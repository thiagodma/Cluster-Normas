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A0" w:rsidRDefault="004C67A0">
      <w:pPr>
        <w:pStyle w:val="Ttulo4"/>
        <w:spacing w:before="0" w:after="0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</w:rPr>
        <w:t>Resolução da Diretoria Colegiada – RCD n° 63, de 6 de julho de 2000.</w:t>
      </w:r>
    </w:p>
    <w:p w:rsidR="004C67A0" w:rsidRDefault="004C67A0">
      <w:pPr>
        <w:rPr>
          <w:rFonts w:ascii="Arial" w:hAnsi="Arial" w:cs="Arial"/>
          <w:sz w:val="18"/>
          <w:szCs w:val="18"/>
        </w:rPr>
      </w:pPr>
    </w:p>
    <w:p w:rsidR="004C67A0" w:rsidRDefault="004C67A0">
      <w:pPr>
        <w:rPr>
          <w:rFonts w:ascii="Arial" w:hAnsi="Arial" w:cs="Arial"/>
          <w:sz w:val="18"/>
          <w:szCs w:val="18"/>
        </w:rPr>
      </w:pPr>
    </w:p>
    <w:p w:rsidR="004C67A0" w:rsidRDefault="004C67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A Diretoria Colegiada da Agência Nacional de Vigilância Sanitária </w:t>
      </w:r>
      <w:r>
        <w:rPr>
          <w:rFonts w:ascii="Arial" w:hAnsi="Arial" w:cs="Arial"/>
          <w:sz w:val="18"/>
          <w:szCs w:val="18"/>
        </w:rPr>
        <w:t xml:space="preserve">no uso da atribuição que lhe confere o art. 11 inciso IV do Regulamento da ANVISA aprovado pelo decreto 3.029, de 16 de abril de 1999, c/c o § 1° do Art. 95 do Regimento Interno aprovado pela Resolução n° 1, de 26 de abril de 1999, em reunião realizada em 29 de junho de 2000, adota a seguinte resolução de Diretoria Colegiada e eu, Diretor-Presidente, determino a sua publicação:  </w:t>
      </w: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Art. 1º Aprovar o Regulamento Técnico para fixar os requisitos mínimos exigidos para a Terapia de Nutrição Enteral, constante do Anexo desta Portaria.</w:t>
      </w: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Art. 2º Conceder o prazo de 90 (noventa) dias para que as Unidades Hospitalares e Empresas Prestadoras de Bens e ou Serviços se adequem ao disposto nesta Portaria.</w:t>
      </w: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Art. 3º Esta Resolução entrará em vigor na data de sua publicação, revogada a Portaria SVS/MS nº 337, de 14 de abril de 1999.</w:t>
      </w: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extodecomentri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GONZALO VECINA NETO</w:t>
      </w:r>
    </w:p>
    <w:p w:rsidR="004C67A0" w:rsidRDefault="004C67A0">
      <w:pPr>
        <w:pStyle w:val="Textodecomentrio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tulo4"/>
        <w:spacing w:before="0" w:after="0"/>
        <w:rPr>
          <w:rFonts w:ascii="Arial" w:hAnsi="Arial" w:cs="Arial"/>
          <w:b w:val="0"/>
          <w:bCs w:val="0"/>
          <w:sz w:val="18"/>
          <w:szCs w:val="18"/>
        </w:rPr>
      </w:pPr>
    </w:p>
    <w:p w:rsidR="004C67A0" w:rsidRDefault="004C67A0">
      <w:pPr>
        <w:pStyle w:val="Ttulo4"/>
        <w:spacing w:before="0" w:after="0"/>
        <w:jc w:val="center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REGULAMENTO TÉCNICO PARA A TERAPIA DE NUTRIÇÃO ENTERAL</w:t>
      </w:r>
    </w:p>
    <w:p w:rsidR="004C67A0" w:rsidRDefault="004C67A0">
      <w:pPr>
        <w:rPr>
          <w:rFonts w:ascii="Arial" w:hAnsi="Arial" w:cs="Arial"/>
          <w:sz w:val="18"/>
          <w:szCs w:val="18"/>
        </w:rPr>
      </w:pPr>
    </w:p>
    <w:p w:rsidR="004C67A0" w:rsidRDefault="004C67A0">
      <w:pPr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3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OBJETIVO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3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Este Regulamento Técnico fixa os requisitos mínimos exigidos para a Terapia de Nutrição Enteral.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REFERÊNCIAS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2.1. BRASIL. Lei N° 9431 de 06 janeiro de 1997. Dispõe sobre a obrigatoriedade do programa de controle de infecção hospitalar pelos hospitais do País.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sz w:val="18"/>
          <w:szCs w:val="18"/>
        </w:rPr>
        <w:t>Brasília, 07 jan. 1997.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2.2. BRASIL. Ministério da Saúde. Portaria GM 1884, de 11 de novembro de 1994. </w:t>
      </w:r>
      <w:del w:id="1" w:author="Flávio Bicalho" w:date="1999-12-01T10:15:00Z">
        <w:r>
          <w:rPr>
            <w:rFonts w:ascii="Arial" w:hAnsi="Arial" w:cs="Arial"/>
            <w:sz w:val="18"/>
            <w:szCs w:val="18"/>
          </w:rPr>
          <w:delText xml:space="preserve">Projeto Técnico de Estabelecimento Assistenciais de Saúde. </w:delText>
        </w:r>
      </w:del>
      <w:r>
        <w:rPr>
          <w:rFonts w:ascii="Arial" w:hAnsi="Arial" w:cs="Arial"/>
          <w:sz w:val="18"/>
          <w:szCs w:val="18"/>
        </w:rPr>
        <w:t xml:space="preserve">Aprova normas destinadas ao </w:t>
      </w:r>
      <w:ins w:id="2" w:author="Flávio Bicalho" w:date="1999-12-01T10:15:00Z">
        <w:r>
          <w:rPr>
            <w:rFonts w:ascii="Arial" w:hAnsi="Arial" w:cs="Arial"/>
            <w:sz w:val="18"/>
            <w:szCs w:val="18"/>
          </w:rPr>
          <w:t xml:space="preserve">planejamento, </w:t>
        </w:r>
      </w:ins>
      <w:r>
        <w:rPr>
          <w:rFonts w:ascii="Arial" w:hAnsi="Arial" w:cs="Arial"/>
          <w:sz w:val="18"/>
          <w:szCs w:val="18"/>
        </w:rPr>
        <w:t>exame e aprovação d</w:t>
      </w:r>
      <w:ins w:id="3" w:author="Flávio Bicalho" w:date="1999-12-01T10:16:00Z">
        <w:r>
          <w:rPr>
            <w:rFonts w:ascii="Arial" w:hAnsi="Arial" w:cs="Arial"/>
            <w:sz w:val="18"/>
            <w:szCs w:val="18"/>
          </w:rPr>
          <w:t>e</w:t>
        </w:r>
      </w:ins>
      <w:del w:id="4" w:author="Flávio Bicalho" w:date="1999-12-01T10:15:00Z">
        <w:r>
          <w:rPr>
            <w:rFonts w:ascii="Arial" w:hAnsi="Arial" w:cs="Arial"/>
            <w:sz w:val="18"/>
            <w:szCs w:val="18"/>
          </w:rPr>
          <w:delText>os</w:delText>
        </w:r>
      </w:del>
      <w:r>
        <w:rPr>
          <w:rFonts w:ascii="Arial" w:hAnsi="Arial" w:cs="Arial"/>
          <w:sz w:val="18"/>
          <w:szCs w:val="18"/>
        </w:rPr>
        <w:t xml:space="preserve"> Projetos Físicos de Estabelecimentos Assistenciais de Saúde.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sz w:val="18"/>
          <w:szCs w:val="18"/>
        </w:rPr>
        <w:t>Brasília, 15 dez. 1994.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2.3. BRASIL. Ministério da Saúde. Secretaria de Vigilância Sanitária, Portaria 27, de 13 de janeiro de 1998. Aprova o Regulamento Técnico referente a informação nutricional complementar.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sz w:val="18"/>
          <w:szCs w:val="18"/>
        </w:rPr>
        <w:t>Brasília, 16 jan. 1998.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2.4. BRASIL. Ministério da Saúde. Secretaria de Vigilância Sanitária, Portaria 33, de 13 de janeiro de 1998. Aprova os níveis de Ingestão Diária Recomendada – IDR para Vitaminas, Minerais e Proteínas.</w:t>
      </w:r>
      <w:r>
        <w:rPr>
          <w:rFonts w:ascii="Arial" w:hAnsi="Arial" w:cs="Arial"/>
          <w:i/>
          <w:iCs/>
          <w:sz w:val="18"/>
          <w:szCs w:val="18"/>
        </w:rPr>
        <w:t xml:space="preserve"> Diário Oficial da União da República Federativa do Brasil </w:t>
      </w:r>
      <w:r>
        <w:rPr>
          <w:rFonts w:ascii="Arial" w:hAnsi="Arial" w:cs="Arial"/>
          <w:sz w:val="18"/>
          <w:szCs w:val="18"/>
        </w:rPr>
        <w:t>Brasília, 16 jan. 1998, republicado no Diário Oficial da União em 30 mar.1998.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2.5. BRASIL. Ministério da Saúde. Secretaria de Vigilância Sanitária, Portaria 32, de 13 de janeiro de 1998. Aprova Regulamento Técnico para Fixação de identidade e qualidade para suplementos Vitamínicos e ou de Minerais.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sz w:val="18"/>
          <w:szCs w:val="18"/>
        </w:rPr>
        <w:t>Brasília, 15 jan. 1998.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2.6. BRASIL. Ministério da Saúde. Secretaria de Vigilância Sanitária, Portaria 29, de 13 de janeiro de 1998. Aprova o Regulamento Técnico para Fixação de identidade e qualidade para alimentos para fins especiais.</w:t>
      </w:r>
      <w:r>
        <w:rPr>
          <w:rFonts w:ascii="Arial" w:hAnsi="Arial" w:cs="Arial"/>
          <w:i/>
          <w:iCs/>
          <w:sz w:val="18"/>
          <w:szCs w:val="18"/>
        </w:rPr>
        <w:t xml:space="preserve"> Diário Oficial da União da República Federativa do Brasil </w:t>
      </w:r>
      <w:r>
        <w:rPr>
          <w:rFonts w:ascii="Arial" w:hAnsi="Arial" w:cs="Arial"/>
          <w:sz w:val="18"/>
          <w:szCs w:val="18"/>
        </w:rPr>
        <w:t>Brasília, 15 jan. 1998, republicado no Diário Oficial da União em 30 mar.1998.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2.7. BRASIL. Ministério da Saúde. Agência Nacional de Vigilância Sanitária, </w:t>
      </w:r>
      <w:r>
        <w:rPr>
          <w:rFonts w:ascii="Arial" w:hAnsi="Arial" w:cs="Arial"/>
          <w:color w:val="000000"/>
          <w:sz w:val="18"/>
          <w:szCs w:val="18"/>
        </w:rPr>
        <w:t>Resolução n</w:t>
      </w:r>
      <w:r>
        <w:rPr>
          <w:rFonts w:ascii="Arial" w:hAnsi="Arial" w:cs="Arial"/>
          <w:color w:val="000000"/>
          <w:sz w:val="18"/>
          <w:szCs w:val="18"/>
        </w:rPr>
        <w:sym w:font="Symbol" w:char="F0B0"/>
      </w:r>
      <w:r>
        <w:rPr>
          <w:rFonts w:ascii="Arial" w:hAnsi="Arial" w:cs="Arial"/>
          <w:color w:val="000000"/>
          <w:sz w:val="18"/>
          <w:szCs w:val="18"/>
        </w:rPr>
        <w:t xml:space="preserve"> 449, de 9 de setembro de 1999. Aprova Regulamento técnico referente a alimentos para Nutrição Enteral. </w:t>
      </w: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color w:val="000000"/>
          <w:sz w:val="18"/>
          <w:szCs w:val="18"/>
        </w:rPr>
        <w:t>Brasília, 13 set. 1999.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2.8. BRASIL. Ministério da Saúde. Secretaria de Vigilância Sanitária, Portaria nº 451, de 19 de setembro de 1997. Aprova Regulamento Técnico que dispõe  sobre Princípios Gerais para o estabelecimento de critérios e padrões microbiológicos para alimentos.</w:t>
      </w:r>
      <w:r>
        <w:rPr>
          <w:rFonts w:ascii="Arial" w:hAnsi="Arial" w:cs="Arial"/>
          <w:i/>
          <w:iCs/>
          <w:sz w:val="18"/>
          <w:szCs w:val="18"/>
        </w:rPr>
        <w:t xml:space="preserve"> Diário Oficial da União da República Federativa do Brasil </w:t>
      </w:r>
      <w:r>
        <w:rPr>
          <w:rFonts w:ascii="Arial" w:hAnsi="Arial" w:cs="Arial"/>
          <w:sz w:val="18"/>
          <w:szCs w:val="18"/>
        </w:rPr>
        <w:t>Brasília, 22 set. 1997, republicado no Diário Oficial da União em 02 de julho de 1998.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2.9. BRASIL. Lei n.º 8078 de 11 de setembro de 1990. Código de Defesa do Consumidor.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sz w:val="18"/>
          <w:szCs w:val="18"/>
        </w:rPr>
        <w:t>Brasília, 12 set. 1990.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2.10. NBR 6493 - Emprego de cores para identificação de tubulação.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2.11. NR 26 - Sinalização de Segurança.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2.12. LAVAR AS MÃOS: 1ª reimp. Brasília: Ministério da Saúde, Centro de Documentação, 1989. (Série A: Normas e Manuais Técnicos).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2.13. ISO 9000-2  - Normas de Gestão da Qualidade e Garantia da Qualidade - Diretrizes gerais para a aplicação das normas ISO 9001, 9002 e 9003, 1994.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2.14. ISO 9002 - Sistemas da Qualidade - Modelo para Garantia da Qualidade em Produção, Instalação e Serviços Associados, dez. 1994.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2.15. BRASIL. Decreto Lei 986 de 21 de outubro 1969. Institui Normas Básicas sobre Alimentos.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sz w:val="18"/>
          <w:szCs w:val="18"/>
        </w:rPr>
        <w:t>Brasília, p. 9437, 11 nov. 1969.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2.16. BRASIL. Ministério da Saúde. Gabinete do Ministro. Portaria n</w:t>
      </w:r>
      <w:r>
        <w:rPr>
          <w:rFonts w:ascii="Arial" w:hAnsi="Arial" w:cs="Arial"/>
          <w:color w:val="000000"/>
          <w:sz w:val="18"/>
          <w:szCs w:val="18"/>
        </w:rPr>
        <w:sym w:font="Symbol" w:char="F0B0"/>
      </w:r>
      <w:r>
        <w:rPr>
          <w:rFonts w:ascii="Arial" w:hAnsi="Arial" w:cs="Arial"/>
          <w:color w:val="000000"/>
          <w:sz w:val="18"/>
          <w:szCs w:val="18"/>
        </w:rPr>
        <w:t xml:space="preserve"> 2.616, de 12 de maio de 1998. Estabelece diretrizes e normas para a prevenção e o controle das infecções hospitalares.</w:t>
      </w: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Diário Oficial da União da República Federativa do Brasil. </w:t>
      </w:r>
      <w:r>
        <w:rPr>
          <w:rFonts w:ascii="Arial" w:hAnsi="Arial" w:cs="Arial"/>
          <w:color w:val="000000"/>
          <w:sz w:val="18"/>
          <w:szCs w:val="18"/>
        </w:rPr>
        <w:t xml:space="preserve">Brasília, 13.mai. 1998. 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DEFINIÇÕES</w:t>
      </w:r>
    </w:p>
    <w:p w:rsidR="004C67A0" w:rsidRDefault="004C67A0">
      <w:pPr>
        <w:pStyle w:val="Recuodecorpodetexto2"/>
        <w:ind w:firstLine="0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Recuodecorpodetexto2"/>
        <w:ind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efeito deste Regulamento Técnico são adotadas as seguintes definições: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Empresas Prestadoras de Bens e ou Serviços (EPBS):</w:t>
      </w:r>
      <w:r>
        <w:rPr>
          <w:rFonts w:ascii="Arial" w:hAnsi="Arial" w:cs="Arial"/>
          <w:sz w:val="18"/>
          <w:szCs w:val="18"/>
        </w:rPr>
        <w:t xml:space="preserve"> organização capacitada, de acordo com a Legislação vigente, para oferecer bens e ou serviços em Terapia Nutricional 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Equipe Multiprofissional de Terapia Nutricional (EMTN):</w:t>
      </w:r>
      <w:r>
        <w:rPr>
          <w:rFonts w:ascii="Arial" w:hAnsi="Arial" w:cs="Arial"/>
          <w:sz w:val="18"/>
          <w:szCs w:val="18"/>
        </w:rPr>
        <w:t xml:space="preserve"> grupo formal e obrigatoriamente constituído de pelo menos um profissional de cada categoria, a saber: médico, nutricionista, enfermeiro e farmacêutico, podendo ainda incluir profissional de outras categorias, habilitados e com treinamento específico para a prática da Terapia Nutricional-TN. 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Farmácia</w:t>
      </w:r>
      <w:r>
        <w:rPr>
          <w:rFonts w:ascii="Arial" w:hAnsi="Arial" w:cs="Arial"/>
          <w:color w:val="000000"/>
          <w:sz w:val="18"/>
          <w:szCs w:val="18"/>
        </w:rPr>
        <w:t>: estabelecimento que atende à legislação sanitária vigente específica (Federal, Estadual, Municipal e do Distrito Federal), com instalações para fornecimento e armazenamento de NE industrializada, quando se fizer necessário.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Nutrição Enteral (NE):</w:t>
      </w:r>
      <w:r>
        <w:rPr>
          <w:rFonts w:ascii="Arial" w:hAnsi="Arial" w:cs="Arial"/>
          <w:color w:val="000000"/>
          <w:sz w:val="18"/>
          <w:szCs w:val="18"/>
        </w:rPr>
        <w:t xml:space="preserve"> alimento para fins especiais, com ingestão controlada de nutrientes, na forma isolada ou combinada, de composição definida ou estimada, especialmente formulada e elaborada para uso por sondas ou via oral, industrializado ou não, utilizada exclusiva ou parcialmente para substituir ou complementar a alimentação oral em pacientes desnutridos ou não, conforme suas necessidades nutricionais, em regime hospitalar, ambulatorial ou domiciliar, visando a síntese ou manutenção dos tecidos, órgãos ou sistemas.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Nutrição Enteral em Sistema Aberto: </w:t>
      </w:r>
      <w:r>
        <w:rPr>
          <w:rFonts w:ascii="Arial" w:hAnsi="Arial" w:cs="Arial"/>
          <w:sz w:val="18"/>
          <w:szCs w:val="18"/>
        </w:rPr>
        <w:t>NE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 requer manipulação prévia à sua administração, para uso imediato ou atendendo à orientação do fabricante.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Nutrição Enteral em Sistema Fechado:</w:t>
      </w:r>
      <w:r>
        <w:rPr>
          <w:rFonts w:ascii="Arial" w:hAnsi="Arial" w:cs="Arial"/>
          <w:sz w:val="18"/>
          <w:szCs w:val="18"/>
        </w:rPr>
        <w:t xml:space="preserve"> NE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industrializada, estéril, acondicionada em recipiente hermeticamente fechado e apropriado para conexão ao equipo de administração.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Prescrição dietética da NE: </w:t>
      </w:r>
      <w:r>
        <w:rPr>
          <w:rFonts w:ascii="Arial" w:hAnsi="Arial" w:cs="Arial"/>
          <w:sz w:val="18"/>
          <w:szCs w:val="18"/>
        </w:rPr>
        <w:t xml:space="preserve">determinação de nutrientes ou da composição de nutrientes da NE, mais adequada às necessidades específicas do paciente, de acordo com a prescrição médica. </w:t>
      </w:r>
    </w:p>
    <w:p w:rsidR="004C67A0" w:rsidRDefault="004C67A0" w:rsidP="003D11D7">
      <w:pPr>
        <w:pStyle w:val="Ttulo1"/>
        <w:numPr>
          <w:ilvl w:val="1"/>
          <w:numId w:val="4"/>
        </w:numPr>
        <w:tabs>
          <w:tab w:val="clear" w:pos="907"/>
        </w:tabs>
        <w:spacing w:before="0" w:after="0"/>
        <w:ind w:left="0" w:firstLine="0"/>
        <w:jc w:val="both"/>
        <w:rPr>
          <w:b w:val="0"/>
          <w:bCs w:val="0"/>
          <w:sz w:val="18"/>
          <w:szCs w:val="18"/>
        </w:rPr>
      </w:pPr>
      <w:r>
        <w:rPr>
          <w:sz w:val="18"/>
          <w:szCs w:val="18"/>
        </w:rPr>
        <w:t xml:space="preserve">Prescrição médica da Terapia de Nutrição Enteral-TNE: </w:t>
      </w:r>
      <w:r>
        <w:rPr>
          <w:b w:val="0"/>
          <w:bCs w:val="0"/>
          <w:sz w:val="18"/>
          <w:szCs w:val="18"/>
        </w:rPr>
        <w:t>determinação das diretrizes, prescrição e conduta necessárias para a prática da TNE, baseadas no estado clínico nutricional do paciente.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Sala de manipulação de NE: </w:t>
      </w:r>
      <w:r>
        <w:rPr>
          <w:rFonts w:ascii="Arial" w:hAnsi="Arial" w:cs="Arial"/>
          <w:sz w:val="18"/>
          <w:szCs w:val="18"/>
        </w:rPr>
        <w:t>sala  sanitizada, específica para a manipulação de nutrição enteral,  atendendo às exigências das Boas Práticas de Preparação de Nutrição Enteral-BPPNE (Anexo II).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Terapia de Nutrição Enteral (TNE):</w:t>
      </w:r>
      <w:r>
        <w:rPr>
          <w:rFonts w:ascii="Arial" w:hAnsi="Arial" w:cs="Arial"/>
          <w:sz w:val="18"/>
          <w:szCs w:val="18"/>
        </w:rPr>
        <w:t xml:space="preserve"> conjunto de procedimentos terapêuticos para manutenção ou recuperação do estado nutricional do paciente por meio de NE.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Terapia Nutricional (TN):</w:t>
      </w:r>
      <w:r>
        <w:rPr>
          <w:rFonts w:ascii="Arial" w:hAnsi="Arial" w:cs="Arial"/>
          <w:sz w:val="18"/>
          <w:szCs w:val="18"/>
        </w:rPr>
        <w:t xml:space="preserve"> conjunto de procedimentos terapêuticos para manutenção ou recuperação do estado nutricional do paciente por meio da Nutrição Parenteral ou Enteral.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Unidade de Nutrição e Dietética (UND):</w:t>
      </w:r>
      <w:r>
        <w:rPr>
          <w:rFonts w:ascii="Arial" w:hAnsi="Arial" w:cs="Arial"/>
          <w:sz w:val="18"/>
          <w:szCs w:val="18"/>
        </w:rPr>
        <w:t xml:space="preserve"> unidade que seleciona, adquire, armazena e distribui insumos, produtos e NE industrializada ou não, produz bens e presta serviços, possuindo instalações e equipamentos específicos para a preparação da NE, atendendo às exigências das BPPNE, conforme Anexo II.</w:t>
      </w:r>
    </w:p>
    <w:p w:rsidR="004C67A0" w:rsidRDefault="004C67A0" w:rsidP="003D11D7">
      <w:pPr>
        <w:numPr>
          <w:ilvl w:val="1"/>
          <w:numId w:val="4"/>
        </w:numPr>
        <w:tabs>
          <w:tab w:val="clear" w:pos="907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Unidade Hospitalar (UH):</w:t>
      </w:r>
      <w:r>
        <w:rPr>
          <w:rFonts w:ascii="Arial" w:hAnsi="Arial" w:cs="Arial"/>
          <w:sz w:val="18"/>
          <w:szCs w:val="18"/>
        </w:rPr>
        <w:t xml:space="preserve"> estabelecimento de saúde destinado a prestar assistência à população na promoção da saúde e na recuperação e reabilitação de doentes.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CONDIÇÕES GERAIS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 As UH e as EPBS que realizem procedimentos de TNE devem possuir licença de funcionamento concedida pelo órgão sanitário competente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 As UH e as EPBS interessadas em realizar procedimentos de TNE devem solicitar o seu cadastramento, conforme Anexo V, à autoridade sanitária local.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 A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complexidade da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TNE exige o comprometimento e a capacitação de uma equipe multiprofissional para garantir a sua eficácia e segurança para os pacientes.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 A TNE deve abranger obrigatoriamente as seguintes etapas: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 Indicação e prescrição médica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4.4.2. Prescrição dietética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4.4.3. Preparação, conservação e armazenamento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4.4.4. Transporte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4.4.5. Administração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4.4.6. Controle clínico laboratorial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4.4.7. Avaliação final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 Todas as etapas descritas no item anterior devem atender a procedimentos escritos específicos e serem devidamente registradas, evidenciando as ocorrências na execução dos procedimentos.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 As UH e as EPBS que queiram habilitar-se à prática da TNE devem contar com: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4.6.1. Sala de manipulação que atenda às recomendações da BPPNE, sempre que se optar pela utilização de NE em sistema aberto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 EMTN - grupo formal e obrigatoriamente constituído de, pelo menos, um profissional de cada categoria,  com treinamento específico para esta atividade, a saber: médico, nutricionista, enfermeiro, farmacêutico</w:t>
      </w:r>
      <w:r>
        <w:rPr>
          <w:rFonts w:ascii="Arial" w:hAnsi="Arial" w:cs="Arial"/>
          <w:color w:val="000000"/>
          <w:sz w:val="18"/>
          <w:szCs w:val="18"/>
        </w:rPr>
        <w:t>, podendo ainda incluir profissionais de outras categorias a critério das UH e ou EPBS, com as respectivas atribuições</w:t>
      </w:r>
      <w:r>
        <w:rPr>
          <w:rFonts w:ascii="Arial" w:hAnsi="Arial" w:cs="Arial"/>
          <w:sz w:val="18"/>
          <w:szCs w:val="18"/>
        </w:rPr>
        <w:t xml:space="preserve"> descritas no Anexo I.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4.7.A UH, que não possui as condições previstas no item anterior, pode contratar os serviços de terceiros, devidamente licenciados, para a operacionalização total ou parcial da TNE, devendo nestes casos formalizar um contrato por escrito.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4.7.1.</w:t>
      </w:r>
      <w:r>
        <w:rPr>
          <w:rFonts w:ascii="Arial" w:hAnsi="Arial" w:cs="Arial"/>
          <w:sz w:val="18"/>
          <w:szCs w:val="18"/>
        </w:rPr>
        <w:t xml:space="preserve"> Os profissionais não participantes da equipe multiprofissional, que queiram atuar na prática de TNE, devem fazê-lo de acordo com as diretrizes traçadas pela EMTN. 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4.7.2.</w:t>
      </w:r>
      <w:r>
        <w:rPr>
          <w:rFonts w:ascii="Arial" w:hAnsi="Arial" w:cs="Arial"/>
          <w:sz w:val="18"/>
          <w:szCs w:val="18"/>
        </w:rPr>
        <w:t xml:space="preserve"> A EPBS que somente exerce atividades de preparação da NE, está dispensada de contar com a EMTN, porém deve contar com uma UND sob a responsabilidade de um nutricionista.</w:t>
      </w:r>
    </w:p>
    <w:p w:rsidR="004C67A0" w:rsidRDefault="004C67A0">
      <w:pPr>
        <w:numPr>
          <w:numberingChange w:id="5" w:author="Flávio Bicalho" w:date="1999-12-01T10:14:00Z" w:original="%1:4:0:.%2:6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4.8. As UH e as EPBS só podem habilitar-se para a preparação da NE se preencherem os requisitos do item do 4.11 e forem previamente inspecionadas.</w:t>
      </w:r>
    </w:p>
    <w:p w:rsidR="004C67A0" w:rsidRDefault="004C67A0">
      <w:pPr>
        <w:pStyle w:val="Corpodetexto2"/>
        <w:numPr>
          <w:numberingChange w:id="6" w:author="Flávio Bicalho" w:date="1999-12-01T10:14:00Z" w:original="%1:4:0:.%2:7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4.9. Ao médico, de acordo com as atribuições do Anexo I, compete: indicar, prescrever e acompanhar os pacientes submetidos à TNE.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4.10. Ao nutricionista, de acordo com as atribuições do Anexo I, compete: realizar todas a operações inerentes à prescrição dietética, composição e preparação da NE, atendendo às recomendações das BPPNE, conforme Anexo II </w:t>
      </w:r>
    </w:p>
    <w:p w:rsidR="004C67A0" w:rsidRDefault="004C67A0">
      <w:pPr>
        <w:pStyle w:val="Corpodetexto2"/>
        <w:numPr>
          <w:numberingChange w:id="7" w:author="Flávio Bicalho" w:date="1999-12-01T10:14:00Z" w:original="%1:4:0:.%2:9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4.11. Ao farmacêutico, de acordo com as atribuições do Anexo I, compete:</w:t>
      </w:r>
    </w:p>
    <w:p w:rsidR="004C67A0" w:rsidRDefault="004C67A0" w:rsidP="003D11D7">
      <w:pPr>
        <w:pStyle w:val="Corpodetexto2"/>
        <w:numPr>
          <w:ilvl w:val="0"/>
          <w:numId w:val="6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adquirir, armazenar e distribuir, criteriosamente, a NE industrializada, quando estas atribuições, por razões técnicas e ou operacionais, não forem de responsabilidade do nutricionista ; </w:t>
      </w:r>
    </w:p>
    <w:p w:rsidR="004C67A0" w:rsidRDefault="004C67A0" w:rsidP="003D11D7">
      <w:pPr>
        <w:numPr>
          <w:ilvl w:val="0"/>
          <w:numId w:val="6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do sistema de garantia da qualidade referido no item 4.6. do Anexo II, respeitadas suas atribuições profissionais legais.</w:t>
      </w:r>
    </w:p>
    <w:p w:rsidR="004C67A0" w:rsidRDefault="004C67A0">
      <w:pPr>
        <w:pStyle w:val="Corpodetexto2"/>
        <w:numPr>
          <w:numberingChange w:id="8" w:author="Flávio Bicalho" w:date="1999-12-01T10:14:00Z" w:original="%1:4:0:.%2:10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4.12. Ao enfermeiro, de acordo com as atribuições do Anexo I, compete: administrar NE, observando as recomendações das Boas Práticas de Administração de NE –BPANE, conforme Anexo III.</w:t>
      </w:r>
    </w:p>
    <w:p w:rsidR="004C67A0" w:rsidRDefault="004C67A0">
      <w:pPr>
        <w:pStyle w:val="Corpodetexto2"/>
        <w:widowControl w:val="0"/>
        <w:numPr>
          <w:numberingChange w:id="9" w:author="Flávio Bicalho" w:date="1999-12-01T10:14:00Z" w:original="%1:4:0:.%2:11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4.13.  As UH e EPBS devem possuir recursos humanos, infra-estrutura física, equipamentos e procedimentos operacionais que atendam às recomendações das BPPNE e BPANE, conforme Anexos II e III.</w:t>
      </w:r>
    </w:p>
    <w:p w:rsidR="004C67A0" w:rsidRDefault="004C67A0">
      <w:pPr>
        <w:numPr>
          <w:numberingChange w:id="10" w:author="Flávio Bicalho" w:date="1999-12-01T10:14:00Z" w:original="%1:4:0:.%2:12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4.14. É de responsabilidade da Administração da UH e EPBS prever e prover os recursos humanos e materiais necessários à operacionalização da TNE.</w:t>
      </w:r>
    </w:p>
    <w:p w:rsidR="004C67A0" w:rsidRDefault="004C67A0">
      <w:pPr>
        <w:numPr>
          <w:numberingChange w:id="11" w:author="Flávio Bicalho" w:date="1999-12-01T10:14:00Z" w:original="%1:4:0:.%2:12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4.15. Acidentes na TNE estão sujeitos às disposições previstas no Código de Defesa do Consumidor (Lei n.º 8078, de 11/09/1990) e, em especial, nos artigos 12 e 14 que tratam da responsabilidade pelo fato do produto e do serviço, independentemente da responsabilidade criminal e administrativa.</w:t>
      </w:r>
    </w:p>
    <w:p w:rsidR="004C67A0" w:rsidRDefault="004C67A0">
      <w:pPr>
        <w:numPr>
          <w:numberingChange w:id="12" w:author="Flávio Bicalho" w:date="1999-12-01T10:14:00Z" w:original="%1:4:0:.%2:12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4.16. O descumprimento das recomendações deste Regulamento e seus anexos, sujeita os responsáveis às penalidades previstas na Legislação Sanitária vigente, sem prejuízo da cível e criminal.</w:t>
      </w:r>
    </w:p>
    <w:p w:rsidR="004C67A0" w:rsidRDefault="004C67A0">
      <w:pPr>
        <w:numPr>
          <w:numberingChange w:id="13" w:author="Flávio Bicalho" w:date="1999-12-01T10:14:00Z" w:original="%1:4:0:.%2:12:0:.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CONDIÇÕES ESPECÍFICAS</w:t>
      </w:r>
    </w:p>
    <w:p w:rsidR="004C67A0" w:rsidRDefault="004C67A0">
      <w:pPr>
        <w:pStyle w:val="Recuodecorpodetexto2"/>
        <w:ind w:firstLine="0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Recuodecorpodetexto2"/>
        <w:ind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 aplicação deste Regulamento são adotadas as seguintes condições específicas:</w:t>
      </w:r>
    </w:p>
    <w:p w:rsidR="004C67A0" w:rsidRDefault="004C67A0">
      <w:pPr>
        <w:pStyle w:val="Recuodecorpodetexto2"/>
        <w:ind w:firstLine="0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Indicação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médico é responsável pela indicação da TNE.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indicação da TNE deve ser precedida da avaliação nutricional do paciente que deve ser repetida, no máximo, a cada 10 dias.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São candidatos à TNE os pacientes que não satisfazem suas necessidades nutricionais com a alimentação convencional, mas que possuam a função do trato intestinal parcial ou totalmente íntegra.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Prescrição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médico é responsável pela prescrição médica da TNE.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nutricionista é responsável pela prescrição dietética da NE.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prescrição dietética deve contemplar o tipo e a quantidade dos nutrientes requeridos pelo paciente, considerando seu estado mórbido, estado nutricional e necessidades nutricionais e condições do trato digestivo.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TNE deve atender a objetivos de curto e longo prazos.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5.2.4.1.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Entende-se como curto prazo a interrupção ou redução da progressão das doenças, a cicatrização das feridas, a passagem para nutrição normal e a melhora do estado de desnutrição.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5.2.4.2.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Entende-se por longo prazo a manutenção do estado nutricional normal e a reabilitação do paciente em termos de recuperação física e social.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5.2.4.3.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Em casos excepcionais a TNE pode substituir definitivamente a nutrição oral.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Preparação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nutricionista é responsável pela supervisão da preparação da NE.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preparação da NE envolve a avaliação da prescrição dietética, a manipulação, o controle de qualidade, a conservação e o transporte da NE e exige a responsabilidade e a supervisão direta do nutricionista, devendo ser realizada, obrigatoriamente, na UH ou EPBS, de acordo com as recomendações das BPPNE, conforme Anexo II.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insumos e recipientes adquiridos industrialmente para o preparo da NE, devem ser registrados nos órgãos competentes, quando obrigatório, e acompanhados do Certificado de Análise emitido pelo fabricante, garantindo a sua pureza físico-química e microbiológica, bem como o atendimento às especificações estabelecidas.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NE preparada na sala de manipulação da UH e ou EPBS deve atender às exigências das BPPNE (Anexo II).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avaliação da prescrição dietética da NE quanto à sua adequação, concentração e compatibilidade físico-química de seus componentes e dosagem de administração, deve ser realizada pelo nutricionista antes do início da manipulação, compartilhada com o farmacêutico quando se fizer necessário.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5.3.5.1.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Qualquer alteração na prescrição dietética deve ser discutida com o nutricionista responsável por esta, que se reportará ao médico sempre que envolver a prescrição médica.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5.3.5.2.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Qualquer alteração na prescrição dietética deve ser registrada e comunicada à EMTN.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insumos, recipientes e correlatos para preparação da NE devem ser previamente tratados para garantir a sua assepsia e inspecionados visualmente, quanto à presença de partículas estranhas.</w:t>
      </w:r>
    </w:p>
    <w:p w:rsidR="004C67A0" w:rsidRDefault="004C67A0" w:rsidP="003D11D7">
      <w:pPr>
        <w:pStyle w:val="Ttulo5"/>
        <w:numPr>
          <w:ilvl w:val="2"/>
          <w:numId w:val="8"/>
        </w:numPr>
        <w:spacing w:before="0" w:after="0"/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manipulação da NE deve ser realizada em área específica para este fim, de acordo com as BPPNE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manipulação da NE deve ser realizada com técnica asséptica, seguindo procedimentos escritos e validados.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nível de qualidade da manipulação da NE deve ser assegurado pelo controle em processo, conforme item 4.5. das BBPNE, Anexo II.</w:t>
      </w:r>
    </w:p>
    <w:p w:rsidR="004C67A0" w:rsidRDefault="004C67A0" w:rsidP="003D11D7">
      <w:pPr>
        <w:pStyle w:val="Corpodetexto2"/>
        <w:numPr>
          <w:ilvl w:val="2"/>
          <w:numId w:val="9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NE deve ser acondicionada em recipiente atóxico, compatível físico-quimicamente com a composição do seu conteúdo. O recipiente deve manter a qualidade físico-química e microbiológica do seu conteúdo durante a conservação, transporte e administração.</w:t>
      </w:r>
    </w:p>
    <w:p w:rsidR="004C67A0" w:rsidRDefault="004C67A0" w:rsidP="003D11D7">
      <w:pPr>
        <w:pStyle w:val="Corpodetexto2"/>
        <w:numPr>
          <w:ilvl w:val="2"/>
          <w:numId w:val="9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A NE deve ser rotulada com identificação clara do nome do paciente, composição e demais informações legais e específicas, conforme item 4.5.4.2. do Anexo II, para a segurança de sua utilização e garantia do seu rastreamento.</w:t>
      </w:r>
    </w:p>
    <w:p w:rsidR="004C67A0" w:rsidRDefault="004C67A0" w:rsidP="003D11D7">
      <w:pPr>
        <w:pStyle w:val="Corpodetexto2"/>
        <w:numPr>
          <w:ilvl w:val="2"/>
          <w:numId w:val="9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Após a manipulação, a NE deve ser submetida à inspeção visual para garantir a ausência de partículas estranhas, bem como precipitações, separação de fases e alterações de cor não previstas, devendo ainda ser verificada a clareza e a exatidão das informações do rótulo.</w:t>
      </w:r>
    </w:p>
    <w:p w:rsidR="004C67A0" w:rsidRDefault="004C67A0" w:rsidP="003D11D7">
      <w:pPr>
        <w:pStyle w:val="Corpodetexto2"/>
        <w:numPr>
          <w:ilvl w:val="2"/>
          <w:numId w:val="9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cada </w:t>
      </w:r>
      <w:r>
        <w:rPr>
          <w:rFonts w:ascii="Arial" w:hAnsi="Arial" w:cs="Arial"/>
          <w:color w:val="000000"/>
          <w:sz w:val="18"/>
          <w:szCs w:val="18"/>
        </w:rPr>
        <w:t>sessão de manipulacão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 NE preparada devem ser reservadas amostras, conservadas sob refrigeração (2ºC a 8ºC), para avaliação microbiológica laboratorial, caso o processo de manipulação não esteja validado.</w:t>
      </w:r>
    </w:p>
    <w:p w:rsidR="004C67A0" w:rsidRDefault="004C67A0" w:rsidP="003D11D7">
      <w:pPr>
        <w:pStyle w:val="Corpodetexto2"/>
        <w:numPr>
          <w:ilvl w:val="2"/>
          <w:numId w:val="9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amostras para avaliação microbiológica laboratorial devem ser estatisticamente representativas </w:t>
      </w:r>
      <w:r w:rsidR="000A7E44">
        <w:rPr>
          <w:rFonts w:ascii="Arial" w:hAnsi="Arial" w:cs="Arial"/>
          <w:position w:val="-8"/>
          <w:sz w:val="18"/>
          <w:szCs w:val="1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2.75pt" o:ole="" fillcolor="window">
            <v:imagedata r:id="rId7" o:title=""/>
          </v:shape>
          <o:OLEObject Type="Embed" ProgID="Equation.3" ShapeID="_x0000_i1025" DrawAspect="Content" ObjectID="_1604833991" r:id="rId8"/>
        </w:object>
      </w:r>
      <w:r>
        <w:rPr>
          <w:rFonts w:ascii="Arial" w:hAnsi="Arial" w:cs="Arial"/>
          <w:sz w:val="18"/>
          <w:szCs w:val="18"/>
        </w:rPr>
        <w:t>+ 1 de uma sessão de manipulação, colhidas aleatoriamente durante o processo, caso o mesmo não esteja validado, sendo “n” o número de NE preparadas.</w:t>
      </w:r>
    </w:p>
    <w:p w:rsidR="004C67A0" w:rsidRDefault="004C67A0" w:rsidP="003D11D7">
      <w:pPr>
        <w:pStyle w:val="Corpodetexto2"/>
        <w:numPr>
          <w:ilvl w:val="2"/>
          <w:numId w:val="10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Recomenda-se reservar amostra de cada sessão de preparação para contraprova, devendo neste caso, ser conservada sob refrigeração (2ºC a 8ºC) durante 72 horas após o seu prazo de validade.</w:t>
      </w:r>
    </w:p>
    <w:p w:rsidR="004C67A0" w:rsidRDefault="004C67A0" w:rsidP="003D11D7">
      <w:pPr>
        <w:pStyle w:val="Corpodetexto2"/>
        <w:numPr>
          <w:ilvl w:val="2"/>
          <w:numId w:val="10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garantia da qualidade da NE pode ser representada pelo resultado do controle em processo (Anexo II item 4.5) e do controle de qualidade da NE (Anexo II item 4.6.2)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5.3.17. Somente são válidas, para fins de avaliação microbiológica, as NE nas suas embalagens originais invioladas ou em suas correspondentes amostras.</w:t>
      </w:r>
    </w:p>
    <w:p w:rsidR="004C67A0" w:rsidRDefault="004C67A0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Conservação</w:t>
      </w:r>
    </w:p>
    <w:p w:rsidR="004C67A0" w:rsidRDefault="004C67A0">
      <w:pPr>
        <w:pStyle w:val="Recuodecorpodetexto3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5.4.1.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 NE não industrializada deve ser administrada imediatamente após a sua manipulação. 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5.4.2.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Para a NE industrializada devem ser consideradas as recomendações do fabricante.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Transporte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transporte da NE deve obedecer a critérios estabelecidos nas normas de BPPNE, conforme Anexo II.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nutricionista é responsável pela manutenção da qualidade da NE até a sua entrega ao profissional responsável pela administração e deve orientar e treinar os funcionários que realizam o seu transporte.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Administração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enfermeiro é o responsável pela conservação após o recebimento da NE e pela sua administração.  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administração da NE deve ser executada de forma a garantir ao paciente uma terapia segura e que permita a máxima eficácia, em relação aos custos, utilizando materiais e técnicas padronizadas, de acordo com as recomendações das BPANE, conforme Anexo III.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NE é inviolável até o final de sua administração, não podendo ser transferida para outro tipo de recipiente. A necessidade excepcional de sua transferência para viabilizar a administração só pode ser feita após aprovação  formal da EMTN.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via de administração da NE deve ser estabelecida pelo médico ou enfermeiro, por meio de técnica padronizada e conforme protocolo previamente estabelecido.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utilização da sonda de administração da NE não é exclusiva, podendo ser empregada para medicamentos e outras soluções quando necessário.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Controle Clínico e Laboratorial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paciente submetido à TNE deve ser controlado quanto à eficácia do tratamento, efeitos adversos e alterações clínicas que possam indicar modificações da TNE.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controle do paciente em TNE deve ser realizado periodicamente e contemplar: ingressos de nutrientes, tratamentos farmacológicos concomitantes, sinais de intolerância à NE, alterações antropométricas, bioquímicas, hematológicas e hemodinâmicas, assim como modificações em órgãos, sistemas e suas funções.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5.7.3. Qualquer alteração encontrada nas funções dos principais órgãos e as conseqüentes alterações na formulação ou via de administração da NE devem constar na história clínica do paciente.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Avaliação Final</w:t>
      </w:r>
    </w:p>
    <w:p w:rsidR="004C67A0" w:rsidRDefault="004C67A0" w:rsidP="003D11D7">
      <w:pPr>
        <w:numPr>
          <w:ilvl w:val="2"/>
          <w:numId w:val="8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Antes da interrupção da TNE o paciente deve ser avaliado em relação à: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5.8.1.1. capacidade de atender às suas necessidades nutricionais por alimentação convencional;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5.8.1.2. presença de complicações que ponham o paciente em risco nutricional e ou de vida e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5.8.1.3. possibilidade de alcançar os objetivos propostos, conforme normas médicas e legais.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Documentação Normativa e Registros</w:t>
      </w:r>
    </w:p>
    <w:p w:rsidR="004C67A0" w:rsidRDefault="004C67A0">
      <w:pPr>
        <w:pStyle w:val="Corpodetext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5.9.1. Os documentos normativos e os registros inerentes à TNE são de propriedade exclusiva da UH e ou EPBS, ficando à disposição da autoridade sanitária, quando solicitados.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5.9.2. </w:t>
      </w:r>
      <w:r>
        <w:rPr>
          <w:rFonts w:ascii="Arial" w:hAnsi="Arial" w:cs="Arial"/>
          <w:sz w:val="18"/>
          <w:szCs w:val="18"/>
        </w:rPr>
        <w:t xml:space="preserve">Quando solicitadas pelos órgãos de vigilância sanitária competente devem </w:t>
      </w:r>
      <w:r>
        <w:rPr>
          <w:rFonts w:ascii="Arial" w:hAnsi="Arial" w:cs="Arial"/>
          <w:color w:val="000000"/>
          <w:sz w:val="18"/>
          <w:szCs w:val="18"/>
        </w:rPr>
        <w:t>as UH e ou EPBS</w:t>
      </w:r>
      <w:r>
        <w:rPr>
          <w:rFonts w:ascii="Arial" w:hAnsi="Arial" w:cs="Arial"/>
          <w:sz w:val="18"/>
          <w:szCs w:val="18"/>
        </w:rPr>
        <w:t>, prestar as informações e ou proceder a entrega de documentos, nos prazos fixados, a fim de não obstarem as ações de vigilância e as medidas que se fizerem necessárias.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Inspeções</w:t>
      </w:r>
    </w:p>
    <w:p w:rsidR="004C67A0" w:rsidRDefault="004C67A0" w:rsidP="003D11D7">
      <w:pPr>
        <w:pStyle w:val="Corpodetexto2"/>
        <w:numPr>
          <w:ilvl w:val="2"/>
          <w:numId w:val="8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UH e a EPBS estão sujeitas a inspeções sanitárias para verificação do padrão de qualidade do Serviço de TN, com base no Anexo I, bem como o grau de atendimento às BPPNE (Anexo II) e BPANE(Anexo III).</w:t>
      </w:r>
    </w:p>
    <w:p w:rsidR="004C67A0" w:rsidRDefault="004C67A0" w:rsidP="003D11D7">
      <w:pPr>
        <w:pStyle w:val="Corpodetexto2"/>
        <w:numPr>
          <w:ilvl w:val="2"/>
          <w:numId w:val="11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inspeções sanitárias devem ser realizadas com base nos Roteiros de Inspeção (Anexo IV).</w:t>
      </w:r>
    </w:p>
    <w:p w:rsidR="004C67A0" w:rsidRDefault="004C67A0" w:rsidP="003D11D7">
      <w:pPr>
        <w:pStyle w:val="Corpodetexto2"/>
        <w:numPr>
          <w:ilvl w:val="2"/>
          <w:numId w:val="11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critérios para a avaliação do cumprimento dos itens dos Roteiros de Inspeção, visando a qualidade e segurança da NE, baseiam-se no risco potencial inerente a cada item.</w:t>
      </w:r>
    </w:p>
    <w:p w:rsidR="004C67A0" w:rsidRDefault="004C67A0" w:rsidP="003D11D7">
      <w:pPr>
        <w:pStyle w:val="Corpodetexto2"/>
        <w:numPr>
          <w:ilvl w:val="3"/>
          <w:numId w:val="12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Considera-se IMPRESCINDÍVEL (I) aquele item que pode influir em grau crítico na qualidade e segurança da NE.</w:t>
      </w:r>
    </w:p>
    <w:p w:rsidR="004C67A0" w:rsidRDefault="004C67A0" w:rsidP="003D11D7">
      <w:pPr>
        <w:numPr>
          <w:ilvl w:val="3"/>
          <w:numId w:val="12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Considera-se NECESSÁRIO (N) aquele item que pode influir em grau menos crítico na qualidade e segurança da NE.</w:t>
      </w:r>
    </w:p>
    <w:p w:rsidR="004C67A0" w:rsidRDefault="004C67A0" w:rsidP="003D11D7">
      <w:pPr>
        <w:numPr>
          <w:ilvl w:val="3"/>
          <w:numId w:val="12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Considera-se RECOMENDÁVEL (R) aquele item que pode influir em grau não crítico na qualidade e segurança da NE.</w:t>
      </w:r>
    </w:p>
    <w:p w:rsidR="004C67A0" w:rsidRDefault="004C67A0" w:rsidP="003D11D7">
      <w:pPr>
        <w:numPr>
          <w:ilvl w:val="3"/>
          <w:numId w:val="12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Considera-se item INFORMATIVO (INF) aquele que oferece subsídios para melhor interpretação dos demais itens, sem afetar a qualidade e a segurança da NE.</w:t>
      </w:r>
    </w:p>
    <w:p w:rsidR="004C67A0" w:rsidRDefault="004C67A0" w:rsidP="003D11D7">
      <w:pPr>
        <w:numPr>
          <w:ilvl w:val="3"/>
          <w:numId w:val="12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Item N não cumprido após a inspeção passa a ser tratado automaticamente como I na inspeção subsequente.</w:t>
      </w:r>
    </w:p>
    <w:p w:rsidR="004C67A0" w:rsidRDefault="004C67A0" w:rsidP="003D11D7">
      <w:pPr>
        <w:numPr>
          <w:ilvl w:val="3"/>
          <w:numId w:val="12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Item R não cumprido após a inspeção passa a ser tratado automaticamente como N na inspeção subsequente, mas nunca passa a I.</w:t>
      </w:r>
    </w:p>
    <w:p w:rsidR="004C67A0" w:rsidRDefault="004C67A0" w:rsidP="003D11D7">
      <w:pPr>
        <w:numPr>
          <w:ilvl w:val="3"/>
          <w:numId w:val="12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itens I, N e R devem ser respondidos com SIM ou NÃO.</w:t>
      </w:r>
    </w:p>
    <w:p w:rsidR="004C67A0" w:rsidRDefault="004C67A0" w:rsidP="003D11D7">
      <w:pPr>
        <w:numPr>
          <w:ilvl w:val="2"/>
          <w:numId w:val="13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São passíveis de sanções, aplicadas pelo órgão de Vigilância Sanitária competente, as infrações que derivam do não cumprimento dos itens qualificados como I e N nos Roteiros de Inspeção, constantes do Anexo IV deste Regulamento, sem prejuízo das ações legais que possam corresponder em cada caso.</w:t>
      </w:r>
    </w:p>
    <w:p w:rsidR="004C67A0" w:rsidRDefault="004C67A0" w:rsidP="003D11D7">
      <w:pPr>
        <w:numPr>
          <w:ilvl w:val="3"/>
          <w:numId w:val="1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não cumprimento de um item I, dos Roteiros de Inspeção, acarreta a suspensão imediata da atividade afetada até o seu cumprimento integral.</w:t>
      </w:r>
    </w:p>
    <w:p w:rsidR="004C67A0" w:rsidRDefault="004C67A0" w:rsidP="003D11D7">
      <w:pPr>
        <w:numPr>
          <w:ilvl w:val="3"/>
          <w:numId w:val="1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Verificado o não cumprimento de itens N, dos Roteiros de Inspeção, deve ser estabelecido um prazo para adequação, de acordo com a complexidade das ações corretivas que se fizerem necessárias.</w:t>
      </w:r>
    </w:p>
    <w:p w:rsidR="004C67A0" w:rsidRDefault="004C67A0" w:rsidP="003D11D7">
      <w:pPr>
        <w:numPr>
          <w:ilvl w:val="3"/>
          <w:numId w:val="1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Verificado o não cumprimento de itens R, dos Roteiros de Inspeção, o estabelecimento deve ser orientado com vistas à sua adequação.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8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Índice dos Anexos: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Anexo I - Atribuições da Equipe Multiprofissional de Terapia Nutricional (EMTN)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Anexo II - Boas Práticas de Preparação de Nutrição Enteral (BPPNE)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Anexo III - Boas Práticas de Administração da Nutrição Enteral (BPANE)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Anexo IV - Roteiros de Inspeção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  - Identificação da Empresa e Inspeção das Atividades da EMTN.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 -   Preparação de Nutrição Enteral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 -   Administração de Nutrição Enteral</w:t>
      </w:r>
    </w:p>
    <w:p w:rsidR="004C67A0" w:rsidRDefault="004C67A0">
      <w:pPr>
        <w:pStyle w:val="Ttulo5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Anexo V - Informe Cadastral da UH e EPBS para a prática da TN</w:t>
      </w:r>
    </w:p>
    <w:p w:rsidR="004C67A0" w:rsidRDefault="004C67A0">
      <w:pPr>
        <w:pStyle w:val="Corpodetex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  <w:t>ANEXO I</w:t>
      </w:r>
    </w:p>
    <w:p w:rsidR="004C67A0" w:rsidRDefault="004C67A0">
      <w:pPr>
        <w:pStyle w:val="Corpodetexto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ATRIBUIÇÕES DA EQUIPE MULTIPROFISSIONAL DE TERAPIA NUTRICIONAL (EMTN) PARA A PRÁTICA DA TNE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OBJETIVO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tulo5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 recomendação estabelece as atribuições da EMTN, especificamente, para a prática da TNE.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pStyle w:val="Ttulo4"/>
        <w:numPr>
          <w:ilvl w:val="0"/>
          <w:numId w:val="15"/>
        </w:numPr>
        <w:spacing w:before="0" w:after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CONSIDERAÇÕES GERAIS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pStyle w:val="Corpodetexto2"/>
        <w:numPr>
          <w:ilvl w:val="1"/>
          <w:numId w:val="15"/>
        </w:numPr>
        <w:ind w:left="0" w:firstLine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a execução, supervisão e avaliação permanentes, em todas as etapas da TNE, é condição formal e obrigatória a constituição de uma equipe multiprofissional.</w:t>
      </w:r>
    </w:p>
    <w:p w:rsidR="004C67A0" w:rsidRDefault="004C67A0" w:rsidP="003D11D7">
      <w:pPr>
        <w:numPr>
          <w:ilvl w:val="1"/>
          <w:numId w:val="15"/>
        </w:numPr>
        <w:ind w:left="0" w:firstLine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Por se tratar de procedimento realizado em paciente sob cuidados especiais e para garantir a vigilância constante do seu estado nutricional, a EMTN para TNE deve ser constituída de, pelo menos, 1 (um) profissional de cada categoria, com treinamento específico para esta atividade, a saber: médico, nutricionista, enfermeiro, farmacêutico, podendo ainda incluir profissionais de outras categorias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 critério das UH e ou EPBS.</w:t>
      </w:r>
    </w:p>
    <w:p w:rsidR="004C67A0" w:rsidRDefault="004C67A0" w:rsidP="003D11D7">
      <w:pPr>
        <w:numPr>
          <w:ilvl w:val="1"/>
          <w:numId w:val="15"/>
          <w:numberingChange w:id="14" w:author="Flávio Bicalho" w:date="1999-12-01T10:14:00Z" w:original="%1:2:0:.%2:2:0:."/>
        </w:numPr>
        <w:ind w:left="0" w:firstLine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 caso do uso eventual de TNE a não existência da EMTN deve ser justificada mediante a apresentação, pela UH, de alternativa de atuação para prévia avaliação da autoridade sanitária.</w:t>
      </w:r>
    </w:p>
    <w:p w:rsidR="004C67A0" w:rsidRDefault="004C67A0" w:rsidP="003D11D7">
      <w:pPr>
        <w:pStyle w:val="Corpodetexto2"/>
        <w:widowControl w:val="0"/>
        <w:numPr>
          <w:ilvl w:val="1"/>
          <w:numId w:val="15"/>
          <w:numberingChange w:id="15" w:author="Flávio Bicalho" w:date="1999-12-01T10:14:00Z" w:original="%1:2:0:.%2:3:0:.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EMTN deve ter um coordenador técnico-administrativo e um coordenador clínico, ambos membros integrantes da equipe e escolhidos pelos seus componentes.</w:t>
      </w:r>
    </w:p>
    <w:p w:rsidR="004C67A0" w:rsidRDefault="004C67A0" w:rsidP="003D11D7">
      <w:pPr>
        <w:pStyle w:val="Corpodetexto2"/>
        <w:widowControl w:val="0"/>
        <w:numPr>
          <w:ilvl w:val="2"/>
          <w:numId w:val="15"/>
          <w:numberingChange w:id="16" w:author="Flávio Bicalho" w:date="1999-12-01T10:14:00Z" w:original="%1:2:0:.%2:3:0:.%3:1:0:.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coordenador técnico-administrativo deve, preferencialmente, possuir título de especialista reconhecido em área relacionada com a TN.</w:t>
      </w:r>
    </w:p>
    <w:p w:rsidR="004C67A0" w:rsidRDefault="004C67A0" w:rsidP="003D11D7">
      <w:pPr>
        <w:pStyle w:val="Corpodetexto2"/>
        <w:widowControl w:val="0"/>
        <w:numPr>
          <w:ilvl w:val="2"/>
          <w:numId w:val="15"/>
          <w:numberingChange w:id="17" w:author="Flávio Bicalho" w:date="1999-12-01T10:14:00Z" w:original="%1:2:0:.%2:3:0:.%3:1:0:.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coordenador clínico deve ser médico, atuar em TN e, preferencialmente, preencher um dos critérios abaixo:</w:t>
      </w:r>
    </w:p>
    <w:p w:rsidR="004C67A0" w:rsidRDefault="004C67A0">
      <w:pPr>
        <w:pStyle w:val="Corpodetexto2"/>
        <w:widowContro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2.4.2.1. ser especialista</w:t>
      </w:r>
      <w:r>
        <w:rPr>
          <w:rFonts w:ascii="Arial" w:hAnsi="Arial" w:cs="Arial"/>
          <w:color w:val="000000"/>
          <w:sz w:val="18"/>
          <w:szCs w:val="18"/>
        </w:rPr>
        <w:t>, em curso de pelo menos 360 horas,</w:t>
      </w:r>
      <w:r>
        <w:rPr>
          <w:rFonts w:ascii="Arial" w:hAnsi="Arial" w:cs="Arial"/>
          <w:sz w:val="18"/>
          <w:szCs w:val="18"/>
        </w:rPr>
        <w:t xml:space="preserve"> em área relacionada com a TN, com título reconhecido.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2.4.2.2. possuir título de mestrado, doutorado ou livre docência em área relacionada com a TN.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2.4.2.2.1.</w:t>
      </w:r>
      <w:r>
        <w:rPr>
          <w:rFonts w:ascii="Arial" w:hAnsi="Arial" w:cs="Arial"/>
          <w:sz w:val="18"/>
          <w:szCs w:val="18"/>
        </w:rPr>
        <w:t xml:space="preserve"> O coordenador clínico pode ocupar, concomitantemente, a coordenação técnico-administrativa, desde que consensuado pela equipe. </w:t>
      </w:r>
    </w:p>
    <w:p w:rsidR="004C67A0" w:rsidRDefault="004C67A0" w:rsidP="003D11D7">
      <w:pPr>
        <w:numPr>
          <w:ilvl w:val="1"/>
          <w:numId w:val="15"/>
          <w:numberingChange w:id="18" w:author="Flávio Bicalho" w:date="1999-12-01T10:14:00Z" w:original="%1:2:0:.%2:4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É recomendável que os membros da EMTN possuam título de especialista em área relacionada com a TN.</w:t>
      </w:r>
    </w:p>
    <w:p w:rsidR="004C67A0" w:rsidRDefault="004C67A0">
      <w:pPr>
        <w:pStyle w:val="Ttulo1"/>
        <w:spacing w:before="0" w:after="0"/>
        <w:jc w:val="both"/>
        <w:rPr>
          <w:sz w:val="18"/>
          <w:szCs w:val="18"/>
        </w:rPr>
      </w:pPr>
    </w:p>
    <w:p w:rsidR="004C67A0" w:rsidRDefault="004C67A0">
      <w:pPr>
        <w:pStyle w:val="Ttulo1"/>
        <w:spacing w:before="0" w:after="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3. ATRIBUIÇÕES GERAIS DA EMTN</w:t>
      </w:r>
    </w:p>
    <w:p w:rsidR="004C67A0" w:rsidRDefault="004C67A0">
      <w:pPr>
        <w:pStyle w:val="Ttulo1"/>
        <w:spacing w:before="0" w:after="0"/>
        <w:jc w:val="both"/>
        <w:rPr>
          <w:b w:val="0"/>
          <w:bCs w:val="0"/>
          <w:sz w:val="18"/>
          <w:szCs w:val="18"/>
        </w:rPr>
      </w:pPr>
    </w:p>
    <w:p w:rsidR="004C67A0" w:rsidRDefault="004C67A0">
      <w:pPr>
        <w:pStyle w:val="Ttulo1"/>
        <w:spacing w:before="0" w:after="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Compete a EMTN: </w:t>
      </w:r>
    </w:p>
    <w:p w:rsidR="004C67A0" w:rsidRDefault="004C67A0">
      <w:pPr>
        <w:numPr>
          <w:numberingChange w:id="19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3.1. Estabelecer as diretrizes técnico-administrativas que devem nortear as atividades da equipe e suas relações com a instituição.</w:t>
      </w:r>
    </w:p>
    <w:p w:rsidR="004C67A0" w:rsidRDefault="004C67A0">
      <w:pPr>
        <w:numPr>
          <w:numberingChange w:id="20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3.2. Criar mecanismos para o desenvolvimento das etapas de triagem e vigilância nutricional em regime hospitalar, ambulatorial e domiciliar, sistematizando uma metodologia capaz de identificar pacientes que necessitam de TN, a serem encaminhados aos cuidados da EMTN.</w:t>
      </w:r>
    </w:p>
    <w:p w:rsidR="004C67A0" w:rsidRDefault="004C67A0">
      <w:pPr>
        <w:numPr>
          <w:numberingChange w:id="21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3.3. Atender às solicitações de avaliação do estado nutricional do paciente, indicando, acompanhando e modificando a TN, quando necessário, em comum acordo com o médico responsável pelo paciente, até que seja atingido os critérios de reabilitação nutricional pré-estabelecidos. </w:t>
      </w:r>
    </w:p>
    <w:p w:rsidR="004C67A0" w:rsidRDefault="004C67A0">
      <w:pPr>
        <w:pStyle w:val="Lista"/>
        <w:numPr>
          <w:numberingChange w:id="22" w:author="Flávio Bicalho" w:date="1999-12-01T10:14:00Z" w:original="%1:2:0:.%2:8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3.4. Assegurar condições adequadas de indicação, prescrição, preparação, conservação, transporte e administração, controle clínico e laboratorial e avaliação final da TNE, visando obter os benefícios máximos do procedimento e evitar riscos.</w:t>
      </w:r>
    </w:p>
    <w:p w:rsidR="004C67A0" w:rsidRDefault="004C67A0">
      <w:pPr>
        <w:pStyle w:val="Lista"/>
        <w:numPr>
          <w:numberingChange w:id="23" w:author="Flávio Bicalho" w:date="1999-12-01T10:14:00Z" w:original="%1:2:0:.%2:8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3.5. Capacitar os profissionais envolvidos, direta ou indiretamente, com a aplicação do procedimento, por meio de programas de educação continuada, devidamente registrados.</w:t>
      </w:r>
    </w:p>
    <w:p w:rsidR="004C67A0" w:rsidRDefault="004C67A0">
      <w:pPr>
        <w:pStyle w:val="Lista"/>
        <w:numPr>
          <w:numberingChange w:id="24" w:author="Flávio Bicalho" w:date="1999-12-01T10:14:00Z" w:original="%1:2:0:.%2:8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3.6. Estabelecer protocolos de avaliação nutricional, indicação, prescrição e acompanhamento da TNE. </w:t>
      </w:r>
    </w:p>
    <w:p w:rsidR="004C67A0" w:rsidRDefault="004C67A0">
      <w:pPr>
        <w:pStyle w:val="Lista"/>
        <w:numPr>
          <w:numberingChange w:id="25" w:author="Flávio Bicalho" w:date="1999-12-01T10:14:00Z" w:original="%1:2:0:.%2:8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3.7. Documentar todos os resultados do controle e da avaliação da TNE visando a garantia de sua qualidade.</w:t>
      </w:r>
    </w:p>
    <w:p w:rsidR="004C67A0" w:rsidRDefault="004C67A0">
      <w:pPr>
        <w:pStyle w:val="Lista"/>
        <w:numPr>
          <w:numberingChange w:id="26" w:author="Flávio Bicalho" w:date="1999-12-01T10:14:00Z" w:original="%1:2:0:.%2:8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3.8. Estabelecer auditorias periódicas a serem realizadas por um dos membros da EMTN, para verificar o cuprimento e o registro dos controles e avaliação da TNE.</w:t>
      </w:r>
    </w:p>
    <w:p w:rsidR="004C67A0" w:rsidRDefault="004C67A0">
      <w:pPr>
        <w:pStyle w:val="Ttulo1"/>
        <w:numPr>
          <w:numberingChange w:id="27" w:author="Flávio Bicalho" w:date="1999-12-01T10:14:00Z" w:original="%1:2:0:.%2:13:0:."/>
        </w:numPr>
        <w:spacing w:before="0" w:after="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3.9. Analisar o custo e o benefício no processo de decisão que envolve a indicação, a manutenção ou a suspensão da TNE.</w:t>
      </w:r>
    </w:p>
    <w:p w:rsidR="004C67A0" w:rsidRDefault="004C67A0">
      <w:pPr>
        <w:pStyle w:val="Ttulo1"/>
        <w:numPr>
          <w:numberingChange w:id="28" w:author="Flávio Bicalho" w:date="1999-12-01T10:14:00Z" w:original="%1:2:0:.%2:13:0:."/>
        </w:numPr>
        <w:spacing w:before="0" w:after="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3.10. Desenvolver, rever e atualizar regularmente as diretrizes e procedimentos relativos aos pacientes e aos aspectos operacionais da TNE.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tulo2"/>
        <w:numPr>
          <w:numberingChange w:id="29" w:author="Flávio Bicalho" w:date="1999-12-01T10:14:00Z" w:original="%1:3:0:."/>
        </w:numPr>
        <w:tabs>
          <w:tab w:val="clear" w:pos="360"/>
        </w:tabs>
        <w:ind w:left="0" w:firstLine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4. ATRIBUIÇÕES DO COORDENADOR TÉCNICO-ADMINISTRATIVO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Compete ao coordenador técnico-administrativo:</w:t>
      </w:r>
    </w:p>
    <w:p w:rsidR="004C67A0" w:rsidRDefault="004C67A0">
      <w:pPr>
        <w:numPr>
          <w:numberingChange w:id="30" w:author="Flávio Bicalho" w:date="1999-12-01T10:14:00Z" w:original="%1:3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 Assegurar condições para o cumprimento das atribuições gerais da equipe e dos profissionais da mesma, visando prioritariamente a qualidade e eficácia da TNE.</w:t>
      </w:r>
    </w:p>
    <w:p w:rsidR="004C67A0" w:rsidRDefault="004C67A0">
      <w:pPr>
        <w:numPr>
          <w:numberingChange w:id="31" w:author="Flávio Bicalho" w:date="1999-12-01T10:14:00Z" w:original="%1:3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 Representar a equipe em assuntos relacionados com as atividades da EMTN.</w:t>
      </w:r>
    </w:p>
    <w:p w:rsidR="004C67A0" w:rsidRDefault="004C67A0">
      <w:pPr>
        <w:numPr>
          <w:numberingChange w:id="32" w:author="Flávio Bicalho" w:date="1999-12-01T10:14:00Z" w:original="%1:3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 Promover e incentivar programas de educação continuada, para os profissionais envolvidos na TNE, devidamente registrados.</w:t>
      </w:r>
    </w:p>
    <w:p w:rsidR="004C67A0" w:rsidRDefault="004C67A0">
      <w:pPr>
        <w:numPr>
          <w:numberingChange w:id="33" w:author="Flávio Bicalho" w:date="1999-12-01T10:14:00Z" w:original="%1:3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 Padronizar indicadores da qualidade para TNE para aplicação pela EMTN.</w:t>
      </w:r>
    </w:p>
    <w:p w:rsidR="004C67A0" w:rsidRDefault="004C67A0">
      <w:pPr>
        <w:numPr>
          <w:numberingChange w:id="34" w:author="Flávio Bicalho" w:date="1999-12-01T10:14:00Z" w:original="%1:3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4.5. Gerenciar os aspectos técnicos e administrativos das atividades de TNE. </w:t>
      </w:r>
    </w:p>
    <w:p w:rsidR="004C67A0" w:rsidRDefault="004C67A0">
      <w:pPr>
        <w:numPr>
          <w:numberingChange w:id="35" w:author="Flávio Bicalho" w:date="1999-12-01T10:14:00Z" w:original="%1:3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 Analisar o custo e o benefício da TNE no âmbito hospitalar, ambulatorial e domiciliar.</w:t>
      </w:r>
    </w:p>
    <w:p w:rsidR="004C67A0" w:rsidRDefault="004C67A0">
      <w:pPr>
        <w:numPr>
          <w:numberingChange w:id="36" w:author="Flávio Bicalho" w:date="1999-12-01T10:14:00Z" w:original="%1:3:0:.%2:1:0:.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7"/>
          <w:numberingChange w:id="37" w:author="Flávio Bicalho" w:date="1999-12-01T10:14:00Z" w:original="%1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ATRIBUIÇÕES DO COORDENADOR CLÍNICO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Compete ao coordenador clínico:</w:t>
      </w:r>
    </w:p>
    <w:p w:rsidR="004C67A0" w:rsidRDefault="004C67A0">
      <w:pPr>
        <w:numPr>
          <w:numberingChange w:id="38" w:author="Flávio Bicalho" w:date="1999-12-01T10:14:00Z" w:original="%1:4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5.1. Coordenar os protocolos de avaliação nutricional, indicação,  prescrição e acompanhamento da TNE.</w:t>
      </w:r>
    </w:p>
    <w:p w:rsidR="004C67A0" w:rsidRDefault="004C67A0">
      <w:pPr>
        <w:numPr>
          <w:numberingChange w:id="39" w:author="Flávio Bicalho" w:date="1999-12-01T10:14:00Z" w:original="%1:4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5.2. Zelar pelo cumprimento das diretrizes de qualidade estabelecidas  nas  BPPNE e BPANE.</w:t>
      </w:r>
    </w:p>
    <w:p w:rsidR="004C67A0" w:rsidRDefault="004C67A0">
      <w:pPr>
        <w:numPr>
          <w:numberingChange w:id="40" w:author="Flávio Bicalho" w:date="1999-12-01T10:14:00Z" w:original="%1:4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5.3. Assegurar a atualização dos conhecimentos técnicos e científicos relacionados com a TNE e a sua aplicação.</w:t>
      </w:r>
    </w:p>
    <w:p w:rsidR="004C67A0" w:rsidRDefault="004C67A0">
      <w:pPr>
        <w:numPr>
          <w:numberingChange w:id="41" w:author="Flávio Bicalho" w:date="1999-12-01T10:14:00Z" w:original="%1:4:0:.%2:1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5.4. Garantir que a qualidade dos procedimentos de TNE, prevaleçam sobre quaisquer outros aspectos.</w:t>
      </w:r>
    </w:p>
    <w:p w:rsidR="004C67A0" w:rsidRDefault="004C67A0">
      <w:pPr>
        <w:numPr>
          <w:numberingChange w:id="42" w:author="Flávio Bicalho" w:date="1999-12-01T10:14:00Z" w:original="%1:4:0:.%2:1:0:.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7"/>
          <w:numberingChange w:id="43" w:author="Flávio Bicalho" w:date="1999-12-01T10:14:00Z" w:original="%1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ATRIBUIÇÕES DO MÉDICO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Compete ao médico:</w:t>
      </w:r>
    </w:p>
    <w:p w:rsidR="004C67A0" w:rsidRDefault="004C67A0" w:rsidP="003D11D7">
      <w:pPr>
        <w:numPr>
          <w:ilvl w:val="1"/>
          <w:numId w:val="7"/>
          <w:numberingChange w:id="44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Indicar e prescrever a TNE.</w:t>
      </w:r>
    </w:p>
    <w:p w:rsidR="004C67A0" w:rsidRDefault="004C67A0" w:rsidP="003D11D7">
      <w:pPr>
        <w:numPr>
          <w:ilvl w:val="1"/>
          <w:numId w:val="7"/>
          <w:numberingChange w:id="45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Assegurar o acesso ao trato gastrointestinal para a TNE e estabelecer a melhor via, incluindo estomias de nutrição por via cirúrgica, laparoscópica e endoscópica.</w:t>
      </w:r>
    </w:p>
    <w:p w:rsidR="004C67A0" w:rsidRDefault="004C67A0" w:rsidP="003D11D7">
      <w:pPr>
        <w:numPr>
          <w:ilvl w:val="1"/>
          <w:numId w:val="7"/>
          <w:numberingChange w:id="46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Orientar os pacientes e os familiares ou o responsável legal, quanto aos riscos e benefícios do procedimento.</w:t>
      </w:r>
    </w:p>
    <w:p w:rsidR="004C67A0" w:rsidRDefault="004C67A0" w:rsidP="003D11D7">
      <w:pPr>
        <w:numPr>
          <w:ilvl w:val="1"/>
          <w:numId w:val="7"/>
          <w:numberingChange w:id="47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do desenvolvimento técnico e científico relacionado ao procedimento</w:t>
      </w:r>
    </w:p>
    <w:p w:rsidR="004C67A0" w:rsidRDefault="004C67A0" w:rsidP="003D11D7">
      <w:pPr>
        <w:numPr>
          <w:ilvl w:val="1"/>
          <w:numId w:val="7"/>
          <w:numberingChange w:id="48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os registros da evolução e dos procedimentos médicos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pStyle w:val="Ttulo1"/>
        <w:numPr>
          <w:ilvl w:val="0"/>
          <w:numId w:val="7"/>
          <w:numberingChange w:id="49" w:author="Flávio Bicalho" w:date="1999-12-01T10:14:00Z" w:original="%1:6:0:."/>
        </w:numPr>
        <w:spacing w:before="0" w:after="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ATRIBUIÇÕES DO NUTRICIONISTA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Compete ao nutricionista:</w:t>
      </w:r>
    </w:p>
    <w:p w:rsidR="004C67A0" w:rsidRDefault="004C67A0" w:rsidP="003D11D7">
      <w:pPr>
        <w:pStyle w:val="Lista2"/>
        <w:numPr>
          <w:ilvl w:val="1"/>
          <w:numId w:val="7"/>
          <w:numberingChange w:id="50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Realizar a avaliação do estado nutricional do paciente, utilizando indicadores nutricionais subjetivos e objetivos, com base em protocolo pré-estabelecido, de forma a identificar o risco ou a deficiência nutricional .</w:t>
      </w:r>
    </w:p>
    <w:p w:rsidR="004C67A0" w:rsidRDefault="004C67A0" w:rsidP="003D11D7">
      <w:pPr>
        <w:pStyle w:val="Lista2"/>
        <w:numPr>
          <w:ilvl w:val="1"/>
          <w:numId w:val="7"/>
          <w:numberingChange w:id="51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Elaborar a prescrição dietética com base nas diretrizes estabelecidas na prescrição médica.</w:t>
      </w:r>
    </w:p>
    <w:p w:rsidR="004C67A0" w:rsidRDefault="004C67A0" w:rsidP="003D11D7">
      <w:pPr>
        <w:pStyle w:val="Lista2"/>
        <w:numPr>
          <w:ilvl w:val="1"/>
          <w:numId w:val="7"/>
          <w:numberingChange w:id="52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Formular a NE estabelecendo a sua composição qualitativa e quantitativa, seu fracionamento segundo horários e formas de apresentação.</w:t>
      </w:r>
    </w:p>
    <w:p w:rsidR="004C67A0" w:rsidRDefault="004C67A0" w:rsidP="003D11D7">
      <w:pPr>
        <w:pStyle w:val="Lista2"/>
        <w:numPr>
          <w:ilvl w:val="1"/>
          <w:numId w:val="7"/>
          <w:numberingChange w:id="53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Acompanhar a evolução nutricional do paciente em TNE, independente da via de administração, até alta nutricional estabelecida pela EMTN.</w:t>
      </w:r>
    </w:p>
    <w:p w:rsidR="004C67A0" w:rsidRDefault="004C67A0" w:rsidP="003D11D7">
      <w:pPr>
        <w:pStyle w:val="Lista2"/>
        <w:numPr>
          <w:ilvl w:val="1"/>
          <w:numId w:val="7"/>
          <w:numberingChange w:id="54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Adequar a prescrição dietética, em consenso com o médico, com base na evolução nutricional e tolerância digestiva apresentadas pelo paciente.  </w:t>
      </w:r>
    </w:p>
    <w:p w:rsidR="004C67A0" w:rsidRDefault="004C67A0" w:rsidP="003D11D7">
      <w:pPr>
        <w:pStyle w:val="Lista2"/>
        <w:numPr>
          <w:ilvl w:val="1"/>
          <w:numId w:val="7"/>
          <w:numberingChange w:id="55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o registro claro e preciso de todas as informações relacionadas à evolução nutricional do paciente.</w:t>
      </w:r>
    </w:p>
    <w:p w:rsidR="004C67A0" w:rsidRDefault="004C67A0" w:rsidP="003D11D7">
      <w:pPr>
        <w:pStyle w:val="Lista2"/>
        <w:numPr>
          <w:ilvl w:val="1"/>
          <w:numId w:val="7"/>
          <w:numberingChange w:id="56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Orientar o paciente, a família ou o responsável legal, quanto à preparação e à utilização da NE prescrita  para o período após a alta hospitalar.</w:t>
      </w:r>
    </w:p>
    <w:p w:rsidR="004C67A0" w:rsidRDefault="004C67A0" w:rsidP="003D11D7">
      <w:pPr>
        <w:pStyle w:val="Lista2"/>
        <w:numPr>
          <w:ilvl w:val="1"/>
          <w:numId w:val="7"/>
          <w:numberingChange w:id="57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Utilizar técnicas pré-estabelecidas de preparação da NE que assegurem a manutenção das características organolépticas e a garantia microbiológica e bromatológica dentro de padrões recomendados na BPPNE (anexo II).</w:t>
      </w:r>
    </w:p>
    <w:p w:rsidR="004C67A0" w:rsidRDefault="004C67A0" w:rsidP="003D11D7">
      <w:pPr>
        <w:pStyle w:val="Lista2"/>
        <w:numPr>
          <w:ilvl w:val="1"/>
          <w:numId w:val="7"/>
          <w:numberingChange w:id="58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Selecionar, adquirir, armazenar e distribuir, criteriosamente, os insumos necessários ao preparo da NE, bem como a NE industrializada.</w:t>
      </w:r>
    </w:p>
    <w:p w:rsidR="004C67A0" w:rsidRDefault="004C67A0" w:rsidP="003D11D7">
      <w:pPr>
        <w:pStyle w:val="Lista2"/>
        <w:numPr>
          <w:ilvl w:val="1"/>
          <w:numId w:val="7"/>
          <w:numberingChange w:id="59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Qualificar fornecedores e assegurar que a entrega dos insumos e NE industrializada seja acompanhada do certificado de análise emitido pelo fabricante.</w:t>
      </w:r>
    </w:p>
    <w:p w:rsidR="004C67A0" w:rsidRDefault="004C67A0" w:rsidP="003D11D7">
      <w:pPr>
        <w:pStyle w:val="Lista2"/>
        <w:numPr>
          <w:ilvl w:val="1"/>
          <w:numId w:val="7"/>
          <w:numberingChange w:id="60" w:author="Flávio Bicalho" w:date="1999-12-01T10:14:00Z" w:original="%1:6:0:.%2:1:0:."/>
        </w:numPr>
        <w:ind w:left="0" w:firstLine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Assegurar que os rótulos da NE apresentem, de maneira clara e precisa, todos os dizeres exigidos no </w:t>
      </w:r>
      <w:r>
        <w:rPr>
          <w:rFonts w:ascii="Arial" w:hAnsi="Arial" w:cs="Arial"/>
          <w:color w:val="000000"/>
          <w:sz w:val="18"/>
          <w:szCs w:val="18"/>
        </w:rPr>
        <w:t>item 4.5.4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- Rotulagem e Embalagem da BPPNE (Anexo II) .</w:t>
      </w:r>
    </w:p>
    <w:p w:rsidR="004C67A0" w:rsidRDefault="004C67A0" w:rsidP="003D11D7">
      <w:pPr>
        <w:pStyle w:val="Lista2"/>
        <w:numPr>
          <w:ilvl w:val="1"/>
          <w:numId w:val="7"/>
          <w:numberingChange w:id="61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Assegurar a correta amostragem da NE preparada para análise microbiológica, segundo as BPPNE.</w:t>
      </w:r>
    </w:p>
    <w:p w:rsidR="004C67A0" w:rsidRDefault="004C67A0" w:rsidP="003D11D7">
      <w:pPr>
        <w:pStyle w:val="Lista2"/>
        <w:numPr>
          <w:ilvl w:val="1"/>
          <w:numId w:val="7"/>
          <w:numberingChange w:id="62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Atender aos requisitos técnicos na manipulação da NE.</w:t>
      </w:r>
    </w:p>
    <w:p w:rsidR="004C67A0" w:rsidRDefault="004C67A0" w:rsidP="003D11D7">
      <w:pPr>
        <w:pStyle w:val="Lista2"/>
        <w:numPr>
          <w:ilvl w:val="1"/>
          <w:numId w:val="7"/>
          <w:numberingChange w:id="63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de estudos para o desenvolvimento de novas formulações de NE.</w:t>
      </w:r>
    </w:p>
    <w:p w:rsidR="004C67A0" w:rsidRDefault="004C67A0" w:rsidP="003D11D7">
      <w:pPr>
        <w:pStyle w:val="Lista2"/>
        <w:numPr>
          <w:ilvl w:val="1"/>
          <w:numId w:val="7"/>
          <w:numberingChange w:id="64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Organizar e operacionalizar as áreas e atividades de preparação.</w:t>
      </w:r>
    </w:p>
    <w:p w:rsidR="004C67A0" w:rsidRDefault="004C67A0" w:rsidP="003D11D7">
      <w:pPr>
        <w:pStyle w:val="Lista2"/>
        <w:numPr>
          <w:ilvl w:val="1"/>
          <w:numId w:val="7"/>
          <w:numberingChange w:id="65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Participar, promover e registrar as atividades de treinamento operacional e de educação continuada, garantindo a atualização de seus colaboradores, bem como para todos os profissionais envolvidos na preparação da NE.</w:t>
      </w:r>
    </w:p>
    <w:p w:rsidR="004C67A0" w:rsidRDefault="004C67A0" w:rsidP="003D11D7">
      <w:pPr>
        <w:pStyle w:val="Lista2"/>
        <w:numPr>
          <w:ilvl w:val="1"/>
          <w:numId w:val="7"/>
          <w:numberingChange w:id="66" w:author="Flávio Bicalho" w:date="1999-12-01T10:14:00Z" w:original="%1:6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Fazer o registro, que pode ser informatizado, onde conste, no mínimo: 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data e hora da manipulação da NE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b) nome completo e registro do paciente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c) número sequencial da manipulação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d) número de doses manipuladas por prescrição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e) identificação (nome e registro) do médico e do manipulador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f) prazo de validade da NE.</w:t>
      </w:r>
    </w:p>
    <w:p w:rsidR="004C67A0" w:rsidRDefault="004C67A0" w:rsidP="003D11D7">
      <w:pPr>
        <w:pStyle w:val="Lista2"/>
        <w:numPr>
          <w:ilvl w:val="1"/>
          <w:numId w:val="7"/>
          <w:numberingChange w:id="67" w:author="Flávio Bicalho" w:date="1999-12-01T10:14:00Z" w:original="%1:6:0:.%2:18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Desenvolver e atualizar regularmente as diretrizes e procedimentos relativos aos aspectos operacionais da preparação da NE.</w:t>
      </w:r>
    </w:p>
    <w:p w:rsidR="004C67A0" w:rsidRDefault="004C67A0" w:rsidP="003D11D7">
      <w:pPr>
        <w:pStyle w:val="Lista2"/>
        <w:numPr>
          <w:ilvl w:val="1"/>
          <w:numId w:val="7"/>
          <w:numberingChange w:id="68" w:author="Flávio Bicalho" w:date="1999-12-01T10:14:00Z" w:original="%1:6:0:.%2:18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Supervisionar e promover auto-inspeção nas rotinas operacionais da preparação da NE</w:t>
      </w:r>
    </w:p>
    <w:p w:rsidR="004C67A0" w:rsidRDefault="004C67A0">
      <w:pPr>
        <w:pStyle w:val="Lista2"/>
        <w:ind w:left="0" w:firstLine="0"/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pStyle w:val="Ttulo1"/>
        <w:numPr>
          <w:ilvl w:val="0"/>
          <w:numId w:val="7"/>
          <w:numberingChange w:id="69" w:author="Flávio Bicalho" w:date="1999-12-01T10:14:00Z" w:original="%1:7:0:."/>
        </w:numPr>
        <w:spacing w:before="0" w:after="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ATRIBUIÇÕES DO ENFERMEIRO</w:t>
      </w:r>
    </w:p>
    <w:p w:rsidR="004C67A0" w:rsidRDefault="004C67A0">
      <w:pPr>
        <w:ind w:left="283" w:hanging="283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Compete ao enfermeiro:</w:t>
      </w:r>
    </w:p>
    <w:p w:rsidR="004C67A0" w:rsidRDefault="004C67A0" w:rsidP="003D11D7">
      <w:pPr>
        <w:pStyle w:val="Lista2"/>
        <w:numPr>
          <w:ilvl w:val="1"/>
          <w:numId w:val="7"/>
          <w:numberingChange w:id="70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Orientar o paciente , a família ou o responsável legal quanto à utilização e controle da TNE.</w:t>
      </w:r>
    </w:p>
    <w:p w:rsidR="004C67A0" w:rsidRDefault="004C67A0" w:rsidP="003D11D7">
      <w:pPr>
        <w:pStyle w:val="Lista2"/>
        <w:numPr>
          <w:ilvl w:val="1"/>
          <w:numId w:val="7"/>
          <w:numberingChange w:id="71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Preparar o paciente, o material e o local para o acesso enteral.</w:t>
      </w:r>
    </w:p>
    <w:p w:rsidR="004C67A0" w:rsidRDefault="004C67A0" w:rsidP="003D11D7">
      <w:pPr>
        <w:pStyle w:val="Lista2"/>
        <w:numPr>
          <w:ilvl w:val="1"/>
          <w:numId w:val="7"/>
          <w:numberingChange w:id="72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Prescrever os cuidados de enfermagem na TNE, em nível hospitalar, ambulatorial e domiciliar.</w:t>
      </w:r>
    </w:p>
    <w:p w:rsidR="004C67A0" w:rsidRDefault="004C67A0" w:rsidP="003D11D7">
      <w:pPr>
        <w:pStyle w:val="Lista2"/>
        <w:numPr>
          <w:ilvl w:val="1"/>
          <w:numId w:val="7"/>
          <w:numberingChange w:id="73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Proceder ou assegurar a colocação da sonda oro/nasogástrica ou transpilórica.</w:t>
      </w:r>
    </w:p>
    <w:p w:rsidR="004C67A0" w:rsidRDefault="004C67A0" w:rsidP="003D11D7">
      <w:pPr>
        <w:pStyle w:val="Lista2"/>
        <w:numPr>
          <w:ilvl w:val="1"/>
          <w:numId w:val="7"/>
          <w:numberingChange w:id="74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Assegurar a manutenção da via de administração.</w:t>
      </w:r>
    </w:p>
    <w:p w:rsidR="004C67A0" w:rsidRDefault="004C67A0" w:rsidP="003D11D7">
      <w:pPr>
        <w:pStyle w:val="Lista2"/>
        <w:numPr>
          <w:ilvl w:val="1"/>
          <w:numId w:val="7"/>
          <w:numberingChange w:id="75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Receber a NE e assegurar a sua conservação até a completa administração.</w:t>
      </w:r>
    </w:p>
    <w:p w:rsidR="004C67A0" w:rsidRDefault="004C67A0" w:rsidP="003D11D7">
      <w:pPr>
        <w:pStyle w:val="Lista2"/>
        <w:numPr>
          <w:ilvl w:val="1"/>
          <w:numId w:val="7"/>
          <w:numberingChange w:id="76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Proceder à inspeção visual da NE antes de sua administração.</w:t>
      </w:r>
    </w:p>
    <w:p w:rsidR="004C67A0" w:rsidRDefault="004C67A0" w:rsidP="003D11D7">
      <w:pPr>
        <w:pStyle w:val="Lista2"/>
        <w:numPr>
          <w:ilvl w:val="1"/>
          <w:numId w:val="7"/>
          <w:numberingChange w:id="77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Avaliar e assegurar a administração da NE observando as informações contidas no rótulo, confrontando-as com a prescrição médica.</w:t>
      </w:r>
    </w:p>
    <w:p w:rsidR="004C67A0" w:rsidRDefault="004C67A0" w:rsidP="003D11D7">
      <w:pPr>
        <w:pStyle w:val="Lista2"/>
        <w:numPr>
          <w:ilvl w:val="1"/>
          <w:numId w:val="7"/>
          <w:numberingChange w:id="78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Avaliar e assegurar a administração da NE, observando os princípios de assepsia, de acordo com as BPANE (Anexo III).</w:t>
      </w:r>
    </w:p>
    <w:p w:rsidR="004C67A0" w:rsidRDefault="004C67A0" w:rsidP="003D11D7">
      <w:pPr>
        <w:pStyle w:val="Lista2"/>
        <w:numPr>
          <w:ilvl w:val="1"/>
          <w:numId w:val="7"/>
          <w:numberingChange w:id="79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Detectar, registrar e comunicar à EMTN e ou o médico responsável pelo paciente, as intercorrências de qualquer ordem técnica e ou administrativa.</w:t>
      </w:r>
    </w:p>
    <w:p w:rsidR="004C67A0" w:rsidRDefault="004C67A0" w:rsidP="003D11D7">
      <w:pPr>
        <w:pStyle w:val="Lista2"/>
        <w:numPr>
          <w:ilvl w:val="1"/>
          <w:numId w:val="7"/>
          <w:numberingChange w:id="80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o registro claro e preciso de informações relacionadas à administração e à evolução do paciente quanto ao: peso, sinais vitais, tolerância digestiva e outros que se fizerem necessários.</w:t>
      </w:r>
    </w:p>
    <w:p w:rsidR="004C67A0" w:rsidRDefault="004C67A0" w:rsidP="003D11D7">
      <w:pPr>
        <w:pStyle w:val="Lista2"/>
        <w:numPr>
          <w:ilvl w:val="1"/>
          <w:numId w:val="7"/>
          <w:numberingChange w:id="81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Garantir a troca do curativo e ou fixação da sonda enteral, com base em procedimentos pré-estabelecidos. </w:t>
      </w:r>
    </w:p>
    <w:p w:rsidR="004C67A0" w:rsidRDefault="004C67A0" w:rsidP="003D11D7">
      <w:pPr>
        <w:pStyle w:val="Lista2"/>
        <w:numPr>
          <w:ilvl w:val="1"/>
          <w:numId w:val="7"/>
          <w:numberingChange w:id="82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e promover atividades de treinamento operacional e de educação continuada, garantindo a atualização de seus colaboradores.</w:t>
      </w:r>
    </w:p>
    <w:p w:rsidR="004C67A0" w:rsidRDefault="004C67A0" w:rsidP="003D11D7">
      <w:pPr>
        <w:pStyle w:val="Lista2"/>
        <w:numPr>
          <w:ilvl w:val="1"/>
          <w:numId w:val="7"/>
          <w:numberingChange w:id="83" w:author="Flávio Bicalho" w:date="1999-12-01T10:14:00Z" w:original="%1:7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Elaborar e padronizar os procedimentos de enfermagem relacionadas à TNE.</w:t>
      </w:r>
    </w:p>
    <w:p w:rsidR="004C67A0" w:rsidRDefault="004C67A0" w:rsidP="003D11D7">
      <w:pPr>
        <w:numPr>
          <w:ilvl w:val="1"/>
          <w:numId w:val="7"/>
          <w:numberingChange w:id="84" w:author="Flávio Bicalho" w:date="1999-12-01T10:14:00Z" w:original="%1:7:0:.%2:15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enfermeiro deve participar do processo de seleção, padronização, licitação e aquisição de equipamentos e materiais utilizados na administração e controle da TNE.</w:t>
      </w:r>
    </w:p>
    <w:p w:rsidR="004C67A0" w:rsidRDefault="004C67A0" w:rsidP="003D11D7">
      <w:pPr>
        <w:pStyle w:val="Lista2"/>
        <w:numPr>
          <w:ilvl w:val="1"/>
          <w:numId w:val="7"/>
          <w:numberingChange w:id="85" w:author="Flávio Bicalho" w:date="1999-12-01T10:14:00Z" w:original="%1:7:0:.%2:16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Zelar pelo perfeito funcionamento das bombas de infusão.</w:t>
      </w:r>
    </w:p>
    <w:p w:rsidR="004C67A0" w:rsidRDefault="004C67A0" w:rsidP="003D11D7">
      <w:pPr>
        <w:pStyle w:val="Lista2"/>
        <w:numPr>
          <w:ilvl w:val="1"/>
          <w:numId w:val="7"/>
          <w:numberingChange w:id="86" w:author="Flávio Bicalho" w:date="1999-12-01T10:14:00Z" w:original="%1:7:0:.%2:16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Assegurar que qualquer outra droga e ou nutriente prescritos, sejam administrados na mesma via de administração da NE, conforme procedimentos prestabelecidos.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7"/>
          <w:numberingChange w:id="87" w:author="Flávio Bicalho" w:date="1999-12-01T10:14:00Z" w:original="%1:8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ATRIBUIÇÕES DO FARMACÊUTICO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Compete ao farmacêutico:</w:t>
      </w:r>
    </w:p>
    <w:p w:rsidR="004C67A0" w:rsidRDefault="004C67A0" w:rsidP="003D11D7">
      <w:pPr>
        <w:pStyle w:val="Corpodetexto2"/>
        <w:numPr>
          <w:ilvl w:val="1"/>
          <w:numId w:val="7"/>
          <w:numberingChange w:id="88" w:author="Flávio Bicalho" w:date="1999-12-01T10:14:00Z" w:original="%1:8:0:.%2:1:0:.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acordo com os critérios estabelecidos pela EMTN, adquirir, armazenar e distribuir, criteriosamente, a NE industrializada, quando estas atribuições, por razões técnicas e ou operacionais, não forem da responsabilidade do nutricionista.</w:t>
      </w:r>
    </w:p>
    <w:p w:rsidR="004C67A0" w:rsidRDefault="004C67A0" w:rsidP="003D11D7">
      <w:pPr>
        <w:numPr>
          <w:ilvl w:val="1"/>
          <w:numId w:val="7"/>
          <w:numberingChange w:id="89" w:author="Flávio Bicalho" w:date="1999-12-01T10:14:00Z" w:original="%1:8:0:.%2:2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da qualificação de fornecedores e assegurar que a entrega da NE industrializada seja acompanhada de certificado de análise emitido pelo fabricante, no caso de atendimento ao item 9.1.</w:t>
      </w:r>
    </w:p>
    <w:p w:rsidR="004C67A0" w:rsidRDefault="004C67A0" w:rsidP="003D11D7">
      <w:pPr>
        <w:numPr>
          <w:ilvl w:val="1"/>
          <w:numId w:val="7"/>
          <w:numberingChange w:id="90" w:author="Flávio Bicalho" w:date="1999-12-01T10:14:00Z" w:original="%1:8:0:.%2:2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Participar das atividades do sistema de garantia da qualidade referido </w:t>
      </w:r>
      <w:r>
        <w:rPr>
          <w:rFonts w:ascii="Arial" w:hAnsi="Arial" w:cs="Arial"/>
          <w:color w:val="000000"/>
          <w:sz w:val="18"/>
          <w:szCs w:val="18"/>
        </w:rPr>
        <w:t>no item 4.6. do Anexo II, respeitadas</w:t>
      </w:r>
      <w:r>
        <w:rPr>
          <w:rFonts w:ascii="Arial" w:hAnsi="Arial" w:cs="Arial"/>
          <w:sz w:val="18"/>
          <w:szCs w:val="18"/>
        </w:rPr>
        <w:t xml:space="preserve"> suas atribuições profissionais legais.</w:t>
      </w:r>
    </w:p>
    <w:p w:rsidR="004C67A0" w:rsidRDefault="004C67A0" w:rsidP="003D11D7">
      <w:pPr>
        <w:numPr>
          <w:ilvl w:val="1"/>
          <w:numId w:val="7"/>
          <w:numberingChange w:id="91" w:author="Flávio Bicalho" w:date="1999-12-01T10:14:00Z" w:original="%1:8:0:.%2:2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de estudos para o desenvolvimento de novas formulações para NE.</w:t>
      </w:r>
    </w:p>
    <w:p w:rsidR="004C67A0" w:rsidRDefault="004C67A0" w:rsidP="003D11D7">
      <w:pPr>
        <w:pStyle w:val="Lista2"/>
        <w:numPr>
          <w:ilvl w:val="1"/>
          <w:numId w:val="7"/>
          <w:numberingChange w:id="92" w:author="Flávio Bicalho" w:date="1999-12-01T10:14:00Z" w:original="%1:8:0:.%2:5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Avaliar a formulação das prescrições médicas e dietéticas quanto à compatibilidade físico-química droga-nutriente e nutriente-nutriente.</w:t>
      </w:r>
    </w:p>
    <w:p w:rsidR="004C67A0" w:rsidRDefault="004C67A0" w:rsidP="003D11D7">
      <w:pPr>
        <w:pStyle w:val="Lista2"/>
        <w:numPr>
          <w:ilvl w:val="1"/>
          <w:numId w:val="7"/>
          <w:numberingChange w:id="93" w:author="Flávio Bicalho" w:date="1999-12-01T10:14:00Z" w:original="%1:8:0:.%2:5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de estudos de farmacovigilância com base em análise de reações adversas e interações droga-nutriente e nutriente-nutriente, a partir do perfil farmacoterapêutico registrado.</w:t>
      </w:r>
    </w:p>
    <w:p w:rsidR="004C67A0" w:rsidRDefault="004C67A0" w:rsidP="003D11D7">
      <w:pPr>
        <w:pStyle w:val="Lista2"/>
        <w:numPr>
          <w:ilvl w:val="1"/>
          <w:numId w:val="7"/>
          <w:numberingChange w:id="94" w:author="Flávio Bicalho" w:date="1999-12-01T10:14:00Z" w:original="%1:8:0:.%2:5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Organizar e operacionalizar as áreas e atividades da farmácia.</w:t>
      </w:r>
    </w:p>
    <w:p w:rsidR="004C67A0" w:rsidRDefault="004C67A0" w:rsidP="003D11D7">
      <w:pPr>
        <w:pStyle w:val="Lista2"/>
        <w:numPr>
          <w:ilvl w:val="1"/>
          <w:numId w:val="7"/>
          <w:numberingChange w:id="95" w:author="Flávio Bicalho" w:date="1999-12-01T10:14:00Z" w:original="%1:8:0:.%2:5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Participar, promover e registrar as atividades de treinamento operacional e de educação continuada, garantindo a atualização dos seus colaboradores.</w:t>
      </w:r>
    </w:p>
    <w:p w:rsidR="004C67A0" w:rsidRDefault="004C67A0">
      <w:pPr>
        <w:pStyle w:val="Ttulo"/>
        <w:tabs>
          <w:tab w:val="clear" w:pos="1620"/>
        </w:tabs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>
        <w:rPr>
          <w:rFonts w:ascii="Arial" w:hAnsi="Arial" w:cs="Arial"/>
          <w:b w:val="0"/>
          <w:bCs w:val="0"/>
          <w:sz w:val="18"/>
          <w:szCs w:val="18"/>
        </w:rPr>
        <w:t>ANEXO II</w:t>
      </w:r>
    </w:p>
    <w:p w:rsidR="004C67A0" w:rsidRDefault="004C67A0">
      <w:pPr>
        <w:pStyle w:val="Ttulo"/>
        <w:tabs>
          <w:tab w:val="clear" w:pos="1620"/>
        </w:tabs>
        <w:rPr>
          <w:rFonts w:ascii="Arial" w:hAnsi="Arial" w:cs="Arial"/>
          <w:b w:val="0"/>
          <w:bCs w:val="0"/>
          <w:sz w:val="18"/>
          <w:szCs w:val="18"/>
        </w:rPr>
      </w:pPr>
    </w:p>
    <w:p w:rsidR="004C67A0" w:rsidRDefault="004C67A0">
      <w:pPr>
        <w:pStyle w:val="Ttulo"/>
        <w:tabs>
          <w:tab w:val="clear" w:pos="1620"/>
        </w:tabs>
        <w:rPr>
          <w:rFonts w:ascii="Arial" w:hAnsi="Arial" w:cs="Arial"/>
          <w:b w:val="0"/>
          <w:bCs w:val="0"/>
          <w:smallCaps/>
          <w:sz w:val="18"/>
          <w:szCs w:val="18"/>
        </w:rPr>
      </w:pPr>
      <w:r>
        <w:rPr>
          <w:rFonts w:ascii="Arial" w:hAnsi="Arial" w:cs="Arial"/>
          <w:b w:val="0"/>
          <w:bCs w:val="0"/>
          <w:smallCaps/>
          <w:sz w:val="18"/>
          <w:szCs w:val="18"/>
        </w:rPr>
        <w:t>Boas Práticas de Preparação de Nutrição Enteral – BPPNE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1.OBJETIVO</w:t>
      </w:r>
    </w:p>
    <w:p w:rsidR="004C67A0" w:rsidRDefault="004C67A0">
      <w:pPr>
        <w:ind w:left="284" w:hanging="284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Este Regulamento fixa os procedimentos de boas práticas que devem ser observados na preparação da NE.</w:t>
      </w:r>
    </w:p>
    <w:p w:rsidR="004C67A0" w:rsidRDefault="004C67A0">
      <w:pPr>
        <w:ind w:left="284" w:hanging="284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numPr>
          <w:numberingChange w:id="96" w:author="Flávio Bicalho" w:date="1999-12-01T10:14:00Z" w:original="%1:2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DEFINIÇÕES</w:t>
      </w:r>
    </w:p>
    <w:p w:rsidR="004C67A0" w:rsidRDefault="004C67A0">
      <w:pPr>
        <w:ind w:left="284" w:hanging="284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efeito deste Regulamento são adotadas as seguintes definições: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2.1. Área de recebimento da prescrição dietética</w:t>
      </w:r>
      <w:r>
        <w:rPr>
          <w:rFonts w:ascii="Arial" w:hAnsi="Arial" w:cs="Arial"/>
          <w:sz w:val="18"/>
          <w:szCs w:val="18"/>
        </w:rPr>
        <w:t>: área destinada especificamente para receber e analisar a prescrição dietética.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2.2. Conservação</w:t>
      </w:r>
      <w:r>
        <w:rPr>
          <w:rFonts w:ascii="Arial" w:hAnsi="Arial" w:cs="Arial"/>
          <w:sz w:val="18"/>
          <w:szCs w:val="18"/>
        </w:rPr>
        <w:t>: manutenção, em condições apropriadas de higiene e temperatura para assegurar a estabilidade físico-química e padrão microbiológico da NE.</w:t>
      </w:r>
    </w:p>
    <w:p w:rsidR="004C67A0" w:rsidRDefault="004C67A0">
      <w:pPr>
        <w:pStyle w:val="Corpodetexto2"/>
        <w:numPr>
          <w:numberingChange w:id="97" w:author="Flávio Bicalho" w:date="1999-12-01T10:14:00Z" w:original="%1:2:0:.%2:3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2.3. Controle de Qualidade</w:t>
      </w:r>
      <w:r>
        <w:rPr>
          <w:rFonts w:ascii="Arial" w:hAnsi="Arial" w:cs="Arial"/>
          <w:sz w:val="18"/>
          <w:szCs w:val="18"/>
        </w:rPr>
        <w:t>: conjunto de operações (programação, coordenação e execução) com o objetivo de verificar a conformidade dos insumos,  materiais de embalagem e NE com as especificações técnicas estabelecidas.</w:t>
      </w:r>
    </w:p>
    <w:p w:rsidR="004C67A0" w:rsidRDefault="004C67A0">
      <w:pPr>
        <w:pStyle w:val="Corpodetexto2"/>
        <w:numPr>
          <w:numberingChange w:id="98" w:author="Flávio Bicalho" w:date="1999-12-01T10:14:00Z" w:original="%1:2:0:.%2:3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2.4. Correlatos: </w:t>
      </w:r>
      <w:r>
        <w:rPr>
          <w:rFonts w:ascii="Arial" w:hAnsi="Arial" w:cs="Arial"/>
          <w:sz w:val="18"/>
          <w:szCs w:val="18"/>
        </w:rPr>
        <w:t>Produto, aparelho ou acessório não enquadrado nos conceitos de medicamentos, drogas e insumos farmacêuticos, cujo  uso ou aplicação esteja ligado à manipulação e administração da NE.</w:t>
      </w:r>
    </w:p>
    <w:p w:rsidR="004C67A0" w:rsidRDefault="004C67A0">
      <w:pPr>
        <w:numPr>
          <w:numberingChange w:id="99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2.5. Insumos: </w:t>
      </w:r>
      <w:r>
        <w:rPr>
          <w:rFonts w:ascii="Arial" w:hAnsi="Arial" w:cs="Arial"/>
          <w:sz w:val="18"/>
          <w:szCs w:val="18"/>
        </w:rPr>
        <w:t>água, matérias primas alimentares e produtos alimentícios utilizados para a manipulação de NE.</w:t>
      </w:r>
    </w:p>
    <w:p w:rsidR="004C67A0" w:rsidRDefault="004C67A0">
      <w:pPr>
        <w:numPr>
          <w:numberingChange w:id="100" w:author="Flávio Bicalho" w:date="1999-12-01T10:14:00Z" w:original="%1:2:0:.%2:5:0:."/>
        </w:numPr>
        <w:jc w:val="both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2.6. Material de Embalagem: </w:t>
      </w:r>
      <w:r>
        <w:rPr>
          <w:rFonts w:ascii="Arial" w:hAnsi="Arial" w:cs="Arial"/>
          <w:sz w:val="18"/>
          <w:szCs w:val="18"/>
        </w:rPr>
        <w:t>recipientes, rótulos e impressos para acondicionamento.</w:t>
      </w:r>
    </w:p>
    <w:p w:rsidR="004C67A0" w:rsidRDefault="004C67A0">
      <w:pPr>
        <w:numPr>
          <w:numberingChange w:id="101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2.7. NE Industrializada</w:t>
      </w:r>
      <w:r>
        <w:rPr>
          <w:rFonts w:ascii="Arial" w:hAnsi="Arial" w:cs="Arial"/>
          <w:sz w:val="18"/>
          <w:szCs w:val="18"/>
        </w:rPr>
        <w:t>: NE na forma em pó ou líquida com prazo de validade determinado pelo fabricante.</w:t>
      </w:r>
    </w:p>
    <w:p w:rsidR="004C67A0" w:rsidRDefault="004C67A0">
      <w:pPr>
        <w:numPr>
          <w:numberingChange w:id="102" w:author="Flávio Bicalho" w:date="1999-12-01T10:14:00Z" w:original="%1:2:0:.%2:5:0:."/>
        </w:numPr>
        <w:jc w:val="both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2.8. NE não Industrializada: </w:t>
      </w:r>
      <w:r>
        <w:rPr>
          <w:rFonts w:ascii="Arial" w:hAnsi="Arial" w:cs="Arial"/>
          <w:sz w:val="18"/>
          <w:szCs w:val="18"/>
        </w:rPr>
        <w:t>NE de composição estimada, formulada e manipulada a partir de  alimentos in  nat</w:t>
      </w:r>
      <w:r>
        <w:rPr>
          <w:rFonts w:ascii="Arial" w:hAnsi="Arial" w:cs="Arial"/>
          <w:i/>
          <w:iCs/>
          <w:sz w:val="18"/>
          <w:szCs w:val="18"/>
        </w:rPr>
        <w:t xml:space="preserve">ura </w:t>
      </w:r>
      <w:r>
        <w:rPr>
          <w:rFonts w:ascii="Arial" w:hAnsi="Arial" w:cs="Arial"/>
          <w:sz w:val="18"/>
          <w:szCs w:val="18"/>
        </w:rPr>
        <w:t>e ou produtos alimentícios, sob prescrição dietética.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</w:p>
    <w:p w:rsidR="004C67A0" w:rsidRDefault="004C67A0">
      <w:pPr>
        <w:numPr>
          <w:numberingChange w:id="103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2.9. Prazo de Conservação</w:t>
      </w:r>
      <w:r>
        <w:rPr>
          <w:rFonts w:ascii="Arial" w:hAnsi="Arial" w:cs="Arial"/>
          <w:sz w:val="18"/>
          <w:szCs w:val="18"/>
        </w:rPr>
        <w:t>: tempo decorrido entre o término da manipulação e o efetivo uso no paciente.</w:t>
      </w:r>
    </w:p>
    <w:p w:rsidR="004C67A0" w:rsidRDefault="004C67A0">
      <w:pPr>
        <w:numPr>
          <w:numberingChange w:id="104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2.10. Preparação</w:t>
      </w:r>
      <w:r>
        <w:rPr>
          <w:rFonts w:ascii="Arial" w:hAnsi="Arial" w:cs="Arial"/>
          <w:sz w:val="18"/>
          <w:szCs w:val="18"/>
        </w:rPr>
        <w:t>: Conjunto de atividades que abrange a avaliação da prescrição dietética, manipulação, controle de qualidade,  conservação e transporte da NE.</w:t>
      </w:r>
    </w:p>
    <w:p w:rsidR="004C67A0" w:rsidRDefault="004C67A0">
      <w:pPr>
        <w:numPr>
          <w:numberingChange w:id="105" w:author="Flávio Bicalho" w:date="1999-12-01T10:14:00Z" w:original="%1:2:0:.%2:5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2.11. Manipulação:</w:t>
      </w:r>
      <w:r>
        <w:rPr>
          <w:rFonts w:ascii="Arial" w:hAnsi="Arial" w:cs="Arial"/>
          <w:sz w:val="18"/>
          <w:szCs w:val="18"/>
        </w:rPr>
        <w:t xml:space="preserve"> mistura dos insumos, realizada em condições higiênicas atendendo à prescrição dietética.</w:t>
      </w:r>
    </w:p>
    <w:p w:rsidR="004C67A0" w:rsidRDefault="004C67A0">
      <w:pPr>
        <w:numPr>
          <w:numberingChange w:id="106" w:author="Flávio Bicalho" w:date="1999-12-01T10:14:00Z" w:original="%1:2:0:.%2:5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2.12. Recipiente</w:t>
      </w:r>
      <w:r>
        <w:rPr>
          <w:rFonts w:ascii="Arial" w:hAnsi="Arial" w:cs="Arial"/>
          <w:sz w:val="18"/>
          <w:szCs w:val="18"/>
        </w:rPr>
        <w:t>: embalagem primária destinada ao acondicionamento de NE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4C67A0" w:rsidRDefault="004C67A0">
      <w:pPr>
        <w:pStyle w:val="Corpodetexto2"/>
        <w:numPr>
          <w:numberingChange w:id="107" w:author="Flávio Bicalho" w:date="1999-12-01T10:14:00Z" w:original="%1:2:0:.%2:13:0:.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2.13. Sala de Manipulação de NE</w:t>
      </w:r>
      <w:r>
        <w:rPr>
          <w:rFonts w:ascii="Arial" w:hAnsi="Arial" w:cs="Arial"/>
          <w:color w:val="000000"/>
          <w:sz w:val="18"/>
          <w:szCs w:val="18"/>
        </w:rPr>
        <w:t>: sala sanitizada, específica para a manipulação de NE.</w:t>
      </w:r>
    </w:p>
    <w:p w:rsidR="004C67A0" w:rsidRDefault="004C67A0">
      <w:pPr>
        <w:numPr>
          <w:numberingChange w:id="108" w:author="Flávio Bicalho" w:date="1999-12-01T10:14:00Z" w:original="%1:2:0:.%2:1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2.14. Sessão de Manipulação</w:t>
      </w:r>
      <w:r>
        <w:rPr>
          <w:rFonts w:ascii="Arial" w:hAnsi="Arial" w:cs="Arial"/>
          <w:sz w:val="18"/>
          <w:szCs w:val="18"/>
        </w:rPr>
        <w:t>: tempo decorrido para a manipulação de uma ou mais prescrições dietéticas de NE, sob as mesmas condições de trabalho, por uma mesma equipe, sem qualquer interrupção do processo.</w:t>
      </w:r>
    </w:p>
    <w:p w:rsidR="004C67A0" w:rsidRDefault="004C67A0">
      <w:pPr>
        <w:numPr>
          <w:numberingChange w:id="109" w:author="Flávio Bicalho" w:date="1999-12-01T10:14:00Z" w:original="%1:2:0:.%2:1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2.15. Unidade de Nutrição e Dietética (UND)</w:t>
      </w:r>
      <w:r>
        <w:rPr>
          <w:rFonts w:ascii="Arial" w:hAnsi="Arial" w:cs="Arial"/>
          <w:sz w:val="18"/>
          <w:szCs w:val="18"/>
        </w:rPr>
        <w:t>: unidade que seleciona, adquire, armazena e distribui insumos, produtos e NE industrializada ou não, produz bens e presta serviços, com instalações e equipamentos específicos para a preparação da NE.</w:t>
      </w:r>
    </w:p>
    <w:p w:rsidR="004C67A0" w:rsidRDefault="004C67A0">
      <w:pPr>
        <w:numPr>
          <w:numberingChange w:id="110" w:author="Flávio Bicalho" w:date="1999-12-01T10:14:00Z" w:original="%1:2:0:.%2:14:0:.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tulo4"/>
        <w:numPr>
          <w:numberingChange w:id="111" w:author="Flávio Bicalho" w:date="1999-12-01T10:14:00Z" w:original="%1:3:0:."/>
        </w:numPr>
        <w:spacing w:before="0" w:after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 xml:space="preserve">3. REFERÊNCIAS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3.1. BRASIL. Decreto Lei n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986, de 21 de outubro de 1969. Institui Normas básicas sobre Alimentos.</w:t>
      </w:r>
      <w:r>
        <w:rPr>
          <w:rFonts w:ascii="Arial" w:hAnsi="Arial" w:cs="Arial"/>
          <w:i/>
          <w:iCs/>
          <w:sz w:val="18"/>
          <w:szCs w:val="18"/>
        </w:rPr>
        <w:t xml:space="preserve"> Diário Oficial da União da Republica Federativa do Brasil,</w:t>
      </w:r>
      <w:r>
        <w:rPr>
          <w:rFonts w:ascii="Arial" w:hAnsi="Arial" w:cs="Arial"/>
          <w:sz w:val="18"/>
          <w:szCs w:val="18"/>
        </w:rPr>
        <w:t xml:space="preserve"> Brasília, p.9437, 11 nov. 1969.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3.2. BRASIL. Lei n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8078, de 11 de setembro de 1990. Código defesa do Consumidor.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República Federativa do Brasil </w:t>
      </w:r>
      <w:r>
        <w:rPr>
          <w:rFonts w:ascii="Arial" w:hAnsi="Arial" w:cs="Arial"/>
          <w:sz w:val="18"/>
          <w:szCs w:val="18"/>
        </w:rPr>
        <w:t>Brasília, v.128, n 176, supl., p.1, 12 set.1990.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3.3. BRASIL. Lei n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9431, de 6 de janeiro de 1997. Dispõe sobre a obrigatoriedade do Programa de Infecções Hospitalares pelos hospitais do País. </w:t>
      </w:r>
      <w:r>
        <w:rPr>
          <w:rFonts w:ascii="Arial" w:hAnsi="Arial" w:cs="Arial"/>
          <w:i/>
          <w:iCs/>
          <w:sz w:val="18"/>
          <w:szCs w:val="18"/>
        </w:rPr>
        <w:t>Diário Oficial da União da Republica Federativa do Brasil</w:t>
      </w:r>
      <w:r>
        <w:rPr>
          <w:rFonts w:ascii="Arial" w:hAnsi="Arial" w:cs="Arial"/>
          <w:sz w:val="18"/>
          <w:szCs w:val="18"/>
        </w:rPr>
        <w:t xml:space="preserve"> Brasília, 07 jan. 1997.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3.4. BRASIL. Ministério da Saúde. Portaria GM 1884, de 11 de novembro de 1994. Aprova normas destinadas ao planejamento, exame e aprovação de Projetos Físicos de Estabelecimentos Assistenciais de Saúde. </w:t>
      </w:r>
      <w:r>
        <w:rPr>
          <w:rFonts w:ascii="Arial" w:hAnsi="Arial" w:cs="Arial"/>
          <w:i/>
          <w:iCs/>
          <w:sz w:val="18"/>
          <w:szCs w:val="18"/>
        </w:rPr>
        <w:t xml:space="preserve">Diário Oficial da União da República Federativa do Brasil </w:t>
      </w:r>
      <w:r>
        <w:rPr>
          <w:rFonts w:ascii="Arial" w:hAnsi="Arial" w:cs="Arial"/>
          <w:sz w:val="18"/>
          <w:szCs w:val="18"/>
        </w:rPr>
        <w:t>Brasília, 15 dez. 1994.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3.5. BRASIL. Ministério da Saúde. Portaria 451, de 19 de setembro de 1997. Aprova o Regulamento Técnico, princípios gerais para o estabelecimentos de critérios e padrões microbiológicos para alimentos e seus anexos I, II e III. </w:t>
      </w:r>
      <w:r>
        <w:rPr>
          <w:rFonts w:ascii="Arial" w:hAnsi="Arial" w:cs="Arial"/>
          <w:i/>
          <w:iCs/>
          <w:sz w:val="18"/>
          <w:szCs w:val="18"/>
        </w:rPr>
        <w:t>Diário Oficial da União da Republica Federativa do Brasil,</w:t>
      </w:r>
      <w:r>
        <w:rPr>
          <w:rFonts w:ascii="Arial" w:hAnsi="Arial" w:cs="Arial"/>
          <w:sz w:val="18"/>
          <w:szCs w:val="18"/>
        </w:rPr>
        <w:t xml:space="preserve"> Brasília, p. 21005, 22 set. 1997.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Obs.: Este Regulamento foi republicado no Diário Oficial da União em 02 jul. 1998.</w:t>
      </w:r>
    </w:p>
    <w:p w:rsidR="004C67A0" w:rsidRDefault="004C67A0">
      <w:pPr>
        <w:numPr>
          <w:numberingChange w:id="112" w:author="Flávio Bicalho" w:date="1999-12-01T10:14:00Z" w:original="%1:3:0:.%2:7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3.6. BRASIL. Ministério da Saúde. Portaria 27, de 13 de janeiro de 1998. Aprova o Regulamento Técnico referente a informação nutricional complementar. </w:t>
      </w:r>
      <w:r>
        <w:rPr>
          <w:rFonts w:ascii="Arial" w:hAnsi="Arial" w:cs="Arial"/>
          <w:i/>
          <w:iCs/>
          <w:sz w:val="18"/>
          <w:szCs w:val="18"/>
        </w:rPr>
        <w:t>Diário Oficial da União da Republica Federativa do Brasil,</w:t>
      </w:r>
      <w:r>
        <w:rPr>
          <w:rFonts w:ascii="Arial" w:hAnsi="Arial" w:cs="Arial"/>
          <w:sz w:val="18"/>
          <w:szCs w:val="18"/>
        </w:rPr>
        <w:t xml:space="preserve"> Brasília, p. 01; 16 jan. 1998.</w:t>
      </w:r>
    </w:p>
    <w:p w:rsidR="004C67A0" w:rsidRDefault="004C67A0">
      <w:pPr>
        <w:numPr>
          <w:numberingChange w:id="113" w:author="Flávio Bicalho" w:date="1999-12-01T10:14:00Z" w:original="%1:3:0:.%2:7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3.7. BRASIL. Ministério da Saúde. Portaria n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29, de 13 de janeiro de 1998. Aprova o Regulamento Técnico para fixação de identidade e qualidade para alimentos para fins especiais.</w:t>
      </w:r>
      <w:r>
        <w:rPr>
          <w:rFonts w:ascii="Arial" w:hAnsi="Arial" w:cs="Arial"/>
          <w:i/>
          <w:iCs/>
          <w:sz w:val="18"/>
          <w:szCs w:val="18"/>
        </w:rPr>
        <w:t xml:space="preserve"> Diário Oficial da União da Republica Federativa do Brasil,</w:t>
      </w:r>
      <w:r>
        <w:rPr>
          <w:rFonts w:ascii="Arial" w:hAnsi="Arial" w:cs="Arial"/>
          <w:sz w:val="18"/>
          <w:szCs w:val="18"/>
        </w:rPr>
        <w:t xml:space="preserve"> Brasília, p. 8; 15 jan. 1998.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Obs.: Este Regulamento foi republicado no Diário Oficial da União em 30 mar. 1998.</w:t>
      </w:r>
    </w:p>
    <w:p w:rsidR="004C67A0" w:rsidRDefault="004C67A0">
      <w:pPr>
        <w:numPr>
          <w:numberingChange w:id="114" w:author="Flávio Bicalho" w:date="1999-12-01T10:14:00Z" w:original="%1:3:0:.%2:9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3.8. BRASIL. Ministério da Saúde. Portaria n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32 de 13 de janeiro de 1998. Aprova o Regulamento Técnico para fixação de identidade e qualidade para Suplementos vitamínicos e ou de minerais. </w:t>
      </w:r>
      <w:r>
        <w:rPr>
          <w:rFonts w:ascii="Arial" w:hAnsi="Arial" w:cs="Arial"/>
          <w:i/>
          <w:iCs/>
          <w:sz w:val="18"/>
          <w:szCs w:val="18"/>
        </w:rPr>
        <w:t>Diário Oficial da União da Republica Federativa do Brasil,</w:t>
      </w:r>
      <w:r>
        <w:rPr>
          <w:rFonts w:ascii="Arial" w:hAnsi="Arial" w:cs="Arial"/>
          <w:sz w:val="18"/>
          <w:szCs w:val="18"/>
        </w:rPr>
        <w:t xml:space="preserve"> Brasília, p 9; 15 jan. 1998.</w:t>
      </w:r>
    </w:p>
    <w:p w:rsidR="004C67A0" w:rsidRDefault="004C67A0">
      <w:pPr>
        <w:numPr>
          <w:numberingChange w:id="115" w:author="Flávio Bicalho" w:date="1999-12-01T10:14:00Z" w:original="%1:3:0:.%2:9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3.9. BRASIL. Ministério da Saúde. Portaria n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33, de 13 de janeiro de 1998. Aprova os níveis de Ingestão Diária Recomendada - IDR para vitaminas, minerais e proteínas. </w:t>
      </w:r>
      <w:r>
        <w:rPr>
          <w:rFonts w:ascii="Arial" w:hAnsi="Arial" w:cs="Arial"/>
          <w:i/>
          <w:iCs/>
          <w:sz w:val="18"/>
          <w:szCs w:val="18"/>
        </w:rPr>
        <w:t>Diário Oficial da União da Republica Federativa do Brasil,</w:t>
      </w:r>
      <w:r>
        <w:rPr>
          <w:rFonts w:ascii="Arial" w:hAnsi="Arial" w:cs="Arial"/>
          <w:sz w:val="18"/>
          <w:szCs w:val="18"/>
        </w:rPr>
        <w:t xml:space="preserve"> Brasília, 16 jan. 1998.</w:t>
      </w:r>
    </w:p>
    <w:p w:rsidR="004C67A0" w:rsidRDefault="004C67A0">
      <w:pPr>
        <w:numPr>
          <w:numberingChange w:id="116" w:author="Flávio Bicalho" w:date="1999-12-01T10:14:00Z" w:original="%1:3:0:.%2:9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Obs.: Este Regulamento foi republicado no Diário Oficial da União em 30 mar. 1998.</w:t>
      </w:r>
    </w:p>
    <w:p w:rsidR="004C67A0" w:rsidRDefault="004C67A0">
      <w:pPr>
        <w:numPr>
          <w:numberingChange w:id="117" w:author="Flávio Bicalho" w:date="1999-12-01T10:14:00Z" w:original="%1:3:0:.%2:9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3.10. ABNT – NBR ISSO 9000-2: sistemas da qualidade – modelo para garantia da qualidade em produção, istalação e serviços associados. ]S.I.] : ]s.n.] , dez. 1994.</w:t>
      </w:r>
    </w:p>
    <w:p w:rsidR="004C67A0" w:rsidRDefault="004C67A0">
      <w:pPr>
        <w:numPr>
          <w:numberingChange w:id="118" w:author="Flávio Bicalho" w:date="1999-12-01T10:14:00Z" w:original="%1:3:0:.%2:9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3.11. ABNT – NBR ISO 9000-2 : normas de gestão da qualidade e garantia da qualidade : diretrizes gerais para a aplicação das normas ISSO 9001, 9002 e 9003. S.I.] : ]s.n.] , 1994.</w:t>
      </w:r>
    </w:p>
    <w:p w:rsidR="004C67A0" w:rsidRDefault="004C67A0">
      <w:pPr>
        <w:numPr>
          <w:numberingChange w:id="119" w:author="Flávio Bicalho" w:date="1999-12-01T10:14:00Z" w:original="%1:3:0:.%2:9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3.12. LAVAR AS MÃOS. 1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reimp. Brasília : Ministério da Saúde, Centro de Documentação, 1989. (Série A: Normas e Manuais Técnicos).</w:t>
      </w:r>
    </w:p>
    <w:p w:rsidR="004C67A0" w:rsidRDefault="004C67A0">
      <w:pPr>
        <w:numPr>
          <w:numberingChange w:id="120" w:author="Flávio Bicalho" w:date="1999-12-01T10:14:00Z" w:original="%1:3:0:.%2:9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3.13. BRASIL. Ministério da Saúde. Portaria GM/MS n</w:t>
      </w:r>
      <w:r>
        <w:rPr>
          <w:rFonts w:ascii="Arial" w:hAnsi="Arial" w:cs="Arial"/>
          <w:color w:val="000000"/>
          <w:sz w:val="18"/>
          <w:szCs w:val="18"/>
        </w:rPr>
        <w:sym w:font="Symbol" w:char="F0B0"/>
      </w:r>
      <w:r>
        <w:rPr>
          <w:rFonts w:ascii="Arial" w:hAnsi="Arial" w:cs="Arial"/>
          <w:color w:val="000000"/>
          <w:sz w:val="18"/>
          <w:szCs w:val="18"/>
        </w:rPr>
        <w:t xml:space="preserve"> 36, de 19 de janeiro de 1990. Aprova o padrtão de potabilidade da água destinada ao consumo humano. </w:t>
      </w:r>
      <w:r>
        <w:rPr>
          <w:rFonts w:ascii="Arial" w:hAnsi="Arial" w:cs="Arial"/>
          <w:i/>
          <w:iCs/>
          <w:color w:val="000000"/>
          <w:sz w:val="18"/>
          <w:szCs w:val="18"/>
        </w:rPr>
        <w:t>Diário Oficial da União da Republica Federativa do Brasil,</w:t>
      </w:r>
      <w:r>
        <w:rPr>
          <w:rFonts w:ascii="Arial" w:hAnsi="Arial" w:cs="Arial"/>
          <w:color w:val="000000"/>
          <w:sz w:val="18"/>
          <w:szCs w:val="18"/>
        </w:rPr>
        <w:t xml:space="preserve"> Brasília, 23 jan 1990.</w:t>
      </w:r>
    </w:p>
    <w:p w:rsidR="004C67A0" w:rsidRDefault="004C67A0">
      <w:pPr>
        <w:numPr>
          <w:numberingChange w:id="121" w:author="Flávio Bicalho" w:date="1999-12-01T10:14:00Z" w:original="%1:3:0:.%2:9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3.14. Food  and Drug Administration – Compliance Program Guidance Manual. </w:t>
      </w:r>
      <w:r>
        <w:rPr>
          <w:rFonts w:ascii="Arial" w:hAnsi="Arial" w:cs="Arial"/>
          <w:color w:val="000000"/>
          <w:sz w:val="18"/>
          <w:szCs w:val="18"/>
        </w:rPr>
        <w:t>CPGM 7321.002; chapter 21, 1995.</w:t>
      </w:r>
    </w:p>
    <w:p w:rsidR="004C67A0" w:rsidRDefault="004C67A0">
      <w:pPr>
        <w:numPr>
          <w:numberingChange w:id="122" w:author="Flávio Bicalho" w:date="1999-12-01T10:14:00Z" w:original="%1:3:0:.%2:9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3.15. BRASIL Ministério do Trabalho. Portaría n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o</w:t>
      </w:r>
      <w:r>
        <w:rPr>
          <w:rFonts w:ascii="Arial" w:hAnsi="Arial" w:cs="Arial"/>
          <w:color w:val="000000"/>
          <w:sz w:val="18"/>
          <w:szCs w:val="18"/>
        </w:rPr>
        <w:t xml:space="preserve"> 8 de 8 de maio de 1996 – NR 07. Altera Norma Regulamentadora NR-7 – Programa de Controle Médico de Saúde Ocupacional. </w:t>
      </w:r>
      <w:r>
        <w:rPr>
          <w:rFonts w:ascii="Arial" w:hAnsi="Arial" w:cs="Arial"/>
          <w:i/>
          <w:iCs/>
          <w:color w:val="000000"/>
          <w:sz w:val="18"/>
          <w:szCs w:val="18"/>
        </w:rPr>
        <w:t>Diário Oficial da Republica Federativa do Brasil</w:t>
      </w:r>
      <w:r>
        <w:rPr>
          <w:rFonts w:ascii="Arial" w:hAnsi="Arial" w:cs="Arial"/>
          <w:color w:val="000000"/>
          <w:sz w:val="18"/>
          <w:szCs w:val="18"/>
        </w:rPr>
        <w:t>, Brasília, v. 134, n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91, p. 8202, 13 de maiode 1996.</w:t>
      </w:r>
    </w:p>
    <w:p w:rsidR="004C67A0" w:rsidRDefault="004C67A0">
      <w:pPr>
        <w:numPr>
          <w:numberingChange w:id="123" w:author="Flávio Bicalho" w:date="1999-12-01T10:14:00Z" w:original="%1:3:0:.%2:9:0:."/>
        </w:num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numPr>
          <w:numberingChange w:id="124" w:author="Flávio Bicalho" w:date="1999-12-01T10:14:00Z" w:original="%1:3:0:.%2:9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CONSIDERAÇÕES GERAIS</w:t>
      </w:r>
    </w:p>
    <w:p w:rsidR="004C67A0" w:rsidRDefault="004C67A0">
      <w:pPr>
        <w:ind w:left="284" w:hanging="284"/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Boas Práticas de Preparação da Nutrição Enteral (BPPNE) estabelecem as orientações gerais para aplicação nas operações de preparação da  NE, bem como critérios para aquisição de insumos, materiais de embalagem e NE industrializada.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nutricionista é o responsável pela qualidade da NE que  processa, conserva e transporta.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É indispensável a efetiva inspeção durante todo o processo de preparação da NE  para garantir a qualidade do produto a ser administrado.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 ORGANIZAÇÃO E PESSOAL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4.1.1. Estrutura Organizacional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4.1.1.1. Toda UND das UH ou EPBS deve ter um organograma que demonstre possuir estrutura organizacional e de pessoal suficiente para garantir que a NE por ela preparada esteja de acordo com os requisitos deste Regulamento.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4.1.1.2. Toda UND das UH ou EPBS deve contar com pessoal qualificado e em número suficiente para o desempenho de todas as tarefas pré-estabelecidas, para que todas as operações sejam  executadas corretamente.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4.1.2. Responsabilidade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4.1.2.1. As atribuições e responsabilidades individuais devem estar formalmente descritas e perfeitamente compreendidas pelos envolvidos que devem possuir autoridade suficiente para desempenhá-las.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4.1.2.2. O nutricionista é o responsável pela supervisão da preparação da  NE e deve possuir conhecimento científico e experiência prática na atividade, de acordo com Anexo I.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4.1.2.3. Compete ao nutricionista: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pStyle w:val="Corpodetexto2"/>
        <w:numPr>
          <w:ilvl w:val="0"/>
          <w:numId w:val="16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estabelecer as especificações para a aquisição de insumos, NE industrializada e materiais de embalagem e qualificar fornecedores para assegurar a qualidade dos mesmos;</w:t>
      </w:r>
    </w:p>
    <w:p w:rsidR="004C67A0" w:rsidRDefault="004C67A0" w:rsidP="003D11D7">
      <w:pPr>
        <w:numPr>
          <w:ilvl w:val="0"/>
          <w:numId w:val="16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avaliar a prescrição dietética; </w:t>
      </w:r>
    </w:p>
    <w:p w:rsidR="004C67A0" w:rsidRDefault="004C67A0" w:rsidP="003D11D7">
      <w:pPr>
        <w:numPr>
          <w:ilvl w:val="0"/>
          <w:numId w:val="16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supervisionar a manipulação da NE de acordo com a prescrição dietética e os procedimentos adequados, para que seja obtida a qualidade exigida;</w:t>
      </w:r>
    </w:p>
    <w:p w:rsidR="004C67A0" w:rsidRDefault="004C67A0" w:rsidP="003D11D7">
      <w:pPr>
        <w:numPr>
          <w:ilvl w:val="0"/>
          <w:numId w:val="16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aprovar os procedimentos relativos às operações de preparação e garantir a implementação dos mesmos;</w:t>
      </w:r>
    </w:p>
    <w:p w:rsidR="004C67A0" w:rsidRDefault="004C67A0" w:rsidP="003D11D7">
      <w:pPr>
        <w:numPr>
          <w:ilvl w:val="0"/>
          <w:numId w:val="16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que a validação do processo e a calibração dos equipamentos sejam executadas e registradas;</w:t>
      </w:r>
    </w:p>
    <w:p w:rsidR="004C67A0" w:rsidRDefault="004C67A0" w:rsidP="003D11D7">
      <w:pPr>
        <w:numPr>
          <w:ilvl w:val="0"/>
          <w:numId w:val="16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que seja realizado treinamento dos funcionários, inicial , contínuo e adaptados conforme às necessidades e</w:t>
      </w:r>
    </w:p>
    <w:p w:rsidR="004C67A0" w:rsidRDefault="004C67A0" w:rsidP="003D11D7">
      <w:pPr>
        <w:numPr>
          <w:ilvl w:val="0"/>
          <w:numId w:val="16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que somente pessoas autorizadas e devidamente paramentadas entrem na sala de manipulação.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4.1.2.4. Compete ao farmacêutico :</w:t>
      </w:r>
    </w:p>
    <w:p w:rsidR="004C67A0" w:rsidRDefault="004C67A0" w:rsidP="003D11D7">
      <w:pPr>
        <w:pStyle w:val="Corpodetexto2"/>
        <w:numPr>
          <w:ilvl w:val="0"/>
          <w:numId w:val="17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selecionar, de acordo com os critérios estabelecidos pela EMTN, adquirir, armazenar e distribuir, criteriosamente, a NE industrializada, quando estas atribuições, por razões técnicas e ou operacionais, não forem da responsabilidade do nutricionista;</w:t>
      </w:r>
    </w:p>
    <w:p w:rsidR="004C67A0" w:rsidRDefault="004C67A0" w:rsidP="003D11D7">
      <w:pPr>
        <w:pStyle w:val="Corpodetexto2"/>
        <w:numPr>
          <w:ilvl w:val="0"/>
          <w:numId w:val="17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qualificar fornecedores e assegurar a entrega da NE industrializada no caso de atendimento ao item anterior;</w:t>
      </w:r>
    </w:p>
    <w:p w:rsidR="004C67A0" w:rsidRDefault="004C67A0" w:rsidP="003D11D7">
      <w:pPr>
        <w:pStyle w:val="Corpodetexto2"/>
        <w:numPr>
          <w:ilvl w:val="0"/>
          <w:numId w:val="17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participar das atividades do sistema de garantia da qualidade referido </w:t>
      </w:r>
      <w:r>
        <w:rPr>
          <w:rFonts w:ascii="Arial" w:hAnsi="Arial" w:cs="Arial"/>
          <w:color w:val="000000"/>
          <w:sz w:val="18"/>
          <w:szCs w:val="18"/>
        </w:rPr>
        <w:t>no item 4.6. deste Anexo, respeitadas</w:t>
      </w:r>
      <w:r>
        <w:rPr>
          <w:rFonts w:ascii="Arial" w:hAnsi="Arial" w:cs="Arial"/>
          <w:sz w:val="18"/>
          <w:szCs w:val="18"/>
        </w:rPr>
        <w:t xml:space="preserve">  suas atribuições profissionais legais e</w:t>
      </w:r>
    </w:p>
    <w:p w:rsidR="004C67A0" w:rsidRDefault="004C67A0" w:rsidP="003D11D7">
      <w:pPr>
        <w:pStyle w:val="Lista2"/>
        <w:numPr>
          <w:ilvl w:val="0"/>
          <w:numId w:val="17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participar da avaliação da compatibilidade físico-química droga-nutriente e nutriente-nutriente das prescrições dietéticas, quando necessário.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4.1.2.5. Na aplicação das BPPNE é recomendável não haver sobreposição nas responsabilidades do pessoal.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tulo1"/>
        <w:numPr>
          <w:numberingChange w:id="125" w:author="Flávio Bicalho" w:date="1999-12-01T10:14:00Z" w:original="%1:4:0:.%2:1:0:.%3:3:0:."/>
        </w:numPr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</w:rPr>
        <w:t>4.1.3. Treinamento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4.1.3.1. Deve haver um programa de treinamento com os respectivos registros para todo o pessoal envolvido nas atividades que possam afetar a qualidade da NE (preparação, limpeza e manutenção).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4.1.3.2. Os funcionários devem receber treinamento inicial e contínuo, inclusive instruções de higiene, além de motivação para a manutenção dos padrões de qualidade.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4.1.3.3. Todos funcionários envolvidos devem conhecer os princípios das BPPNE.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2"/>
          <w:numId w:val="35"/>
        </w:numPr>
        <w:tabs>
          <w:tab w:val="clear" w:pos="720"/>
        </w:tabs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Saúde, Higiene e Conduta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4.1.4.1. A admissão dos funcionários deve ser precedida de exames médicos, sendo obrigatória a realização de avaliações médicas periódicas dos funcionários diretamente envolvidos na manipulação da NE, atendendo à NR 7- Programa de Controle Médico de Saúde Ocupacional – PCMSO.</w:t>
      </w: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4.1.4.2. Em caso de suspeita ou confirmação de enfermidade ou lesão exposta, o profissional deve ser encaminhado ao serviço de saúde ocupacional (Medicina do Trabalho), o qual tomará as providências necessárias.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4.1.4.3. O acesso de pessoas às áreas de manipulação da NE deve ser restrito ao pessoal diretamente envolvido.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4.1.4.4. Visitantes e pessoas não treinadas não devem ter acesso à sala de manipulação. Quando necessário, essas pessoas devem ser antecipadamente informadas sobre a conduta, higiene pessoal e uso de vestimentas protetoras, devendo ser acompanhadas por pessoal autorizado.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4.1.4.5. Todos os funcionários devem ser orientados quanto às praticas de higiene pessoal</w:t>
      </w:r>
    </w:p>
    <w:p w:rsidR="004C67A0" w:rsidRDefault="004C67A0" w:rsidP="003D11D7">
      <w:pPr>
        <w:pStyle w:val="Corpodetexto2"/>
        <w:numPr>
          <w:ilvl w:val="0"/>
          <w:numId w:val="18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funcionários devem ser instruídos a lavar corretamente as mãos e antebraços antes de entrar na sala de manipulação, utilizando anti-séptico padronizado.</w:t>
      </w:r>
    </w:p>
    <w:p w:rsidR="004C67A0" w:rsidRDefault="004C67A0" w:rsidP="003D11D7">
      <w:pPr>
        <w:pStyle w:val="Corpodetexto2"/>
        <w:numPr>
          <w:ilvl w:val="0"/>
          <w:numId w:val="18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 sala de manipulação não deve ser permitida a utilização de cosméticos e</w:t>
      </w:r>
      <w:r>
        <w:rPr>
          <w:rFonts w:ascii="Arial" w:hAnsi="Arial" w:cs="Arial"/>
          <w:color w:val="000000"/>
          <w:sz w:val="18"/>
          <w:szCs w:val="18"/>
        </w:rPr>
        <w:t xml:space="preserve"> objetos pessoais, a</w:t>
      </w:r>
      <w:r>
        <w:rPr>
          <w:rFonts w:ascii="Arial" w:hAnsi="Arial" w:cs="Arial"/>
          <w:sz w:val="18"/>
          <w:szCs w:val="18"/>
        </w:rPr>
        <w:t xml:space="preserve"> fim de evitar contaminação.</w:t>
      </w:r>
    </w:p>
    <w:p w:rsidR="004C67A0" w:rsidRDefault="004C67A0" w:rsidP="003D11D7">
      <w:pPr>
        <w:pStyle w:val="Corpodetexto2"/>
        <w:numPr>
          <w:ilvl w:val="0"/>
          <w:numId w:val="18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Não é permitido conversar, fumar, comer, beber e manter plantas nas áreas de preparação.</w:t>
      </w:r>
    </w:p>
    <w:p w:rsidR="004C67A0" w:rsidRDefault="004C67A0" w:rsidP="003D11D7">
      <w:pPr>
        <w:pStyle w:val="Corpodetexto2"/>
        <w:numPr>
          <w:ilvl w:val="0"/>
          <w:numId w:val="18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Qualquer pessoa que evidencie condição inadequada de higiene ou vestuário que possa prejudicar a qualidade da NE deve ser afastada de sua atividade até que tal condição seja corrigida.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4.1.4.6. Todos os funcionários devem ser instruídos e incentivados a reportar aos seus superiores imediatos quaisquer condições relativas ao ambiente, equipamento ou pessoal que considerem prejudiciais à qualidade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4.1.5. Vestuário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4.1.5.1. Os funcionários envolvidos na preparação da NE devem estar adequadamente paramentados para assegurar a proteção do produto.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4.1.5.2. A paramentacão , bem como a higiene para entrada na sala de manipulação devem ser realizadas em áreas especificamente designadas e seguir procedimento pré-estabelecido.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4.1.5.3. A paramentação utilizada na sala de manipulação deve ser exclusiva e substituída a cada sessão de trabalho.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4.1.5.4. A paramentação utilizada na sala de manipulação deve compreender: uniforme constituído de sapato fechado ou botas, avental fechado ou macacão com mangas compridas, decote fechado, gorrro ou touca e máscara,</w:t>
      </w:r>
      <w:r>
        <w:rPr>
          <w:rFonts w:ascii="Arial" w:hAnsi="Arial" w:cs="Arial"/>
          <w:sz w:val="18"/>
          <w:szCs w:val="18"/>
        </w:rPr>
        <w:t xml:space="preserve"> constituindo barreira à liberação de partículas (respiração, tosse, espirro, suor, pele e cabelo).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4.1.5.5. Os uniformes reutilizáveis devem ser guardados separados, em ambientes fechados, até que sejam apropriadamente lavados e ou sanitizados.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del w:id="126" w:author="Flávio Bicalho" w:date="1999-12-01T10:59:00Z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4.2.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INFRA-ESTRUTURA FÍSICA</w:t>
      </w:r>
    </w:p>
    <w:p w:rsidR="004C67A0" w:rsidRDefault="004C67A0">
      <w:pPr>
        <w:numPr>
          <w:ins w:id="127" w:author="Unknown"/>
        </w:numPr>
        <w:jc w:val="both"/>
        <w:rPr>
          <w:ins w:id="128" w:author="Flávio Bicalho" w:date="1999-12-01T10:39:00Z"/>
          <w:rFonts w:ascii="Arial" w:hAnsi="Arial" w:cs="Arial"/>
          <w:sz w:val="18"/>
          <w:szCs w:val="18"/>
        </w:rPr>
      </w:pPr>
    </w:p>
    <w:p w:rsidR="004C67A0" w:rsidRDefault="004C67A0">
      <w:pPr>
        <w:numPr>
          <w:ins w:id="129" w:author="Unknown"/>
        </w:numPr>
        <w:jc w:val="both"/>
        <w:rPr>
          <w:ins w:id="130" w:author="Flávio Bicalho" w:date="1999-12-01T10:40:00Z"/>
          <w:rFonts w:ascii="Arial" w:hAnsi="Arial" w:cs="Arial"/>
          <w:b/>
          <w:bCs/>
          <w:sz w:val="18"/>
          <w:szCs w:val="18"/>
        </w:rPr>
      </w:pPr>
      <w:ins w:id="131" w:author="Flávio Bicalho" w:date="1999-12-01T10:39:00Z">
        <w:r>
          <w:rPr>
            <w:rFonts w:ascii="Arial" w:hAnsi="Arial" w:cs="Arial"/>
            <w:b/>
            <w:bCs/>
            <w:sz w:val="18"/>
            <w:szCs w:val="18"/>
          </w:rPr>
          <w:t>4.2.1. Ambientes</w:t>
        </w:r>
      </w:ins>
    </w:p>
    <w:p w:rsidR="004C67A0" w:rsidRDefault="004C67A0">
      <w:pPr>
        <w:pStyle w:val="Corpodetext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4.2.1.1. </w:t>
      </w:r>
      <w:ins w:id="132" w:author="Flávio Bicalho" w:date="1999-12-01T10:41:00Z">
        <w:r>
          <w:rPr>
            <w:rFonts w:ascii="Arial" w:hAnsi="Arial" w:cs="Arial"/>
            <w:color w:val="000000"/>
            <w:sz w:val="18"/>
            <w:szCs w:val="18"/>
          </w:rPr>
          <w:t>Uma unidade destinada ao preparo de nutrição enteral</w:t>
        </w:r>
      </w:ins>
      <w:ins w:id="133" w:author="Flávio Bicalho" w:date="1999-12-01T10:42:00Z">
        <w:r>
          <w:rPr>
            <w:rFonts w:ascii="Arial" w:hAnsi="Arial" w:cs="Arial"/>
            <w:color w:val="000000"/>
            <w:sz w:val="18"/>
            <w:szCs w:val="18"/>
          </w:rPr>
          <w:t xml:space="preserve"> deve possuir os seguintes ambientes</w:t>
        </w:r>
      </w:ins>
      <w:r>
        <w:rPr>
          <w:rFonts w:ascii="Arial" w:hAnsi="Arial" w:cs="Arial"/>
          <w:color w:val="000000"/>
          <w:sz w:val="18"/>
          <w:szCs w:val="18"/>
        </w:rPr>
        <w:t xml:space="preserve">: </w:t>
      </w:r>
    </w:p>
    <w:p w:rsidR="004C67A0" w:rsidRDefault="004C67A0">
      <w:pPr>
        <w:pStyle w:val="Corpodetexto2"/>
        <w:rPr>
          <w:del w:id="134" w:author="Flávio Bicalho" w:date="1999-12-02T11:00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a) </w:t>
      </w:r>
      <w:del w:id="135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delText>Área para armazenagem de insumos;</w:delText>
        </w:r>
      </w:del>
    </w:p>
    <w:p w:rsidR="004C67A0" w:rsidRDefault="004C67A0" w:rsidP="003D11D7">
      <w:pPr>
        <w:numPr>
          <w:ilvl w:val="0"/>
          <w:numId w:val="33"/>
        </w:numPr>
        <w:tabs>
          <w:tab w:val="clear" w:pos="360"/>
        </w:tabs>
        <w:jc w:val="both"/>
        <w:rPr>
          <w:del w:id="136" w:author="Flávio Bicalho" w:date="1999-12-02T11:00:00Z"/>
          <w:rFonts w:ascii="Arial" w:hAnsi="Arial" w:cs="Arial"/>
          <w:color w:val="000000"/>
          <w:sz w:val="18"/>
          <w:szCs w:val="18"/>
        </w:rPr>
      </w:pPr>
      <w:del w:id="137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delText>Sala de recebimento de prescrições e dispensação de NE;</w:delText>
        </w:r>
      </w:del>
    </w:p>
    <w:p w:rsidR="004C67A0" w:rsidRDefault="004C67A0" w:rsidP="003D11D7">
      <w:pPr>
        <w:numPr>
          <w:ilvl w:val="0"/>
          <w:numId w:val="33"/>
        </w:numPr>
        <w:tabs>
          <w:tab w:val="clear" w:pos="360"/>
        </w:tabs>
        <w:jc w:val="both"/>
        <w:rPr>
          <w:del w:id="138" w:author="Flávio Bicalho" w:date="1999-12-02T11:00:00Z"/>
          <w:rFonts w:ascii="Arial" w:hAnsi="Arial" w:cs="Arial"/>
          <w:color w:val="000000"/>
          <w:sz w:val="18"/>
          <w:szCs w:val="18"/>
        </w:rPr>
      </w:pPr>
      <w:del w:id="139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delText>Vestiário;</w:delText>
        </w:r>
      </w:del>
    </w:p>
    <w:p w:rsidR="004C67A0" w:rsidRDefault="004C67A0" w:rsidP="003D11D7">
      <w:pPr>
        <w:numPr>
          <w:ilvl w:val="0"/>
          <w:numId w:val="33"/>
        </w:numPr>
        <w:tabs>
          <w:tab w:val="clear" w:pos="360"/>
        </w:tabs>
        <w:jc w:val="both"/>
        <w:rPr>
          <w:del w:id="140" w:author="Flávio Bicalho" w:date="1999-12-02T11:00:00Z"/>
          <w:rFonts w:ascii="Arial" w:hAnsi="Arial" w:cs="Arial"/>
          <w:color w:val="000000"/>
          <w:sz w:val="18"/>
          <w:szCs w:val="18"/>
        </w:rPr>
      </w:pPr>
      <w:del w:id="141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delText>Sala de manipulação e envase de NE;</w:delText>
        </w:r>
      </w:del>
    </w:p>
    <w:p w:rsidR="004C67A0" w:rsidRDefault="004C67A0" w:rsidP="003D11D7">
      <w:pPr>
        <w:numPr>
          <w:ilvl w:val="0"/>
          <w:numId w:val="33"/>
        </w:numPr>
        <w:tabs>
          <w:tab w:val="clear" w:pos="360"/>
        </w:tabs>
        <w:jc w:val="both"/>
        <w:rPr>
          <w:del w:id="142" w:author="Flávio Bicalho" w:date="1999-12-02T11:00:00Z"/>
          <w:rFonts w:ascii="Arial" w:hAnsi="Arial" w:cs="Arial"/>
          <w:color w:val="000000"/>
          <w:sz w:val="18"/>
          <w:szCs w:val="18"/>
        </w:rPr>
      </w:pPr>
      <w:del w:id="143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delText>Sala de limpeza e higenização de insumos;</w:delText>
        </w:r>
      </w:del>
    </w:p>
    <w:p w:rsidR="004C67A0" w:rsidRDefault="004C67A0" w:rsidP="003D11D7">
      <w:pPr>
        <w:numPr>
          <w:ilvl w:val="0"/>
          <w:numId w:val="33"/>
        </w:numPr>
        <w:tabs>
          <w:tab w:val="clear" w:pos="360"/>
        </w:tabs>
        <w:jc w:val="both"/>
        <w:rPr>
          <w:del w:id="144" w:author="Flávio Bicalho" w:date="1999-12-02T11:00:00Z"/>
          <w:rFonts w:ascii="Arial" w:hAnsi="Arial" w:cs="Arial"/>
          <w:color w:val="000000"/>
          <w:sz w:val="18"/>
          <w:szCs w:val="18"/>
        </w:rPr>
      </w:pPr>
      <w:del w:id="145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delText>Sala de preparo de alimentos "in natura";</w:delText>
        </w:r>
      </w:del>
    </w:p>
    <w:p w:rsidR="004C67A0" w:rsidRDefault="004C67A0" w:rsidP="003D11D7">
      <w:pPr>
        <w:numPr>
          <w:ilvl w:val="0"/>
          <w:numId w:val="33"/>
        </w:numPr>
        <w:tabs>
          <w:tab w:val="clear" w:pos="360"/>
        </w:tabs>
        <w:jc w:val="both"/>
        <w:rPr>
          <w:ins w:id="146" w:author="Flávio Bicalho" w:date="1999-12-02T11:00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Area de Armazenamento</w:t>
      </w:r>
      <w:ins w:id="147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t>;</w:t>
        </w:r>
      </w:ins>
    </w:p>
    <w:p w:rsidR="004C67A0" w:rsidRDefault="004C67A0">
      <w:pPr>
        <w:jc w:val="both"/>
        <w:rPr>
          <w:ins w:id="148" w:author="Flávio Bicalho" w:date="1999-12-02T11:13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b) </w:t>
      </w:r>
      <w:ins w:id="149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t>Sala de recebimento de prescrições e dispensação de NE;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c) Sala de limpeza e sanitização de insumos;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d) Vestiário;</w:t>
      </w:r>
    </w:p>
    <w:p w:rsidR="004C67A0" w:rsidRDefault="004C67A0">
      <w:pPr>
        <w:jc w:val="both"/>
        <w:rPr>
          <w:ins w:id="150" w:author="Flávio Bicalho" w:date="1999-12-02T11:13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e) </w:t>
      </w:r>
      <w:ins w:id="151" w:author="Flávio Bicalho" w:date="1999-12-02T11:13:00Z">
        <w:r>
          <w:rPr>
            <w:rFonts w:ascii="Arial" w:hAnsi="Arial" w:cs="Arial"/>
            <w:color w:val="000000"/>
            <w:sz w:val="18"/>
            <w:szCs w:val="18"/>
          </w:rPr>
          <w:t>Sala de preparo de alimentos "in natura";</w:t>
        </w:r>
      </w:ins>
    </w:p>
    <w:p w:rsidR="004C67A0" w:rsidRDefault="004C67A0">
      <w:pPr>
        <w:jc w:val="both"/>
        <w:rPr>
          <w:ins w:id="152" w:author="Flávio Bicalho" w:date="1999-12-02T11:00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f) </w:t>
      </w:r>
      <w:ins w:id="153" w:author="Flávio Bicalho" w:date="1999-12-02T11:00:00Z">
        <w:r>
          <w:rPr>
            <w:rFonts w:ascii="Arial" w:hAnsi="Arial" w:cs="Arial"/>
            <w:color w:val="000000"/>
            <w:sz w:val="18"/>
            <w:szCs w:val="18"/>
          </w:rPr>
          <w:t>Sala de manipulação e envase de NE;</w:t>
        </w:r>
      </w:ins>
    </w:p>
    <w:p w:rsidR="004C67A0" w:rsidRDefault="004C67A0">
      <w:pPr>
        <w:numPr>
          <w:ins w:id="154" w:author="Unknown"/>
        </w:numPr>
        <w:jc w:val="both"/>
        <w:rPr>
          <w:ins w:id="155" w:author="Flávio Bicalho" w:date="1999-12-01T10:43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g) </w:t>
      </w:r>
      <w:ins w:id="156" w:author="Flávio Bicalho" w:date="1999-12-01T10:43:00Z">
        <w:r>
          <w:rPr>
            <w:rFonts w:ascii="Arial" w:hAnsi="Arial" w:cs="Arial"/>
            <w:color w:val="000000"/>
            <w:sz w:val="18"/>
            <w:szCs w:val="18"/>
          </w:rPr>
          <w:t xml:space="preserve">Sanitários </w:t>
        </w:r>
      </w:ins>
      <w:ins w:id="157" w:author="Flávio Bicalho" w:date="1999-12-03T10:39:00Z">
        <w:r>
          <w:rPr>
            <w:rFonts w:ascii="Arial" w:hAnsi="Arial" w:cs="Arial"/>
            <w:color w:val="000000"/>
            <w:sz w:val="18"/>
            <w:szCs w:val="18"/>
          </w:rPr>
          <w:t xml:space="preserve">de funcionários </w:t>
        </w:r>
      </w:ins>
      <w:ins w:id="158" w:author="Flávio Bicalho" w:date="1999-12-01T10:43:00Z">
        <w:r>
          <w:rPr>
            <w:rFonts w:ascii="Arial" w:hAnsi="Arial" w:cs="Arial"/>
            <w:color w:val="000000"/>
            <w:sz w:val="18"/>
            <w:szCs w:val="18"/>
          </w:rPr>
          <w:t>(mas</w:t>
        </w:r>
      </w:ins>
      <w:r>
        <w:rPr>
          <w:rFonts w:ascii="Arial" w:hAnsi="Arial" w:cs="Arial"/>
          <w:color w:val="000000"/>
          <w:sz w:val="18"/>
          <w:szCs w:val="18"/>
        </w:rPr>
        <w:t>c</w:t>
      </w:r>
      <w:ins w:id="159" w:author="Flávio Bicalho" w:date="1999-12-01T10:43:00Z">
        <w:r>
          <w:rPr>
            <w:rFonts w:ascii="Arial" w:hAnsi="Arial" w:cs="Arial"/>
            <w:color w:val="000000"/>
            <w:sz w:val="18"/>
            <w:szCs w:val="18"/>
          </w:rPr>
          <w:t>ulino e feminino);</w:t>
        </w:r>
      </w:ins>
    </w:p>
    <w:p w:rsidR="004C67A0" w:rsidRDefault="004C67A0">
      <w:pPr>
        <w:numPr>
          <w:ins w:id="160" w:author="Unknown"/>
        </w:numPr>
        <w:jc w:val="both"/>
        <w:rPr>
          <w:ins w:id="161" w:author="Flávio Bicalho" w:date="1999-12-01T10:44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h) </w:t>
      </w:r>
      <w:ins w:id="162" w:author="Flávio Bicalho" w:date="1999-12-01T10:43:00Z">
        <w:r>
          <w:rPr>
            <w:rFonts w:ascii="Arial" w:hAnsi="Arial" w:cs="Arial"/>
            <w:color w:val="000000"/>
            <w:sz w:val="18"/>
            <w:szCs w:val="18"/>
          </w:rPr>
          <w:t>DML (dep</w:t>
        </w:r>
      </w:ins>
      <w:ins w:id="163" w:author="Flávio Bicalho" w:date="1999-12-01T10:44:00Z">
        <w:r>
          <w:rPr>
            <w:rFonts w:ascii="Arial" w:hAnsi="Arial" w:cs="Arial"/>
            <w:color w:val="000000"/>
            <w:sz w:val="18"/>
            <w:szCs w:val="18"/>
          </w:rPr>
          <w:t>ósito de material de limpeza)</w:t>
        </w:r>
      </w:ins>
      <w:r>
        <w:rPr>
          <w:rFonts w:ascii="Arial" w:hAnsi="Arial" w:cs="Arial"/>
          <w:color w:val="000000"/>
          <w:sz w:val="18"/>
          <w:szCs w:val="18"/>
        </w:rPr>
        <w:t>.</w:t>
      </w:r>
    </w:p>
    <w:p w:rsidR="004C67A0" w:rsidRDefault="004C67A0">
      <w:pPr>
        <w:numPr>
          <w:ins w:id="164" w:author="Unknown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4.2.1.2. No caso da existência de lactário, este pode ser compartilhado com a sala de manipulação e envase de NE, desde que satisfeitas as seguintes condições:</w:t>
      </w:r>
    </w:p>
    <w:p w:rsidR="004C67A0" w:rsidRDefault="004C67A0" w:rsidP="003D11D7">
      <w:pPr>
        <w:numPr>
          <w:ilvl w:val="0"/>
          <w:numId w:val="34"/>
        </w:numPr>
        <w:tabs>
          <w:tab w:val="clear" w:pos="360"/>
        </w:tabs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existência de sala separada para fogão, geladeira, microondas e freezer;</w:t>
      </w:r>
    </w:p>
    <w:p w:rsidR="004C67A0" w:rsidRDefault="004C67A0" w:rsidP="003D11D7">
      <w:pPr>
        <w:numPr>
          <w:ilvl w:val="0"/>
          <w:numId w:val="34"/>
        </w:numPr>
        <w:tabs>
          <w:tab w:val="clear" w:pos="360"/>
        </w:tabs>
        <w:jc w:val="both"/>
        <w:rPr>
          <w:ins w:id="165" w:author="Flávio Bicalho" w:date="1999-12-01T10:51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existência de procedimentos escritos quanto a horários distintos de utilização.</w:t>
      </w:r>
    </w:p>
    <w:p w:rsidR="004C67A0" w:rsidRDefault="004C67A0">
      <w:pPr>
        <w:numPr>
          <w:ins w:id="166" w:author="Unknown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4.2.1.3. </w:t>
      </w:r>
      <w:ins w:id="167" w:author="Flávio Bicalho" w:date="1999-12-01T10:56:00Z">
        <w:r>
          <w:rPr>
            <w:rFonts w:ascii="Arial" w:hAnsi="Arial" w:cs="Arial"/>
            <w:color w:val="000000"/>
            <w:sz w:val="18"/>
            <w:szCs w:val="18"/>
          </w:rPr>
          <w:t>Os demais ambientes</w:t>
        </w:r>
      </w:ins>
      <w:r>
        <w:rPr>
          <w:rFonts w:ascii="Arial" w:hAnsi="Arial" w:cs="Arial"/>
          <w:color w:val="000000"/>
          <w:sz w:val="18"/>
          <w:szCs w:val="18"/>
        </w:rPr>
        <w:t>, itens: a), b), c) d) g) e h),</w:t>
      </w:r>
      <w:ins w:id="168" w:author="Flávio Bicalho" w:date="1999-12-01T10:56:00Z">
        <w:r>
          <w:rPr>
            <w:rFonts w:ascii="Arial" w:hAnsi="Arial" w:cs="Arial"/>
            <w:color w:val="000000"/>
            <w:sz w:val="18"/>
            <w:szCs w:val="18"/>
          </w:rPr>
          <w:t xml:space="preserve"> podem ser compartilhados </w:t>
        </w:r>
      </w:ins>
      <w:ins w:id="169" w:author="Flávio Bicalho" w:date="1999-12-02T11:01:00Z">
        <w:r>
          <w:rPr>
            <w:rFonts w:ascii="Arial" w:hAnsi="Arial" w:cs="Arial"/>
            <w:color w:val="000000"/>
            <w:sz w:val="18"/>
            <w:szCs w:val="18"/>
          </w:rPr>
          <w:t>com outras unidades de um</w:t>
        </w:r>
      </w:ins>
      <w:r>
        <w:rPr>
          <w:rFonts w:ascii="Arial" w:hAnsi="Arial" w:cs="Arial"/>
          <w:color w:val="000000"/>
          <w:sz w:val="18"/>
          <w:szCs w:val="18"/>
        </w:rPr>
        <w:t>a</w:t>
      </w:r>
      <w:ins w:id="170" w:author="Flávio Bicalho" w:date="1999-12-02T11:01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r>
        <w:rPr>
          <w:rFonts w:ascii="Arial" w:hAnsi="Arial" w:cs="Arial"/>
          <w:color w:val="000000"/>
          <w:sz w:val="18"/>
          <w:szCs w:val="18"/>
        </w:rPr>
        <w:t>UH.</w:t>
      </w:r>
      <w:del w:id="171" w:author="Flávio Bicalho" w:date="1999-12-02T11:01:00Z">
        <w:r>
          <w:rPr>
            <w:rFonts w:ascii="Arial" w:hAnsi="Arial" w:cs="Arial"/>
            <w:color w:val="000000"/>
            <w:sz w:val="18"/>
            <w:szCs w:val="18"/>
          </w:rPr>
          <w:delText xml:space="preserve">se localizarmesmo </w:delText>
        </w:r>
      </w:del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4.2.1.4. No caso de utilização exclusiva de NE em sistema fechado, a UH fica dispensada da existência dos itens: c), d),e) e f), desde que sejam rigorosamente respeitadas as orientações de uso do fabricante.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jc w:val="both"/>
        <w:rPr>
          <w:del w:id="172" w:author="Flávio Bicalho" w:date="1999-12-01T11:00:00Z"/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ins w:id="173" w:author="Flávio Bicalho" w:date="1999-12-01T11:00:00Z">
        <w:r>
          <w:rPr>
            <w:rFonts w:ascii="Arial" w:hAnsi="Arial" w:cs="Arial"/>
            <w:b/>
            <w:bCs/>
            <w:sz w:val="18"/>
            <w:szCs w:val="18"/>
          </w:rPr>
          <w:t xml:space="preserve">4.2.2. </w:t>
        </w:r>
      </w:ins>
      <w:r>
        <w:rPr>
          <w:rFonts w:ascii="Arial" w:hAnsi="Arial" w:cs="Arial"/>
          <w:b/>
          <w:bCs/>
          <w:sz w:val="18"/>
          <w:szCs w:val="18"/>
        </w:rPr>
        <w:t>Características Gerais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ins w:id="174" w:author="Flávio Bicalho" w:date="1999-12-01T11:00:00Z">
        <w:r>
          <w:rPr>
            <w:rFonts w:ascii="Arial" w:hAnsi="Arial" w:cs="Arial"/>
            <w:color w:val="000000"/>
            <w:sz w:val="18"/>
            <w:szCs w:val="18"/>
          </w:rPr>
          <w:t xml:space="preserve">4.2.2.1. </w:t>
        </w:r>
      </w:ins>
      <w:del w:id="175" w:author="Flávio Bicalho" w:date="1999-12-02T11:18:00Z">
        <w:r>
          <w:rPr>
            <w:rFonts w:ascii="Arial" w:hAnsi="Arial" w:cs="Arial"/>
            <w:color w:val="000000"/>
            <w:sz w:val="18"/>
            <w:szCs w:val="18"/>
          </w:rPr>
          <w:delText>As áreas e instalações</w:delText>
        </w:r>
      </w:del>
      <w:ins w:id="176" w:author="Flávio Bicalho" w:date="1999-12-02T11:18:00Z">
        <w:r>
          <w:rPr>
            <w:rFonts w:ascii="Arial" w:hAnsi="Arial" w:cs="Arial"/>
            <w:color w:val="000000"/>
            <w:sz w:val="18"/>
            <w:szCs w:val="18"/>
          </w:rPr>
          <w:t>Os ambientes</w:t>
        </w:r>
      </w:ins>
      <w:r>
        <w:rPr>
          <w:rFonts w:ascii="Arial" w:hAnsi="Arial" w:cs="Arial"/>
          <w:color w:val="000000"/>
          <w:sz w:val="18"/>
          <w:szCs w:val="18"/>
        </w:rPr>
        <w:t xml:space="preserve"> destinad</w:t>
      </w:r>
      <w:ins w:id="177" w:author="Flávio Bicalho" w:date="1999-12-02T11:18:00Z">
        <w:r>
          <w:rPr>
            <w:rFonts w:ascii="Arial" w:hAnsi="Arial" w:cs="Arial"/>
            <w:color w:val="000000"/>
            <w:sz w:val="18"/>
            <w:szCs w:val="18"/>
          </w:rPr>
          <w:t>o</w:t>
        </w:r>
      </w:ins>
      <w:del w:id="178" w:author="Flávio Bicalho" w:date="1999-12-02T11:18:00Z">
        <w:r>
          <w:rPr>
            <w:rFonts w:ascii="Arial" w:hAnsi="Arial" w:cs="Arial"/>
            <w:color w:val="000000"/>
            <w:sz w:val="18"/>
            <w:szCs w:val="18"/>
          </w:rPr>
          <w:delText>a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s à preparação de NE devem </w:t>
      </w:r>
      <w:del w:id="179" w:author="Flávio Bicalho" w:date="1999-12-02T11:19:00Z">
        <w:r>
          <w:rPr>
            <w:rFonts w:ascii="Arial" w:hAnsi="Arial" w:cs="Arial"/>
            <w:color w:val="000000"/>
            <w:sz w:val="18"/>
            <w:szCs w:val="18"/>
          </w:rPr>
          <w:delText xml:space="preserve">devem ser localizadas, projetadas e construídas de forma a </w:delText>
        </w:r>
      </w:del>
      <w:r>
        <w:rPr>
          <w:rFonts w:ascii="Arial" w:hAnsi="Arial" w:cs="Arial"/>
          <w:color w:val="000000"/>
          <w:sz w:val="18"/>
          <w:szCs w:val="18"/>
        </w:rPr>
        <w:t>se adequar</w:t>
      </w:r>
      <w:del w:id="180" w:author="Flávio Bicalho" w:date="1999-12-02T11:19:00Z">
        <w:r>
          <w:rPr>
            <w:rFonts w:ascii="Arial" w:hAnsi="Arial" w:cs="Arial"/>
            <w:color w:val="000000"/>
            <w:sz w:val="18"/>
            <w:szCs w:val="18"/>
          </w:rPr>
          <w:delText>em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 às </w:t>
      </w:r>
      <w:del w:id="181" w:author="Flávio Bicalho" w:date="1999-12-02T11:19:00Z">
        <w:r>
          <w:rPr>
            <w:rFonts w:ascii="Arial" w:hAnsi="Arial" w:cs="Arial"/>
            <w:color w:val="000000"/>
            <w:sz w:val="18"/>
            <w:szCs w:val="18"/>
          </w:rPr>
          <w:delText>operações</w:delText>
        </w:r>
      </w:del>
      <w:r>
        <w:rPr>
          <w:rFonts w:ascii="Arial" w:hAnsi="Arial" w:cs="Arial"/>
          <w:color w:val="000000"/>
          <w:sz w:val="18"/>
          <w:szCs w:val="18"/>
        </w:rPr>
        <w:t>operações desenvolvidas e assegurar a qualidade das preparações.</w:t>
      </w:r>
    </w:p>
    <w:p w:rsidR="004C67A0" w:rsidRDefault="004C67A0">
      <w:pPr>
        <w:jc w:val="both"/>
        <w:rPr>
          <w:ins w:id="182" w:author="Flávio Bicalho" w:date="1999-12-01T10:26:00Z"/>
          <w:rFonts w:ascii="Arial" w:hAnsi="Arial" w:cs="Arial"/>
          <w:color w:val="000000"/>
          <w:sz w:val="18"/>
          <w:szCs w:val="18"/>
        </w:rPr>
      </w:pPr>
      <w:ins w:id="183" w:author="Flávio Bicalho" w:date="1999-12-01T11:01:00Z">
        <w:r>
          <w:rPr>
            <w:rFonts w:ascii="Arial" w:hAnsi="Arial" w:cs="Arial"/>
            <w:color w:val="000000"/>
            <w:sz w:val="18"/>
            <w:szCs w:val="18"/>
          </w:rPr>
          <w:t>4.2.2.2.</w:t>
        </w:r>
      </w:ins>
      <w:del w:id="184" w:author="Flávio Bicalho" w:date="1999-12-01T10:25:00Z">
        <w:r>
          <w:rPr>
            <w:rFonts w:ascii="Arial" w:hAnsi="Arial" w:cs="Arial"/>
            <w:color w:val="000000"/>
            <w:sz w:val="18"/>
            <w:szCs w:val="18"/>
          </w:rPr>
          <w:delText>As áreas devem possuir superfícies internas (paredes</w:delText>
        </w:r>
      </w:del>
      <w:del w:id="185" w:author="Flávio Bicalho" w:date="1999-12-01T10:23:00Z">
        <w:r>
          <w:rPr>
            <w:rFonts w:ascii="Arial" w:hAnsi="Arial" w:cs="Arial"/>
            <w:color w:val="000000"/>
            <w:sz w:val="18"/>
            <w:szCs w:val="18"/>
          </w:rPr>
          <w:delText xml:space="preserve"> e</w:delText>
        </w:r>
      </w:del>
      <w:del w:id="186" w:author="Flávio Bicalho" w:date="1999-12-01T10:25:00Z">
        <w:r>
          <w:rPr>
            <w:rFonts w:ascii="Arial" w:hAnsi="Arial" w:cs="Arial"/>
            <w:color w:val="000000"/>
            <w:sz w:val="18"/>
            <w:szCs w:val="18"/>
          </w:rPr>
          <w:delText xml:space="preserve"> teto) de cor clara, </w:delText>
        </w:r>
      </w:del>
      <w:del w:id="187" w:author="Flávio Bicalho" w:date="1999-12-01T10:20:00Z">
        <w:r>
          <w:rPr>
            <w:rFonts w:ascii="Arial" w:hAnsi="Arial" w:cs="Arial"/>
            <w:color w:val="000000"/>
            <w:sz w:val="18"/>
            <w:szCs w:val="18"/>
          </w:rPr>
          <w:delText xml:space="preserve"> </w:delText>
        </w:r>
      </w:del>
      <w:del w:id="188" w:author="Flávio Bicalho" w:date="1999-12-01T10:25:00Z">
        <w:r>
          <w:rPr>
            <w:rFonts w:ascii="Arial" w:hAnsi="Arial" w:cs="Arial"/>
            <w:color w:val="000000"/>
            <w:sz w:val="18"/>
            <w:szCs w:val="18"/>
          </w:rPr>
          <w:delText>lisas e sem rachaduras, não desprender partículas e serem facilmente laváveis. Os pisos devem ser lisos, impermeáveis e resistentes.</w:delText>
        </w:r>
      </w:del>
      <w:ins w:id="189" w:author="Flávio Bicalho" w:date="1999-12-01T10:26:00Z">
        <w:r>
          <w:rPr>
            <w:rFonts w:ascii="Arial" w:hAnsi="Arial" w:cs="Arial"/>
            <w:i/>
            <w:iCs/>
            <w:color w:val="000000"/>
            <w:sz w:val="18"/>
            <w:szCs w:val="18"/>
          </w:rPr>
          <w:t xml:space="preserve"> </w:t>
        </w:r>
      </w:ins>
      <w:r>
        <w:rPr>
          <w:rFonts w:ascii="Arial" w:hAnsi="Arial" w:cs="Arial"/>
          <w:color w:val="000000"/>
          <w:sz w:val="18"/>
          <w:szCs w:val="18"/>
        </w:rPr>
        <w:t>Os materiais de revestimento</w:t>
      </w: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  <w:ins w:id="190" w:author="Flávio Bicalho" w:date="1999-12-03T10:40:00Z">
        <w:r>
          <w:rPr>
            <w:rFonts w:ascii="Arial" w:hAnsi="Arial" w:cs="Arial"/>
            <w:color w:val="000000"/>
            <w:sz w:val="18"/>
            <w:szCs w:val="18"/>
          </w:rPr>
          <w:t>utilizados em</w:t>
        </w:r>
      </w:ins>
      <w:ins w:id="191" w:author="Flávio Bicalho" w:date="1999-12-01T10:26:00Z">
        <w:r>
          <w:rPr>
            <w:rFonts w:ascii="Arial" w:hAnsi="Arial" w:cs="Arial"/>
            <w:color w:val="000000"/>
            <w:sz w:val="18"/>
            <w:szCs w:val="18"/>
          </w:rPr>
          <w:t xml:space="preserve"> paredes, pisos, tetos e bancadas</w:t>
        </w:r>
      </w:ins>
      <w:ins w:id="192" w:author="Flávio Bicalho" w:date="1999-12-01T11:37:00Z">
        <w:r>
          <w:rPr>
            <w:rFonts w:ascii="Arial" w:hAnsi="Arial" w:cs="Arial"/>
            <w:color w:val="000000"/>
            <w:sz w:val="18"/>
            <w:szCs w:val="18"/>
          </w:rPr>
          <w:t xml:space="preserve"> nas salas de limpeza e </w:t>
        </w:r>
      </w:ins>
      <w:r>
        <w:rPr>
          <w:rFonts w:ascii="Arial" w:hAnsi="Arial" w:cs="Arial"/>
          <w:color w:val="000000"/>
          <w:sz w:val="18"/>
          <w:szCs w:val="18"/>
        </w:rPr>
        <w:t>sanitização</w:t>
      </w:r>
      <w:ins w:id="193" w:author="Flávio Bicalho" w:date="1999-12-01T11:37:00Z">
        <w:r>
          <w:rPr>
            <w:rFonts w:ascii="Arial" w:hAnsi="Arial" w:cs="Arial"/>
            <w:color w:val="000000"/>
            <w:sz w:val="18"/>
            <w:szCs w:val="18"/>
          </w:rPr>
          <w:t>, vestiário</w:t>
        </w:r>
      </w:ins>
      <w:r>
        <w:rPr>
          <w:rFonts w:ascii="Arial" w:hAnsi="Arial" w:cs="Arial"/>
          <w:color w:val="000000"/>
          <w:sz w:val="18"/>
          <w:szCs w:val="18"/>
        </w:rPr>
        <w:t xml:space="preserve"> </w:t>
      </w:r>
      <w:ins w:id="194" w:author="Flávio Bicalho" w:date="1999-12-01T11:37:00Z">
        <w:r>
          <w:rPr>
            <w:rFonts w:ascii="Arial" w:hAnsi="Arial" w:cs="Arial"/>
            <w:color w:val="000000"/>
            <w:sz w:val="18"/>
            <w:szCs w:val="18"/>
          </w:rPr>
          <w:t>e sala de manipulação</w:t>
        </w:r>
      </w:ins>
      <w:r>
        <w:rPr>
          <w:rFonts w:ascii="Arial" w:hAnsi="Arial" w:cs="Arial"/>
          <w:color w:val="000000"/>
          <w:sz w:val="18"/>
          <w:szCs w:val="18"/>
        </w:rPr>
        <w:t xml:space="preserve"> devem ser resistentes aos agentes de limpeza e sanitização</w:t>
      </w:r>
      <w:del w:id="195" w:author="Flávio Bicalho" w:date="1999-12-03T10:41:00Z">
        <w:r>
          <w:rPr>
            <w:rFonts w:ascii="Arial" w:hAnsi="Arial" w:cs="Arial"/>
            <w:color w:val="000000"/>
            <w:sz w:val="18"/>
            <w:szCs w:val="18"/>
          </w:rPr>
          <w:delText>s</w:delText>
        </w:r>
      </w:del>
      <w:del w:id="196" w:author="Flávio Bicalho" w:date="1999-12-03T10:42:00Z">
        <w:r>
          <w:rPr>
            <w:rFonts w:ascii="Arial" w:hAnsi="Arial" w:cs="Arial"/>
            <w:color w:val="000000"/>
            <w:sz w:val="18"/>
            <w:szCs w:val="18"/>
          </w:rPr>
          <w:delText xml:space="preserve"> seguinte</w:delText>
        </w:r>
      </w:del>
      <w:del w:id="197" w:author="Flávio Bicalho" w:date="1999-12-03T10:41:00Z">
        <w:r>
          <w:rPr>
            <w:rFonts w:ascii="Arial" w:hAnsi="Arial" w:cs="Arial"/>
            <w:color w:val="000000"/>
            <w:sz w:val="18"/>
            <w:szCs w:val="18"/>
          </w:rPr>
          <w:delText>s normas</w:delText>
        </w:r>
      </w:del>
      <w:ins w:id="198" w:author="Flávio Bicalho" w:date="1999-12-01T11:38:00Z">
        <w:r>
          <w:rPr>
            <w:rFonts w:ascii="Arial" w:hAnsi="Arial" w:cs="Arial"/>
            <w:color w:val="000000"/>
            <w:sz w:val="18"/>
            <w:szCs w:val="18"/>
          </w:rPr>
          <w:t>:</w:t>
        </w:r>
      </w:ins>
    </w:p>
    <w:p w:rsidR="004C67A0" w:rsidRDefault="004C67A0">
      <w:pPr>
        <w:jc w:val="both"/>
        <w:rPr>
          <w:ins w:id="199" w:author="Flávio Bicalho" w:date="1999-12-01T10:30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4.2.2.3. Devem ser sempre priorizados os materiais de acabamento </w:t>
      </w:r>
      <w:ins w:id="200" w:author="Flávio Bicalho" w:date="1999-12-01T10:30:00Z">
        <w:r>
          <w:rPr>
            <w:rFonts w:ascii="Arial" w:hAnsi="Arial" w:cs="Arial"/>
            <w:color w:val="000000"/>
            <w:sz w:val="18"/>
            <w:szCs w:val="18"/>
          </w:rPr>
          <w:t>que torn</w:t>
        </w:r>
      </w:ins>
      <w:r>
        <w:rPr>
          <w:rFonts w:ascii="Arial" w:hAnsi="Arial" w:cs="Arial"/>
          <w:color w:val="000000"/>
          <w:sz w:val="18"/>
          <w:szCs w:val="18"/>
        </w:rPr>
        <w:t>e</w:t>
      </w:r>
      <w:ins w:id="201" w:author="Flávio Bicalho" w:date="1999-12-01T10:30:00Z">
        <w:r>
          <w:rPr>
            <w:rFonts w:ascii="Arial" w:hAnsi="Arial" w:cs="Arial"/>
            <w:color w:val="000000"/>
            <w:sz w:val="18"/>
            <w:szCs w:val="18"/>
          </w:rPr>
          <w:t>m as superfícies monolíticas, com o menor número possível de ranhuras ou frestas, mesmo após limpeza freqüente.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4.2.2.4. A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limpeza e sanitização de pisos, paredes, tetos, pias e bancadas devem seguir as normas de lavagem, descontaminação e desinfecção previstas em legislação especifica em vigor.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ins w:id="202" w:author="Flávio Bicalho" w:date="1999-12-01T11:03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color w:val="000000"/>
          <w:sz w:val="18"/>
          <w:szCs w:val="18"/>
        </w:rPr>
        <w:t>5</w:t>
      </w:r>
      <w:ins w:id="203" w:author="Flávio Bicalho" w:date="1999-12-01T11:03:00Z">
        <w:r>
          <w:rPr>
            <w:rFonts w:ascii="Arial" w:hAnsi="Arial" w:cs="Arial"/>
            <w:color w:val="000000"/>
            <w:sz w:val="18"/>
            <w:szCs w:val="18"/>
          </w:rPr>
          <w:t xml:space="preserve">. </w:t>
        </w:r>
      </w:ins>
      <w:ins w:id="204" w:author="Flávio Bicalho" w:date="1999-12-03T10:48:00Z">
        <w:r>
          <w:rPr>
            <w:rFonts w:ascii="Arial" w:hAnsi="Arial" w:cs="Arial"/>
            <w:color w:val="000000"/>
            <w:sz w:val="18"/>
            <w:szCs w:val="18"/>
          </w:rPr>
          <w:t>Os ambientes</w:t>
        </w:r>
      </w:ins>
      <w:del w:id="205" w:author="Flávio Bicalho" w:date="1999-12-03T10:48:00Z">
        <w:r>
          <w:rPr>
            <w:rFonts w:ascii="Arial" w:hAnsi="Arial" w:cs="Arial"/>
            <w:color w:val="000000"/>
            <w:sz w:val="18"/>
            <w:szCs w:val="18"/>
          </w:rPr>
          <w:delText>As áreas e instalações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 devem ter dimensões suficientes ao desenvolvimento das operações, </w:t>
      </w:r>
      <w:del w:id="206" w:author="Flávio Bicalho" w:date="1999-12-03T10:50:00Z">
        <w:r>
          <w:rPr>
            <w:rFonts w:ascii="Arial" w:hAnsi="Arial" w:cs="Arial"/>
            <w:color w:val="000000"/>
            <w:sz w:val="18"/>
            <w:szCs w:val="18"/>
          </w:rPr>
          <w:delText xml:space="preserve">devem ter dimensões </w:delText>
        </w:r>
      </w:del>
      <w:del w:id="207" w:author="Flávio Bicalho" w:date="1999-12-01T10:34:00Z">
        <w:r>
          <w:rPr>
            <w:rFonts w:ascii="Arial" w:hAnsi="Arial" w:cs="Arial"/>
            <w:color w:val="000000"/>
            <w:sz w:val="18"/>
            <w:szCs w:val="18"/>
          </w:rPr>
          <w:delText>suficientes ao desenvolvimento das operações</w:delText>
        </w:r>
      </w:del>
      <w:del w:id="208" w:author="Flávio Bicalho" w:date="1999-12-03T10:50:00Z">
        <w:r>
          <w:rPr>
            <w:rFonts w:ascii="Arial" w:hAnsi="Arial" w:cs="Arial"/>
            <w:color w:val="000000"/>
            <w:sz w:val="18"/>
            <w:szCs w:val="18"/>
          </w:rPr>
          <w:delText xml:space="preserve"> e </w:delText>
        </w:r>
      </w:del>
      <w:r>
        <w:rPr>
          <w:rFonts w:ascii="Arial" w:hAnsi="Arial" w:cs="Arial"/>
          <w:color w:val="000000"/>
          <w:sz w:val="18"/>
          <w:szCs w:val="18"/>
        </w:rPr>
        <w:t>dispondo de todos os equipamentos e materiais de forma organizada e racional, objetivando evitar os riscos de contaminação, misturas de componentes e garantir a seqüência das operações.</w:t>
      </w:r>
      <w:ins w:id="209" w:author="Flávio Bicalho" w:date="1999-12-03T10:49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ins w:id="210" w:author="Flávio Bicalho" w:date="1999-12-01T11:03:00Z">
        <w:r>
          <w:rPr>
            <w:rFonts w:ascii="Arial" w:hAnsi="Arial" w:cs="Arial"/>
            <w:color w:val="000000"/>
            <w:sz w:val="18"/>
            <w:szCs w:val="18"/>
          </w:rPr>
          <w:t>4.2.2</w:t>
        </w:r>
        <w:r>
          <w:rPr>
            <w:rFonts w:ascii="Arial" w:hAnsi="Arial" w:cs="Arial"/>
            <w:color w:val="0000FF"/>
            <w:sz w:val="18"/>
            <w:szCs w:val="18"/>
          </w:rPr>
          <w:t>.</w:t>
        </w:r>
      </w:ins>
      <w:r>
        <w:rPr>
          <w:rFonts w:ascii="Arial" w:hAnsi="Arial" w:cs="Arial"/>
          <w:sz w:val="18"/>
          <w:szCs w:val="18"/>
        </w:rPr>
        <w:t>6</w:t>
      </w:r>
      <w:ins w:id="211" w:author="Flávio Bicalho" w:date="1999-12-01T11:03:00Z">
        <w:r>
          <w:rPr>
            <w:rFonts w:ascii="Arial" w:hAnsi="Arial" w:cs="Arial"/>
            <w:sz w:val="18"/>
            <w:szCs w:val="18"/>
          </w:rPr>
          <w:t>.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ins w:id="212" w:author="Flávio Bicalho" w:date="1999-12-01T10:35:00Z">
        <w:r>
          <w:rPr>
            <w:rFonts w:ascii="Arial" w:hAnsi="Arial" w:cs="Arial"/>
            <w:color w:val="000000"/>
            <w:sz w:val="18"/>
            <w:szCs w:val="18"/>
          </w:rPr>
          <w:t>Todos o</w:t>
        </w:r>
      </w:ins>
      <w:del w:id="213" w:author="Flávio Bicalho" w:date="1999-12-01T10:35:00Z">
        <w:r>
          <w:rPr>
            <w:rFonts w:ascii="Arial" w:hAnsi="Arial" w:cs="Arial"/>
            <w:color w:val="000000"/>
            <w:sz w:val="18"/>
            <w:szCs w:val="18"/>
          </w:rPr>
          <w:delText>O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s ralos </w:t>
      </w:r>
      <w:ins w:id="214" w:author="Flávio Bicalho" w:date="1999-12-01T10:35:00Z">
        <w:r>
          <w:rPr>
            <w:rFonts w:ascii="Arial" w:hAnsi="Arial" w:cs="Arial"/>
            <w:color w:val="000000"/>
            <w:sz w:val="18"/>
            <w:szCs w:val="18"/>
          </w:rPr>
          <w:t>de esgoto</w:t>
        </w:r>
      </w:ins>
      <w:r>
        <w:rPr>
          <w:rFonts w:ascii="Arial" w:hAnsi="Arial" w:cs="Arial"/>
          <w:color w:val="000000"/>
          <w:sz w:val="18"/>
          <w:szCs w:val="18"/>
        </w:rPr>
        <w:t>s</w:t>
      </w:r>
      <w:ins w:id="215" w:author="Flávio Bicalho" w:date="1999-12-01T10:35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r>
        <w:rPr>
          <w:rFonts w:ascii="Arial" w:hAnsi="Arial" w:cs="Arial"/>
          <w:color w:val="000000"/>
          <w:sz w:val="18"/>
          <w:szCs w:val="18"/>
        </w:rPr>
        <w:t>devem ser sifonados</w:t>
      </w:r>
      <w:del w:id="216" w:author="Flávio Bicalho" w:date="1999-12-01T10:34:00Z">
        <w:r>
          <w:rPr>
            <w:rFonts w:ascii="Arial" w:hAnsi="Arial" w:cs="Arial"/>
            <w:color w:val="000000"/>
            <w:sz w:val="18"/>
            <w:szCs w:val="18"/>
          </w:rPr>
          <w:delText xml:space="preserve"> e de tamanho compatível com a necessidade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 e com tampas escamoteadas. </w:t>
      </w:r>
      <w:del w:id="217" w:author="Flávio Bicalho" w:date="1999-12-01T10:34:00Z">
        <w:r>
          <w:rPr>
            <w:rFonts w:ascii="Arial" w:hAnsi="Arial" w:cs="Arial"/>
            <w:color w:val="000000"/>
            <w:sz w:val="18"/>
            <w:szCs w:val="18"/>
          </w:rPr>
          <w:delText xml:space="preserve"> </w:delText>
        </w:r>
      </w:del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ins w:id="218" w:author="Flávio Bicalho" w:date="1999-12-01T11:04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7</w:t>
      </w:r>
      <w:ins w:id="219" w:author="Flávio Bicalho" w:date="1999-12-01T11:04:00Z">
        <w:r>
          <w:rPr>
            <w:rFonts w:ascii="Arial" w:hAnsi="Arial" w:cs="Arial"/>
            <w:color w:val="000000"/>
            <w:sz w:val="18"/>
            <w:szCs w:val="18"/>
          </w:rPr>
          <w:t xml:space="preserve">. </w:t>
        </w:r>
      </w:ins>
      <w:ins w:id="220" w:author="Flávio Bicalho" w:date="1999-12-03T10:51:00Z">
        <w:r>
          <w:rPr>
            <w:rFonts w:ascii="Arial" w:hAnsi="Arial" w:cs="Arial"/>
            <w:color w:val="000000"/>
            <w:sz w:val="18"/>
            <w:szCs w:val="18"/>
          </w:rPr>
          <w:t>Os ambientes</w:t>
        </w:r>
      </w:ins>
      <w:del w:id="221" w:author="Flávio Bicalho" w:date="1999-12-03T10:51:00Z">
        <w:r>
          <w:rPr>
            <w:rFonts w:ascii="Arial" w:hAnsi="Arial" w:cs="Arial"/>
            <w:color w:val="000000"/>
            <w:sz w:val="18"/>
            <w:szCs w:val="18"/>
          </w:rPr>
          <w:delText>As áreas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 devem ser protegidos contra a entrada de aves, insetos, roedores</w:t>
      </w:r>
      <w:del w:id="222" w:author="Flávio Bicalho" w:date="1999-12-01T10:35:00Z">
        <w:r>
          <w:rPr>
            <w:rFonts w:ascii="Arial" w:hAnsi="Arial" w:cs="Arial"/>
            <w:color w:val="000000"/>
            <w:sz w:val="18"/>
            <w:szCs w:val="18"/>
          </w:rPr>
          <w:delText xml:space="preserve"> 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 e poeira.</w:t>
      </w:r>
    </w:p>
    <w:p w:rsidR="004C67A0" w:rsidRDefault="004C67A0">
      <w:pPr>
        <w:pStyle w:val="Corpodetexto2"/>
        <w:numPr>
          <w:numberingChange w:id="223" w:author="Flávio Bicalho" w:date="1999-12-01T10:14:00Z" w:original="%1:4:0:.%2:2:0:.%3:1:0:.%4:7:0:."/>
        </w:numPr>
        <w:rPr>
          <w:rFonts w:ascii="Arial" w:hAnsi="Arial" w:cs="Arial"/>
          <w:color w:val="000000"/>
          <w:sz w:val="18"/>
          <w:szCs w:val="18"/>
        </w:rPr>
      </w:pPr>
      <w:ins w:id="224" w:author="Flávio Bicalho" w:date="1999-12-01T11:04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8</w:t>
      </w:r>
      <w:ins w:id="225" w:author="Flávio Bicalho" w:date="1999-12-01T11:04:00Z">
        <w:r>
          <w:rPr>
            <w:rFonts w:ascii="Arial" w:hAnsi="Arial" w:cs="Arial"/>
            <w:color w:val="000000"/>
            <w:sz w:val="18"/>
            <w:szCs w:val="18"/>
          </w:rPr>
          <w:t xml:space="preserve">. </w:t>
        </w:r>
      </w:ins>
      <w:r>
        <w:rPr>
          <w:rFonts w:ascii="Arial" w:hAnsi="Arial" w:cs="Arial"/>
          <w:color w:val="000000"/>
          <w:sz w:val="18"/>
          <w:szCs w:val="18"/>
        </w:rPr>
        <w:t xml:space="preserve">A iluminação e a ventilação devem ser suficientes e adequadas. </w:t>
      </w:r>
    </w:p>
    <w:p w:rsidR="004C67A0" w:rsidRDefault="004C67A0">
      <w:pPr>
        <w:pStyle w:val="Corpodetexto2"/>
        <w:numPr>
          <w:numberingChange w:id="226" w:author="Flávio Bicalho" w:date="1999-12-01T10:14:00Z" w:original="%1:4:0:.%2:2:0:.%3:1:0:.%4:7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4.2.2.9. A temperatura e umidade relativa devem ser adequadas para a manutenção dos insumos e precisão e funcionamento dos equipamentos.</w:t>
      </w:r>
    </w:p>
    <w:p w:rsidR="004C67A0" w:rsidRDefault="004C67A0">
      <w:pPr>
        <w:pStyle w:val="Cabealho"/>
        <w:numPr>
          <w:numberingChange w:id="227" w:author="Flávio Bicalho" w:date="1999-12-01T10:14:00Z" w:original="%1:4:0:.%2:2:0:.%3:1:0:.%4:8:0:."/>
        </w:numPr>
        <w:tabs>
          <w:tab w:val="clear" w:pos="4320"/>
          <w:tab w:val="clear" w:pos="8640"/>
        </w:tabs>
        <w:jc w:val="both"/>
        <w:rPr>
          <w:rFonts w:ascii="Arial" w:hAnsi="Arial" w:cs="Arial"/>
          <w:color w:val="000000"/>
          <w:sz w:val="18"/>
          <w:szCs w:val="18"/>
        </w:rPr>
      </w:pPr>
      <w:ins w:id="228" w:author="Flávio Bicalho" w:date="1999-12-01T11:05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10</w:t>
      </w:r>
      <w:ins w:id="229" w:author="Flávio Bicalho" w:date="1999-12-01T11:05:00Z">
        <w:r>
          <w:rPr>
            <w:rFonts w:ascii="Arial" w:hAnsi="Arial" w:cs="Arial"/>
            <w:sz w:val="18"/>
            <w:szCs w:val="18"/>
          </w:rPr>
          <w:t>.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r>
        <w:rPr>
          <w:rFonts w:ascii="Arial" w:hAnsi="Arial" w:cs="Arial"/>
          <w:color w:val="000000"/>
          <w:sz w:val="18"/>
          <w:szCs w:val="18"/>
        </w:rPr>
        <w:t>Os sanitários não devem ter comunicação direta com a sala de manipulação e armazenamento.</w:t>
      </w:r>
    </w:p>
    <w:p w:rsidR="004C67A0" w:rsidRDefault="004C67A0">
      <w:pPr>
        <w:numPr>
          <w:numberingChange w:id="230" w:author="Flávio Bicalho" w:date="1999-12-01T10:14:00Z" w:original="%1:4:0:.%2:2:0:.%3:1:0:.%4:9:0:."/>
        </w:numPr>
        <w:jc w:val="both"/>
        <w:rPr>
          <w:rFonts w:ascii="Arial" w:hAnsi="Arial" w:cs="Arial"/>
          <w:color w:val="000000"/>
          <w:sz w:val="18"/>
          <w:szCs w:val="18"/>
        </w:rPr>
      </w:pPr>
      <w:ins w:id="231" w:author="Flávio Bicalho" w:date="1999-12-01T11:05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11</w:t>
      </w:r>
      <w:ins w:id="232" w:author="Flávio Bicalho" w:date="1999-12-01T11:05:00Z">
        <w:r>
          <w:rPr>
            <w:rFonts w:ascii="Arial" w:hAnsi="Arial" w:cs="Arial"/>
            <w:color w:val="000000"/>
            <w:sz w:val="18"/>
            <w:szCs w:val="18"/>
          </w:rPr>
          <w:t xml:space="preserve">. </w:t>
        </w:r>
      </w:ins>
      <w:r>
        <w:rPr>
          <w:rFonts w:ascii="Arial" w:hAnsi="Arial" w:cs="Arial"/>
          <w:color w:val="000000"/>
          <w:sz w:val="18"/>
          <w:szCs w:val="18"/>
        </w:rPr>
        <w:t>Salas de descanso e refeitório, quando existirem, devem ser separadas das demais áreas.</w:t>
      </w:r>
    </w:p>
    <w:p w:rsidR="004C67A0" w:rsidRDefault="004C67A0">
      <w:pPr>
        <w:numPr>
          <w:ins w:id="233" w:author="Unknown"/>
        </w:numPr>
        <w:jc w:val="both"/>
        <w:rPr>
          <w:rFonts w:ascii="Arial" w:hAnsi="Arial" w:cs="Arial"/>
          <w:color w:val="000000"/>
          <w:sz w:val="18"/>
          <w:szCs w:val="18"/>
        </w:rPr>
      </w:pPr>
      <w:ins w:id="234" w:author="Flávio Bicalho" w:date="1999-12-01T11:40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12</w:t>
      </w:r>
      <w:ins w:id="235" w:author="Flávio Bicalho" w:date="1999-12-01T11:40:00Z">
        <w:r>
          <w:rPr>
            <w:rFonts w:ascii="Arial" w:hAnsi="Arial" w:cs="Arial"/>
            <w:sz w:val="18"/>
            <w:szCs w:val="18"/>
          </w:rPr>
          <w:t>.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As portas devem ser projetadas de modo a permitir que todas </w:t>
        </w:r>
      </w:ins>
      <w:ins w:id="236" w:author="Flávio Bicalho" w:date="1999-12-03T11:17:00Z">
        <w:r>
          <w:rPr>
            <w:rFonts w:ascii="Arial" w:hAnsi="Arial" w:cs="Arial"/>
            <w:color w:val="000000"/>
            <w:sz w:val="18"/>
            <w:szCs w:val="18"/>
          </w:rPr>
          <w:t xml:space="preserve">as </w:t>
        </w:r>
      </w:ins>
      <w:ins w:id="237" w:author="Flávio Bicalho" w:date="1999-12-01T11:40:00Z">
        <w:r>
          <w:rPr>
            <w:rFonts w:ascii="Arial" w:hAnsi="Arial" w:cs="Arial"/>
            <w:color w:val="000000"/>
            <w:sz w:val="18"/>
            <w:szCs w:val="18"/>
          </w:rPr>
          <w:t>suas superfícies possam ser limpas.</w:t>
        </w:r>
      </w:ins>
    </w:p>
    <w:p w:rsidR="004C67A0" w:rsidRDefault="004C67A0">
      <w:pPr>
        <w:jc w:val="both"/>
        <w:rPr>
          <w:ins w:id="238" w:author="Flávio Bicalho" w:date="1999-12-01T11:44:00Z"/>
          <w:rFonts w:ascii="Arial" w:hAnsi="Arial" w:cs="Arial"/>
          <w:color w:val="000000"/>
          <w:sz w:val="18"/>
          <w:szCs w:val="18"/>
        </w:rPr>
      </w:pPr>
      <w:ins w:id="239" w:author="Flávio Bicalho" w:date="1999-12-01T11:44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13</w:t>
      </w:r>
      <w:ins w:id="240" w:author="Flávio Bicalho" w:date="1999-12-01T11:44:00Z">
        <w:r>
          <w:rPr>
            <w:rFonts w:ascii="Arial" w:hAnsi="Arial" w:cs="Arial"/>
            <w:sz w:val="18"/>
            <w:szCs w:val="18"/>
          </w:rPr>
          <w:t>. Os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tetos rebaixados devem ser selados para evitar contaminação proveniente </w:t>
        </w:r>
      </w:ins>
      <w:r>
        <w:rPr>
          <w:rFonts w:ascii="Arial" w:hAnsi="Arial" w:cs="Arial"/>
          <w:color w:val="000000"/>
          <w:sz w:val="18"/>
          <w:szCs w:val="18"/>
        </w:rPr>
        <w:t>de materiais existentes no</w:t>
      </w:r>
      <w:ins w:id="241" w:author="Flávio Bicalho" w:date="1999-12-01T11:44:00Z">
        <w:r>
          <w:rPr>
            <w:rFonts w:ascii="Arial" w:hAnsi="Arial" w:cs="Arial"/>
            <w:color w:val="000000"/>
            <w:sz w:val="18"/>
            <w:szCs w:val="18"/>
          </w:rPr>
          <w:t xml:space="preserve"> espaço acima dos mesmos.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ins w:id="242" w:author="Flávio Bicalho" w:date="1999-12-01T11:47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14</w:t>
      </w:r>
      <w:ins w:id="243" w:author="Flávio Bicalho" w:date="1999-12-01T11:47:00Z">
        <w:r>
          <w:rPr>
            <w:rFonts w:ascii="Arial" w:hAnsi="Arial" w:cs="Arial"/>
            <w:sz w:val="18"/>
            <w:szCs w:val="18"/>
          </w:rPr>
          <w:t xml:space="preserve">. </w:t>
        </w:r>
      </w:ins>
      <w:ins w:id="244" w:author="Flávio Bicalho" w:date="1999-12-01T11:46:00Z">
        <w:r>
          <w:rPr>
            <w:rFonts w:ascii="Arial" w:hAnsi="Arial" w:cs="Arial"/>
            <w:sz w:val="18"/>
            <w:szCs w:val="18"/>
          </w:rPr>
          <w:t>Todas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a</w:t>
        </w:r>
      </w:ins>
      <w:ins w:id="245" w:author="Flávio Bicalho" w:date="1999-12-01T11:44:00Z">
        <w:r>
          <w:rPr>
            <w:rFonts w:ascii="Arial" w:hAnsi="Arial" w:cs="Arial"/>
            <w:color w:val="000000"/>
            <w:sz w:val="18"/>
            <w:szCs w:val="18"/>
          </w:rPr>
          <w:t>s tubulações devem ser embutidas</w:t>
        </w:r>
      </w:ins>
      <w:r>
        <w:rPr>
          <w:rFonts w:ascii="Arial" w:hAnsi="Arial" w:cs="Arial"/>
          <w:color w:val="000000"/>
          <w:sz w:val="18"/>
          <w:szCs w:val="18"/>
        </w:rPr>
        <w:t xml:space="preserve"> nas paredes, piso ou tetos</w:t>
      </w:r>
      <w:ins w:id="246" w:author="Flávio Bicalho" w:date="1999-12-01T11:44:00Z">
        <w:r>
          <w:rPr>
            <w:rFonts w:ascii="Arial" w:hAnsi="Arial" w:cs="Arial"/>
            <w:color w:val="000000"/>
            <w:sz w:val="18"/>
            <w:szCs w:val="18"/>
          </w:rPr>
          <w:t>.</w:t>
        </w:r>
      </w:ins>
    </w:p>
    <w:p w:rsidR="004C67A0" w:rsidRDefault="004C67A0">
      <w:pPr>
        <w:jc w:val="both"/>
        <w:rPr>
          <w:ins w:id="247" w:author="Flávio Bicalho" w:date="1999-12-01T11:44:00Z"/>
          <w:rFonts w:ascii="Arial" w:hAnsi="Arial" w:cs="Arial"/>
          <w:color w:val="000000"/>
          <w:sz w:val="18"/>
          <w:szCs w:val="18"/>
        </w:rPr>
      </w:pPr>
      <w:ins w:id="248" w:author="Flávio Bicalho" w:date="1999-12-01T11:47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15</w:t>
      </w:r>
      <w:ins w:id="249" w:author="Flávio Bicalho" w:date="1999-12-01T11:47:00Z">
        <w:r>
          <w:rPr>
            <w:rFonts w:ascii="Arial" w:hAnsi="Arial" w:cs="Arial"/>
            <w:sz w:val="18"/>
            <w:szCs w:val="18"/>
          </w:rPr>
          <w:t>.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ins w:id="250" w:author="Flávio Bicalho" w:date="1999-12-01T11:44:00Z">
        <w:r>
          <w:rPr>
            <w:rFonts w:ascii="Arial" w:hAnsi="Arial" w:cs="Arial"/>
            <w:color w:val="000000"/>
            <w:sz w:val="18"/>
            <w:szCs w:val="18"/>
          </w:rPr>
          <w:t>As instalações de água potável devem ser</w:t>
        </w:r>
      </w:ins>
      <w:ins w:id="251" w:author="Flávio Bicalho" w:date="1999-12-01T11:47:00Z">
        <w:r>
          <w:rPr>
            <w:rFonts w:ascii="Arial" w:hAnsi="Arial" w:cs="Arial"/>
            <w:color w:val="000000"/>
            <w:sz w:val="18"/>
            <w:szCs w:val="18"/>
          </w:rPr>
          <w:t xml:space="preserve"> construídas</w:t>
        </w:r>
      </w:ins>
      <w:ins w:id="252" w:author="Flávio Bicalho" w:date="1999-12-01T11:44:00Z">
        <w:r>
          <w:rPr>
            <w:rFonts w:ascii="Arial" w:hAnsi="Arial" w:cs="Arial"/>
            <w:color w:val="000000"/>
            <w:sz w:val="18"/>
            <w:szCs w:val="18"/>
          </w:rPr>
          <w:t xml:space="preserve"> de materiais impermeáveis, para evitar infiltração e facilitar a limpeza e inspeções periódicas.</w:t>
        </w:r>
      </w:ins>
    </w:p>
    <w:p w:rsidR="004C67A0" w:rsidRDefault="004C67A0">
      <w:pPr>
        <w:jc w:val="both"/>
        <w:rPr>
          <w:ins w:id="253" w:author="Flávio Bicalho" w:date="1999-12-03T10:50:00Z"/>
          <w:rFonts w:ascii="Arial" w:hAnsi="Arial" w:cs="Arial"/>
          <w:color w:val="000000"/>
          <w:sz w:val="18"/>
          <w:szCs w:val="18"/>
        </w:rPr>
      </w:pPr>
      <w:ins w:id="254" w:author="Flávio Bicalho" w:date="1999-12-01T11:47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16</w:t>
      </w:r>
      <w:ins w:id="255" w:author="Flávio Bicalho" w:date="1999-12-01T11:47:00Z">
        <w:r>
          <w:rPr>
            <w:rFonts w:ascii="Arial" w:hAnsi="Arial" w:cs="Arial"/>
            <w:sz w:val="18"/>
            <w:szCs w:val="18"/>
          </w:rPr>
          <w:t xml:space="preserve">. </w:t>
        </w:r>
      </w:ins>
      <w:ins w:id="256" w:author="Flávio Bicalho" w:date="1999-12-01T11:44:00Z">
        <w:r>
          <w:rPr>
            <w:rFonts w:ascii="Arial" w:hAnsi="Arial" w:cs="Arial"/>
            <w:sz w:val="18"/>
            <w:szCs w:val="18"/>
          </w:rPr>
          <w:t>Os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reservatórios de água potável devem ser devidamente protegidos para evitar contaminações por microorganismos, insetos ou aves.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4.2.2.</w:t>
      </w:r>
      <w:r>
        <w:rPr>
          <w:rFonts w:ascii="Arial" w:hAnsi="Arial" w:cs="Arial"/>
          <w:sz w:val="18"/>
          <w:szCs w:val="18"/>
        </w:rPr>
        <w:t>17. A</w:t>
      </w:r>
      <w:r>
        <w:rPr>
          <w:rFonts w:ascii="Arial" w:hAnsi="Arial" w:cs="Arial"/>
          <w:color w:val="000000"/>
          <w:sz w:val="18"/>
          <w:szCs w:val="18"/>
        </w:rPr>
        <w:t xml:space="preserve"> água deve seguir os padrões de potabilidade, de acordo com a legislação específica vigente.</w:t>
      </w:r>
    </w:p>
    <w:p w:rsidR="004C67A0" w:rsidRDefault="004C67A0">
      <w:pPr>
        <w:numPr>
          <w:ins w:id="257" w:author="Unknown"/>
        </w:numPr>
        <w:jc w:val="both"/>
        <w:rPr>
          <w:rFonts w:ascii="Arial" w:hAnsi="Arial" w:cs="Arial"/>
          <w:color w:val="000000"/>
          <w:sz w:val="18"/>
          <w:szCs w:val="18"/>
        </w:rPr>
      </w:pPr>
      <w:ins w:id="258" w:author="Flávio Bicalho" w:date="1999-12-03T10:50:00Z">
        <w:r>
          <w:rPr>
            <w:rFonts w:ascii="Arial" w:hAnsi="Arial" w:cs="Arial"/>
            <w:color w:val="000000"/>
            <w:sz w:val="18"/>
            <w:szCs w:val="18"/>
          </w:rPr>
          <w:t>4.2.2.</w:t>
        </w:r>
      </w:ins>
      <w:r>
        <w:rPr>
          <w:rFonts w:ascii="Arial" w:hAnsi="Arial" w:cs="Arial"/>
          <w:sz w:val="18"/>
          <w:szCs w:val="18"/>
        </w:rPr>
        <w:t>18</w:t>
      </w:r>
      <w:ins w:id="259" w:author="Flávio Bicalho" w:date="1999-12-03T10:50:00Z">
        <w:r>
          <w:rPr>
            <w:rFonts w:ascii="Arial" w:hAnsi="Arial" w:cs="Arial"/>
            <w:color w:val="000000"/>
            <w:sz w:val="18"/>
            <w:szCs w:val="18"/>
          </w:rPr>
          <w:t xml:space="preserve">. Outros detalhes sobre infra-estrutura física devem seguir </w:t>
        </w:r>
      </w:ins>
      <w:r>
        <w:rPr>
          <w:rFonts w:ascii="Arial" w:hAnsi="Arial" w:cs="Arial"/>
          <w:color w:val="000000"/>
          <w:sz w:val="18"/>
          <w:szCs w:val="18"/>
        </w:rPr>
        <w:t xml:space="preserve">as </w:t>
      </w:r>
      <w:ins w:id="260" w:author="Flávio Bicalho" w:date="1999-12-03T10:50:00Z">
        <w:r>
          <w:rPr>
            <w:rFonts w:ascii="Arial" w:hAnsi="Arial" w:cs="Arial"/>
            <w:color w:val="000000"/>
            <w:sz w:val="18"/>
            <w:szCs w:val="18"/>
          </w:rPr>
          <w:t xml:space="preserve">orientações </w:t>
        </w:r>
      </w:ins>
      <w:r>
        <w:rPr>
          <w:rFonts w:ascii="Arial" w:hAnsi="Arial" w:cs="Arial"/>
          <w:color w:val="000000"/>
          <w:sz w:val="18"/>
          <w:szCs w:val="18"/>
        </w:rPr>
        <w:t>da legislação específica vigente.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pStyle w:val="Corpodetexto2"/>
        <w:rPr>
          <w:del w:id="261" w:author="Flávio Bicalho" w:date="1999-12-03T10:49:00Z"/>
          <w:rFonts w:ascii="Arial" w:hAnsi="Arial" w:cs="Arial"/>
          <w:color w:val="000000"/>
          <w:sz w:val="18"/>
          <w:szCs w:val="18"/>
        </w:rPr>
      </w:pPr>
      <w:del w:id="262" w:author="Flávio Bicalho" w:date="1999-12-03T10:49:00Z">
        <w:r>
          <w:rPr>
            <w:rFonts w:ascii="Arial" w:hAnsi="Arial" w:cs="Arial"/>
            <w:color w:val="000000"/>
            <w:sz w:val="18"/>
            <w:szCs w:val="18"/>
          </w:rPr>
          <w:delText xml:space="preserve">Nota: </w:delText>
        </w:r>
      </w:del>
      <w:del w:id="263" w:author="Flávio Bicalho" w:date="1999-12-01T11:05:00Z">
        <w:r>
          <w:rPr>
            <w:rFonts w:ascii="Arial" w:hAnsi="Arial" w:cs="Arial"/>
            <w:color w:val="000000"/>
            <w:sz w:val="18"/>
            <w:szCs w:val="18"/>
          </w:rPr>
          <w:delText>D</w:delText>
        </w:r>
      </w:del>
      <w:del w:id="264" w:author="Flávio Bicalho" w:date="1999-12-03T10:49:00Z">
        <w:r>
          <w:rPr>
            <w:rFonts w:ascii="Arial" w:hAnsi="Arial" w:cs="Arial"/>
            <w:color w:val="000000"/>
            <w:sz w:val="18"/>
            <w:szCs w:val="18"/>
          </w:rPr>
          <w:delText>etalhes sobre</w:delText>
        </w:r>
      </w:del>
      <w:del w:id="265" w:author="Flávio Bicalho" w:date="1999-12-01T11:06:00Z">
        <w:r>
          <w:rPr>
            <w:rFonts w:ascii="Arial" w:hAnsi="Arial" w:cs="Arial"/>
            <w:color w:val="000000"/>
            <w:sz w:val="18"/>
            <w:szCs w:val="18"/>
          </w:rPr>
          <w:delText>a</w:delText>
        </w:r>
      </w:del>
      <w:del w:id="266" w:author="Flávio Bicalho" w:date="1999-12-03T10:49:00Z">
        <w:r>
          <w:rPr>
            <w:rFonts w:ascii="Arial" w:hAnsi="Arial" w:cs="Arial"/>
            <w:color w:val="000000"/>
            <w:sz w:val="18"/>
            <w:szCs w:val="18"/>
          </w:rPr>
          <w:delText xml:space="preserve"> infra-estrutura física devem seguir orientações da Portaria MS GM nº 1884 de 11/11/94, publicada no DOU de 15/12/94 ou a legislação vigente da </w:delText>
        </w:r>
      </w:del>
      <w:del w:id="267" w:author="Flávio Bicalho" w:date="1999-12-01T11:05:00Z">
        <w:r>
          <w:rPr>
            <w:rFonts w:ascii="Arial" w:hAnsi="Arial" w:cs="Arial"/>
            <w:color w:val="000000"/>
            <w:sz w:val="18"/>
            <w:szCs w:val="18"/>
          </w:rPr>
          <w:delText>SVS</w:delText>
        </w:r>
      </w:del>
      <w:del w:id="268" w:author="Flávio Bicalho" w:date="1999-12-03T10:49:00Z">
        <w:r>
          <w:rPr>
            <w:rFonts w:ascii="Arial" w:hAnsi="Arial" w:cs="Arial"/>
            <w:color w:val="000000"/>
            <w:sz w:val="18"/>
            <w:szCs w:val="18"/>
          </w:rPr>
          <w:delText>- MS que vier a substituí-la.</w:delText>
        </w:r>
      </w:del>
    </w:p>
    <w:p w:rsidR="004C67A0" w:rsidRDefault="004C67A0">
      <w:pPr>
        <w:pStyle w:val="Corpodetexto2"/>
        <w:rPr>
          <w:del w:id="269" w:author="Flávio Bicalho" w:date="1999-12-03T10:49:00Z"/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numPr>
          <w:numberingChange w:id="270" w:author="Flávio Bicalho" w:date="1999-12-01T10:14:00Z" w:original="%1:4:0:.%2:2:0:.%3:2:0:."/>
        </w:numPr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ins w:id="271" w:author="Flávio Bicalho" w:date="1999-12-01T11:06:00Z">
        <w:r>
          <w:rPr>
            <w:rFonts w:ascii="Arial" w:hAnsi="Arial" w:cs="Arial"/>
            <w:b/>
            <w:bCs/>
            <w:color w:val="000000"/>
            <w:sz w:val="18"/>
            <w:szCs w:val="18"/>
          </w:rPr>
          <w:t xml:space="preserve">4.2.3. </w:t>
        </w:r>
      </w:ins>
      <w:r>
        <w:rPr>
          <w:rFonts w:ascii="Arial" w:hAnsi="Arial" w:cs="Arial"/>
          <w:b/>
          <w:bCs/>
          <w:color w:val="000000"/>
          <w:sz w:val="18"/>
          <w:szCs w:val="18"/>
        </w:rPr>
        <w:t>Condições Específicas</w:t>
      </w:r>
    </w:p>
    <w:p w:rsidR="004C67A0" w:rsidRDefault="004C67A0">
      <w:pPr>
        <w:numPr>
          <w:numberingChange w:id="272" w:author="Flávio Bicalho" w:date="1999-12-01T10:14:00Z" w:original="%1:4:0:.%2:2:0:.%3:2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4.2.3.1. Área de Armazenamento</w:t>
      </w:r>
    </w:p>
    <w:p w:rsidR="004C67A0" w:rsidRDefault="004C67A0">
      <w:pPr>
        <w:numPr>
          <w:numberingChange w:id="273" w:author="Flávio Bicalho" w:date="1999-12-01T10:14:00Z" w:original="%1:4:0:.%2:2:0:.%3:2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4.2.3.1.1. A área deve ter capacidade suficiente para assegurar a estocagem ordenada das diversas categorias de insumos, materiais de embalagem e NE industrializada. </w:t>
      </w:r>
    </w:p>
    <w:p w:rsidR="004C67A0" w:rsidRDefault="004C67A0">
      <w:pPr>
        <w:pStyle w:val="Corpodetext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4.2.3.1.2. Deve existir no local de armazenagem área segregada para estocagem de insumos, materiais de embalagem e NE reprovadas, recolhidas ou devolvidas.</w:t>
      </w:r>
    </w:p>
    <w:p w:rsidR="004C67A0" w:rsidRDefault="004C67A0">
      <w:pPr>
        <w:pStyle w:val="Corpodetext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4.2.3.1.3. O armazenamento da NE deve atender as condições estabelecidas no item 4.5.5. deste Anexo.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4.2.3.1.4. Quando exigidas condições especiais de armazenamento no que diz respeito à temperatura e umidade, estas devem ser providenciadas.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del w:id="274" w:author="Flávio Bicalho" w:date="1999-12-01T11:07:00Z">
        <w:r>
          <w:rPr>
            <w:rFonts w:ascii="Arial" w:hAnsi="Arial" w:cs="Arial"/>
            <w:color w:val="000000"/>
            <w:sz w:val="18"/>
            <w:szCs w:val="18"/>
          </w:rPr>
          <w:delText xml:space="preserve">A sala de manipulação de </w:delText>
        </w:r>
      </w:del>
      <w:del w:id="275" w:author="Flávio Bicalho" w:date="1999-12-01T11:06:00Z">
        <w:r>
          <w:rPr>
            <w:rFonts w:ascii="Arial" w:hAnsi="Arial" w:cs="Arial"/>
            <w:color w:val="000000"/>
            <w:sz w:val="18"/>
            <w:szCs w:val="18"/>
          </w:rPr>
          <w:delText xml:space="preserve"> </w:delText>
        </w:r>
      </w:del>
      <w:del w:id="276" w:author="Flávio Bicalho" w:date="1999-12-01T11:07:00Z">
        <w:r>
          <w:rPr>
            <w:rFonts w:ascii="Arial" w:hAnsi="Arial" w:cs="Arial"/>
            <w:color w:val="000000"/>
            <w:sz w:val="18"/>
            <w:szCs w:val="18"/>
          </w:rPr>
          <w:delText>NE deve ter dimensões que facilitem ao máximo a limpeza, a manutenção e o desenvolvimento  das operações.</w:delText>
        </w:r>
      </w:del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4.2.3.2. </w:t>
      </w:r>
      <w:ins w:id="277" w:author="Flávio Bicalho" w:date="1999-12-01T11:22:00Z">
        <w:r>
          <w:rPr>
            <w:rFonts w:ascii="Arial" w:hAnsi="Arial" w:cs="Arial"/>
            <w:color w:val="000000"/>
            <w:sz w:val="18"/>
            <w:szCs w:val="18"/>
          </w:rPr>
          <w:t xml:space="preserve">Sala de </w:t>
        </w:r>
      </w:ins>
      <w:r>
        <w:rPr>
          <w:rFonts w:ascii="Arial" w:hAnsi="Arial" w:cs="Arial"/>
          <w:color w:val="000000"/>
          <w:sz w:val="18"/>
          <w:szCs w:val="18"/>
        </w:rPr>
        <w:t>L</w:t>
      </w:r>
      <w:ins w:id="278" w:author="Flávio Bicalho" w:date="1999-12-01T11:22:00Z">
        <w:r>
          <w:rPr>
            <w:rFonts w:ascii="Arial" w:hAnsi="Arial" w:cs="Arial"/>
            <w:color w:val="000000"/>
            <w:sz w:val="18"/>
            <w:szCs w:val="18"/>
          </w:rPr>
          <w:t xml:space="preserve">impeza e </w:t>
        </w:r>
      </w:ins>
      <w:r>
        <w:rPr>
          <w:rFonts w:ascii="Arial" w:hAnsi="Arial" w:cs="Arial"/>
          <w:color w:val="000000"/>
          <w:sz w:val="18"/>
          <w:szCs w:val="18"/>
        </w:rPr>
        <w:t>Sanit</w:t>
      </w:r>
      <w:ins w:id="279" w:author="Flávio Bicalho" w:date="1999-12-01T11:22:00Z">
        <w:r>
          <w:rPr>
            <w:rFonts w:ascii="Arial" w:hAnsi="Arial" w:cs="Arial"/>
            <w:color w:val="000000"/>
            <w:sz w:val="18"/>
            <w:szCs w:val="18"/>
          </w:rPr>
          <w:t>ização de</w:t>
        </w:r>
      </w:ins>
      <w:r>
        <w:rPr>
          <w:rFonts w:ascii="Arial" w:hAnsi="Arial" w:cs="Arial"/>
          <w:color w:val="000000"/>
          <w:sz w:val="18"/>
          <w:szCs w:val="18"/>
        </w:rPr>
        <w:t xml:space="preserve"> I</w:t>
      </w:r>
      <w:ins w:id="280" w:author="Flávio Bicalho" w:date="1999-12-01T11:22:00Z">
        <w:r>
          <w:rPr>
            <w:rFonts w:ascii="Arial" w:hAnsi="Arial" w:cs="Arial"/>
            <w:color w:val="000000"/>
            <w:sz w:val="18"/>
            <w:szCs w:val="18"/>
          </w:rPr>
          <w:t xml:space="preserve">nsumos 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4.2.3.2.1. </w:t>
      </w:r>
      <w:ins w:id="281" w:author="Flávio Bicalho" w:date="1999-12-01T11:23:00Z">
        <w:r>
          <w:rPr>
            <w:rFonts w:ascii="Arial" w:hAnsi="Arial" w:cs="Arial"/>
            <w:color w:val="000000"/>
            <w:sz w:val="18"/>
            <w:szCs w:val="18"/>
          </w:rPr>
          <w:t xml:space="preserve">Ambiente destinado à </w:t>
        </w:r>
      </w:ins>
      <w:ins w:id="282" w:author="Flávio Bicalho" w:date="1999-12-01T11:22:00Z">
        <w:r>
          <w:rPr>
            <w:rFonts w:ascii="Arial" w:hAnsi="Arial" w:cs="Arial"/>
            <w:color w:val="000000"/>
            <w:sz w:val="18"/>
            <w:szCs w:val="18"/>
          </w:rPr>
          <w:t>assepsia das embalagens dos insumos</w:t>
        </w:r>
      </w:ins>
      <w:ins w:id="283" w:author="Flávio Bicalho" w:date="1999-12-01T11:24:00Z">
        <w:r>
          <w:rPr>
            <w:rFonts w:ascii="Arial" w:hAnsi="Arial" w:cs="Arial"/>
            <w:color w:val="000000"/>
            <w:sz w:val="18"/>
            <w:szCs w:val="18"/>
          </w:rPr>
          <w:t xml:space="preserve"> antes da manipulação de NE.</w:t>
        </w:r>
      </w:ins>
      <w:ins w:id="284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4.2.3.2.2. </w:t>
      </w:r>
      <w:ins w:id="285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>Est</w:t>
        </w:r>
      </w:ins>
      <w:r>
        <w:rPr>
          <w:rFonts w:ascii="Arial" w:hAnsi="Arial" w:cs="Arial"/>
          <w:color w:val="000000"/>
          <w:sz w:val="18"/>
          <w:szCs w:val="18"/>
        </w:rPr>
        <w:t>e</w:t>
      </w:r>
      <w:ins w:id="286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r>
        <w:rPr>
          <w:rFonts w:ascii="Arial" w:hAnsi="Arial" w:cs="Arial"/>
          <w:color w:val="000000"/>
          <w:sz w:val="18"/>
          <w:szCs w:val="18"/>
        </w:rPr>
        <w:t>ambiente</w:t>
      </w:r>
      <w:ins w:id="287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 xml:space="preserve"> deve ser contígu</w:t>
        </w:r>
      </w:ins>
      <w:r>
        <w:rPr>
          <w:rFonts w:ascii="Arial" w:hAnsi="Arial" w:cs="Arial"/>
          <w:color w:val="000000"/>
          <w:sz w:val="18"/>
          <w:szCs w:val="18"/>
        </w:rPr>
        <w:t>o</w:t>
      </w:r>
      <w:ins w:id="288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 xml:space="preserve"> à sala de manipulação de NE e dotad</w:t>
        </w:r>
      </w:ins>
      <w:r>
        <w:rPr>
          <w:rFonts w:ascii="Arial" w:hAnsi="Arial" w:cs="Arial"/>
          <w:color w:val="000000"/>
          <w:sz w:val="18"/>
          <w:szCs w:val="18"/>
        </w:rPr>
        <w:t>o</w:t>
      </w:r>
      <w:ins w:id="289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 xml:space="preserve"> de passagem </w:t>
        </w:r>
      </w:ins>
      <w:ins w:id="290" w:author="Flávio Bicalho" w:date="1999-12-03T11:17:00Z">
        <w:r>
          <w:rPr>
            <w:rFonts w:ascii="Arial" w:hAnsi="Arial" w:cs="Arial"/>
            <w:color w:val="000000"/>
            <w:sz w:val="18"/>
            <w:szCs w:val="18"/>
          </w:rPr>
          <w:t xml:space="preserve">exclusiva </w:t>
        </w:r>
      </w:ins>
      <w:r>
        <w:rPr>
          <w:rFonts w:ascii="Arial" w:hAnsi="Arial" w:cs="Arial"/>
          <w:color w:val="000000"/>
          <w:sz w:val="18"/>
          <w:szCs w:val="18"/>
        </w:rPr>
        <w:t xml:space="preserve">(guichê ou similar) </w:t>
      </w:r>
      <w:ins w:id="291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>para a entrada de insumos e materiais de embalagem em condições de segurança</w:t>
        </w:r>
      </w:ins>
      <w:r>
        <w:rPr>
          <w:rFonts w:ascii="Arial" w:hAnsi="Arial" w:cs="Arial"/>
          <w:color w:val="000000"/>
          <w:sz w:val="18"/>
          <w:szCs w:val="18"/>
        </w:rPr>
        <w:t>, distinta daquela destinada a saída de NE pronta.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4.2.3.2.3. </w:t>
      </w:r>
      <w:ins w:id="292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 xml:space="preserve">Deve dispor de </w:t>
        </w:r>
      </w:ins>
      <w:ins w:id="293" w:author="Flávio Bicalho" w:date="1999-12-01T14:47:00Z">
        <w:r>
          <w:rPr>
            <w:rFonts w:ascii="Arial" w:hAnsi="Arial" w:cs="Arial"/>
            <w:color w:val="000000"/>
            <w:sz w:val="18"/>
            <w:szCs w:val="18"/>
          </w:rPr>
          <w:t>bancada com pia</w:t>
        </w:r>
      </w:ins>
      <w:ins w:id="294" w:author="Flávio Bicalho" w:date="1999-12-01T14:45:00Z">
        <w:r>
          <w:rPr>
            <w:rFonts w:ascii="Arial" w:hAnsi="Arial" w:cs="Arial"/>
            <w:color w:val="000000"/>
            <w:sz w:val="18"/>
            <w:szCs w:val="18"/>
          </w:rPr>
          <w:t xml:space="preserve"> e equipamentos para a limpeza prévia das embalagens dos insumos antes</w:t>
        </w:r>
        <w:r>
          <w:rPr>
            <w:rFonts w:ascii="Arial" w:hAnsi="Arial" w:cs="Arial"/>
            <w:color w:val="FF0000"/>
            <w:sz w:val="18"/>
            <w:szCs w:val="18"/>
          </w:rPr>
          <w:t xml:space="preserve"> </w:t>
        </w:r>
        <w:r>
          <w:rPr>
            <w:rFonts w:ascii="Arial" w:hAnsi="Arial" w:cs="Arial"/>
            <w:color w:val="000000"/>
            <w:sz w:val="18"/>
            <w:szCs w:val="18"/>
          </w:rPr>
          <w:t>da sua entrada para a sala de manipulação, bem como para sua correta inspeção.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4.2.3.3. Vestiário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4.2.3.3.1. Sala destinada à paramentação, constituindo-se em uma barreira às salas de limpeza e sanitização e de manipulação de NE. </w:t>
      </w:r>
    </w:p>
    <w:p w:rsidR="004C67A0" w:rsidRDefault="004C67A0">
      <w:pPr>
        <w:numPr>
          <w:ins w:id="295" w:author="Unknown"/>
        </w:numPr>
        <w:jc w:val="both"/>
        <w:rPr>
          <w:ins w:id="296" w:author="Flávio Bicalho" w:date="1999-12-01T14:43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4.2.3.3.2. É obrigatória a provisão de recursos para a lavagem </w:t>
      </w:r>
      <w:r>
        <w:rPr>
          <w:rFonts w:ascii="Arial" w:hAnsi="Arial" w:cs="Arial"/>
          <w:sz w:val="18"/>
          <w:szCs w:val="18"/>
        </w:rPr>
        <w:t xml:space="preserve">das </w:t>
      </w:r>
      <w:r>
        <w:rPr>
          <w:rFonts w:ascii="Arial" w:hAnsi="Arial" w:cs="Arial"/>
          <w:color w:val="000000"/>
          <w:sz w:val="18"/>
          <w:szCs w:val="18"/>
        </w:rPr>
        <w:t>mãos</w:t>
      </w:r>
      <w:r>
        <w:rPr>
          <w:rFonts w:ascii="Arial" w:hAnsi="Arial" w:cs="Arial"/>
          <w:sz w:val="18"/>
          <w:szCs w:val="18"/>
        </w:rPr>
        <w:t>, possuindo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torneira ou comando do tipo que dispensa o contato das mãos quando do fechamento da água. Junto ao lavatório deve existir recipiente dispensador para sabão líquido ou anti-séptico, além de recursos para secagem das mãos</w:t>
      </w:r>
    </w:p>
    <w:p w:rsidR="004C67A0" w:rsidRDefault="004C67A0">
      <w:pPr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</w:p>
    <w:p w:rsidR="004C67A0" w:rsidRDefault="004C67A0">
      <w:pPr>
        <w:numPr>
          <w:ins w:id="297" w:author="Unknown"/>
        </w:numPr>
        <w:jc w:val="both"/>
        <w:rPr>
          <w:rFonts w:ascii="Arial" w:hAnsi="Arial" w:cs="Arial"/>
          <w:color w:val="000000"/>
          <w:sz w:val="18"/>
          <w:szCs w:val="18"/>
          <w:rPrChange w:id="298" w:author="Flávio Bicalho">
            <w:rPr>
              <w:rFonts w:ascii="Arial" w:hAnsi="Arial" w:cs="Arial"/>
              <w:color w:val="000000"/>
              <w:sz w:val="18"/>
              <w:szCs w:val="18"/>
            </w:rPr>
          </w:rPrChange>
        </w:rPr>
      </w:pPr>
      <w:ins w:id="299" w:author="Flávio Bicalho" w:date="1999-12-01T11:07:00Z">
        <w:r>
          <w:rPr>
            <w:rFonts w:ascii="Arial" w:hAnsi="Arial" w:cs="Arial"/>
            <w:color w:val="000000"/>
            <w:sz w:val="18"/>
            <w:szCs w:val="18"/>
          </w:rPr>
          <w:t>4.2.3.</w:t>
        </w:r>
      </w:ins>
      <w:r>
        <w:rPr>
          <w:rFonts w:ascii="Arial" w:hAnsi="Arial" w:cs="Arial"/>
          <w:color w:val="000000"/>
          <w:sz w:val="18"/>
          <w:szCs w:val="18"/>
        </w:rPr>
        <w:t>4</w:t>
      </w:r>
      <w:ins w:id="300" w:author="Flávio Bicalho" w:date="1999-12-01T11:41:00Z">
        <w:r>
          <w:rPr>
            <w:rFonts w:ascii="Arial" w:hAnsi="Arial" w:cs="Arial"/>
            <w:color w:val="000000"/>
            <w:sz w:val="18"/>
            <w:szCs w:val="18"/>
          </w:rPr>
          <w:t>.</w:t>
        </w:r>
      </w:ins>
      <w:ins w:id="301" w:author="Flávio Bicalho" w:date="1999-12-01T11:07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r>
        <w:rPr>
          <w:rFonts w:ascii="Arial" w:hAnsi="Arial" w:cs="Arial"/>
          <w:color w:val="000000"/>
          <w:sz w:val="18"/>
          <w:szCs w:val="18"/>
        </w:rPr>
        <w:t>S</w:t>
      </w:r>
      <w:ins w:id="302" w:author="Flávio Bicalho" w:date="1999-12-01T11:08:00Z">
        <w:r>
          <w:rPr>
            <w:rFonts w:ascii="Arial" w:hAnsi="Arial" w:cs="Arial"/>
            <w:color w:val="000000"/>
            <w:sz w:val="18"/>
            <w:szCs w:val="18"/>
          </w:rPr>
          <w:t xml:space="preserve">ala de </w:t>
        </w:r>
      </w:ins>
      <w:r>
        <w:rPr>
          <w:rFonts w:ascii="Arial" w:hAnsi="Arial" w:cs="Arial"/>
          <w:color w:val="000000"/>
          <w:sz w:val="18"/>
          <w:szCs w:val="18"/>
        </w:rPr>
        <w:t xml:space="preserve">Manipulação </w:t>
      </w:r>
      <w:ins w:id="303" w:author="Flávio Bicalho" w:date="1999-12-01T11:10:00Z">
        <w:r>
          <w:rPr>
            <w:rFonts w:ascii="Arial" w:hAnsi="Arial" w:cs="Arial"/>
            <w:color w:val="000000"/>
            <w:sz w:val="18"/>
            <w:szCs w:val="18"/>
          </w:rPr>
          <w:t xml:space="preserve">e </w:t>
        </w:r>
      </w:ins>
      <w:r>
        <w:rPr>
          <w:rFonts w:ascii="Arial" w:hAnsi="Arial" w:cs="Arial"/>
          <w:color w:val="000000"/>
          <w:sz w:val="18"/>
          <w:szCs w:val="18"/>
        </w:rPr>
        <w:t>E</w:t>
      </w:r>
      <w:ins w:id="304" w:author="Flávio Bicalho" w:date="1999-12-01T11:10:00Z">
        <w:r>
          <w:rPr>
            <w:rFonts w:ascii="Arial" w:hAnsi="Arial" w:cs="Arial"/>
            <w:color w:val="000000"/>
            <w:sz w:val="18"/>
            <w:szCs w:val="18"/>
          </w:rPr>
          <w:t xml:space="preserve">nvase </w:t>
        </w:r>
      </w:ins>
      <w:r>
        <w:rPr>
          <w:rFonts w:ascii="Arial" w:hAnsi="Arial" w:cs="Arial"/>
          <w:color w:val="000000"/>
          <w:sz w:val="18"/>
          <w:szCs w:val="18"/>
        </w:rPr>
        <w:t>d</w:t>
      </w:r>
      <w:ins w:id="305" w:author="Flávio Bicalho" w:date="1999-12-01T11:10:00Z">
        <w:r>
          <w:rPr>
            <w:rFonts w:ascii="Arial" w:hAnsi="Arial" w:cs="Arial"/>
            <w:color w:val="000000"/>
            <w:sz w:val="18"/>
            <w:szCs w:val="18"/>
          </w:rPr>
          <w:t>e</w:t>
        </w:r>
      </w:ins>
      <w:del w:id="306" w:author="Flávio Bicalho" w:date="1999-12-01T11:10:00Z">
        <w:r>
          <w:rPr>
            <w:rFonts w:ascii="Arial" w:hAnsi="Arial" w:cs="Arial"/>
            <w:color w:val="000000"/>
            <w:sz w:val="18"/>
            <w:szCs w:val="18"/>
            <w:rPrChange w:id="307" w:author="Flávio Bicalho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delText>a</w:delText>
        </w:r>
      </w:del>
      <w:r>
        <w:rPr>
          <w:rFonts w:ascii="Arial" w:hAnsi="Arial" w:cs="Arial"/>
          <w:color w:val="000000"/>
          <w:sz w:val="18"/>
          <w:szCs w:val="18"/>
          <w:rPrChange w:id="308" w:author="Flávio Bicalho">
            <w:rPr>
              <w:rFonts w:ascii="Arial" w:hAnsi="Arial" w:cs="Arial"/>
              <w:color w:val="000000"/>
              <w:sz w:val="18"/>
              <w:szCs w:val="18"/>
            </w:rPr>
          </w:rPrChange>
        </w:rPr>
        <w:t xml:space="preserve"> NE </w:t>
      </w:r>
      <w:del w:id="309" w:author="Flávio Bicalho" w:date="1999-12-01T11:10:00Z">
        <w:r>
          <w:rPr>
            <w:rFonts w:ascii="Arial" w:hAnsi="Arial" w:cs="Arial"/>
            <w:color w:val="000000"/>
            <w:sz w:val="18"/>
            <w:szCs w:val="18"/>
            <w:rPrChange w:id="310" w:author="Flávio Bicalho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delText xml:space="preserve">deve ser realizada em </w:delText>
        </w:r>
      </w:del>
      <w:del w:id="311" w:author="Flávio Bicalho" w:date="1999-12-01T11:08:00Z">
        <w:r>
          <w:rPr>
            <w:rFonts w:ascii="Arial" w:hAnsi="Arial" w:cs="Arial"/>
            <w:color w:val="000000"/>
            <w:sz w:val="18"/>
            <w:szCs w:val="18"/>
            <w:rPrChange w:id="312" w:author="Flávio Bicalho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delText xml:space="preserve">áreas </w:delText>
        </w:r>
      </w:del>
      <w:del w:id="313" w:author="Flávio Bicalho" w:date="1999-12-01T11:10:00Z">
        <w:r>
          <w:rPr>
            <w:rFonts w:ascii="Arial" w:hAnsi="Arial" w:cs="Arial"/>
            <w:color w:val="000000"/>
            <w:sz w:val="18"/>
            <w:szCs w:val="18"/>
            <w:rPrChange w:id="314" w:author="Flávio Bicalho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delText>definidas especificamente para:</w:delText>
        </w:r>
      </w:del>
    </w:p>
    <w:p w:rsidR="004C67A0" w:rsidRDefault="004C67A0" w:rsidP="003D11D7">
      <w:pPr>
        <w:pStyle w:val="Corpodetexto2"/>
        <w:numPr>
          <w:ilvl w:val="0"/>
          <w:numId w:val="19"/>
          <w:numberingChange w:id="315" w:author="Flávio Bicalho" w:date="1999-12-01T10:14:00Z" w:original="%1:1:4:)"/>
        </w:numPr>
        <w:tabs>
          <w:tab w:val="clear" w:pos="360"/>
        </w:tabs>
        <w:ind w:left="0" w:firstLine="0"/>
        <w:rPr>
          <w:del w:id="316" w:author="Flávio Bicalho" w:date="1999-12-01T11:10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4.2.3.4.1. </w:t>
      </w:r>
      <w:del w:id="317" w:author="Flávio Bicalho" w:date="1999-12-01T11:10:00Z">
        <w:r>
          <w:rPr>
            <w:rFonts w:ascii="Arial" w:hAnsi="Arial" w:cs="Arial"/>
            <w:color w:val="000000"/>
            <w:sz w:val="18"/>
            <w:szCs w:val="18"/>
          </w:rPr>
          <w:delText>limpeza e higienização: é a área distinta da sala de manipulação, reservada para limpeza e higienização das embalagens dos insumos</w:delText>
        </w:r>
      </w:del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del w:id="318" w:author="Flávio Bicalho" w:date="1999-12-01T11:10:00Z">
        <w:r>
          <w:rPr>
            <w:rFonts w:ascii="Arial" w:hAnsi="Arial" w:cs="Arial"/>
            <w:color w:val="000000"/>
            <w:sz w:val="18"/>
            <w:szCs w:val="18"/>
          </w:rPr>
          <w:delText>manipulação: área</w:delText>
        </w:r>
      </w:del>
      <w:ins w:id="319" w:author="Flávio Bicalho" w:date="1999-12-01T11:10:00Z">
        <w:r>
          <w:rPr>
            <w:rFonts w:ascii="Arial" w:hAnsi="Arial" w:cs="Arial"/>
            <w:color w:val="000000"/>
            <w:sz w:val="18"/>
            <w:szCs w:val="18"/>
          </w:rPr>
          <w:t>Sala</w:t>
        </w:r>
      </w:ins>
      <w:ins w:id="320" w:author="Flávio Bicalho" w:date="1999-12-01T11:11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r>
        <w:rPr>
          <w:rFonts w:ascii="Arial" w:hAnsi="Arial" w:cs="Arial"/>
          <w:color w:val="000000"/>
          <w:sz w:val="18"/>
          <w:szCs w:val="18"/>
        </w:rPr>
        <w:t>segregada e destinada para este fim, livre de trânsito de materiais e ou pessoas</w:t>
      </w:r>
      <w:ins w:id="321" w:author="Flávio Bicalho" w:date="1999-12-03T11:18:00Z">
        <w:r>
          <w:rPr>
            <w:rFonts w:ascii="Arial" w:hAnsi="Arial" w:cs="Arial"/>
            <w:color w:val="000000"/>
            <w:sz w:val="18"/>
            <w:szCs w:val="18"/>
          </w:rPr>
          <w:t xml:space="preserve"> estranhas ao setor</w:t>
        </w:r>
      </w:ins>
      <w:r>
        <w:rPr>
          <w:rFonts w:ascii="Arial" w:hAnsi="Arial" w:cs="Arial"/>
          <w:color w:val="000000"/>
          <w:sz w:val="18"/>
          <w:szCs w:val="18"/>
        </w:rPr>
        <w:t>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4.2.3.4.2. </w:t>
      </w:r>
      <w:ins w:id="322" w:author="Flávio Bicalho" w:date="1999-12-01T11:16:00Z">
        <w:r>
          <w:rPr>
            <w:rFonts w:ascii="Arial" w:hAnsi="Arial" w:cs="Arial"/>
            <w:color w:val="000000"/>
            <w:sz w:val="18"/>
            <w:szCs w:val="18"/>
          </w:rPr>
          <w:t>A sala deve dispor de uma bancada</w:t>
        </w:r>
      </w:ins>
      <w:r>
        <w:rPr>
          <w:rFonts w:ascii="Arial" w:hAnsi="Arial" w:cs="Arial"/>
          <w:color w:val="000000"/>
          <w:sz w:val="18"/>
          <w:szCs w:val="18"/>
        </w:rPr>
        <w:t>.</w:t>
      </w:r>
      <w:ins w:id="323" w:author="Flávio Bicalho" w:date="1999-12-01T11:16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4.2.3.4.3. </w:t>
      </w:r>
      <w:del w:id="324" w:author="Flávio Bicalho" w:date="1999-12-01T11:16:00Z">
        <w:r>
          <w:rPr>
            <w:rFonts w:ascii="Arial" w:hAnsi="Arial" w:cs="Arial"/>
            <w:color w:val="000000"/>
            <w:sz w:val="18"/>
            <w:szCs w:val="18"/>
          </w:rPr>
          <w:delText xml:space="preserve"> </w:delText>
        </w:r>
      </w:del>
      <w:ins w:id="325" w:author="Flávio Bicalho" w:date="1999-12-01T14:51:00Z">
        <w:r>
          <w:rPr>
            <w:rFonts w:ascii="Arial" w:hAnsi="Arial" w:cs="Arial"/>
            <w:color w:val="000000"/>
            <w:sz w:val="18"/>
            <w:szCs w:val="18"/>
          </w:rPr>
          <w:t>A sala</w:t>
        </w:r>
      </w:ins>
      <w:ins w:id="326" w:author="Flávio Bicalho" w:date="1999-12-01T14:52:00Z">
        <w:r>
          <w:rPr>
            <w:rFonts w:ascii="Arial" w:hAnsi="Arial" w:cs="Arial"/>
            <w:color w:val="000000"/>
            <w:sz w:val="18"/>
            <w:szCs w:val="18"/>
          </w:rPr>
          <w:t xml:space="preserve"> deve possuir</w:t>
        </w:r>
      </w:ins>
      <w:ins w:id="327" w:author="Flávio Bicalho" w:date="1999-12-01T14:51:00Z">
        <w:r>
          <w:rPr>
            <w:rFonts w:ascii="Arial" w:hAnsi="Arial" w:cs="Arial"/>
            <w:color w:val="000000"/>
            <w:sz w:val="18"/>
            <w:szCs w:val="18"/>
          </w:rPr>
          <w:t xml:space="preserve"> duas passagens </w:t>
        </w:r>
      </w:ins>
      <w:ins w:id="328" w:author="Flávio Bicalho" w:date="1999-12-01T14:52:00Z">
        <w:r>
          <w:rPr>
            <w:rFonts w:ascii="Arial" w:hAnsi="Arial" w:cs="Arial"/>
            <w:color w:val="000000"/>
            <w:sz w:val="18"/>
            <w:szCs w:val="18"/>
          </w:rPr>
          <w:t>(guichê</w:t>
        </w:r>
      </w:ins>
      <w:r>
        <w:rPr>
          <w:rFonts w:ascii="Arial" w:hAnsi="Arial" w:cs="Arial"/>
          <w:color w:val="000000"/>
          <w:sz w:val="18"/>
          <w:szCs w:val="18"/>
        </w:rPr>
        <w:t xml:space="preserve"> </w:t>
      </w:r>
      <w:ins w:id="329" w:author="Flávio Bicalho" w:date="1999-12-01T14:52:00Z">
        <w:r>
          <w:rPr>
            <w:rFonts w:ascii="Arial" w:hAnsi="Arial" w:cs="Arial"/>
            <w:color w:val="000000"/>
            <w:sz w:val="18"/>
            <w:szCs w:val="18"/>
          </w:rPr>
          <w:t xml:space="preserve">ou similar) </w:t>
        </w:r>
      </w:ins>
      <w:ins w:id="330" w:author="Flávio Bicalho" w:date="1999-12-01T14:51:00Z">
        <w:r>
          <w:rPr>
            <w:rFonts w:ascii="Arial" w:hAnsi="Arial" w:cs="Arial"/>
            <w:color w:val="000000"/>
            <w:sz w:val="18"/>
            <w:szCs w:val="18"/>
          </w:rPr>
          <w:t>distintas para entrada de insumos limpos e saída de NE</w:t>
        </w:r>
      </w:ins>
      <w:r>
        <w:rPr>
          <w:rFonts w:ascii="Arial" w:hAnsi="Arial" w:cs="Arial"/>
          <w:color w:val="000000"/>
          <w:sz w:val="18"/>
          <w:szCs w:val="18"/>
        </w:rPr>
        <w:t xml:space="preserve"> pronta</w:t>
      </w:r>
      <w:ins w:id="331" w:author="Flávio Bicalho" w:date="1999-12-01T14:51:00Z">
        <w:r>
          <w:rPr>
            <w:rFonts w:ascii="Arial" w:hAnsi="Arial" w:cs="Arial"/>
            <w:color w:val="000000"/>
            <w:sz w:val="18"/>
            <w:szCs w:val="18"/>
          </w:rPr>
          <w:t>.</w:t>
        </w:r>
      </w:ins>
      <w:ins w:id="332" w:author="Flávio Bicalho" w:date="1999-12-01T14:53:00Z">
        <w:r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ins w:id="333" w:author="Flávio Bicalho" w:date="1999-12-01T14:51:00Z">
        <w:r>
          <w:rPr>
            <w:rFonts w:ascii="Arial" w:hAnsi="Arial" w:cs="Arial"/>
            <w:color w:val="000000"/>
            <w:sz w:val="18"/>
            <w:szCs w:val="18"/>
          </w:rPr>
          <w:t>A entrada para a sala deve ser feita exclusivamente através do vestiário.</w:t>
        </w:r>
      </w:ins>
    </w:p>
    <w:p w:rsidR="004C67A0" w:rsidRDefault="004C67A0">
      <w:pPr>
        <w:jc w:val="both"/>
        <w:rPr>
          <w:ins w:id="334" w:author="Flávio Bicalho" w:date="1999-12-03T11:28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4.2.3.4.4. É vedada a existência de ralo no piso da sala de manipulação de NE.</w:t>
      </w:r>
    </w:p>
    <w:p w:rsidR="004C67A0" w:rsidRDefault="004C67A0">
      <w:pPr>
        <w:jc w:val="both"/>
        <w:rPr>
          <w:del w:id="335" w:author="Flávio Bicalho" w:date="1999-12-01T14:42:00Z"/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4.2.3.4.5. </w:t>
      </w:r>
      <w:ins w:id="336" w:author="Flávio Bicalho" w:date="1999-12-03T11:28:00Z">
        <w:r>
          <w:rPr>
            <w:rFonts w:ascii="Arial" w:hAnsi="Arial" w:cs="Arial"/>
            <w:color w:val="000000"/>
            <w:sz w:val="18"/>
            <w:szCs w:val="18"/>
          </w:rPr>
          <w:t xml:space="preserve">A sala deve possuir ponto de água </w:t>
        </w:r>
      </w:ins>
      <w:r>
        <w:rPr>
          <w:rFonts w:ascii="Arial" w:hAnsi="Arial" w:cs="Arial"/>
          <w:color w:val="000000"/>
          <w:sz w:val="18"/>
          <w:szCs w:val="18"/>
        </w:rPr>
        <w:t>potável para ser submetida ao processo de filtração.</w:t>
      </w:r>
      <w:del w:id="337" w:author="Flávio Bicalho" w:date="1999-12-01T14:42:00Z">
        <w:r>
          <w:rPr>
            <w:rFonts w:ascii="Arial" w:hAnsi="Arial" w:cs="Arial"/>
            <w:b/>
            <w:bCs/>
            <w:color w:val="000000"/>
            <w:sz w:val="18"/>
            <w:szCs w:val="18"/>
          </w:rPr>
          <w:delText>Vestiário (ante-sala)</w:delText>
        </w:r>
      </w:del>
    </w:p>
    <w:p w:rsidR="004C67A0" w:rsidRDefault="004C67A0">
      <w:pPr>
        <w:jc w:val="both"/>
        <w:rPr>
          <w:del w:id="338" w:author="Flávio Bicalho" w:date="1999-12-01T14:42:00Z"/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jc w:val="both"/>
        <w:rPr>
          <w:del w:id="339" w:author="Flávio Bicalho" w:date="1999-12-01T14:42:00Z"/>
          <w:rFonts w:ascii="Arial" w:hAnsi="Arial" w:cs="Arial"/>
          <w:color w:val="000000"/>
          <w:sz w:val="18"/>
          <w:szCs w:val="18"/>
        </w:rPr>
      </w:pPr>
      <w:del w:id="340" w:author="Flávio Bicalho" w:date="1999-12-01T14:42:00Z">
        <w:r>
          <w:rPr>
            <w:rFonts w:ascii="Arial" w:hAnsi="Arial" w:cs="Arial"/>
            <w:color w:val="000000"/>
            <w:sz w:val="18"/>
            <w:szCs w:val="18"/>
          </w:rPr>
          <w:delText>O vestiário deve ter ventilação e iluminação adequadas.</w:delText>
        </w:r>
      </w:del>
    </w:p>
    <w:p w:rsidR="004C67A0" w:rsidRDefault="004C67A0">
      <w:pPr>
        <w:jc w:val="both"/>
        <w:rPr>
          <w:del w:id="341" w:author="Flávio Bicalho" w:date="1999-12-01T14:42:00Z"/>
          <w:rFonts w:ascii="Arial" w:hAnsi="Arial" w:cs="Arial"/>
          <w:color w:val="000000"/>
          <w:sz w:val="18"/>
          <w:szCs w:val="18"/>
        </w:rPr>
      </w:pPr>
      <w:del w:id="342" w:author="Flávio Bicalho" w:date="1999-12-01T14:42:00Z">
        <w:r>
          <w:rPr>
            <w:rFonts w:ascii="Arial" w:hAnsi="Arial" w:cs="Arial"/>
            <w:color w:val="000000"/>
            <w:sz w:val="18"/>
            <w:szCs w:val="18"/>
          </w:rPr>
          <w:delText xml:space="preserve">Todas as superfícies devem ser projetadas de modo a facilitar a limpeza e a desinfecção.  </w:delText>
        </w:r>
      </w:del>
    </w:p>
    <w:p w:rsidR="004C67A0" w:rsidRDefault="004C67A0">
      <w:pPr>
        <w:jc w:val="both"/>
        <w:rPr>
          <w:del w:id="343" w:author="Flávio Bicalho" w:date="1999-12-01T14:42:00Z"/>
          <w:rFonts w:ascii="Arial" w:hAnsi="Arial" w:cs="Arial"/>
          <w:color w:val="000000"/>
          <w:sz w:val="18"/>
          <w:szCs w:val="18"/>
        </w:rPr>
      </w:pPr>
      <w:del w:id="344" w:author="Flávio Bicalho" w:date="1999-12-01T14:42:00Z">
        <w:r>
          <w:rPr>
            <w:rFonts w:ascii="Arial" w:hAnsi="Arial" w:cs="Arial"/>
            <w:color w:val="000000"/>
            <w:sz w:val="18"/>
            <w:szCs w:val="18"/>
          </w:rPr>
          <w:delText>Deve possuir lavatórios de material liso, com torneira acionável sem o uso das mãos e com ralo sifonado.</w:delText>
        </w:r>
      </w:del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4.2.3.5. Sala de Preparo de Alimentos "In Natura"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4.2.3.5.1. O processamento de alimentos </w:t>
      </w:r>
      <w:r>
        <w:rPr>
          <w:rFonts w:ascii="Arial" w:hAnsi="Arial" w:cs="Arial"/>
          <w:i/>
          <w:iCs/>
          <w:color w:val="000000"/>
          <w:sz w:val="18"/>
          <w:szCs w:val="18"/>
        </w:rPr>
        <w:t>in natura,</w:t>
      </w:r>
      <w:r>
        <w:rPr>
          <w:rFonts w:ascii="Arial" w:hAnsi="Arial" w:cs="Arial"/>
          <w:color w:val="000000"/>
          <w:sz w:val="18"/>
          <w:szCs w:val="18"/>
        </w:rPr>
        <w:t xml:space="preserve"> que exijam cozimento para manipulação de NE, deve ser realizado em ambiente específico e distinto daquele destinado à manipulação de NE. 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</w:t>
      </w:r>
      <w:ins w:id="345" w:author="Flávio Bicalho" w:date="1999-12-02T11:05:00Z">
        <w:r>
          <w:rPr>
            <w:rFonts w:ascii="Arial" w:hAnsi="Arial" w:cs="Arial"/>
            <w:color w:val="000000"/>
            <w:sz w:val="18"/>
            <w:szCs w:val="18"/>
          </w:rPr>
          <w:t>2</w:t>
        </w:r>
      </w:ins>
      <w:del w:id="346" w:author="Flávio Bicalho" w:date="1999-12-02T11:05:00Z">
        <w:r>
          <w:rPr>
            <w:rFonts w:ascii="Arial" w:hAnsi="Arial" w:cs="Arial"/>
            <w:color w:val="000000"/>
            <w:sz w:val="18"/>
            <w:szCs w:val="18"/>
          </w:rPr>
          <w:delText>4</w:delText>
        </w:r>
      </w:del>
      <w:r>
        <w:rPr>
          <w:rFonts w:ascii="Arial" w:hAnsi="Arial" w:cs="Arial"/>
          <w:color w:val="000000"/>
          <w:sz w:val="18"/>
          <w:szCs w:val="18"/>
        </w:rPr>
        <w:t>.3.6. Área de Dispensação</w:t>
      </w:r>
    </w:p>
    <w:p w:rsidR="004C67A0" w:rsidRDefault="004C67A0">
      <w:pPr>
        <w:numPr>
          <w:numberingChange w:id="347" w:author="Flávio Bicalho" w:date="1999-12-01T10:14:00Z" w:original="%1:4:0:.%2:2:0:.%3:7:0:.%4:1:0:."/>
        </w:numPr>
        <w:jc w:val="both"/>
        <w:rPr>
          <w:del w:id="348" w:author="Flávio Bicalho" w:date="1999-12-01T15:27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4.2.3.6.1.</w:t>
      </w:r>
      <w:del w:id="349" w:author="Flávio Bicalho" w:date="1999-12-01T15:27:00Z">
        <w:r>
          <w:rPr>
            <w:rFonts w:ascii="Arial" w:hAnsi="Arial" w:cs="Arial"/>
            <w:color w:val="000000"/>
            <w:sz w:val="18"/>
            <w:szCs w:val="18"/>
          </w:rPr>
          <w:delText>Deve permitir a correta dispensação da NE, conforme as exigências do sistema adotado.</w:delText>
        </w:r>
      </w:del>
    </w:p>
    <w:p w:rsidR="004C67A0" w:rsidRDefault="004C67A0">
      <w:pPr>
        <w:numPr>
          <w:numberingChange w:id="350" w:author="Flávio Bicalho" w:date="1999-12-01T10:14:00Z" w:original="%1:4:0:.%2:2:0:.%3:7:0:.%4:1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Deve</w:t>
      </w:r>
      <w:del w:id="351" w:author="Flávio Bicalho" w:date="1999-12-01T15:27:00Z">
        <w:r>
          <w:rPr>
            <w:rFonts w:ascii="Arial" w:hAnsi="Arial" w:cs="Arial"/>
            <w:color w:val="000000"/>
            <w:sz w:val="18"/>
            <w:szCs w:val="18"/>
          </w:rPr>
          <w:delText>ter espaço e condições suficientes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 </w:t>
      </w:r>
      <w:ins w:id="352" w:author="Flávio Bicalho" w:date="1999-12-01T15:28:00Z">
        <w:r>
          <w:rPr>
            <w:rFonts w:ascii="Arial" w:hAnsi="Arial" w:cs="Arial"/>
            <w:color w:val="000000"/>
            <w:sz w:val="18"/>
            <w:szCs w:val="18"/>
          </w:rPr>
          <w:t xml:space="preserve">ser projetada para atender </w:t>
        </w:r>
      </w:ins>
      <w:r>
        <w:rPr>
          <w:rFonts w:ascii="Arial" w:hAnsi="Arial" w:cs="Arial"/>
          <w:color w:val="000000"/>
          <w:sz w:val="18"/>
          <w:szCs w:val="18"/>
        </w:rPr>
        <w:t>a correta dispensação da NE, conforme as exigências do sistema adotado</w:t>
      </w:r>
      <w:del w:id="353" w:author="Flávio Bicalho" w:date="1999-12-01T15:28:00Z">
        <w:r>
          <w:rPr>
            <w:rFonts w:ascii="Arial" w:hAnsi="Arial" w:cs="Arial"/>
            <w:color w:val="000000"/>
            <w:sz w:val="18"/>
            <w:szCs w:val="18"/>
          </w:rPr>
          <w:delText>para</w:delText>
        </w:r>
      </w:del>
      <w:del w:id="354" w:author="Flávio Bicalho" w:date="1999-12-01T15:27:00Z">
        <w:r>
          <w:rPr>
            <w:rFonts w:ascii="Arial" w:hAnsi="Arial" w:cs="Arial"/>
            <w:color w:val="000000"/>
            <w:sz w:val="18"/>
            <w:szCs w:val="18"/>
          </w:rPr>
          <w:delText xml:space="preserve"> </w:delText>
        </w:r>
      </w:del>
      <w:del w:id="355" w:author="Flávio Bicalho" w:date="1999-12-03T11:33:00Z">
        <w:r>
          <w:rPr>
            <w:rFonts w:ascii="Arial" w:hAnsi="Arial" w:cs="Arial"/>
            <w:color w:val="000000"/>
            <w:sz w:val="18"/>
            <w:szCs w:val="18"/>
          </w:rPr>
          <w:delText>transporte</w:delText>
        </w:r>
      </w:del>
      <w:r>
        <w:rPr>
          <w:rFonts w:ascii="Arial" w:hAnsi="Arial" w:cs="Arial"/>
          <w:color w:val="000000"/>
          <w:sz w:val="18"/>
          <w:szCs w:val="18"/>
        </w:rPr>
        <w:t>.</w:t>
      </w:r>
    </w:p>
    <w:p w:rsidR="004C67A0" w:rsidRDefault="004C67A0">
      <w:pPr>
        <w:numPr>
          <w:numberingChange w:id="356" w:author="Flávio Bicalho" w:date="1999-12-01T10:14:00Z" w:original="%1:4:0:.%2:2:0:.%3:7:0:.%4:1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4.2.3.6.2. Deve ter espaço e condições suficientes para as atividades de inspeção final e acondicionamento da NE para transporte.</w:t>
      </w:r>
    </w:p>
    <w:p w:rsidR="004C67A0" w:rsidRDefault="004C67A0">
      <w:pPr>
        <w:numPr>
          <w:numberingChange w:id="357" w:author="Flávio Bicalho" w:date="1999-12-01T10:14:00Z" w:original="%1:4:0:.%2:2:0:.%3:7:0:.%4:1:0:."/>
        </w:numPr>
        <w:jc w:val="both"/>
        <w:rPr>
          <w:del w:id="358" w:author="Flávio Bicalho" w:date="1999-12-01T15:28:00Z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4.2.3.6.3. </w:t>
      </w:r>
    </w:p>
    <w:p w:rsidR="004C67A0" w:rsidRDefault="004C67A0">
      <w:pPr>
        <w:numPr>
          <w:numberingChange w:id="359" w:author="Flávio Bicalho" w:date="1999-12-01T10:14:00Z" w:original="%1:4:0:.%2:2:0:.%3:7:0:.%4:1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Não havendo </w:t>
      </w:r>
      <w:ins w:id="360" w:author="Flávio Bicalho" w:date="1999-12-01T15:29:00Z">
        <w:r>
          <w:rPr>
            <w:rFonts w:ascii="Arial" w:hAnsi="Arial" w:cs="Arial"/>
            <w:color w:val="000000"/>
            <w:sz w:val="18"/>
            <w:szCs w:val="18"/>
          </w:rPr>
          <w:t>ambiente</w:t>
        </w:r>
      </w:ins>
      <w:del w:id="361" w:author="Flávio Bicalho" w:date="1999-12-01T15:29:00Z">
        <w:r>
          <w:rPr>
            <w:rFonts w:ascii="Arial" w:hAnsi="Arial" w:cs="Arial"/>
            <w:color w:val="000000"/>
            <w:sz w:val="18"/>
            <w:szCs w:val="18"/>
          </w:rPr>
          <w:delText>área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 específic</w:t>
      </w:r>
      <w:ins w:id="362" w:author="Flávio Bicalho" w:date="1999-12-01T15:29:00Z">
        <w:r>
          <w:rPr>
            <w:rFonts w:ascii="Arial" w:hAnsi="Arial" w:cs="Arial"/>
            <w:color w:val="000000"/>
            <w:sz w:val="18"/>
            <w:szCs w:val="18"/>
          </w:rPr>
          <w:t>o</w:t>
        </w:r>
      </w:ins>
      <w:del w:id="363" w:author="Flávio Bicalho" w:date="1999-12-01T15:29:00Z">
        <w:r>
          <w:rPr>
            <w:rFonts w:ascii="Arial" w:hAnsi="Arial" w:cs="Arial"/>
            <w:color w:val="000000"/>
            <w:sz w:val="18"/>
            <w:szCs w:val="18"/>
          </w:rPr>
          <w:delText>a</w:delText>
        </w:r>
      </w:del>
      <w:r>
        <w:rPr>
          <w:rFonts w:ascii="Arial" w:hAnsi="Arial" w:cs="Arial"/>
          <w:color w:val="000000"/>
          <w:sz w:val="18"/>
          <w:szCs w:val="18"/>
        </w:rPr>
        <w:t xml:space="preserve">, a dispensação pode ser realizada na </w:t>
      </w:r>
      <w:ins w:id="364" w:author="Flávio Bicalho" w:date="1999-12-01T15:29:00Z">
        <w:r>
          <w:rPr>
            <w:rFonts w:ascii="Arial" w:hAnsi="Arial" w:cs="Arial"/>
            <w:color w:val="000000"/>
            <w:sz w:val="18"/>
            <w:szCs w:val="18"/>
          </w:rPr>
          <w:t xml:space="preserve">sala </w:t>
        </w:r>
      </w:ins>
      <w:del w:id="365" w:author="Flávio Bicalho" w:date="1999-12-01T15:29:00Z">
        <w:r>
          <w:rPr>
            <w:rFonts w:ascii="Arial" w:hAnsi="Arial" w:cs="Arial"/>
            <w:color w:val="000000"/>
            <w:sz w:val="18"/>
            <w:szCs w:val="18"/>
          </w:rPr>
          <w:delText>área</w:delText>
        </w:r>
      </w:del>
      <w:r>
        <w:rPr>
          <w:rFonts w:ascii="Arial" w:hAnsi="Arial" w:cs="Arial"/>
          <w:color w:val="000000"/>
          <w:sz w:val="18"/>
          <w:szCs w:val="18"/>
        </w:rPr>
        <w:t>de recebimento da prescrição, desde que apresente uma organização compatível com as atividades realizadas.</w:t>
      </w:r>
    </w:p>
    <w:p w:rsidR="004C67A0" w:rsidRDefault="004C67A0">
      <w:pPr>
        <w:numPr>
          <w:numberingChange w:id="366" w:author="Flávio Bicalho" w:date="1999-12-01T10:14:00Z" w:original="%1:4:0:.%2:2:0:.%3:7:0:.%4:1:0:."/>
        </w:numPr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numPr>
          <w:numberingChange w:id="367" w:author="Flávio Bicalho" w:date="1999-12-01T10:14:00Z" w:original="%1:4:0:.%2:2:0:.%3:7:0:.%4:1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4.2.3.7. Depósito de Material de Limpeza - DML</w:t>
      </w:r>
    </w:p>
    <w:p w:rsidR="004C67A0" w:rsidRDefault="004C67A0">
      <w:pPr>
        <w:numPr>
          <w:numberingChange w:id="368" w:author="Flávio Bicalho" w:date="1999-12-01T10:14:00Z" w:original="%1:4:0:.%2:2:0:.%3:7:0:.%4:1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4.2.3.7.1. Sala destinada exclusivamente à guarda de material de limpeza e sanitização dos ambientes da unidade.</w:t>
      </w:r>
    </w:p>
    <w:p w:rsidR="004C67A0" w:rsidRDefault="004C67A0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C67A0" w:rsidRDefault="004C67A0">
      <w:pPr>
        <w:numPr>
          <w:numberingChange w:id="369" w:author="Flávio Bicalho" w:date="1999-12-01T10:14:00Z" w:original="%1:4:0:.%2:3:0:."/>
          <w:ins w:id="370" w:author="Flávio Bicalho" w:date="1999-12-01T10:14:00Z"/>
        </w:numPr>
        <w:jc w:val="both"/>
        <w:rPr>
          <w:rFonts w:ascii="Arial" w:hAnsi="Arial" w:cs="Arial"/>
          <w:sz w:val="18"/>
          <w:szCs w:val="18"/>
        </w:rPr>
      </w:pPr>
      <w:ins w:id="371" w:author="Flávio Bicalho" w:date="1999-12-02T11:06:00Z">
        <w:r>
          <w:rPr>
            <w:rFonts w:ascii="Arial" w:hAnsi="Arial" w:cs="Arial"/>
            <w:sz w:val="18"/>
            <w:szCs w:val="18"/>
          </w:rPr>
          <w:t xml:space="preserve">4.3. </w:t>
        </w:r>
      </w:ins>
      <w:r>
        <w:rPr>
          <w:rFonts w:ascii="Arial" w:hAnsi="Arial" w:cs="Arial"/>
          <w:sz w:val="18"/>
          <w:szCs w:val="18"/>
        </w:rPr>
        <w:t>EQUIPAMENTOS, UTENSÍLIOS E MOBILIÁRIOS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ins w:id="372" w:author="Flávio Bicalho" w:date="1999-12-02T11:07:00Z">
        <w:r>
          <w:rPr>
            <w:rFonts w:ascii="Arial" w:hAnsi="Arial" w:cs="Arial"/>
            <w:b/>
            <w:bCs/>
            <w:sz w:val="18"/>
            <w:szCs w:val="18"/>
          </w:rPr>
          <w:t xml:space="preserve">4.3.1. </w:t>
        </w:r>
      </w:ins>
      <w:r>
        <w:rPr>
          <w:rFonts w:ascii="Arial" w:hAnsi="Arial" w:cs="Arial"/>
          <w:b/>
          <w:bCs/>
          <w:sz w:val="18"/>
          <w:szCs w:val="18"/>
        </w:rPr>
        <w:t xml:space="preserve">Localização e instalação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4.3.1.1. Os equipamentos devem ser projetados, localizados, instalados, adaptados e mantidos de forma adequada às operações a serem realizadas e impedir  a contaminação cruzada, o acúmulo de poeiras e sujeira e,  de modo geral,  qualquer efeito adverso sobre a qualidade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4.3.1.2. Os equipamentos utilizados na manipulação devem estar instalados de forma que, sistematicamente, possam ser fácil e totalmente limpos.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4.3.1.3. Na sala de manipulação de NE não é permitida a instalação de fogão, microondas, geladeira e </w:t>
      </w:r>
      <w:r>
        <w:rPr>
          <w:rFonts w:ascii="Arial" w:hAnsi="Arial" w:cs="Arial"/>
          <w:i/>
          <w:iCs/>
          <w:sz w:val="18"/>
          <w:szCs w:val="18"/>
        </w:rPr>
        <w:t>freezer</w:t>
      </w:r>
      <w:r>
        <w:rPr>
          <w:rFonts w:ascii="Arial" w:hAnsi="Arial" w:cs="Arial"/>
          <w:sz w:val="18"/>
          <w:szCs w:val="18"/>
        </w:rPr>
        <w:t xml:space="preserve"> de qualquer tipo.</w:t>
      </w:r>
    </w:p>
    <w:p w:rsidR="004C67A0" w:rsidRDefault="004C67A0">
      <w:pPr>
        <w:jc w:val="both"/>
        <w:rPr>
          <w:del w:id="373" w:author="Flávio Bicalho" w:date="1999-12-02T11:08:00Z"/>
          <w:rFonts w:ascii="Arial" w:hAnsi="Arial" w:cs="Arial"/>
          <w:sz w:val="18"/>
          <w:szCs w:val="18"/>
        </w:rPr>
      </w:pPr>
      <w:del w:id="374" w:author="Flávio Bicalho" w:date="1999-12-02T11:08:00Z">
        <w:r>
          <w:rPr>
            <w:rFonts w:ascii="Arial" w:hAnsi="Arial" w:cs="Arial"/>
            <w:sz w:val="18"/>
            <w:szCs w:val="18"/>
          </w:rPr>
          <w:delText xml:space="preserve">Nota 1: o processamento de alimentos </w:delText>
        </w:r>
        <w:r>
          <w:rPr>
            <w:rFonts w:ascii="Arial" w:hAnsi="Arial" w:cs="Arial"/>
            <w:i/>
            <w:iCs/>
            <w:sz w:val="18"/>
            <w:szCs w:val="18"/>
          </w:rPr>
          <w:delText>in natura</w:delText>
        </w:r>
        <w:r>
          <w:rPr>
            <w:rFonts w:ascii="Arial" w:hAnsi="Arial" w:cs="Arial"/>
            <w:sz w:val="18"/>
            <w:szCs w:val="18"/>
          </w:rPr>
          <w:delText xml:space="preserve"> que exijam cozimento para</w:delText>
        </w:r>
      </w:del>
      <w:del w:id="375" w:author="Flávio Bicalho" w:date="1999-12-02T11:07:00Z">
        <w:r>
          <w:rPr>
            <w:rFonts w:ascii="Arial" w:hAnsi="Arial" w:cs="Arial"/>
            <w:sz w:val="18"/>
            <w:szCs w:val="18"/>
          </w:rPr>
          <w:delText xml:space="preserve">  </w:delText>
        </w:r>
      </w:del>
      <w:del w:id="376" w:author="Flávio Bicalho" w:date="1999-12-02T11:08:00Z">
        <w:r>
          <w:rPr>
            <w:rFonts w:ascii="Arial" w:hAnsi="Arial" w:cs="Arial"/>
            <w:sz w:val="18"/>
            <w:szCs w:val="18"/>
          </w:rPr>
          <w:delText xml:space="preserve"> manipulação de NE, deve ser realizado em local específico e separado.</w:delText>
        </w:r>
      </w:del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4.3.1.3.1.</w:t>
      </w:r>
      <w:del w:id="377" w:author="Flávio Bicalho" w:date="1999-12-02T11:08:00Z">
        <w:r>
          <w:rPr>
            <w:rFonts w:ascii="Arial" w:hAnsi="Arial" w:cs="Arial"/>
            <w:sz w:val="18"/>
            <w:szCs w:val="18"/>
          </w:rPr>
          <w:delText>2</w:delText>
        </w:r>
      </w:del>
      <w:r>
        <w:rPr>
          <w:rFonts w:ascii="Arial" w:hAnsi="Arial" w:cs="Arial"/>
          <w:sz w:val="18"/>
          <w:szCs w:val="18"/>
        </w:rPr>
        <w:t xml:space="preserve"> A geladeira e o </w:t>
      </w:r>
      <w:r>
        <w:rPr>
          <w:rFonts w:ascii="Arial" w:hAnsi="Arial" w:cs="Arial"/>
          <w:i/>
          <w:iCs/>
          <w:sz w:val="18"/>
          <w:szCs w:val="18"/>
        </w:rPr>
        <w:t>freezer</w:t>
      </w:r>
      <w:r>
        <w:rPr>
          <w:rFonts w:ascii="Arial" w:hAnsi="Arial" w:cs="Arial"/>
          <w:sz w:val="18"/>
          <w:szCs w:val="18"/>
        </w:rPr>
        <w:t xml:space="preserve"> devem ser mantidos em condições de limpeza e sanitização e serem  de uso exclusivo, podendo estar localizados na área de dispensação.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4.3.1.4. Os equipamentos de lavagem e limpeza devem ser escolhidos e utilizados de forma que não constituam fontes de contaminação.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4.3.1.5. Os utensílios e mobiliários utilizados na sala de manipulação de NE, devem ser o mínimo e estritamente necessários ao trabalho ali desenvolvido.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4.3.2. Calibração e Verificação dos Equipamentos</w:t>
      </w:r>
    </w:p>
    <w:p w:rsidR="004C67A0" w:rsidRDefault="004C67A0">
      <w:pPr>
        <w:pStyle w:val="Corpodetexto2"/>
        <w:numPr>
          <w:numberingChange w:id="378" w:author="Flávio Bicalho" w:date="1999-12-01T10:14:00Z" w:original="%1:4:0:.%2:3:0:.%3:2:0:.%4:1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4.3.2.1. Os equipamentos empregados para a medição de parâmetros que possam afetar a qualidade da NE devem ser validados e periodicamente verificados e calibrados, conforme procedimentos e especificações escritas, e devidamente registrados.</w:t>
      </w:r>
    </w:p>
    <w:p w:rsidR="004C67A0" w:rsidRDefault="004C67A0">
      <w:pPr>
        <w:pStyle w:val="Corpodetexto2"/>
        <w:numPr>
          <w:numberingChange w:id="379" w:author="Flávio Bicalho" w:date="1999-12-01T10:14:00Z" w:original="%1:4:0:.%2:3:0:.%3:2:0:.%4:1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4.3.2.2. A calibração dos equipamentos referidos no ítem 4.3.2.1 só deve ser executada por pessoal capacitado, utilizando padrões rastreáveis à Rede Brasileira de Calibração, com procedimentos reconhecidos oficialmente, no  mínimo uma vez ao ano.</w:t>
      </w:r>
    </w:p>
    <w:p w:rsidR="004C67A0" w:rsidRDefault="004C67A0">
      <w:pPr>
        <w:numPr>
          <w:numberingChange w:id="380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4.3.2.3. Em função da freqüência de uso do equipamento e dos registros das verificações dos mesmos, deve ser estabelecida a periodicidade da calibração.</w:t>
      </w:r>
    </w:p>
    <w:p w:rsidR="004C67A0" w:rsidRDefault="004C67A0">
      <w:pPr>
        <w:numPr>
          <w:numberingChange w:id="381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4.3.2.4. A verificação dos equipamentos deve ser feita por pessoal treinado, empregando procedimentos escritos com orientação específica e limites de tolerância definidos.</w:t>
      </w:r>
    </w:p>
    <w:p w:rsidR="004C67A0" w:rsidRDefault="004C67A0">
      <w:pPr>
        <w:numPr>
          <w:numberingChange w:id="382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4.3.2.5. Devem haver registros das calibrações e verificações realizadas.</w:t>
      </w:r>
    </w:p>
    <w:p w:rsidR="004C67A0" w:rsidRDefault="004C67A0">
      <w:pPr>
        <w:numPr>
          <w:numberingChange w:id="383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4.3.2.6. As etiquetas com datas referentes à última e à próxima calibração devem estar afixadas no equipamento.</w:t>
      </w:r>
    </w:p>
    <w:p w:rsidR="004C67A0" w:rsidRDefault="004C67A0">
      <w:pPr>
        <w:numPr>
          <w:numberingChange w:id="384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numPr>
          <w:numberingChange w:id="385" w:author="Flávio Bicalho" w:date="1999-12-01T10:14:00Z" w:original="%1:4:0:.%2:3:0:.%3:2:0:.%4:3:0:.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4.3.3. Manutenção</w:t>
      </w:r>
    </w:p>
    <w:p w:rsidR="004C67A0" w:rsidRDefault="004C67A0">
      <w:pPr>
        <w:numPr>
          <w:numberingChange w:id="386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4.3.3.1. Todos os equipamentos devem ser submetidos à manutenção preventiva, de acordo com uma  programação formal e corretiva, quando necessário, obedecendo a procedimentos operacionais escritos com base nas especificações dos manuais dos fabricantes.</w:t>
      </w:r>
    </w:p>
    <w:p w:rsidR="004C67A0" w:rsidRDefault="004C67A0">
      <w:pPr>
        <w:numPr>
          <w:numberingChange w:id="387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4.3.3.2. Devem existir registros das manutenções preventivas e corretivas realizadas.</w:t>
      </w:r>
    </w:p>
    <w:p w:rsidR="004C67A0" w:rsidRDefault="004C67A0">
      <w:pPr>
        <w:numPr>
          <w:numberingChange w:id="388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numPr>
          <w:numberingChange w:id="389" w:author="Flávio Bicalho" w:date="1999-12-01T10:14:00Z" w:original="%1:4:0:.%2:3:0:.%3:2:0:.%4:3:0:.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4.3.4. Limpeza e Sanitização</w:t>
      </w:r>
    </w:p>
    <w:p w:rsidR="004C67A0" w:rsidRDefault="004C67A0">
      <w:pPr>
        <w:numPr>
          <w:numberingChange w:id="390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4.3.4.1. Programas e procedimentos operacionais de limpeza e sanitização das áreas, instalações, equipamentos, utensílios e materiais devem estar disponíveis ao pessoal responsável e operacional.</w:t>
      </w:r>
    </w:p>
    <w:p w:rsidR="004C67A0" w:rsidRDefault="004C67A0">
      <w:pPr>
        <w:numPr>
          <w:numberingChange w:id="391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4.3.4.2. Os produtos usados na limpeza e sanitização não devem contaminar as instalações e equipamentos de manipulação com substâncias tóxicas, químicas, voláteis e corrosivas.</w:t>
      </w:r>
    </w:p>
    <w:p w:rsidR="004C67A0" w:rsidRDefault="004C67A0">
      <w:pPr>
        <w:numPr>
          <w:numberingChange w:id="392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4.3.4.3. Os saneantes e detergentes devem obedecer as normas do fabricante e serem avaliados sistematicamente quanto à contaminação microbiana.</w:t>
      </w:r>
    </w:p>
    <w:p w:rsidR="004C67A0" w:rsidRDefault="004C67A0">
      <w:pPr>
        <w:numPr>
          <w:numberingChange w:id="393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4.3.4.4. Antes do início do trabalho de manipulação da NE deve ser verificada a condição de limpeza dos equipamentos e os respectivos registros</w:t>
      </w:r>
    </w:p>
    <w:p w:rsidR="004C67A0" w:rsidRDefault="004C67A0">
      <w:pPr>
        <w:numPr>
          <w:numberingChange w:id="394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4.3.4.5. Após o término do trabalho de manipulação da NE, os equipamentos e utensílios devem ser limpos e sanitizados, efetuando-se os respectivos registros desses procedimentos.</w:t>
      </w:r>
    </w:p>
    <w:p w:rsidR="004C67A0" w:rsidRDefault="004C67A0">
      <w:pPr>
        <w:numPr>
          <w:numberingChange w:id="395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4.3.4.6. Os utensílios e mobiliários devem ser de material liso, impermeável, resistente, facilmente lavável , que não liberem partículas e que sejam passíveis de sanitização pelos agentes normalmente utilizados.</w:t>
      </w:r>
    </w:p>
    <w:p w:rsidR="004C67A0" w:rsidRDefault="004C67A0">
      <w:pPr>
        <w:numPr>
          <w:numberingChange w:id="396" w:author="Flávio Bicalho" w:date="1999-12-01T10:14:00Z" w:original="%1:4:0:.%2:3:0:.%3:2:0:.%4:3:0:."/>
        </w:num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numPr>
          <w:numberingChange w:id="397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 MATERIAIS</w:t>
      </w:r>
    </w:p>
    <w:p w:rsidR="004C67A0" w:rsidRDefault="004C67A0">
      <w:pPr>
        <w:numPr>
          <w:numberingChange w:id="398" w:author="Flávio Bicalho" w:date="1999-12-01T10:14:00Z" w:original="%1:4:0:.%2:3:0:.%3:2:0:.%4:3:0:.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ind w:firstLine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efeito deste Regulamento Técnico, incluem-se no item materiais: insumos, materiais de embalagem, NE industrializadas e germicidas (anti-sépticos e saneantes) utilizados 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4.4.1. Aquisição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4.4.1.1. Compete ao nutricionista o estabelecimento de critérios e a supervisão do processo de aquisição.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4.4.1.2. Deve haver especificação técnica detalhada de todos os materiais necessários à preparação da NE, de modo a garantir que a aquisição atenda corretamente aos padrões de qualidade estabelecidos.</w:t>
      </w:r>
    </w:p>
    <w:p w:rsidR="004C67A0" w:rsidRDefault="004C67A0">
      <w:pPr>
        <w:pStyle w:val="Corpodetexto2"/>
        <w:numPr>
          <w:numberingChange w:id="399" w:author="Flávio Bicalho" w:date="1999-12-01T10:14:00Z" w:original="%1:4:0:.%2:4:0:.%3:1:0:.%4:3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4.4.1.3. Os materiais devem ser adquiridos somente de fornecedores que atendam aos seguintes critérios de qualidade: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pStyle w:val="Corpodetexto2"/>
        <w:numPr>
          <w:ilvl w:val="0"/>
          <w:numId w:val="20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atendimento exato às especificações estabelecidas;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possuam registro ou isenção de registro pelo MS para as NE industrializadas; 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apresentem certificado de análise de cada lote  fornecido e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possuam histórico de fornecimento satisfatório.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4.4.1.4. Recomenda-se a qualificação de fornecedores, que deve ser documentada e registrada.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4.4.1.5. A quantidade adquirida dos materiais deve levar em consideração o consumo médio, o prazo de validade dos mesmos e a capacidade da área de estocagem nas condições exigidas.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4.4.1.6. Os recipientes adquiridos e destinados ao acondicionamento da NE devem ser atóxicos, e compatíveis físico-quimicamente com a composição do seu conteúdo.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4.4.1.7. Os recipientes devem ser isentos de microorganismos patogênicos de forma a garantir a qualidade da NE preparada.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4.4.2.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Recebimento (inspeção, aprovação, reprovação)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4.4.2.1. O recebimento dos materiais deve ser realizado por pessoa treinada e com conhecimentos específicos sobre os materiais e fornecedores.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4.4.2.3. Todos os materiais devem ser submetidos à inspeção de recebimento, devidamente documentada, para verificar a integridade da embalagem e quanto à correspondência entre o pedido, a nota de entrega e os rótulos do material recebido.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4.4.2.4. Qualquer divergência ou qualquer outro problema que possa afetar a qualidade do produto deve ser analisada pelo nutricionista e ou farmacêutico para orientar a devida 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4.4.2.5. Se uma única remessa de material contiver lotes distintos, cada lote deve ser levado em consideração separadamente para inspeção e liberação.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4.4.2.6. Cada lote de insumo e NE industrializada deve ser acompanhado do respectivo certificado de análise.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4.4.3. Armazenamento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4.4.3.1. Todos os materiais devem ser armazenados sob condições apropriadas, de modo a preservar a identidade e integridade dos mesmos, e de forma ordenada, para que possa ser feita a separação dos lotes e a rotação do estoque, obedecendo à regra: primeiro que entra, primeiro que sai.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4.4.3.2. Os materiais devem ser estocados em locais identificados, de modo a facilitar a sua localização para uso, sem riscos de troca.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4.4.3.3. Para os insumos que exigem condições especiais de temperatura, devem existir registros que comprovem o atendimento a estas exigências.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4.4.3.4. Os materiais de limpeza e germicidas devem ser armazenados separadamente.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 CONTROLE DO PROCESSO DE PREPARAÇÃO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4.5.1. Avaliação da prescrição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4.5.1.1. Cada prescrição deve ser avaliada quanto à viabilidade e compatibilidade dos seus componentes, suas concentrações máximas, antes de sua manipulação.</w:t>
      </w:r>
    </w:p>
    <w:p w:rsidR="004C67A0" w:rsidRDefault="004C67A0">
      <w:pPr>
        <w:pStyle w:val="Corpodetexto2"/>
        <w:widowControl w:val="0"/>
        <w:numPr>
          <w:numberingChange w:id="400" w:author="Flávio Bicalho" w:date="1999-12-01T10:14:00Z" w:original="%1:4:0:.%2:5:0:.%3:1:0:.%4:2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4.5.1.2. Com base nos dados da prescrição, devem ser realizados e registrados os cálculos necessários para  a manipulação  da formulação (peso, parâmetros dos componentes).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4.5.2. Controle Microbiológico do Processo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4.5.2.1. Deve existir um programa de controle ambiental (superfícies, utensílios e equipamentos) e de funcionários para garantir a qualidade microbiológica da área de manipulação, elaborado de comum acordo com os padrões estabelecidos pela  CCIH.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4.5.2.2. Deve ser validado e verificado sistematicamente o cumprimento das práticas de higiene pessoal conforme item 4.1.4.5., deste Anexo.</w:t>
      </w:r>
    </w:p>
    <w:p w:rsidR="004C67A0" w:rsidRDefault="004C67A0">
      <w:pPr>
        <w:pStyle w:val="Corpodetexto2"/>
        <w:numPr>
          <w:numberingChange w:id="401" w:author="Flávio Bicalho" w:date="1999-12-01T10:14:00Z" w:original="%1:4:0:.%2:5:0:.%3:2:0:.%4:3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4.5.2.3. Deve ser verificado o cumprimento dos procedimentos de limpeza e sanitização das áreas, instalações, equipamentos, utensílios e materiais  empregados na manipulação da NE</w:t>
      </w:r>
    </w:p>
    <w:p w:rsidR="004C67A0" w:rsidRDefault="004C67A0">
      <w:pPr>
        <w:pStyle w:val="Corpodetexto2"/>
        <w:numPr>
          <w:numberingChange w:id="402" w:author="Flávio Bicalho" w:date="1999-12-01T10:14:00Z" w:original="%1:4:0:.%2:5:0:.%3:2:0:.%4:3:0:.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4.5.2.4. A água utilizada no preparo da NE deve ser avaliada quanto às características microbiológicas, pelo menos uma vez por mês, ou por outro período, desde que estabelecida de comum acordo com a CCIH, mantendo-se os respectivos registros.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4.5.3. Manipulação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4.5.3.1. Devem existir procedimentos operacionais escritos para todas as etapas do processo de preparação.</w:t>
      </w:r>
    </w:p>
    <w:p w:rsidR="004C67A0" w:rsidRDefault="004C67A0">
      <w:pPr>
        <w:pStyle w:val="Corpodetexto2"/>
        <w:numPr>
          <w:numberingChange w:id="403" w:author="Flávio Bicalho" w:date="1999-12-01T10:14:00Z" w:original="%1:4:0:.%2:5:0:.%3:3:0:.%4:2:0:."/>
        </w:num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4.5.3.2. Todos as embalagens de insumos , NE industrializadas e recipientes devem ser limpos e sanitizados antes da entrada na sala de manipulação.</w:t>
      </w:r>
    </w:p>
    <w:p w:rsidR="004C67A0" w:rsidRDefault="004C67A0">
      <w:pPr>
        <w:pStyle w:val="Corpodetexto2"/>
        <w:numPr>
          <w:numberingChange w:id="404" w:author="Flávio Bicalho" w:date="1999-12-01T10:14:00Z" w:original="%1:4:0:.%2:5:0:.%3:3:0:.%4:2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4.5.3.3. A água utilizada no preparo de NE deve, comprovadamente, atender os requisitos de água potável conforme legislação vigente e ser filtrada.</w:t>
      </w:r>
    </w:p>
    <w:p w:rsidR="004C67A0" w:rsidRDefault="004C67A0">
      <w:pPr>
        <w:numPr>
          <w:numberingChange w:id="405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4.5.3.4. Deve ser efetuado o registro do número sequencial de controle de cada um dos insumos, NE industrializada e material de embalagem utilizados na manipulação de NE, indicando inclusive os seus fabricantes.</w:t>
      </w:r>
    </w:p>
    <w:p w:rsidR="004C67A0" w:rsidRDefault="004C67A0">
      <w:pPr>
        <w:numPr>
          <w:numberingChange w:id="406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4.5.3.5. O transporte dos materiais limpos e sanitizados da sala de limpeza e higienização para a sala de manipulação deve ser efetuado em recipientes fechados ou carrinhos de fácil limpeza e sanitização ou através de câmara com dupla porta (pass-through).</w:t>
      </w:r>
    </w:p>
    <w:p w:rsidR="004C67A0" w:rsidRDefault="004C67A0">
      <w:pPr>
        <w:numPr>
          <w:numberingChange w:id="407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4.5.3.6. A sala de manipulação da NE deve ser periodicamente avaliada para assegurar as recomendações estabelecidas no item 4.2.2., deste Anexo.</w:t>
      </w:r>
    </w:p>
    <w:p w:rsidR="004C67A0" w:rsidRDefault="004C67A0">
      <w:pPr>
        <w:numPr>
          <w:numberingChange w:id="408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4.5.3.7. Todas as superfícies de trabalho devem ser sanitizadas,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com produtos recomendados em Legislação do Ministério da Saúde, antes  e depois de cada sessão de manipulação. </w:t>
      </w:r>
    </w:p>
    <w:p w:rsidR="004C67A0" w:rsidRDefault="004C67A0">
      <w:pPr>
        <w:numPr>
          <w:numberingChange w:id="409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4.5.3.8. Devem existir registros de todas as operações de limpeza e sanitização das superfícies e dos equipamentos empregados na manipulação.</w:t>
      </w:r>
    </w:p>
    <w:p w:rsidR="004C67A0" w:rsidRDefault="004C67A0">
      <w:pPr>
        <w:numPr>
          <w:numberingChange w:id="410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4.5.3.9. Todos os funcionários envolvidos no processo de preparação de NE devem proceder à lavagem das mãos e antebraços, </w:t>
      </w:r>
      <w:r>
        <w:rPr>
          <w:rFonts w:ascii="Arial" w:hAnsi="Arial" w:cs="Arial"/>
          <w:color w:val="000000"/>
          <w:sz w:val="18"/>
          <w:szCs w:val="18"/>
        </w:rPr>
        <w:t xml:space="preserve">e </w:t>
      </w:r>
      <w:r>
        <w:rPr>
          <w:rFonts w:ascii="Arial" w:hAnsi="Arial" w:cs="Arial"/>
          <w:sz w:val="18"/>
          <w:szCs w:val="18"/>
        </w:rPr>
        <w:t>escovação das unhas</w:t>
      </w:r>
      <w:r>
        <w:rPr>
          <w:rFonts w:ascii="Arial" w:hAnsi="Arial" w:cs="Arial"/>
          <w:color w:val="0000FF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com anti-séptico apropriado e recomendado em legislação do Ministério da Saúde, antes do início de qualquer atividade na sala de manipulação e após a descontaminação das embalagens dos insumos e NE industrializadas ou quando da contaminação acidental no próprio ambiente.</w:t>
      </w:r>
    </w:p>
    <w:p w:rsidR="004C67A0" w:rsidRDefault="004C67A0">
      <w:pPr>
        <w:numPr>
          <w:numberingChange w:id="411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4.5.3.10. O procedimento de lavagem das mãos e antebraços deve ser validado e verificado  sistematicamente.</w:t>
      </w:r>
    </w:p>
    <w:p w:rsidR="004C67A0" w:rsidRDefault="004C67A0">
      <w:pPr>
        <w:numPr>
          <w:numberingChange w:id="412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4.5.3.11. Antes, durante e após a manipulação da NE, o nutricionista deve conferir, cuidadosamente, a identificação do paciente e sua correspondência com a formulação prescrita.</w:t>
      </w:r>
    </w:p>
    <w:p w:rsidR="004C67A0" w:rsidRDefault="004C67A0">
      <w:pPr>
        <w:numPr>
          <w:numberingChange w:id="413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4.5.3.12. O acondicionamento da NE deve ser feito em recipiente que atenda os requisitos deste Regulamento e garanta a estabilidade físico-químico e microbiológica da NE.</w:t>
      </w:r>
    </w:p>
    <w:p w:rsidR="004C67A0" w:rsidRDefault="004C67A0">
      <w:pPr>
        <w:numPr>
          <w:numberingChange w:id="414" w:author="Flávio Bicalho" w:date="1999-12-01T10:14:00Z" w:original="%1:4:0:.%2:5:0:.%3:3:0:.%4:4:0:."/>
        </w:num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numPr>
          <w:numberingChange w:id="415" w:author="Flávio Bicalho" w:date="1999-12-01T10:14:00Z" w:original="%1:4:0:.%2:5:0:.%3:3:0:.%4:4:0:.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4.5.4. Rotulagem e Embalagem</w:t>
      </w:r>
    </w:p>
    <w:p w:rsidR="004C67A0" w:rsidRDefault="004C67A0">
      <w:pPr>
        <w:numPr>
          <w:numberingChange w:id="416" w:author="Flávio Bicalho" w:date="1999-12-01T10:14:00Z" w:original="%1:4:0:.%2:5:0:.%3:3:0:.%4:4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4.5.4.1. Devem existir procedimentos operacionais escritos para as operações de rotulagem e embalagem da NE.</w:t>
      </w:r>
    </w:p>
    <w:p w:rsidR="004C67A0" w:rsidRDefault="004C67A0">
      <w:pPr>
        <w:numPr>
          <w:numberingChange w:id="417" w:author="Flávio Bicalho" w:date="1999-12-01T10:14:00Z" w:original="%1:4:0:.%2:5:0:.%3:3:0:.%4:4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4.5.4.2. Toda NE preparada deve apresentar rótulo com as seguintes informações: nome do paciente, nº do leito, registro hospitalar, composição qualitativa e quantitativa de todos os componentes, volume total, velocidade de administração, via de acesso, data e hora da manipulação, prazo de validade, número sequencial de controle e condições de temperatura para conservação,  nome e número no Conselho Profissional do respectivo responsável técnico pelo processo.</w:t>
      </w:r>
    </w:p>
    <w:p w:rsidR="004C67A0" w:rsidRDefault="004C67A0">
      <w:pPr>
        <w:numPr>
          <w:numberingChange w:id="418" w:author="Flávio Bicalho" w:date="1999-12-01T10:14:00Z" w:original="%1:4:0:.%2:5:0:.%3:3:0:.%4:4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4.5.4.2.1. Na NE preparada as informações referentes à composição qualitativa e quantitativa de todos os componentes pode ser substituída pela denominação padronizada pela UND da UH ou EPBS, desde que codificada em procedimento escrito.</w:t>
      </w:r>
    </w:p>
    <w:p w:rsidR="004C67A0" w:rsidRDefault="004C67A0">
      <w:pPr>
        <w:pStyle w:val="Corpodetexto2"/>
        <w:numPr>
          <w:numberingChange w:id="419" w:author="Flávio Bicalho" w:date="1999-12-01T10:14:00Z" w:original="%1:4:0:.%2:5:0:.%3:4:0:.%4:3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4.5.4.3. A NE já rotulada deve ser acondicionada de forma a manter a integridade do rótulo e permitir a sua perfeita identificação durante a conservação e transporte.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4.5.5. Conservação e Transporte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4.5.5.1. Toda NE preparada, deve ser conservada sob refrigeração, em geladeira exclusiva, com temperatura de 2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>C a 8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>C.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4.5.5.2. Em âmbito domiciliar, compete à EMTN verificar e orientar as condições de conservação da NE, de modo a assegurar o atendimento das exigências deste Regulamento.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4.5.5.3. A NE industrializada deve seguir as recomendações do fabricante quanto à conservação e transporte. 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4.5.5.4. O transporte da NE preparada por EPBS deve ser feito, em recipientes térmicos exclusivos e em condições pré-estabelecidas e supervisionadas pelo profissional responsável pela preparação, de modo a garantir que a  temperatura NE se mantenha de  2</w:t>
      </w:r>
      <w:r>
        <w:rPr>
          <w:rFonts w:ascii="Arial" w:hAnsi="Arial" w:cs="Arial"/>
          <w:color w:val="000000"/>
          <w:sz w:val="18"/>
          <w:szCs w:val="18"/>
        </w:rPr>
        <w:sym w:font="Symbol" w:char="F0B0"/>
      </w:r>
      <w:r>
        <w:rPr>
          <w:rFonts w:ascii="Arial" w:hAnsi="Arial" w:cs="Arial"/>
          <w:color w:val="000000"/>
          <w:sz w:val="18"/>
          <w:szCs w:val="18"/>
        </w:rPr>
        <w:t>C a 8</w:t>
      </w:r>
      <w:r>
        <w:rPr>
          <w:rFonts w:ascii="Arial" w:hAnsi="Arial" w:cs="Arial"/>
          <w:color w:val="000000"/>
          <w:sz w:val="18"/>
          <w:szCs w:val="18"/>
        </w:rPr>
        <w:sym w:font="Symbol" w:char="F0B0"/>
      </w:r>
      <w:r>
        <w:rPr>
          <w:rFonts w:ascii="Arial" w:hAnsi="Arial" w:cs="Arial"/>
          <w:color w:val="000000"/>
          <w:sz w:val="18"/>
          <w:szCs w:val="18"/>
        </w:rPr>
        <w:t>C durante o tempo de transporte, que não deve ultrapassar 2 horas, além de protegidas de intempéries e da incidência direta da luz solar..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4.5.5.4.1. Condições diferentes podem ser aceitas desde que comprovadamente validadas, de forma a garantir a qualidade da NE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 GARANTIA DA QUALIDADE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4.6.1. Considerações Gerais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4.6.1.1. A Garantia da Qualidade tem como objetivo assegurar que os produtos e serviços estejam dentro dos padrões de qualidade exigidos.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4.6.1.2. Para atingir os objetivos da Garantia da Qualidade na preparação de NE, a UND da UH ou EPBS deve possuir um Sistema de Garantia da Qualidade (SGQ) que incorpore as BPPNE e um efetivo controle de qualidade totalmente documentado e avaliado através de auditorias da qualidade.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4.6.1.3. Um Sistema de Garantia da Qualidade apropriado para a preparação de NE deve assegurar que:</w:t>
      </w:r>
    </w:p>
    <w:p w:rsidR="004C67A0" w:rsidRDefault="004C67A0" w:rsidP="003D11D7">
      <w:pPr>
        <w:pStyle w:val="Corpodetexto2"/>
        <w:numPr>
          <w:ilvl w:val="0"/>
          <w:numId w:val="21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operações referentes ao processo de preparação da NE (avaliação dietética da prescrição médica, manipulação, conservação e transporte) sejam claramente especificadas por escrito e que as exigências da BPPNE sejam cumpridas;</w:t>
      </w:r>
    </w:p>
    <w:p w:rsidR="004C67A0" w:rsidRDefault="004C67A0" w:rsidP="003D11D7">
      <w:pPr>
        <w:pStyle w:val="Corpodetexto2"/>
        <w:numPr>
          <w:ilvl w:val="0"/>
          <w:numId w:val="21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controles de qualidade necessários para avaliar os insumos, o processo de preparação (avaliação da prescrição dietética, manipulação, conservação e transporte) da NE, sejam realizados de acordo com procedimentos escritos e devidamente registrados;</w:t>
      </w:r>
    </w:p>
    <w:p w:rsidR="004C67A0" w:rsidRDefault="004C67A0" w:rsidP="003D11D7">
      <w:pPr>
        <w:numPr>
          <w:ilvl w:val="0"/>
          <w:numId w:val="21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pontos críticos do controle do processo sejam devida e periodicamente validados, com registros disponíveis;</w:t>
      </w:r>
    </w:p>
    <w:p w:rsidR="004C67A0" w:rsidRDefault="004C67A0" w:rsidP="003D11D7">
      <w:pPr>
        <w:numPr>
          <w:ilvl w:val="0"/>
          <w:numId w:val="21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 equipamentos e instrumentos sejam calibrados, com documentação comprobatória;</w:t>
      </w:r>
    </w:p>
    <w:p w:rsidR="004C67A0" w:rsidRDefault="004C67A0" w:rsidP="003D11D7">
      <w:pPr>
        <w:numPr>
          <w:ilvl w:val="0"/>
          <w:numId w:val="21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NE seja corretamente preparada, segundo procedimentos apropriados;</w:t>
      </w:r>
    </w:p>
    <w:p w:rsidR="004C67A0" w:rsidRDefault="004C67A0" w:rsidP="003D11D7">
      <w:pPr>
        <w:numPr>
          <w:ilvl w:val="0"/>
          <w:numId w:val="21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NE só seja fornecida após a liberação formal garantindo que o produto foi manipulado dentro dos padrões especificados pelas BPPNE;</w:t>
      </w:r>
    </w:p>
    <w:p w:rsidR="004C67A0" w:rsidRDefault="004C67A0" w:rsidP="003D11D7">
      <w:pPr>
        <w:numPr>
          <w:ilvl w:val="0"/>
          <w:numId w:val="21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NE seja preparada, conservada e  transportada  de forma que a qualidade da mesma seja mantida até o seu uso e</w:t>
      </w:r>
    </w:p>
    <w:p w:rsidR="004C67A0" w:rsidRDefault="004C67A0" w:rsidP="003D11D7">
      <w:pPr>
        <w:numPr>
          <w:ilvl w:val="0"/>
          <w:numId w:val="21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sejam realizadas auditorias da qualidade para avaliar regularmente o Sistema de Garantia da Qualidade e oferecer  subsídios  para a implementação de ações corretivas, de modo a assegurar  um processo de melhoria contínua.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4.6.2. Controle de Qualidade da Nutrição Enteral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4.6.2.1. Controle de Qualidade deve avaliar todos os aspectos relativos aos insumos, materiais de embalagem, NE, procedimentos de limpeza, higiene e sanitização, conservação e transporte da NE, de modo a garantir que suas especificações e critérios estabelecidos por este Regulamento sejam atendidos.</w:t>
      </w:r>
    </w:p>
    <w:p w:rsidR="004C67A0" w:rsidRDefault="004C67A0">
      <w:pPr>
        <w:pStyle w:val="Corpodetexto2"/>
        <w:numPr>
          <w:numberingChange w:id="420" w:author="Flávio Bicalho" w:date="1999-12-01T10:14:00Z" w:original="%1:4:0:.%2:6:0:.%3:2:0:.%4:2:0:.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4.6.2.2. Os insumos e NE industrializada devem ser inspecionados no recebimento para verificar a integridade física da embalagem e as informações dos rótulos.</w:t>
      </w:r>
    </w:p>
    <w:p w:rsidR="004C67A0" w:rsidRDefault="004C67A0">
      <w:pPr>
        <w:numPr>
          <w:numberingChange w:id="421" w:author="Flávio Bicalho" w:date="1999-12-01T10:14:00Z" w:original="%1:4:0:.%2:6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4.6.2.3. O certificado de análise de cada insumo e NE industrializada, emitido pelo fabricante, deve ser avaliado para verificar o atendimento às especificações estabelecidas.</w:t>
      </w:r>
    </w:p>
    <w:p w:rsidR="004C67A0" w:rsidRDefault="004C67A0">
      <w:pPr>
        <w:numPr>
          <w:numberingChange w:id="422" w:author="Flávio Bicalho" w:date="1999-12-01T10:14:00Z" w:original="%1:4:0:.%2:6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4.6.2.4. Antes da limpeza e higienização para entrada na sala de manipulação, todos os insumos e NE industrializada devem ser inspecionados visualmente para verificar a integridade física da embalagem, possíveis alterações e as informações dos rótulos de cada unidade do lote .</w:t>
      </w:r>
    </w:p>
    <w:p w:rsidR="004C67A0" w:rsidRDefault="004C67A0">
      <w:pPr>
        <w:numPr>
          <w:numberingChange w:id="423" w:author="Flávio Bicalho" w:date="1999-12-01T10:14:00Z" w:original="%1:4:0:.%2:6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4.6.2.5. Os procedimentos de limpeza, higiene, sanitização,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desinsetização e desratização</w:t>
      </w:r>
      <w:r>
        <w:rPr>
          <w:rFonts w:ascii="Arial" w:hAnsi="Arial" w:cs="Arial"/>
          <w:sz w:val="18"/>
          <w:szCs w:val="18"/>
        </w:rPr>
        <w:t xml:space="preserve"> devem ser desenvolvidos e verificados sistematicamente para o cumprimento dos requisitos estabelecidos.</w:t>
      </w:r>
    </w:p>
    <w:p w:rsidR="004C67A0" w:rsidRDefault="004C67A0">
      <w:pPr>
        <w:numPr>
          <w:numberingChange w:id="424" w:author="Flávio Bicalho" w:date="1999-12-01T10:14:00Z" w:original="%1:4:0:.%2:6:0:.%3:2:0:.%4:3:0:.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4.6.2.6. A manipulação deve ser avaliada quanto à existência, adequação e cumprimento de procedimentos padronizados e escritos</w:t>
      </w:r>
    </w:p>
    <w:p w:rsidR="004C67A0" w:rsidRDefault="004C67A0">
      <w:pPr>
        <w:numPr>
          <w:numberingChange w:id="425" w:author="Flávio Bicalho" w:date="1999-12-01T10:14:00Z" w:original="%1:4:0:.%2:6:0:.%3:2:0:.%4:3:0:.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4.6.2.7. A NE deve ser submetida aos seguintes controles:</w:t>
      </w:r>
    </w:p>
    <w:p w:rsidR="004C67A0" w:rsidRDefault="004C67A0">
      <w:pPr>
        <w:pStyle w:val="Corpodetexto2"/>
        <w:numPr>
          <w:numberingChange w:id="426" w:author="Flávio Bicalho" w:date="1999-12-01T10:14:00Z" w:original="%1:1:4:)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a) inspeção visual para assegurar a integridade física da embalagem e condições organolépticas gerais.</w:t>
      </w:r>
    </w:p>
    <w:p w:rsidR="004C67A0" w:rsidRDefault="004C67A0">
      <w:pPr>
        <w:numPr>
          <w:numberingChange w:id="427" w:author="Flávio Bicalho" w:date="1999-12-01T10:14:00Z" w:original="%1:2:4:)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) verificação da exatidão das informações do rótulo, atendendo ao item 4.5.4.2., deste Anexo.</w:t>
      </w:r>
    </w:p>
    <w:p w:rsidR="004C67A0" w:rsidRDefault="004C67A0">
      <w:pPr>
        <w:numPr>
          <w:numberingChange w:id="428" w:author="Flávio Bicalho" w:date="1999-12-01T10:14:00Z" w:original="%1:2:4:)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c</w:t>
      </w:r>
      <w:r>
        <w:rPr>
          <w:rFonts w:ascii="Arial" w:hAnsi="Arial" w:cs="Arial"/>
          <w:color w:val="000000"/>
          <w:sz w:val="18"/>
          <w:szCs w:val="18"/>
        </w:rPr>
        <w:t>) avaliação microbiológica em amostra representativa das preparações realizadas em uma sessão de manipulação, que deve atender os limites microbiológicos abaixo:</w:t>
      </w:r>
    </w:p>
    <w:p w:rsidR="004C67A0" w:rsidRDefault="004C67A0">
      <w:pPr>
        <w:numPr>
          <w:numberingChange w:id="429" w:author="Flávio Bicalho" w:date="1999-12-01T10:14:00Z" w:original="%1:2:4:)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d</w:t>
      </w:r>
      <w:r>
        <w:rPr>
          <w:rFonts w:ascii="Arial" w:hAnsi="Arial" w:cs="Arial"/>
          <w:color w:val="000000"/>
          <w:sz w:val="18"/>
          <w:szCs w:val="18"/>
        </w:rPr>
        <w:t>) microorganismos aeróbicos mesófilos - menor que 10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 xml:space="preserve">3 </w:t>
      </w:r>
      <w:r>
        <w:rPr>
          <w:rFonts w:ascii="Arial" w:hAnsi="Arial" w:cs="Arial"/>
          <w:color w:val="000000"/>
          <w:sz w:val="18"/>
          <w:szCs w:val="18"/>
        </w:rPr>
        <w:t>UFC/g antes da administração;</w:t>
      </w:r>
    </w:p>
    <w:p w:rsidR="004C67A0" w:rsidRDefault="004C67A0" w:rsidP="003D11D7">
      <w:pPr>
        <w:numPr>
          <w:ilvl w:val="0"/>
          <w:numId w:val="20"/>
          <w:numberingChange w:id="430" w:author="Flávio Bicalho" w:date="1999-12-01T10:14:00Z" w:original="-"/>
        </w:numPr>
        <w:tabs>
          <w:tab w:val="clear" w:pos="360"/>
        </w:tabs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Bacillus cereus – menor que 10</w:t>
      </w:r>
      <w:r>
        <w:rPr>
          <w:rFonts w:ascii="Arial" w:hAnsi="Arial" w:cs="Arial"/>
          <w:i/>
          <w:iCs/>
          <w:color w:val="000000"/>
          <w:sz w:val="18"/>
          <w:szCs w:val="18"/>
          <w:vertAlign w:val="superscript"/>
        </w:rPr>
        <w:t xml:space="preserve">3  </w:t>
      </w:r>
      <w:r>
        <w:rPr>
          <w:rFonts w:ascii="Arial" w:hAnsi="Arial" w:cs="Arial"/>
          <w:color w:val="000000"/>
          <w:sz w:val="18"/>
          <w:szCs w:val="18"/>
        </w:rPr>
        <w:t xml:space="preserve">UFC/g; 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Coliformes – </w:t>
      </w:r>
      <w:r>
        <w:rPr>
          <w:rFonts w:ascii="Arial" w:hAnsi="Arial" w:cs="Arial"/>
          <w:i/>
          <w:iCs/>
          <w:color w:val="000000"/>
          <w:sz w:val="18"/>
          <w:szCs w:val="18"/>
        </w:rPr>
        <w:t>menor que 3 UFC/g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Escherichia coli - – menor que 3 </w:t>
      </w:r>
      <w:r>
        <w:rPr>
          <w:rFonts w:ascii="Arial" w:hAnsi="Arial" w:cs="Arial"/>
          <w:i/>
          <w:iCs/>
          <w:color w:val="000000"/>
          <w:sz w:val="18"/>
          <w:szCs w:val="18"/>
          <w:vertAlign w:val="superscript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UFC/g; 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Listeria monocytogenes - ausente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Salmonella s - ausente.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Sthaphylococcus aureus – menor que 3UFC/g 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Yersinia enterocolitica – ausente</w:t>
      </w:r>
    </w:p>
    <w:p w:rsidR="004C67A0" w:rsidRDefault="004C67A0" w:rsidP="003D11D7">
      <w:pPr>
        <w:numPr>
          <w:ilvl w:val="0"/>
          <w:numId w:val="20"/>
        </w:numPr>
        <w:tabs>
          <w:tab w:val="clear" w:pos="360"/>
        </w:tabs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Clostridium perfrigens - – menor que 10</w:t>
      </w:r>
      <w:r>
        <w:rPr>
          <w:rFonts w:ascii="Arial" w:hAnsi="Arial" w:cs="Arial"/>
          <w:i/>
          <w:iCs/>
          <w:color w:val="000000"/>
          <w:sz w:val="18"/>
          <w:szCs w:val="18"/>
          <w:vertAlign w:val="superscript"/>
        </w:rPr>
        <w:t xml:space="preserve">3  </w:t>
      </w:r>
      <w:r>
        <w:rPr>
          <w:rFonts w:ascii="Arial" w:hAnsi="Arial" w:cs="Arial"/>
          <w:color w:val="000000"/>
          <w:sz w:val="18"/>
          <w:szCs w:val="18"/>
        </w:rPr>
        <w:t xml:space="preserve">UFC/g; </w:t>
      </w:r>
    </w:p>
    <w:p w:rsidR="004C67A0" w:rsidRDefault="004C67A0">
      <w:pPr>
        <w:jc w:val="both"/>
        <w:rPr>
          <w:rFonts w:ascii="Arial" w:hAnsi="Arial" w:cs="Arial"/>
          <w:i/>
          <w:iCs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4.6.2.8. As condições de conservação e transporte, estabelecidas no item 4.5.5. deste Anexo, devem ser verificadas  e controladas sistematicamente para assegurar a manutenção das características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4.6.2.9. Quando exigidas condições especiais de temperatura e umidade para  o armazenamento de meteriais, insumos e NE estas devem ser sistematicamente controladas.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4.6.2.10. </w:t>
      </w:r>
      <w:r>
        <w:rPr>
          <w:rFonts w:ascii="Arial" w:hAnsi="Arial" w:cs="Arial"/>
          <w:color w:val="000000"/>
          <w:sz w:val="18"/>
          <w:szCs w:val="18"/>
        </w:rPr>
        <w:t>Sistematicamente deve-se proceder o controle do nível de contaminação ambiental (superfícies, utensílios e equipamentos), seguindo procedimentos escritos e com registro de resultados.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4.6.2.11. Todas as avaliações exigidas nos itens 4.6.2.1 à 4.6.2.8 devem ser devidamente registradas.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 w:rsidP="003D11D7">
      <w:pPr>
        <w:numPr>
          <w:ilvl w:val="2"/>
          <w:numId w:val="22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Prazo de validade</w:t>
      </w:r>
    </w:p>
    <w:p w:rsidR="004C67A0" w:rsidRDefault="004C67A0">
      <w:pPr>
        <w:pStyle w:val="Recuodecorpodetexto2"/>
        <w:ind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4.6.3.1. Toda NE deve apresentar no rótulo o prazo de validade com indicação das condições para sua conservação.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4.6.3.2. A determinação do prazo de validade pode ser baseada em informações de avaliações da estabilidade da composição e considerações sobre a sua qualidade microbiológica e ou através de realização de testes de estabilidade.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4.6.3.3. Na interpretação das informações da estabilidade da composição, devem ser considerados todos os aspectos de acondicionamento e conservação.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4.6.3.4. Ocorrendo mudança significativa no procedimento de preparação, equipamentos, insumos, materiais de embalagem ou ainda de manipulador, que possa afetar a estabilidade e, portanto alterar o prazo de validade da NE, deve ser realizado novo estudo de estabilidade.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 w:rsidP="003D11D7">
      <w:pPr>
        <w:numPr>
          <w:ilvl w:val="2"/>
          <w:numId w:val="23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Reclamações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4.6.4.1. Toda reclamação referente ao padrão de qualidade da NE ou da prestação de serviço de TN deve ser feita por escrito e analisada pela EMTN.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4.6.4.2. A reclamação do padrão de qualidade da NE deve incluir nome e dados pessoais do paciente, da unidade hospitalar ou do médico, nome do produto, número sequencial de controle da NE, natureza da reclamação  e responsável pela reclamação.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4.6.4.3. A EMTN, ao analisar a reclamação, deve estabelecer as investigações a serem efetuadas e os responsáveis pelas mesmas.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4.6.4.4. As investigações e suas conclusões, bem como as ações corretivas implantadas, devem ser registradas.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4.6.4.5. A EMTN, com base nas conclusões da investigação, deve prestar esclarecimentos por escrito ao reclamante.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5.6.4.6. Em caso de não ser necessária a investigação, o registro deve incluir a razão pela qual a investigação foi considerada desnecessária.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 w:rsidP="003D11D7">
      <w:pPr>
        <w:numPr>
          <w:ilvl w:val="2"/>
          <w:numId w:val="23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Documentação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4.6.5.1. A documentação tem como objetivo definir as especificações de todos os materiais de embalagem e insumos, os métodos de manipulação e controle da NE, a fim de garantir que todo o pessoal envolvido saiba decidir o que, como e quando fazer.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4.6.5.2. A documentação deve garantir a disponibilidade de todas as informações necessárias para a decisão sobre a liberação ou não de uma NE preparada, bem como possibilitar o rastreamento para a investigação de qualquer suspeita de desvio do padrão da qualidade.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4.6.5.3. Os documentos devem ser elaborados, revisados e distribuídos segundo uma metodologia estabelecida.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4.6.5.4. Os documentos devem atender a uma estrutura normativa estabelecida e formalmente proposta, com definição das responsabilidades por sua elaboração e aprovação.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4.6.5.5. A documentação referente a garantia da qualidade da  NE preparada deve ser arquivada durante 5 anos.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2"/>
          <w:numId w:val="23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Inspeções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4.6.6.1. A UND da UH ou EPBS está automaticamente sujeita à inspeção de órgãos competentes  de acordo com Anexo IV - Roteiro de Inspeção, cujas conclusões devem ser devidamente documentadas.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4.6.6.2. A inspeção é o instrumento apropriado para a constatação e avaliação do cumprimento das Boas Práticas de Preparação de Nutrição Enteral (BPPNE) 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4.6.6.3. As UH e EPBS devem proceder auto inspeções a cada 6 (seis) meses, tendo como base o Roteiro de Inspeção (Anexo IV) que deve ser encaminhado, devidamente preenchido, à autoridade sanitária local.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4.6.6.4. Auditorias internas devem ser realizadas periodicamente, para verificar o cumprimento das BPPNE e suas conclusões devidamente documentadas e arquivadas.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4.6.6.5. Com base nas conclusões das inspeções por órgão competente e auditorias internas devem ser estabelecidas as ações corretivas necessárias para o aprimoramento da qualidade da TNE.</w:t>
      </w:r>
    </w:p>
    <w:p w:rsidR="004C67A0" w:rsidRDefault="004C67A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  <w:t>ANEXO III</w:t>
      </w:r>
    </w:p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tulo3"/>
        <w:jc w:val="center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BOAS PRÁTICAS DE ADMINISTRAÇÃO DA NUTRIÇÃO ENTERAL - BPANE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OBJETIVO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Este Regulamento fixa os procedimentos de Boas Práticas de Administração da Nutrição Enteral (BPANE) que devem ser observados pela equipe de enfermagem assegurando que a operacionalização da mesma seja realizada de forma correta.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DEFINIÇÕES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efeito deste Regulamento são adotadas as seguintes definições: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2.1. Local de manuseio da NE:</w:t>
      </w:r>
      <w:r>
        <w:rPr>
          <w:rFonts w:ascii="Arial" w:hAnsi="Arial" w:cs="Arial"/>
          <w:sz w:val="18"/>
          <w:szCs w:val="18"/>
        </w:rPr>
        <w:t xml:space="preserve"> bancada, balcão ou mesa utilizada para o manuseio da NE antes de sua administração, localizada em área compatível com as condições de higiene e assepsia necessárias à manutenção da qualidade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2.2. Manuseio:</w:t>
      </w:r>
      <w:r>
        <w:rPr>
          <w:rFonts w:ascii="Arial" w:hAnsi="Arial" w:cs="Arial"/>
          <w:sz w:val="18"/>
          <w:szCs w:val="18"/>
        </w:rPr>
        <w:t xml:space="preserve"> operação de adaptação do equipo indicado, em condições de rigorosa assepsia, para proceder à administração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REFERÊNCIAS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3.1.BRASIL. Ministério da Saúde. Gabinete do Ministro. Portaria n</w:t>
      </w:r>
      <w:r>
        <w:rPr>
          <w:rFonts w:ascii="Arial" w:hAnsi="Arial" w:cs="Arial"/>
          <w:color w:val="000000"/>
          <w:sz w:val="18"/>
          <w:szCs w:val="18"/>
        </w:rPr>
        <w:sym w:font="Symbol" w:char="F0B0"/>
      </w:r>
      <w:r>
        <w:rPr>
          <w:rFonts w:ascii="Arial" w:hAnsi="Arial" w:cs="Arial"/>
          <w:color w:val="000000"/>
          <w:sz w:val="18"/>
          <w:szCs w:val="18"/>
        </w:rPr>
        <w:t xml:space="preserve"> 2.616, de 12 de maio de 1998. Estabelece diretrizes e normas para a prevenção e o controle das infecções hospitalares.</w:t>
      </w: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Diário Oficial da União da República Federativa do Brasil. </w:t>
      </w:r>
      <w:r>
        <w:rPr>
          <w:rFonts w:ascii="Arial" w:hAnsi="Arial" w:cs="Arial"/>
          <w:color w:val="000000"/>
          <w:sz w:val="18"/>
          <w:szCs w:val="18"/>
        </w:rPr>
        <w:t xml:space="preserve">Brasília, 13.mai. 1998.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3.2. LAVAR AS MÃOS. 1</w:t>
      </w:r>
      <w:r>
        <w:rPr>
          <w:rFonts w:ascii="Arial" w:hAnsi="Arial" w:cs="Arial"/>
          <w:sz w:val="18"/>
          <w:szCs w:val="18"/>
        </w:rPr>
        <w:sym w:font="Symbol" w:char="F0B0"/>
      </w:r>
      <w:r>
        <w:rPr>
          <w:rFonts w:ascii="Arial" w:hAnsi="Arial" w:cs="Arial"/>
          <w:sz w:val="18"/>
          <w:szCs w:val="18"/>
        </w:rPr>
        <w:t xml:space="preserve"> reimp. Brasília: Ministério da Saúde, Centro de Documentação, 1989- (série A. Normas e Manuais Técnicos).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3.3. Ministério da Saúde - Manual de Processamento de Artigos e Superfícies em Estabelecimentos de Saúde. Brasília - 2a Edição, 1994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3.4. Stier, C.J.N. - Rotinas em Controle de Infecção Hospitalar - Ed. Netsul - Curitiba - 1995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3.5. Lei n</w:t>
      </w:r>
      <w:r>
        <w:rPr>
          <w:rFonts w:ascii="Arial" w:hAnsi="Arial" w:cs="Arial"/>
          <w:sz w:val="18"/>
          <w:szCs w:val="18"/>
          <w:vertAlign w:val="superscript"/>
        </w:rPr>
        <w:t>o</w:t>
      </w:r>
      <w:r>
        <w:rPr>
          <w:rFonts w:ascii="Arial" w:hAnsi="Arial" w:cs="Arial"/>
          <w:sz w:val="18"/>
          <w:szCs w:val="18"/>
        </w:rPr>
        <w:t xml:space="preserve"> 7498, de 25 de junho de 1986, regulamentada pelo Decreto-Lei n</w:t>
      </w:r>
      <w:r>
        <w:rPr>
          <w:rFonts w:ascii="Arial" w:hAnsi="Arial" w:cs="Arial"/>
          <w:sz w:val="18"/>
          <w:szCs w:val="18"/>
          <w:vertAlign w:val="superscript"/>
        </w:rPr>
        <w:t>o</w:t>
      </w:r>
      <w:r>
        <w:rPr>
          <w:rFonts w:ascii="Arial" w:hAnsi="Arial" w:cs="Arial"/>
          <w:sz w:val="18"/>
          <w:szCs w:val="18"/>
        </w:rPr>
        <w:t xml:space="preserve"> 94.406, de 08 de junho de 1987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3.6. Resolução do Conselho Federal de Enfermagem n</w:t>
      </w:r>
      <w:r>
        <w:rPr>
          <w:rFonts w:ascii="Arial" w:hAnsi="Arial" w:cs="Arial"/>
          <w:sz w:val="18"/>
          <w:szCs w:val="18"/>
          <w:vertAlign w:val="superscript"/>
        </w:rPr>
        <w:t>o</w:t>
      </w:r>
      <w:r>
        <w:rPr>
          <w:rFonts w:ascii="Arial" w:hAnsi="Arial" w:cs="Arial"/>
          <w:sz w:val="18"/>
          <w:szCs w:val="18"/>
        </w:rPr>
        <w:t xml:space="preserve"> 146 de 01 de junho de 1992.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3.7. Resolução do Conselho Federal de Enfermagem n</w:t>
      </w:r>
      <w:r>
        <w:rPr>
          <w:rFonts w:ascii="Arial" w:hAnsi="Arial" w:cs="Arial"/>
          <w:sz w:val="18"/>
          <w:szCs w:val="18"/>
          <w:vertAlign w:val="superscript"/>
        </w:rPr>
        <w:t>o</w:t>
      </w:r>
      <w:r>
        <w:rPr>
          <w:rFonts w:ascii="Arial" w:hAnsi="Arial" w:cs="Arial"/>
          <w:sz w:val="18"/>
          <w:szCs w:val="18"/>
        </w:rPr>
        <w:t xml:space="preserve"> 168 de 06 de outubro de 1993.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3.8. Resolução do Conselho Federal de Enfermagem n</w:t>
      </w:r>
      <w:r>
        <w:rPr>
          <w:rFonts w:ascii="Arial" w:hAnsi="Arial" w:cs="Arial"/>
          <w:sz w:val="18"/>
          <w:szCs w:val="18"/>
          <w:vertAlign w:val="superscript"/>
        </w:rPr>
        <w:t>o</w:t>
      </w:r>
      <w:r>
        <w:rPr>
          <w:rFonts w:ascii="Arial" w:hAnsi="Arial" w:cs="Arial"/>
          <w:sz w:val="18"/>
          <w:szCs w:val="18"/>
        </w:rPr>
        <w:t xml:space="preserve"> 186 de 20 de julho de 1995.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3.9. Resolução do Conselho Federal de Enfermagem n</w:t>
      </w:r>
      <w:r>
        <w:rPr>
          <w:rFonts w:ascii="Arial" w:hAnsi="Arial" w:cs="Arial"/>
          <w:sz w:val="18"/>
          <w:szCs w:val="18"/>
          <w:vertAlign w:val="superscript"/>
        </w:rPr>
        <w:t>o</w:t>
      </w:r>
      <w:r>
        <w:rPr>
          <w:rFonts w:ascii="Arial" w:hAnsi="Arial" w:cs="Arial"/>
          <w:sz w:val="18"/>
          <w:szCs w:val="18"/>
        </w:rPr>
        <w:t xml:space="preserve"> 189 de 25 de março de 1996.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CONSIDERAÇÕES GERAIS: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BPANE estabelecem os critérios a serem seguidos pelas Unidades Hospitalares (UH) ou Empresas Prestadoras de Bens e Serviços (EPBS) na administração de NE, em nível hospitalar, ambulatorial ou domiciliar.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5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Organização e Pessoal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UH ou EPBS deve contar com um quadro de pessoal de enfermagem qualificado e em quantidade que permita atender aos requisitos deste regulamento.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Responsabilidade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4.1.2.1. A equipe de enfermagem envolvida na administração da NE é formada pelo enfermeiro, técnico de enfermagem e auxiliar de enfermagem, tendo cada profissional suas atribuições dispostas em legislação específica.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4.1.2.2. O enfermeiro é o coordenador da equipe de enfermagem, cabendo-lhe as ações de planejamento, organização, coordenação, execução, avaliação de serviços de enfermagem, treinamento de pessoal e prescrição de cuidados de enfermagem ao paciente.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4.1.2.3. O enfermeiro deve participar do processo de seleção, padronização, licitação e aquisição de equipamentos e materiais utilizados na administração da NE e controle do paciente.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4.1.2.4. O enfermeiro é responsável pela administração da NE e prescrição dos cuidados de enfermagem em nível hospitalar, ambulatorial e domiciliar.</w:t>
      </w:r>
    </w:p>
    <w:p w:rsidR="004C67A0" w:rsidRDefault="004C67A0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4.1.2.5. Ao atendente de enfermagem e equivalentes é vedada a assistência direta ao paciente em TNE. Suas atribuições estão previstas em legislação específica.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Treinamento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4.1.3.1. O enfermeiro da EMTN deve participar e promover atividade de treinamento operacional e de educação continuada, garantindo a capacitação e atualização de seus colaboradores.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4.1.3.2. A equipe de enfermagem envolvida na administração da NE deve conhecer os princípios da BPANE.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4.1.3.3. O treinamento da equipe de enfermagem deve seguir uma programação pré-estabelecida e adaptada às necessidades do serviço com os devidos registros em livro próprio.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4.1.3.4. O enfermeiro deve regularmente desenvolver, rever e atualizar os procedimentos relativos ao cuidado com o paciente em TNE.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Saúde, Higiene e Conduta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4.1.4.1. A admissão dos funcionários deve ser precedida de exames médicos, sendo obrigatório a realização de avaliações periódicas, conforme estabelecido na NR n</w:t>
      </w:r>
      <w:r>
        <w:rPr>
          <w:rFonts w:ascii="Arial" w:hAnsi="Arial" w:cs="Arial"/>
          <w:sz w:val="18"/>
          <w:szCs w:val="18"/>
          <w:vertAlign w:val="superscript"/>
        </w:rPr>
        <w:t>o</w:t>
      </w:r>
      <w:r>
        <w:rPr>
          <w:rFonts w:ascii="Arial" w:hAnsi="Arial" w:cs="Arial"/>
          <w:sz w:val="18"/>
          <w:szCs w:val="18"/>
        </w:rPr>
        <w:t xml:space="preserve"> 7 do Ministério do Trabalho.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4.1.4.2. Em caso de supeita ou confirmação de enfermidade ou lesão exposta, o profissional deve ser encaminhado ao serviço de saúde ocupacional (medicina do trabalho), o qual tomará as providências necessárias.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4.1.4.3. A equipe de enfermagem deve atender a um alto nível de higiene, sendo orientada para a correta lavagem das mãos e retirada de jóias e relógio antes de operacionalizar a administração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4.1.4.4. Todos os funcionários devem ser instruídos e incentivados a reportar aos seus superiores imediatos quaisquer condições relativas ao ambiente, equipamento ou pessoal que considerem prejudiciais à qualidade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4.1.4.5. A conduta da equipe de enfermagem deve ser pautada pelos preceitos éticos em relação a atividade profissional, bem como ao atendimento do paciente e sua família.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EQUIPAMENTOS E MATERIAIS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6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utilização de bombas de infusão, quando recomendada, deve ser efetuada por profissional devidamente treinado.</w:t>
      </w:r>
    </w:p>
    <w:p w:rsidR="004C67A0" w:rsidRDefault="004C67A0" w:rsidP="003D11D7">
      <w:pPr>
        <w:numPr>
          <w:ilvl w:val="1"/>
          <w:numId w:val="26"/>
          <w:numberingChange w:id="431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UH ou EPBS deve garantir a disponibilidade de bombas de infusão adequadas à administração da NE, em número suficiente, calibradas e com manutenções periódicas realizadas por profissional qualificado.</w:t>
      </w:r>
    </w:p>
    <w:p w:rsidR="004C67A0" w:rsidRDefault="004C67A0" w:rsidP="003D11D7">
      <w:pPr>
        <w:numPr>
          <w:ilvl w:val="1"/>
          <w:numId w:val="26"/>
          <w:numberingChange w:id="432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bombas de infusão devem ser periodicamente limpas e desinfetadas, conforme procedimento escrito estabelecido pela CCIH.</w:t>
      </w:r>
    </w:p>
    <w:p w:rsidR="004C67A0" w:rsidRDefault="004C67A0" w:rsidP="003D11D7">
      <w:pPr>
        <w:numPr>
          <w:ilvl w:val="1"/>
          <w:numId w:val="26"/>
          <w:numberingChange w:id="433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Antes do início da sua utilização, as bombas de infusão devem ser cuidadosamente verificadas quanto às suas condições de limpeza e funcionamento.</w:t>
      </w:r>
    </w:p>
    <w:p w:rsidR="004C67A0" w:rsidRDefault="004C67A0" w:rsidP="003D11D7">
      <w:pPr>
        <w:numPr>
          <w:ilvl w:val="1"/>
          <w:numId w:val="26"/>
          <w:numberingChange w:id="434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Devem existir registros das operações de limpeza, desinfecção, calibração e manutenção das bombas de infusão</w:t>
      </w:r>
    </w:p>
    <w:p w:rsidR="004C67A0" w:rsidRDefault="004C67A0" w:rsidP="003D11D7">
      <w:pPr>
        <w:numPr>
          <w:ilvl w:val="1"/>
          <w:numId w:val="26"/>
          <w:numberingChange w:id="435" w:author="Flávio Bicalho" w:date="1999-12-01T10:14:00Z" w:original="%1:5:0:.%2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UH ou EPBS é responsável pela disponibilidade e utilização de equipos de infusão específicos para cada caso, com qualidade assegurada e em quantidade necessária à operacionalização da administração da NE.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OPERACIONALIZAÇÃO DA ADMINISTRAÇÃO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Todos os procedimentos pertinentes à administração da NE devem ser realizados de acordo com procedimentos operacionais escritos que atendam às diretrizes deste Regulamento.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Preparo do paciente e acesso enteral: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Orientar o paciente e sua família quanto à:</w:t>
      </w:r>
    </w:p>
    <w:p w:rsidR="004C67A0" w:rsidRDefault="004C67A0" w:rsidP="003D11D7">
      <w:pPr>
        <w:numPr>
          <w:ilvl w:val="0"/>
          <w:numId w:val="27"/>
        </w:numPr>
        <w:tabs>
          <w:tab w:val="clear" w:pos="36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terapia, seus objetivos e riscos, ressaltando a importância da participação dos mesmos durante todo o processo e</w:t>
      </w:r>
    </w:p>
    <w:p w:rsidR="004C67A0" w:rsidRDefault="004C67A0" w:rsidP="003D11D7">
      <w:pPr>
        <w:pStyle w:val="Corpodetexto2"/>
        <w:numPr>
          <w:ilvl w:val="0"/>
          <w:numId w:val="27"/>
        </w:numPr>
        <w:tabs>
          <w:tab w:val="clear" w:pos="360"/>
        </w:tabs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via de administração da NE, técnica de inserção da sonda e as possíveis intercorrências que possam advir, enfatizando que a comunicação destas imediatamente à equipe de enfermagem, possibilita que as providências sejam tomadas em tempo hábil.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equipe de enfermagem deve facilitar o intercâmbio entre os pacientes submetidos à TNE e suas famílias, visando minimizar receios e apreensões quanto à terapia implementada.</w:t>
      </w:r>
    </w:p>
    <w:p w:rsidR="004C67A0" w:rsidRDefault="004C67A0" w:rsidP="003D11D7">
      <w:pPr>
        <w:numPr>
          <w:ilvl w:val="2"/>
          <w:numId w:val="24"/>
          <w:numberingChange w:id="436" w:author="Flávio Bicalho" w:date="1999-12-01T10:14:00Z" w:original="%1:6:0:.%2:1:0:.%3:2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enfermeiro deve participar da escolha da via de administração da NE em consonância com o médico responsável pelo atendimento ao paciente e a EMTN.</w:t>
      </w:r>
    </w:p>
    <w:p w:rsidR="004C67A0" w:rsidRDefault="004C67A0" w:rsidP="003D11D7">
      <w:pPr>
        <w:numPr>
          <w:ilvl w:val="2"/>
          <w:numId w:val="24"/>
          <w:numberingChange w:id="437" w:author="Flávio Bicalho" w:date="1999-12-01T10:14:00Z" w:original="%1:6:0:.%2:1:0:.%3:2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É responsabilidade do enfermeiro estabelecer o acesso enteral, por via oro/nasogástrica ou transpilórica, para administração da NE, conforme procedimento pré-estabelecido.</w:t>
      </w:r>
    </w:p>
    <w:p w:rsidR="004C67A0" w:rsidRDefault="004C67A0" w:rsidP="003D11D7">
      <w:pPr>
        <w:numPr>
          <w:ilvl w:val="2"/>
          <w:numId w:val="24"/>
          <w:numberingChange w:id="438" w:author="Flávio Bicalho" w:date="1999-12-01T10:14:00Z" w:original="%1:6:0:.%2:1:0:.%3:2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É responsabilidade do enfermeiro encaminhar o paciente para exame radiológico, visando a confirmação da localização da sonda.</w:t>
      </w:r>
    </w:p>
    <w:p w:rsidR="004C67A0" w:rsidRDefault="004C67A0" w:rsidP="003D11D7">
      <w:pPr>
        <w:numPr>
          <w:ilvl w:val="2"/>
          <w:numId w:val="24"/>
          <w:numberingChange w:id="439" w:author="Flávio Bicalho" w:date="1999-12-01T10:14:00Z" w:original="%1:6:0:.%2:1:0:.%3:2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enfermeiro deve assessorar o médico na instalação do acesso por estomia, que deve ser realizado de preferência no Centro Cirúrgico, utilizando-se técnica asséptica e material estéril, obedecendo-se a procedimento escrito estabelecido em consonância com a CCIH.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Local de Manuseio da NE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local utilizado para o manuseio da NE, deve ser revestido de material liso e impermeável. para evitar o acúmulo de partículas e microorganismos e ser resistente aos agentes sanitizantes.</w:t>
      </w:r>
    </w:p>
    <w:p w:rsidR="004C67A0" w:rsidRDefault="004C67A0" w:rsidP="003D11D7">
      <w:pPr>
        <w:numPr>
          <w:ilvl w:val="2"/>
          <w:numId w:val="24"/>
          <w:numberingChange w:id="440" w:author="Flávio Bicalho" w:date="1999-12-01T10:14:00Z" w:original="%1:6:0:.%2:2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local de manuseio da NE deve estar organizado e livre de quaisquer outros medicamentos e materiais estranhos à NE.</w:t>
      </w:r>
    </w:p>
    <w:p w:rsidR="004C67A0" w:rsidRDefault="004C67A0" w:rsidP="003D11D7">
      <w:pPr>
        <w:numPr>
          <w:ilvl w:val="2"/>
          <w:numId w:val="24"/>
          <w:numberingChange w:id="441" w:author="Flávio Bicalho" w:date="1999-12-01T10:14:00Z" w:original="%1:6:0:.%2:2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local de manuseio da NE e suas adjacências deve ser mantido em rigorosa condição de higiene.</w:t>
      </w:r>
    </w:p>
    <w:p w:rsidR="004C67A0" w:rsidRDefault="004C67A0" w:rsidP="003D11D7">
      <w:pPr>
        <w:numPr>
          <w:ilvl w:val="2"/>
          <w:numId w:val="24"/>
          <w:numberingChange w:id="442" w:author="Flávio Bicalho" w:date="1999-12-01T10:14:00Z" w:original="%1:6:0:.%2:2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Proceder à limpeza e desinfecção da área e do local de manuseio da NE conforme procedimento estabelecido pela CCIH.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Recebimento da NE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É da responsabilidade do enfermeiro o recebimento da NE 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recebimento da NE, o enfermeiro deve:</w:t>
      </w:r>
    </w:p>
    <w:p w:rsidR="004C67A0" w:rsidRDefault="004C67A0">
      <w:pPr>
        <w:pStyle w:val="Corpodetexto2"/>
        <w:numPr>
          <w:numberingChange w:id="443" w:author="Flávio Bicalho" w:date="1999-12-01T10:14:00Z" w:original="%1:1:4:)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observar a integridade da embalagem e a presença de elementos estranhos ao produto.</w:t>
      </w:r>
    </w:p>
    <w:p w:rsidR="004C67A0" w:rsidRDefault="004C67A0">
      <w:pPr>
        <w:pStyle w:val="Corpodetexto2"/>
        <w:numPr>
          <w:numberingChange w:id="444" w:author="Flávio Bicalho" w:date="1999-12-01T10:14:00Z" w:original="%1:1:4:)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b) realizar a inspeção de recebimento, verificando o rótulo segundo o item 4.5.4.2 da BPPNE.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Verificada alguma anormalidade na NE devem ser adotadas as seguintes condutas: </w:t>
      </w:r>
    </w:p>
    <w:p w:rsidR="004C67A0" w:rsidRDefault="004C67A0">
      <w:pPr>
        <w:numPr>
          <w:numberingChange w:id="445" w:author="Flávio Bicalho" w:date="1999-12-01T10:14:00Z" w:original="%1:1:4:)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a NE não deve ser administrada; </w:t>
      </w:r>
    </w:p>
    <w:p w:rsidR="004C67A0" w:rsidRDefault="004C67A0">
      <w:pPr>
        <w:numPr>
          <w:numberingChange w:id="446" w:author="Flávio Bicalho" w:date="1999-12-01T10:14:00Z" w:original="%1:1:4:)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b) o nutricionista responsável deve ser contatado e a NE devolvida; </w:t>
      </w:r>
    </w:p>
    <w:p w:rsidR="004C67A0" w:rsidRDefault="004C67A0">
      <w:pPr>
        <w:numPr>
          <w:numberingChange w:id="447" w:author="Flávio Bicalho" w:date="1999-12-01T10:14:00Z" w:original="%1:1:4:)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c) o enfermeiro deve registrar o ocorrido em livro próprio e assinar de forma legível, anotando seu número de registro no órgão de classe.</w:t>
      </w:r>
    </w:p>
    <w:p w:rsidR="004C67A0" w:rsidRDefault="004C67A0">
      <w:pPr>
        <w:numPr>
          <w:numberingChange w:id="448" w:author="Flávio Bicalho" w:date="1999-12-01T10:14:00Z" w:original="%1:1:4:)"/>
        </w:num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Conservação da NE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Quando for necessária a conservação na unidade de enfermagem da NE preparada, esta deve ser mantida sob refrigeração, em geladeira exclusiva para medicamentos, mantendo-se a temperatura de 2 ºC a 8 ºC.</w:t>
      </w:r>
    </w:p>
    <w:p w:rsidR="004C67A0" w:rsidRDefault="004C67A0" w:rsidP="003D11D7">
      <w:pPr>
        <w:numPr>
          <w:ilvl w:val="2"/>
          <w:numId w:val="24"/>
          <w:numberingChange w:id="449" w:author="Flávio Bicalho" w:date="1999-12-01T10:14:00Z" w:original="%1:6:0:.%2:4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geladeira utilizada para conservação da NE deve ser limpa, obedecendo-se procedimento estabelecido pela CCIH.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Administração da NE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Observar a integridade da embalagem e presença de elementos estranhos ao produto.</w:t>
      </w:r>
    </w:p>
    <w:p w:rsidR="004C67A0" w:rsidRDefault="004C67A0" w:rsidP="003D11D7">
      <w:pPr>
        <w:pStyle w:val="Corpodetexto2"/>
        <w:numPr>
          <w:ilvl w:val="2"/>
          <w:numId w:val="24"/>
        </w:num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Conferir o rótulo da NE conforme item 4.5.4.2. da BPPNE.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Proceder à correta lavagem das mãos, retirando jóias e relógio, antes de prosseguir na operacionalização da administração da NE.</w:t>
      </w:r>
    </w:p>
    <w:p w:rsidR="004C67A0" w:rsidRDefault="004C67A0" w:rsidP="003D11D7">
      <w:pPr>
        <w:numPr>
          <w:ilvl w:val="2"/>
          <w:numId w:val="24"/>
          <w:numberingChange w:id="450" w:author="Flávio Bicalho" w:date="1999-12-01T10:14:00Z" w:original="%1:6:0:.%2:5:0:.%3:3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Confirmar a localização da sonda e sua permeabilidade, antes de iniciar a administração da NE.</w:t>
      </w:r>
    </w:p>
    <w:p w:rsidR="004C67A0" w:rsidRDefault="004C67A0" w:rsidP="003D11D7">
      <w:pPr>
        <w:numPr>
          <w:ilvl w:val="2"/>
          <w:numId w:val="24"/>
          <w:numberingChange w:id="451" w:author="Flávio Bicalho" w:date="1999-12-01T10:14:00Z" w:original="%1:6:0:.%2:5:0:.%3:3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Adaptar o equipo de infusão adequado ao recipiente contendo a NE.</w:t>
      </w:r>
    </w:p>
    <w:p w:rsidR="004C67A0" w:rsidRDefault="004C67A0" w:rsidP="003D11D7">
      <w:pPr>
        <w:numPr>
          <w:ilvl w:val="2"/>
          <w:numId w:val="24"/>
          <w:numberingChange w:id="452" w:author="Flávio Bicalho" w:date="1999-12-01T10:14:00Z" w:original="%1:6:0:.%2:5:0:.%3:3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Administrar a NE, cumprindo rigorosamente o prazo estabelecido. É vedado à equipe de enfermagem, sem prévia autorização, a alteração da velocidade de administração. Recomenda-se a utilização de bombas infusoras adequadas à administração de NE.</w:t>
      </w:r>
    </w:p>
    <w:p w:rsidR="004C67A0" w:rsidRDefault="004C67A0" w:rsidP="003D11D7">
      <w:pPr>
        <w:numPr>
          <w:ilvl w:val="2"/>
          <w:numId w:val="24"/>
          <w:numberingChange w:id="453" w:author="Flávio Bicalho" w:date="1999-12-01T10:14:00Z" w:original="%1:6:0:.%2:5:0:.%3:3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que a via de acesso da NE seja mantida, conforme prescrição médica ou procedimento pré-estabelecido pelo serviço, no caso de ocorrer descontinuidade na administração.</w:t>
      </w:r>
    </w:p>
    <w:p w:rsidR="004C67A0" w:rsidRDefault="004C67A0" w:rsidP="003D11D7">
      <w:pPr>
        <w:numPr>
          <w:ilvl w:val="2"/>
          <w:numId w:val="24"/>
          <w:numberingChange w:id="454" w:author="Flávio Bicalho" w:date="1999-12-01T10:14:00Z" w:original="%1:6:0:.%2:5:0:.%3:3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Garantir que a troca da NE, sondas e equipos seja realizada conforme procedimentos pré-estabelecidos pela EMTN, em consonância com a CCIH.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Assistência ao Paciente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Proporcionar ao paciente uma assistência de enfermagem humanizada, mantendo-o informado de sua evolução.</w:t>
      </w:r>
    </w:p>
    <w:p w:rsidR="004C67A0" w:rsidRDefault="004C67A0" w:rsidP="003D11D7">
      <w:pPr>
        <w:numPr>
          <w:ilvl w:val="2"/>
          <w:numId w:val="24"/>
          <w:numberingChange w:id="455" w:author="Flávio Bicalho" w:date="1999-12-01T10:14:00Z" w:original="%1:6:0:.%2:6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Adotar medidas de higiene e conforto que proporcione bem estar ao paciente.</w:t>
      </w:r>
    </w:p>
    <w:p w:rsidR="004C67A0" w:rsidRDefault="004C67A0" w:rsidP="003D11D7">
      <w:pPr>
        <w:numPr>
          <w:ilvl w:val="2"/>
          <w:numId w:val="24"/>
          <w:numberingChange w:id="456" w:author="Flávio Bicalho" w:date="1999-12-01T10:14:00Z" w:original="%1:6:0:.%2:6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Observar complicações inerentes à TNE, registrando-as e comunicando-as ao médico responsável pelo atendimento ao paciente e à EMTN.</w:t>
      </w:r>
    </w:p>
    <w:p w:rsidR="004C67A0" w:rsidRDefault="004C67A0" w:rsidP="003D11D7">
      <w:pPr>
        <w:numPr>
          <w:ilvl w:val="2"/>
          <w:numId w:val="24"/>
          <w:numberingChange w:id="457" w:author="Flávio Bicalho" w:date="1999-12-01T10:14:00Z" w:original="%1:6:0:.%2:6:0:.%3:1:0:."/>
        </w:numPr>
        <w:ind w:left="0" w:firstLine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Sempre que possível, pesar o paciente diariamente, preferencialmente no mesmo horário e na mesma balança.</w:t>
      </w:r>
    </w:p>
    <w:p w:rsidR="004C67A0" w:rsidRDefault="004C67A0" w:rsidP="003D11D7">
      <w:pPr>
        <w:numPr>
          <w:ilvl w:val="2"/>
          <w:numId w:val="24"/>
          <w:numberingChange w:id="458" w:author="Flávio Bicalho" w:date="1999-12-01T10:14:00Z" w:original="%1:6:0:.%2:6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Verificar os sinais vitais, conforme prescrição ou procedimento pré-estabelecido pelo serviço.</w:t>
      </w:r>
    </w:p>
    <w:p w:rsidR="004C67A0" w:rsidRDefault="004C67A0" w:rsidP="003D11D7">
      <w:pPr>
        <w:numPr>
          <w:ilvl w:val="2"/>
          <w:numId w:val="24"/>
          <w:numberingChange w:id="459" w:author="Flávio Bicalho" w:date="1999-12-01T10:14:00Z" w:original="%1:6:0:.%2:6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Realizar o balanço hídrico, glicemia capilar e glicosúria de resultado imediato, conforme prescrição ou procedimento pré-estabelecido.</w:t>
      </w:r>
    </w:p>
    <w:p w:rsidR="004C67A0" w:rsidRDefault="004C67A0" w:rsidP="003D11D7">
      <w:pPr>
        <w:numPr>
          <w:ilvl w:val="2"/>
          <w:numId w:val="24"/>
          <w:numberingChange w:id="460" w:author="Flávio Bicalho" w:date="1999-12-01T10:14:00Z" w:original="%1:6:0:.%2:6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enfermeiro deve assegurar a realização dos exames clínicos e laboratoriais solicitados, atendendo rigorosamente tempo e prazo.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Registros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enfermeiro deve assegurar que todas as ocorrências e dados referentes ao paciente e à TNE sejam registrados de forma correta, garantindo a disponibilidade de informações necessárias à avaliação do paciente e eficácia do tratamento.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 w:rsidP="003D11D7">
      <w:pPr>
        <w:numPr>
          <w:ilvl w:val="1"/>
          <w:numId w:val="24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Inspeções</w:t>
      </w:r>
    </w:p>
    <w:p w:rsidR="004C67A0" w:rsidRDefault="004C67A0" w:rsidP="003D11D7">
      <w:pPr>
        <w:numPr>
          <w:ilvl w:val="2"/>
          <w:numId w:val="24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inspeção é o procedimento apropriado para avaliação do cumprimento das BPANE.</w:t>
      </w:r>
    </w:p>
    <w:p w:rsidR="004C67A0" w:rsidRDefault="004C67A0" w:rsidP="003D11D7">
      <w:pPr>
        <w:numPr>
          <w:ilvl w:val="2"/>
          <w:numId w:val="24"/>
          <w:numberingChange w:id="461" w:author="Flávio Bicalho" w:date="1999-12-01T10:14:00Z" w:original="%1:6:0:.%2:8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Auditorias Internas devem ser realizadas periodicamente para verificar o cumprimento das BPANE e suas conclusões documentadas e arquivadas.</w:t>
      </w:r>
    </w:p>
    <w:p w:rsidR="004C67A0" w:rsidRDefault="004C67A0" w:rsidP="003D11D7">
      <w:pPr>
        <w:numPr>
          <w:ilvl w:val="2"/>
          <w:numId w:val="24"/>
          <w:numberingChange w:id="462" w:author="Flávio Bicalho" w:date="1999-12-01T10:14:00Z" w:original="%1:6:0:.%2:8:0:.%3:1:0:.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 base nas conclusões das Inspeções Sanitárias e Auditorias Internas, devem ser estabelecidas as ações corretivas necessárias para o aprimoramento da qualidade da TNE.</w:t>
      </w:r>
    </w:p>
    <w:p w:rsidR="004C67A0" w:rsidRDefault="004C67A0">
      <w:pPr>
        <w:pStyle w:val="Ttulo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  <w:t xml:space="preserve">ANEXO IV </w:t>
      </w:r>
    </w:p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– ROTEIRO PARA IDENTIFICAÇÃO DA EMPRESA E INSPEÇÃO DAS ATIVIDADES DA EMTN 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67"/>
        <w:gridCol w:w="45"/>
        <w:gridCol w:w="562"/>
        <w:gridCol w:w="1665"/>
        <w:gridCol w:w="709"/>
        <w:gridCol w:w="709"/>
        <w:gridCol w:w="992"/>
        <w:gridCol w:w="284"/>
        <w:gridCol w:w="141"/>
        <w:gridCol w:w="567"/>
        <w:gridCol w:w="567"/>
      </w:tblGrid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1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>PRIVATE</w:instrText>
            </w:r>
            <w:ins w:id="463" w:author="Flávio Bicalho" w:date="1999-12-01T15:47:00Z">
              <w:r w:rsidR="000A7E44">
                <w:rPr>
                  <w:rFonts w:ascii="Arial" w:hAnsi="Arial" w:cs="Arial"/>
                  <w:sz w:val="18"/>
                  <w:szCs w:val="18"/>
                </w:rPr>
              </w:r>
            </w:ins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>A1 – IDENTIFICAÇÃO DA EMPRESA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1"/>
          </w:tcPr>
          <w:p w:rsidR="004C67A0" w:rsidRDefault="004C67A0" w:rsidP="003D11D7">
            <w:pPr>
              <w:numPr>
                <w:ilvl w:val="0"/>
                <w:numId w:val="28"/>
              </w:numPr>
              <w:ind w:left="720" w:hanging="36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RAZÃO SOCIAL: 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1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b) C.G.C.: ___ ___ ___ ___ ___ ___ ___ </w:t>
            </w:r>
            <w:r>
              <w:rPr>
                <w:rFonts w:ascii="Arial" w:hAnsi="Arial" w:cs="Arial"/>
                <w:sz w:val="18"/>
                <w:szCs w:val="18"/>
              </w:rPr>
              <w:t> ___ ___ ___ ___ /___ 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1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c) NOME FANTASIA: </w:t>
            </w:r>
          </w:p>
          <w:p w:rsidR="004C67A0" w:rsidRDefault="004C67A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</w:t>
            </w:r>
          </w:p>
          <w:p w:rsidR="004C67A0" w:rsidRDefault="004C67A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</w:t>
            </w:r>
          </w:p>
          <w:p w:rsidR="004C67A0" w:rsidRDefault="004C67A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1"/>
          </w:tcPr>
          <w:p w:rsidR="004C67A0" w:rsidRDefault="004C67A0" w:rsidP="003D11D7">
            <w:pPr>
              <w:numPr>
                <w:ilvl w:val="0"/>
                <w:numId w:val="29"/>
                <w:numberingChange w:id="464" w:author="Flávio Bicalho" w:date="1999-12-01T10:14:00Z" w:original="%1:7:4:."/>
              </w:num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ENDEREÇO: 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CEP: ___ ___ ___ ___ ___ -___ ___ 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BAIRRO:_____________________________________________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MUNICÍPIO:_____________________________________________________ UF: 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FONE: (______) 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FAX: ( _____) 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E.MAIL: _______________________________________________</w:t>
            </w:r>
          </w:p>
          <w:p w:rsidR="004C67A0" w:rsidRDefault="004C67A0" w:rsidP="003D11D7">
            <w:pPr>
              <w:numPr>
                <w:ilvl w:val="0"/>
                <w:numId w:val="29"/>
                <w:numberingChange w:id="465" w:author="Flávio Bicalho" w:date="1999-12-01T10:14:00Z" w:original="%1:8:4:."/>
              </w:num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EMPRESA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UNIDADE HOSPITALAR (UH)___ EMPRESA PRESTADORA DE BENS E SERVIÇOS (EPBS)_____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1"/>
          </w:tcPr>
          <w:p w:rsidR="004C67A0" w:rsidRDefault="004C67A0">
            <w:pPr>
              <w:numPr>
                <w:numberingChange w:id="466" w:author="Flávio Bicalho" w:date="1999-12-01T10:14:00Z" w:original="%1:7:4:."/>
              </w:num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A2                 INSPECÃO DAS ATIVIDADES DA EMTN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UH/EPBS conta com área para preparação de NE?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 Caso negativo, passar para o item 9 )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UH/EPBS conta com uma EMTN, formalmente constituída?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(Caso negativo, passar para o item 9)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Existe ato formal de constituição da EMTN?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Qual a composição da EMTN?- indique o número de cada categoria. 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 Coordenador Clinico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 Coordenador Técnico Administrativo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 Médico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 Nutricionista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 Enfermeiro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____ Farmacêutico 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 outros, especificar_____________________________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membros da EMTN possuem título de especialista relacionado à TN, mestrado, doutorado ou treinamento específico?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MEMBROS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TÍTULO ESP. 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TREINAMENTO ESPECÍFICO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COORD.CLÍNICO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 TEC ADMINISTRATIVO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NUTRICIONISTA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ENFERMEIRO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FARMACÊUTICO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periodicidade com que se reune a EMTN?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formais das reuniões da EMTN?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UH contrata EPBS?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Qual(is) a(s) EPBS contratada(s) pela UH? 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– ATIVIDADES DA EMTN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NOME:______________________________________________________________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ENDEREÇO: ___________________________________________________________________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____________________________________________________________________ 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 – ATIVIDADES DE PREPARO DA NE 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NOME:______________________________________________________________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ENDEREÇO: __________________________________________________________________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Existe(m) contrato(s) firmado(s) entre UH e a(s) EBPS especializada(s)?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11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ATIVIDADES DA EMTN</w:t>
            </w:r>
          </w:p>
        </w:tc>
      </w:tr>
      <w:tr w:rsidR="004C67A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11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ATIVIDADES DE PREPARO DA NE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Responsáveis na Unidade Hospitalar/EPBS: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UH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EPBS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Diretor Clínico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Diretor Técnico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Coord.Tec.Adm. da EMTN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Coord.Clinico da EMTN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Nutricionista Responsável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Enfermeiro Responsável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Farmacêutico Responsável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6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protocolos para: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Procedimentos Médicos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Procedimentos dos Nutricionistas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Procedimentos dos Enfermeiros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Procedimentos dos Farmacêuticos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Outros: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Quais?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Está devidamente registrada a aplicação dos: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</w:t>
            </w:r>
          </w:p>
        </w:tc>
        <w:tc>
          <w:tcPr>
            <w:tcW w:w="6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Protocolos Médicos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pStyle w:val="Ttulo3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Protocolos Enfermeiros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Protocolos Farmacêuticos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Protocolos Nutricionistas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Outros: 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EMTN oferece programa de Educação Continuada para os demais profissionais da UH/EPBS?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dos programas realizados?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Coordenador Técnico Administrativo incentiva e promove programas de educação continuada para os profissionais envolvidos na TNE?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 Coordenador Técnico Administrativo padroniza os indicadores de qualidade para a TNE?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17.1.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Quais os indicadores de Qualidade padronizados?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desvios de qualidade são devidamente investigados e documentados pelo Coordenador Clínico?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estabelecidas ações corretivas para os desvios de qualidade?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Coordenador Clínico assegura a atualização técnico-cientifica da EMTN?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 que frequência?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outros médicos, que não da EMTN, que prescrevem TNE?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das prescrições médicas?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protocolo estabelecido para acesso ao trato gastrointestinal para a TNE?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da realização deste procedimento e de suas complicações?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da evolução médica dos pacientes submetidos à TNE?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dos resultados de exames complementares realizados para o acompanhamento dos pacientes em TNE?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da avaliação nutricional dos pacientes em TN?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26.1.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 que periodicidade? 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Pessoas contactadas durante a inspeção: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Conclusões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e Data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e Número de Credencial/Assinatura dos Inspetores:</w:t>
            </w: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Ttulo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67A0" w:rsidRDefault="004C67A0">
      <w:pPr>
        <w:pStyle w:val="Ttulo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B. ROTEIRO DE INSPEÇÃO PARA A PREPARAÇÃO DE NUTRIÇÃO ENTERAL </w:t>
      </w:r>
    </w:p>
    <w:p w:rsidR="004C67A0" w:rsidRDefault="004C67A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42"/>
        <w:gridCol w:w="142"/>
        <w:gridCol w:w="283"/>
        <w:gridCol w:w="142"/>
        <w:gridCol w:w="142"/>
        <w:gridCol w:w="4252"/>
        <w:gridCol w:w="567"/>
        <w:gridCol w:w="567"/>
      </w:tblGrid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IDENTIFICAÇÃO (UH ou EPBS)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RAZÃO SOCIAL: _______________________________________________________</w:t>
            </w:r>
          </w:p>
          <w:p w:rsidR="004C67A0" w:rsidRDefault="004C67A0">
            <w:pPr>
              <w:numPr>
                <w:ilvl w:val="12"/>
                <w:numId w:val="0"/>
              </w:numPr>
              <w:ind w:left="283" w:hanging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C.G.C.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FANTASIA: ______________________________________________________</w:t>
            </w:r>
          </w:p>
          <w:p w:rsidR="004C67A0" w:rsidRDefault="004C67A0">
            <w:pPr>
              <w:numPr>
                <w:ilvl w:val="12"/>
                <w:numId w:val="0"/>
              </w:numPr>
              <w:ind w:left="283" w:hanging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ENDEREÇO: ___________________________________________________________ _____________________________________________________ CEP: __ __ __ __ __ - __ __ __    BAIRRO:______________________________________________________ UF _____ MUNICÍPIO:______________________________________ FONE: (       ) __________________  FAX: (       ) _____________________ E.MAIL: ______________________________________________________________ 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LICENÇA DE FUNCIONAMENTO Nº: _____________________________________ AFIXADO EM LOCAL VISÍVEL       SIM    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RESPONSÁVEL TÉCNICO: ______________________________________________ CR____  Nº: _______________________   PRESENTE       AUSENTE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FILIAL (FILIAIS) COM A MESMA ATIVIDADE ENDEREÇO:___________________________________________________________ ____________________________________________________________________________ CEP: __ __ __ __ __ - __ __ __    BAIRRO:______________________________________________________ UF ____ MUNICÍPIO:___________________________________________________________ FONE: (       ) ___________________________  FAX: (       ) ____________________ E.MAIL: ______________________________________________________________ 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9"/>
          </w:tcPr>
          <w:p w:rsidR="004C67A0" w:rsidRDefault="004C67A0" w:rsidP="003D11D7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PESSOAS CONTATADAS 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CONSIDERAÇÕES GERAIS 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arredores da área de preparação da N.E estão limpos e apresentam boa conservação?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fontes de poluição ou contaminação ambiental (lixo, objetos em desuso), próximos a esta área?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proteção (portas com molas e proteção inferior, janelas com telas milimétricas) contra a entrada de roedores, insetos, aves e outros animais?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Existe programa formal de sanitização, desratização e desinsetização ? 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periodicidade?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da realização da sanitização, desratização e desintetização?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 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esgotos e encanamentos estão em bom estado?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sanitários em quantidade suficiente?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Estão limpos?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Nº total de funcionários:  (M)______  (F)___________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Qual a formação profissional dos funcionários? 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realizados treinamentos dos funcionários?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atribuições e responsabilidades estão formalmente descritas e são entendidas pelos envolvidos?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funcionários são submetidos a exames médicos periódicos?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periodicidade?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ausência de enfermidades ou feridas expostas?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funcionários estão com uniformes fechados, sapato fechado e gorro que proteja todo o cabelo?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uniformes estão rigorosamente limpos e em boas condições de conservação?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instalações elétricas estão em bom estado de conservação, segurança e uso?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equipamentos de segurança para combater incêndios?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extintores estão dentro do prazo de validade?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2.14.2</w:t>
            </w:r>
          </w:p>
        </w:tc>
        <w:tc>
          <w:tcPr>
            <w:tcW w:w="567" w:type="dxa"/>
            <w:gridSpan w:val="3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  <w:tcBorders>
              <w:bottom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acesso aos extintores e mangueiras está livre?</w:t>
            </w:r>
          </w:p>
        </w:tc>
        <w:tc>
          <w:tcPr>
            <w:tcW w:w="567" w:type="dxa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</w:t>
            </w:r>
          </w:p>
        </w:tc>
        <w:tc>
          <w:tcPr>
            <w:tcW w:w="567" w:type="dxa"/>
            <w:gridSpan w:val="3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bottom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  RECEBIMENTO DA PRESCRIÇÃO DIETÉTICA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3.1. 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536" w:type="dxa"/>
            <w:gridSpan w:val="3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preparação da NE é feita somente sob prescrição dietética?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670" w:type="dxa"/>
            <w:gridSpan w:val="5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Quais os mecanismos de recebimento das prescrições?  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0" w:type="dxa"/>
            <w:gridSpan w:val="7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536" w:type="dxa"/>
            <w:gridSpan w:val="3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um sistema de Registro Geral das prescrições médicas?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536" w:type="dxa"/>
            <w:gridSpan w:val="3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Todas as prescrições estão devidamente registradas?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5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 ARMAZENAMENTO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área de armazenamento tem capacidade suficiente para assegurar  a estocagem ordenada e racional das diversas categorias de materiais?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área oferece condições de temperatura adequada para o armazenamento de materiais 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controle de temperatura e umidade?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piso é liso, resistente e de fácil limpeza?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estado de higiene e conservação do piso é bom, sem buracos e rachaduras?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paredes estão bem conservadas?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teto está em boas condições?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setor está limpo?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ventilação é suficiente e adequada?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iluminação do local é suficiente (sem reflexos fortes, ofuscamento, sombras) e  as luminárias estão limpas e com proteção?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necessidade de câmara frigorífica e/ ou geladeira?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câmara frigorífica e/ou geladeira é mantida limpa, sem acúmulo de gelo? 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controle e registro de temperatura?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freqüência?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4.10.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materiais estão armazenados afastados do piso e paredes, facilitando a limpeza?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local segregado para estocagem dos  materiais  reprovados, recolhidos para posterior devolução ou inutilização?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materiais reprovados na inspeção de recebimento são rejeitados e devolvidos?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Os materiais reprovados na inspeção de recebimento são rejeitados e inutilizados?    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recipientes com tampa para lixo?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Estão devidamente identificados?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procedência dos materiais provem de fornecedores que atendem os critérios de qualidade?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materiais são inspecionados quando do seu recebimento?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materiais estão devidamente identificados?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materiais estão dentro do prazo de validade?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materiais são acompanhados dos respectivos laudos de análises dos fornecedores, devidamente assinados pelos seus responsáveis?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4.15.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uso dos materiais obedecem a ordem PEPS (primeiro a entrar, primeiro a sair)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4.16.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nutricionista e/ou o farmacêutico participa(m) do processo de padronização de  materiais de embalagem?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4.17.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nutricionista e/ou o farmacêutico participa do processo de licitação e aquisição de materiais?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4.18.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operacionais escritos para as atividades do setor?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4.18.1.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276" w:type="dxa"/>
            <w:gridSpan w:val="5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4.19.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ÁGUA</w:t>
            </w:r>
          </w:p>
        </w:tc>
        <w:tc>
          <w:tcPr>
            <w:tcW w:w="567" w:type="dxa"/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instalação de água potável é construida de material que facilite a limpeza e evite infiltrações?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 procedida limpeza do reservatório de água potável?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periodicidade?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escritos para limpeza do reservatório de água potável?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das limpezas efetuadas?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realizados controles bacteriológicos da água potável?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periodicidade?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 PREPARAÇÃO</w:t>
            </w:r>
          </w:p>
        </w:tc>
        <w:tc>
          <w:tcPr>
            <w:tcW w:w="567" w:type="dxa"/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áreas destinadas  à preparação da NE são adequadas e suficientes ao desenvolvimento das operações, dispondo de todos os equipamentos de forma organizada e racional?  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circulação de pessoal nestas áreas é restrita?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1952"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área destinada à preparação da NE possui: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Área de limpeza e higienização de materiais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Vestiário (ante-sala)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Área de manipulação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Área de rotulagem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janelas e ou visores existentes nos diversos setores da área de preparação estão perfeitamente vedados?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LIMPEZA E HIGIENIZAÇÃO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local próprio para limpeza e higienização de materiais?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Está localizado anexo à área de manipulação?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piso é liso, resistente e de fácil limpeza?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estado de higiene e conservação do piso é bom, sem buracos e rachaduras?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paredes e o teto são de cor clara, lisas e estão em bom estado de conservação?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iluminação é suficiente (sem reflexos fortes, ofuscamento, sombras) e com luminárias limpas e protegidas?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ventilação é suficiente e adequada garantindo o conforto térmico?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ralos?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sifonados?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Dispõe de meios e equipamentos  para limpeza prévia das embalagens dos materiais?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produtos utilizados para assepsia dos  materiais  obedecem às especificações do Ministério da Saúde?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escritos para higienização dos materiais 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7.10.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procedimentos de higienização garantem a assepsia e mantém a qualidade dos materiais 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sistema de inspeção visual para revisão dos materiais?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transferência dos materiais para a área de manipulação da NE se realiza em condições de segurança, atendendo às especificações deste Regulamento Técnico?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recipiente para lixo?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7.13.1.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recipientes estão limpos e dotados de tampa?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8.VESTIÁRIO (ANTE-SALA)</w:t>
            </w:r>
          </w:p>
        </w:tc>
        <w:tc>
          <w:tcPr>
            <w:tcW w:w="567" w:type="dxa"/>
          </w:tcPr>
          <w:p w:rsidR="004C67A0" w:rsidRDefault="004C67A0">
            <w:pPr>
              <w:pStyle w:val="Ttulo5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áreas destinadas a vestiário são adequadas e suficientes  para a troca dos uniformes?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piso é liso, resistente e de fácil limpeza?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estado de higiene e conservação do piso é bom, sem buracos e rachaduras?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paredes e o teto são de cor clara, lisas e estão em bom estado de conservação?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ventilação é suficiente e adequada?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iluminação é suficiente e adequada?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escritos para a paramentação e higienização das mãos?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Equipamentos Existentes: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 Pia e torneira          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Sem pedal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Com pedal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Com alavanca para cotovelo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 Com célula foto elétrica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b.  Dispensadores para degermantes 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 Toalhas descartáveis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  Secador a ar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  Armários para guardar uniformes limpos/esterilizados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  Cesto para despejo de roupas usadas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g. Outro: Especificar: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  MANIPULAÇÃO E ACONDICIONAMENTO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condições da área são condizentes com o volume das operações realizadas por turno de trabalho?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piso é liso, resistente e de fácil limpeza?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INF 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ralos?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9.2.2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sifonados 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estado de higiene e conservação do piso é bom, sem buracos e rachaduras?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paredes e teto são de cor clara, lisas, impermeáveis e resistentes aos agentes sanitizantes e possuem ângulos abaulados? 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iluminação é suficiente (sem reflexos fortes, ofuscamento, sombras) e  com luminárias limpas e protegidas?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ventilação do local é suficiente e adequada garantindo o conforto térmico?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9.6.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local é utilizado para manipulação e/ ou fracionamento de outras preparações?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9.6.1.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Quais?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manipulador confere cuidadosamente a identificação do paciente e sua correspondência com a prescrição antes e após a sua manipulação?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Existe programa de controle ambiental (ar, superfície e pessoas)? 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 que frequência é realizado este controle?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manipuladores estão devidamente uniformizados?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uniformes são confeccionados de tecido que não liberam partículas?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9.9.2.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frequência de troca dos uniformes?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pStyle w:val="Textodecomentri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9.9.3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funcionários apresentam-se com unhas aparadas, sem esmalte e adornos?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9.10.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escritos para garantir que a entrada dos materiais na sala de manipulação seja realizada de forma segura?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escritos para a limpeza da área?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9.11.1.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9.12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recipientes utilizados para acondicionamento da NE atendem às especificações deste Regulamento?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9.13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rótulos apresentam todas as informações exigidas por este Regulamento?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9.14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escritos que garantam o acondicionamento da NE de maneira segura?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9.15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acondicionamento da NE já rotulada atende às especificações deste Regulamento?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9.16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realizados controles para verificar se a NE foi preparada conforme prescrição?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9.16.1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Quais os controles realizados?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1540"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9.17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 w:type="page"/>
              <w:t>10.CONSERVAÇÃO E TRANSPORTE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operacionais escritos para conservação e transporte da NE?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10.2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refrigerador, exclusivo com termômetro para conservação da NE até o momento do seu transporte?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10.2.1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do controle sistemático da temperatura?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condições de acondicionamento para o transporte da NE estão validadas?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recipientes utilizados para o transporte da NE garantem a manutenção da temperatura dentro da faixa pré estabelecida (2 a 8 ºC)?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NE durante o transporte se mantém protegida das intempéries e da incidência direta da luz solar?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 GARANTIA DA QUALIDADE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UND da UH ou EPBS possui um sistema de Garantia da Qualidade implantado, com base nas diretrizes das BPPNE?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procedimentos operacionais para todas as operações críticas da preparação e de controle de qualidade da NE estão padronizados 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realizadas auditorias internas?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 que frequência?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11.3.2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um programa de treinamento para todos os funcionários?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pontos críticos do processo são periodicamente validados?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documentação referente à preparação da NE são arquivadas ordenadamente durante 5 anos?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documentação existente possibilita o rastreamento para investigação de qualquer suspeita de desvio de qualidade da NE?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de reclamações referentes a desvios de qualidade da NE?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das investigações bem como das ações corretivas?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11.8.2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394" w:type="dxa"/>
            <w:gridSpan w:val="2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conclusões das investigações são transmitidas por escrito ao reclamante?</w:t>
            </w: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5670" w:type="dxa"/>
            <w:gridSpan w:val="7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 CONTROLE DE QUALIDADE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</w:t>
            </w:r>
          </w:p>
        </w:tc>
        <w:tc>
          <w:tcPr>
            <w:tcW w:w="567" w:type="dxa"/>
            <w:gridSpan w:val="3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252" w:type="dxa"/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laboratório de Controle de Qualidade no estabelecimento?</w:t>
            </w: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</w:t>
            </w:r>
          </w:p>
        </w:tc>
        <w:tc>
          <w:tcPr>
            <w:tcW w:w="567" w:type="dxa"/>
            <w:gridSpan w:val="3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252" w:type="dxa"/>
            <w:tcBorders>
              <w:bottom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empresa realiza ensaios específicos com terceiros?</w:t>
            </w:r>
          </w:p>
        </w:tc>
        <w:tc>
          <w:tcPr>
            <w:tcW w:w="567" w:type="dxa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12.2.1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Quais?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12.2.2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 quem?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12.2.3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Controle de Qualidade possui pessoal técnico qualificado para exercer a função?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operacionais escritos para o setor?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Controle de Qualidade está equipado com aparelhos adequados para executar as análises necessárias.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programa de limpeza e manutenção periódica de equipamentos e aparelhos?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especificações escritas para a aquisição dos insumos e materiais de embalagem?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12.7.1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especificação exige o fornecimento do certificado de análise dos insumos e materiais de embalagem?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controle de Qualidade monitora o cumprimento dos procedimentos de limpeza, higienização e sanitização da preparação da 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realizadas análises nas NEs  preparadas?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metodologia  adotada?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12.10.1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Amostras de contra-prova  de cada NE manipulada são conservadas sob refrigeração à temperatura de até 4º C por 72 horas após o seu prazo de validade?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12.11.1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operacionais escritos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60"/>
        </w:trPr>
        <w:tc>
          <w:tcPr>
            <w:tcW w:w="6804" w:type="dxa"/>
            <w:gridSpan w:val="9"/>
            <w:tcBorders>
              <w:top w:val="nil"/>
              <w:bottom w:val="nil"/>
            </w:tcBorders>
          </w:tcPr>
          <w:p w:rsidR="004C67A0" w:rsidRDefault="004C67A0" w:rsidP="003D11D7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CONCLUSÃO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68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 NOME,  Nº  DE  CREDENCIAL E ASSINATURA DOS INSPETORES</w:t>
            </w: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68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68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68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68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 DATA</w:t>
            </w:r>
          </w:p>
        </w:tc>
      </w:tr>
    </w:tbl>
    <w:p w:rsidR="004C67A0" w:rsidRDefault="004C67A0">
      <w:pPr>
        <w:rPr>
          <w:rFonts w:ascii="Arial" w:hAnsi="Arial" w:cs="Arial"/>
          <w:sz w:val="18"/>
          <w:szCs w:val="18"/>
        </w:rPr>
      </w:pPr>
    </w:p>
    <w:p w:rsidR="004C67A0" w:rsidRDefault="004C67A0">
      <w:pPr>
        <w:pStyle w:val="Corpodetexto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br w:type="page"/>
      </w:r>
    </w:p>
    <w:p w:rsidR="004C67A0" w:rsidRDefault="004C67A0">
      <w:pPr>
        <w:pStyle w:val="Corpodetexto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C ROTEIRO DE INSPEÇÃO PARA ATIVIDADES DE ADMINISTRAÇÃO DE NUTRIÇÃO ENTERAL</w:t>
      </w:r>
    </w:p>
    <w:p w:rsidR="004C67A0" w:rsidRDefault="004C67A0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30"/>
        <w:gridCol w:w="90"/>
        <w:gridCol w:w="540"/>
        <w:gridCol w:w="1008"/>
        <w:gridCol w:w="851"/>
        <w:gridCol w:w="1134"/>
        <w:gridCol w:w="992"/>
        <w:gridCol w:w="425"/>
        <w:gridCol w:w="567"/>
        <w:gridCol w:w="567"/>
      </w:tblGrid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>PRIVATE</w:instrText>
            </w:r>
            <w:ins w:id="467" w:author="Flávio Bicalho" w:date="1999-12-01T15:47:00Z">
              <w:r w:rsidR="000A7E44">
                <w:rPr>
                  <w:rFonts w:ascii="Arial" w:hAnsi="Arial" w:cs="Arial"/>
                  <w:sz w:val="18"/>
                  <w:szCs w:val="18"/>
                </w:rPr>
              </w:r>
            </w:ins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>1 – IDENTIFICAÇÃO DO LOCAL DAS ATIVIDADES DE ADMINISTRAÇÃO DA NUTRIÇÃO ENTERAL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 ) HOSPITAL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Setor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Clínica</w:t>
            </w:r>
          </w:p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Cirúrgica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Pediatria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Clínica</w:t>
            </w:r>
          </w:p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Médica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n° de leitos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n.º de enfermeiros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n° de técnicos de enfermagem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n° de auxiliares de enfermagem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 ) AMBULATÓRIO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 ) RESIDÊNCIA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Endereço: _____________________________________________________________________________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CEP: ___ ___ ___ ___ ___ - ___ ___ 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Bairro:_________________________________________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Município: _______________________________________________________ UF: 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Fone: (_____) ____________________________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RESPONSÁVEL TÉCNICO________________________________________________________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COREN/____ Nº __________________________ </w:t>
            </w:r>
            <w:r>
              <w:rPr>
                <w:rFonts w:ascii="Arial" w:hAnsi="Arial" w:cs="Arial"/>
                <w:sz w:val="18"/>
                <w:szCs w:val="18"/>
              </w:rPr>
              <w:t xml:space="preserve"> PRESENTE </w:t>
            </w:r>
            <w:r>
              <w:rPr>
                <w:rFonts w:ascii="Arial" w:hAnsi="Arial" w:cs="Arial"/>
                <w:sz w:val="18"/>
                <w:szCs w:val="18"/>
              </w:rPr>
              <w:t> AUSENTE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CONSIDERAÇÕES GERAIS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NE é administrada sob a responsabilidade do Enfermeiro?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não é administrada por Enfermeiro, indique quem administra: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 Enfermeiro de plantão quando da administração da 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 período: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PARCIAL          </w:t>
            </w:r>
            <w:r>
              <w:rPr>
                <w:rFonts w:ascii="Arial" w:hAnsi="Arial" w:cs="Arial"/>
                <w:sz w:val="18"/>
                <w:szCs w:val="18"/>
              </w:rPr>
              <w:t> TOTAL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disponibilidade do Enfermeiro Responsável pelo atendimento ao paciente em NE domiciliar?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que forma?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VISITAS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 TELEFONE                  </w:t>
            </w:r>
            <w:r>
              <w:rPr>
                <w:rFonts w:ascii="Arial" w:hAnsi="Arial" w:cs="Arial"/>
                <w:sz w:val="18"/>
                <w:szCs w:val="18"/>
              </w:rPr>
              <w:t> BIP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Enfermeiro participa do processo de seleção, padronização, licitação e aquisição de equipamentos e materiais para a administração e controle da 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treinamento inicial e contínuo voltado para a administração da NE e utilização de bombas infusoras?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 a periodicidade do treinamento?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2.6.2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treinamento segue uma programação preestabelecida?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2.6.3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registros do treinamento?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manual de procedimentos para a administração da NE atualizado?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manual de procedimentos está disponível para consulta imediata por todos os funcionários?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 admissão dos funcionários são realizados exames médicos e laboratoriais?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Esses exames são repetidos com que periodicidade?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pStyle w:val="Textodecomentri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2.8.2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registros desses exames?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funcionários estão uniformizados?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uniformes estão limpos e em boas condições?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lavatórios em número suficiente?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sabão, papel toalha ou aparelho de ar para secagem das mãos disponíveis e em quantidade suficiente?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2.10.2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folheto ilustrativo ou recomendação para lavagem das mãos próximo às pias?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funcionários usam jóias ou relógio?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funcionários usam gorro e máscara no manuseio da 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São utilizadas bombas de infusão na administração da 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bombas de infusão são adequadas à administração da 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2.13.2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procedimento escrito de limpeza e desinfecção das bombas de infusão?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2.13.3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registros dessas operações?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2.13.4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bombas de infusão apresentam etiqueta indicando as datas da última e da próxima calibração?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um programa por escrito de manutenção das bombas de infusão de forma: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PREVENTIVA                     </w:t>
            </w:r>
            <w:r>
              <w:rPr>
                <w:rFonts w:ascii="Arial" w:hAnsi="Arial" w:cs="Arial"/>
                <w:sz w:val="18"/>
                <w:szCs w:val="18"/>
              </w:rPr>
              <w:t> CORRETIVA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2.13.6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 bombas de infusão são submetidas à manutenção períodica?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2.13.7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Quem realiza a manutenção das bombas de infusão? 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HOSPITAL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 FORNECEDOR                     </w:t>
            </w:r>
            <w:r>
              <w:rPr>
                <w:rFonts w:ascii="Arial" w:hAnsi="Arial" w:cs="Arial"/>
                <w:sz w:val="18"/>
                <w:szCs w:val="18"/>
              </w:rPr>
              <w:t>TERCEIRIZADO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2.13.8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registros da manutenção?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2.13.9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procedimentos escritos da operacionalização das bombas de infusão?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fornecimento constante e em número suficiente de equipos adequados para as bombas de infusão?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 realizada orientação ao paciente, família ou responsável legal?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orientação é realizada de forma: 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VERBAL                          </w:t>
            </w:r>
            <w:r>
              <w:rPr>
                <w:rFonts w:ascii="Arial" w:hAnsi="Arial" w:cs="Arial"/>
                <w:sz w:val="18"/>
                <w:szCs w:val="18"/>
              </w:rPr>
              <w:t> ESCRITA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de realização do acesso do trato gastrointestinal?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CENTRO CIRÚRGICO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ENFERMARIA 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UTI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OUTRO.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QUAL? ______________________________________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material de reanimação para caso de emergência?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material encontra-se em local de fácil acesso?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2.16.2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material está limpo e em condições de uso?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unidade de radiologia é de fácil acesso?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horário estabelecido para a entrega das prescrições na UND?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Quando do recebimento da NE da UND, são observados: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INTEGRIDADE DA EMBALAGEM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PRESENÇA DE PARTÍCULAS ESTRANHAS À NE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NOME DO PACIENTE/Nº DO LEITO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COMPOSIÇÃO E VOLUME TOTAL DA NE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PRAZO DE VALIDADE DA NE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RECOMENDAÇÕES ESPECÍFICAS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OUTRO. QUAL?________________________________________________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2.19.1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Quando observada qualquer anormalidade, no recebimento da NE, qual o procedimento adotado?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Quando não usada imediatamente, a NE é conservada em geladeira exclusiva para medicamentos?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controle e registro sistemático de temperatura da geladeira?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geladeira encontra-se limpa, sem acúmulo de gelo e em boas condições de conservação?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procedimento escrito de limpeza e desinfecção da geladeira?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local de manuseio da NE está em boas condições de conservação, organização e limpeza?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pStyle w:val="Textodecomentri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procedimento escrito para limpeza e desinfecção da área e do local de manuseio da NE?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Quando da administração da NE, são observados: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INTEGRIDADE DA EMBALAGEM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PRESENÇA DE PARTÍCULAS ESTRANHAS À NE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NOME DO PACIENTE/Nº DO LEITO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COMPOSIÇÃO E VOLUME TOTAL DA NE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PRAZO DE VALIDADE DA NE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RECOMENDAÇÕES ESPECÍFICAS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OUTRO. QUAL?____________________________________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NE está protegida da incidência direta de luz?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NE é protegida das fontes geradoras de calor durante a sua administração?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via de acesso é exclusiva para administração da NE?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2.25.1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 casos excepcionais, a autorização para utilização da via de acesso da NE é: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VERBAL                     </w:t>
            </w:r>
            <w:r>
              <w:rPr>
                <w:rFonts w:ascii="Arial" w:hAnsi="Arial" w:cs="Arial"/>
                <w:sz w:val="18"/>
                <w:szCs w:val="18"/>
              </w:rPr>
              <w:t> ESCRITA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NE é administrada diretamente do seu recipiente de origem?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 realizada desinfecção nas conexões da sonda na troca do equipo?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desinfecção é realizada com que solução?</w:t>
            </w: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registros de todo o processo de administração da NE?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 realizado o controle clínico e laboratorial no paciente em NE?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2.30.1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Quais?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Peso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Sinais vitais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Pressão arterial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Glicemia capilar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Glicosúria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 Balanço hídrico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exames clínicos e laboratoriais são realizados em tempo hábil?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registros de todo o processo de administração da NE?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2.32.1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</w:t>
            </w:r>
          </w:p>
        </w:tc>
        <w:tc>
          <w:tcPr>
            <w:tcW w:w="5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Quais os impressos utilizados?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Ficha de Evolução de Enfermagem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Livro de Relatório de Enfermagem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Ficha de Balanço Hídrico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 Outros. Quais?___________________________________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registros dos exames clínicos e laboratoriais?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 realizada avaliação do paciente antes da interrupção/suspensão da TN?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registros da avaliação realizada?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PESSOAS CONTACTADAS: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OBSERVAÇÕES: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CONCLUSÕES: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NOME, Nº DE CREDENCIAL E ASSINATURA DOS INSPETORES: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DATA:</w:t>
            </w:r>
          </w:p>
        </w:tc>
      </w:tr>
    </w:tbl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</w:p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ANEXO V </w:t>
      </w:r>
    </w:p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INFORME CADASTRAL DE UH OU EPBS PARA A PRÁTICA DA TN</w:t>
      </w:r>
    </w:p>
    <w:p w:rsidR="004C67A0" w:rsidRDefault="004C67A0">
      <w:pPr>
        <w:pStyle w:val="Ttulo8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 xml:space="preserve">A – IDENTIFICAÇÃO DA UH/EPBS </w:t>
      </w:r>
    </w:p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804"/>
      </w:tblGrid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>PRIVATE</w:instrText>
            </w:r>
            <w:ins w:id="468" w:author="Flávio Bicalho" w:date="1999-12-01T15:47:00Z">
              <w:r w:rsidR="000A7E44">
                <w:rPr>
                  <w:rFonts w:ascii="Arial" w:hAnsi="Arial" w:cs="Arial"/>
                  <w:sz w:val="18"/>
                  <w:szCs w:val="18"/>
                </w:rPr>
              </w:r>
            </w:ins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>A1 – IDENTIFICAÇÃO DA EMPRESA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4C67A0" w:rsidRDefault="004C67A0" w:rsidP="003D11D7">
            <w:pPr>
              <w:numPr>
                <w:ilvl w:val="0"/>
                <w:numId w:val="30"/>
              </w:numPr>
              <w:ind w:left="720" w:hanging="36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RAZÃO SOCIAL: _______________________________________________________________________</w:t>
            </w:r>
          </w:p>
          <w:p w:rsidR="004C67A0" w:rsidRDefault="004C67A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</w:t>
            </w:r>
          </w:p>
          <w:p w:rsidR="004C67A0" w:rsidRDefault="004C67A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4C67A0" w:rsidRDefault="004C67A0" w:rsidP="003D11D7">
            <w:pPr>
              <w:numPr>
                <w:ilvl w:val="0"/>
                <w:numId w:val="31"/>
                <w:numberingChange w:id="469" w:author="Flávio Bicalho" w:date="1999-12-01T10:14:00Z" w:original="%1:3:4:."/>
              </w:numPr>
              <w:ind w:left="720" w:hanging="36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C.G.C.: ___ ___ ___ ___ ___ ___ ___ </w:t>
            </w:r>
            <w:r>
              <w:rPr>
                <w:rFonts w:ascii="Arial" w:hAnsi="Arial" w:cs="Arial"/>
                <w:sz w:val="18"/>
                <w:szCs w:val="18"/>
              </w:rPr>
              <w:t> ___ ___ ___ ___ /___ 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NOME FANTASIA: </w:t>
            </w:r>
          </w:p>
          <w:p w:rsidR="004C67A0" w:rsidRDefault="004C67A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</w:t>
            </w:r>
          </w:p>
          <w:p w:rsidR="004C67A0" w:rsidRDefault="004C67A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4C67A0" w:rsidRDefault="004C67A0" w:rsidP="003D11D7">
            <w:pPr>
              <w:numPr>
                <w:ilvl w:val="0"/>
                <w:numId w:val="32"/>
                <w:numberingChange w:id="470" w:author="Flávio Bicalho" w:date="1999-12-01T10:14:00Z" w:original="%1:7:4:."/>
              </w:num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ENDEREÇO: 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CEP: ___ ___ ___ ___ ___ -___ ___ 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BAIRRO:_____________________________________________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MUNICÍPIO:_______________________________________________________ UF: 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FONE: (______) 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FAX: ( _____) ______________________________</w:t>
            </w:r>
          </w:p>
          <w:p w:rsidR="004C67A0" w:rsidRDefault="004C67A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E.MAIL: _______________________________________________</w:t>
            </w:r>
          </w:p>
          <w:p w:rsidR="004C67A0" w:rsidRDefault="004C67A0" w:rsidP="003D11D7">
            <w:pPr>
              <w:numPr>
                <w:ilvl w:val="0"/>
                <w:numId w:val="32"/>
                <w:numberingChange w:id="471" w:author="Flávio Bicalho" w:date="1999-12-01T10:14:00Z" w:original="%1:8:4:."/>
              </w:numPr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EMPRESA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UNIDADE HOSPITALAR (UH)___ EMPRESA PRESTADORA DE BENS E SERVIÇOS (EPBS)_____</w:t>
            </w:r>
          </w:p>
        </w:tc>
      </w:tr>
    </w:tbl>
    <w:p w:rsidR="004C67A0" w:rsidRDefault="004C67A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69"/>
        <w:gridCol w:w="84"/>
        <w:gridCol w:w="1050"/>
        <w:gridCol w:w="142"/>
        <w:gridCol w:w="851"/>
        <w:gridCol w:w="141"/>
        <w:gridCol w:w="142"/>
        <w:gridCol w:w="709"/>
        <w:gridCol w:w="425"/>
        <w:gridCol w:w="709"/>
        <w:gridCol w:w="283"/>
        <w:gridCol w:w="426"/>
        <w:gridCol w:w="139"/>
        <w:gridCol w:w="144"/>
        <w:gridCol w:w="425"/>
        <w:gridCol w:w="567"/>
      </w:tblGrid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A2</w:t>
            </w:r>
          </w:p>
        </w:tc>
        <w:tc>
          <w:tcPr>
            <w:tcW w:w="6237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67A0" w:rsidRDefault="004C67A0">
            <w:pPr>
              <w:pStyle w:val="Ttulo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ATIVIDADES DA UH/EPBS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6237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Preparação de NE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1.1.</w:t>
            </w:r>
          </w:p>
        </w:tc>
        <w:tc>
          <w:tcPr>
            <w:tcW w:w="6237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9A"/>
            </w:r>
            <w:r>
              <w:rPr>
                <w:rFonts w:ascii="Arial" w:hAnsi="Arial" w:cs="Arial"/>
                <w:sz w:val="18"/>
                <w:szCs w:val="18"/>
              </w:rPr>
              <w:t xml:space="preserve">  Sistemática 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9A"/>
            </w:r>
            <w:r>
              <w:rPr>
                <w:rFonts w:ascii="Arial" w:hAnsi="Arial" w:cs="Arial"/>
                <w:sz w:val="18"/>
                <w:szCs w:val="18"/>
              </w:rPr>
              <w:t xml:space="preserve">  Eventual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1.2.</w:t>
            </w:r>
          </w:p>
        </w:tc>
        <w:tc>
          <w:tcPr>
            <w:tcW w:w="6237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eventual, descreva a alternativa de atuação.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Obs. Fica desobrigado o preenchimento dos demais itens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6237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9A"/>
            </w:r>
            <w:r>
              <w:rPr>
                <w:rFonts w:ascii="Arial" w:hAnsi="Arial" w:cs="Arial"/>
                <w:sz w:val="18"/>
                <w:szCs w:val="18"/>
              </w:rPr>
              <w:t xml:space="preserve">  Indicação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9A"/>
            </w:r>
            <w:r>
              <w:rPr>
                <w:rFonts w:ascii="Arial" w:hAnsi="Arial" w:cs="Arial"/>
                <w:sz w:val="18"/>
                <w:szCs w:val="18"/>
              </w:rPr>
              <w:t xml:space="preserve">  Prescrição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9A"/>
            </w:r>
            <w:r>
              <w:rPr>
                <w:rFonts w:ascii="Arial" w:hAnsi="Arial" w:cs="Arial"/>
                <w:sz w:val="18"/>
                <w:szCs w:val="18"/>
              </w:rPr>
              <w:t xml:space="preserve">  Administração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9A"/>
            </w:r>
            <w:r>
              <w:rPr>
                <w:rFonts w:ascii="Arial" w:hAnsi="Arial" w:cs="Arial"/>
                <w:sz w:val="18"/>
                <w:szCs w:val="18"/>
              </w:rPr>
              <w:t xml:space="preserve">  Controle clinico laboratorial 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9A"/>
            </w:r>
            <w:r>
              <w:rPr>
                <w:rFonts w:ascii="Arial" w:hAnsi="Arial" w:cs="Arial"/>
                <w:sz w:val="18"/>
                <w:szCs w:val="18"/>
              </w:rPr>
              <w:t xml:space="preserve">  Avaliação final?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6237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ind w:right="36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EMTN foi constituída por ato formal em ___ de _______ de _____, segundo o documento __________________________________________________ (xerox anexo) 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A composição da EMTN compreende: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Membros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Nº. Insc.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Conselho</w:t>
            </w: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Coordenador Clinico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Coordenador Técnico Adm.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Nutricionista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Enfermeiro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Farmacêutico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Outros, especificar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6235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 membros da EMTN possuem os seguintes títulos de especialista ou de habilitação devidamente documentados e registrados em conselhos ou associações de classe :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MEMBROS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 ESPECIALISTA (ano) ou HABILITAÇÃO (ano)</w:t>
            </w: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Expedido por Sociedade: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 Tec Administrativo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 clínico.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Nutricionista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Enfermeiro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Farmacêutico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pStyle w:val="Ttulo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MEMBROS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MESTRADO (ano)</w:t>
            </w:r>
          </w:p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DOUTORADO (ano)</w:t>
            </w: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LIVRE DOCÊNCIA</w:t>
            </w:r>
          </w:p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ANO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Coord.Tec.Administrativo 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Coord.Clínico 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Nutricionista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Enfermeiro 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Farmacêutico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EMTN possui protocolos para os procedimentos profissionais de: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Médico?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Nutricionista?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Enfermagem?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Farmácia? 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6237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Formação profissional na área de TN dos componentes da EMTN, comprovadas por documentos apresentados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Membros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Residência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Estágios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Cursos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Congressos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Coord. Clínico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Coord. Téc. Adm.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Nutricionista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Enfermeiro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Farmacêutico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EMTN dispõe de programa de Educação Continuada para os demais profissionais da UH/EPBS?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8. 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EMTN dispõe comprovadamente de : 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Indicadores de qualidade para a TN?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Protocolos de avaliação, indicação, prescrição e acompanhamento?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Programas de educação continuada para os profissionais envolvidos na TN?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Metodologia para investigar e registrar desvios de qualidade 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EMTN está preparada para assegurar sua atualização técnico-cientifica 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 protocolo estabelecido para realização de acesso enteral?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Existem formulários para registros da :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10.1.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Avaliação nutricional dos pacientes em TN?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10.2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Evolução médica diária dos pacientes submetidos à TN?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</w:t>
            </w:r>
          </w:p>
        </w:tc>
        <w:tc>
          <w:tcPr>
            <w:tcW w:w="50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Resultados de exames complementares para o acompanhamento da TN?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615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Conclusão: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empresa _______________________________(não)______ está cadastrada e em condições de desempenhar atividades de _____UND ____ EMTN em terapia nutricional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615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e Data:</w:t>
            </w:r>
          </w:p>
        </w:tc>
      </w:tr>
      <w:tr w:rsidR="004C67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615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e Número de Credencial/Assinatura dos Inspetores:</w:t>
            </w: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  <w:p w:rsidR="004C67A0" w:rsidRDefault="004C67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C67A0" w:rsidRDefault="004C67A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4C67A0" w:rsidRDefault="004C67A0">
      <w:pPr>
        <w:rPr>
          <w:rFonts w:ascii="Arial" w:hAnsi="Arial" w:cs="Arial"/>
          <w:sz w:val="18"/>
          <w:szCs w:val="18"/>
        </w:rPr>
      </w:pPr>
    </w:p>
    <w:sectPr w:rsidR="004C67A0" w:rsidSect="003D11D7">
      <w:footerReference w:type="default" r:id="rId9"/>
      <w:type w:val="continuous"/>
      <w:pgSz w:w="11907" w:h="16840" w:code="9"/>
      <w:pgMar w:top="1134" w:right="1134" w:bottom="1134" w:left="1134" w:header="0" w:footer="0" w:gutter="0"/>
      <w:paperSrc w:first="15" w:other="15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7A0" w:rsidRDefault="004C67A0">
      <w:r>
        <w:separator/>
      </w:r>
    </w:p>
  </w:endnote>
  <w:endnote w:type="continuationSeparator" w:id="0">
    <w:p w:rsidR="004C67A0" w:rsidRDefault="004C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A0" w:rsidRDefault="004C67A0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7A0" w:rsidRDefault="004C67A0">
      <w:r>
        <w:separator/>
      </w:r>
    </w:p>
  </w:footnote>
  <w:footnote w:type="continuationSeparator" w:id="0">
    <w:p w:rsidR="004C67A0" w:rsidRDefault="004C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D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E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1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27905A0"/>
    <w:multiLevelType w:val="multilevel"/>
    <w:tmpl w:val="72301788"/>
    <w:lvl w:ilvl="0">
      <w:start w:val="4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</w:rPr>
    </w:lvl>
    <w:lvl w:ilvl="1">
      <w:start w:val="6"/>
      <w:numFmt w:val="decimal"/>
      <w:suff w:val="space"/>
      <w:lvlText w:val="%1.%2."/>
      <w:lvlJc w:val="left"/>
      <w:pPr>
        <w:ind w:left="964" w:hanging="604"/>
      </w:pPr>
      <w:rPr>
        <w:rFonts w:cs="Times New Roman"/>
      </w:rPr>
    </w:lvl>
    <w:lvl w:ilvl="2">
      <w:start w:val="3"/>
      <w:numFmt w:val="decimal"/>
      <w:suff w:val="space"/>
      <w:lvlText w:val="%1.%2.%3."/>
      <w:lvlJc w:val="left"/>
      <w:pPr>
        <w:ind w:left="1361" w:hanging="64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71"/>
        </w:tabs>
        <w:ind w:left="1871" w:hanging="79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 w15:restartNumberingAfterBreak="0">
    <w:nsid w:val="045C6E0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1AE2000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260D6B2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 w15:restartNumberingAfterBreak="0">
    <w:nsid w:val="2D2113A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36690D56"/>
    <w:multiLevelType w:val="singleLevel"/>
    <w:tmpl w:val="B2063EB4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1" w15:restartNumberingAfterBreak="0">
    <w:nsid w:val="398550FA"/>
    <w:multiLevelType w:val="multilevel"/>
    <w:tmpl w:val="6F44E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794" w:hanging="434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AB4512E"/>
    <w:multiLevelType w:val="multilevel"/>
    <w:tmpl w:val="02CE0A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3E9342F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 w15:restartNumberingAfterBreak="0">
    <w:nsid w:val="43CD48AD"/>
    <w:multiLevelType w:val="multilevel"/>
    <w:tmpl w:val="D0B07D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964" w:hanging="604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361" w:hanging="64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71"/>
        </w:tabs>
        <w:ind w:left="1871" w:hanging="79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81A52F1"/>
    <w:multiLevelType w:val="multilevel"/>
    <w:tmpl w:val="57560EDC"/>
    <w:lvl w:ilvl="0">
      <w:start w:val="5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964" w:hanging="604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361" w:hanging="64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4EAC559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 w15:restartNumberingAfterBreak="0">
    <w:nsid w:val="516858C8"/>
    <w:multiLevelType w:val="multilevel"/>
    <w:tmpl w:val="5D503928"/>
    <w:lvl w:ilvl="0">
      <w:start w:val="4"/>
      <w:numFmt w:val="decimal"/>
      <w:lvlText w:val="%1."/>
      <w:lvlJc w:val="left"/>
      <w:pPr>
        <w:tabs>
          <w:tab w:val="num" w:pos="463"/>
        </w:tabs>
        <w:ind w:left="463" w:hanging="46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63"/>
        </w:tabs>
        <w:ind w:left="463" w:hanging="463"/>
      </w:pPr>
      <w:rPr>
        <w:rFonts w:cs="Times New Roman"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8" w15:restartNumberingAfterBreak="0">
    <w:nsid w:val="56997A4F"/>
    <w:multiLevelType w:val="singleLevel"/>
    <w:tmpl w:val="1792AFE2"/>
    <w:lvl w:ilvl="0">
      <w:start w:val="1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9" w15:restartNumberingAfterBreak="0">
    <w:nsid w:val="578D0CA2"/>
    <w:multiLevelType w:val="multilevel"/>
    <w:tmpl w:val="72CA4C5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964" w:hanging="604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361" w:hanging="64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71"/>
        </w:tabs>
        <w:ind w:left="1871" w:hanging="79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0" w15:restartNumberingAfterBreak="0">
    <w:nsid w:val="5E7D2F7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1" w15:restartNumberingAfterBreak="0">
    <w:nsid w:val="653E495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 w15:restartNumberingAfterBreak="0">
    <w:nsid w:val="6869453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72404C4F"/>
    <w:multiLevelType w:val="multilevel"/>
    <w:tmpl w:val="FC447186"/>
    <w:lvl w:ilvl="0">
      <w:start w:val="4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794" w:hanging="434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7C644B80"/>
    <w:multiLevelType w:val="singleLevel"/>
    <w:tmpl w:val="60C2885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2"/>
  </w:num>
  <w:num w:numId="5">
    <w:abstractNumId w:val="23"/>
  </w:num>
  <w:num w:numId="6">
    <w:abstractNumId w:val="22"/>
  </w:num>
  <w:num w:numId="7">
    <w:abstractNumId w:val="23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07" w:hanging="547"/>
        </w:pPr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172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8">
    <w:abstractNumId w:val="15"/>
  </w:num>
  <w:num w:numId="9">
    <w:abstractNumId w:val="15"/>
    <w:lvlOverride w:ilvl="0">
      <w:lvl w:ilvl="0">
        <w:start w:val="5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418" w:hanging="698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172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10">
    <w:abstractNumId w:val="15"/>
    <w:lvlOverride w:ilvl="0">
      <w:lvl w:ilvl="0">
        <w:start w:val="5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418" w:hanging="698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172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11">
    <w:abstractNumId w:val="15"/>
    <w:lvlOverride w:ilvl="0">
      <w:lvl w:ilvl="0">
        <w:start w:val="5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418" w:hanging="698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172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12">
    <w:abstractNumId w:val="15"/>
    <w:lvlOverride w:ilvl="0">
      <w:lvl w:ilvl="0">
        <w:start w:val="5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361" w:hanging="641"/>
        </w:pPr>
        <w:rPr>
          <w:rFonts w:cs="Times New Roman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985" w:hanging="90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13">
    <w:abstractNumId w:val="15"/>
    <w:lvlOverride w:ilvl="0">
      <w:lvl w:ilvl="0">
        <w:start w:val="5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418" w:hanging="698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172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14">
    <w:abstractNumId w:val="15"/>
    <w:lvlOverride w:ilvl="0">
      <w:lvl w:ilvl="0">
        <w:start w:val="5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361" w:hanging="641"/>
        </w:pPr>
        <w:rPr>
          <w:rFonts w:cs="Times New Roman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985" w:hanging="905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15">
    <w:abstractNumId w:val="19"/>
  </w:num>
  <w:num w:numId="16">
    <w:abstractNumId w:val="20"/>
  </w:num>
  <w:num w:numId="17">
    <w:abstractNumId w:val="16"/>
  </w:num>
  <w:num w:numId="18">
    <w:abstractNumId w:val="6"/>
  </w:num>
  <w:num w:numId="19">
    <w:abstractNumId w:val="9"/>
  </w:num>
  <w:num w:numId="20">
    <w:abstractNumId w:val="13"/>
  </w:num>
  <w:num w:numId="21">
    <w:abstractNumId w:val="21"/>
  </w:num>
  <w:num w:numId="22">
    <w:abstractNumId w:val="5"/>
  </w:num>
  <w:num w:numId="23">
    <w:abstractNumId w:val="5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</w:rPr>
      </w:lvl>
    </w:lvlOverride>
    <w:lvlOverride w:ilvl="1">
      <w:lvl w:ilvl="1">
        <w:start w:val="6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3"/>
        <w:numFmt w:val="decimal"/>
        <w:suff w:val="space"/>
        <w:lvlText w:val="%1.%2.%3."/>
        <w:lvlJc w:val="left"/>
        <w:pPr>
          <w:ind w:left="1361" w:hanging="641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71"/>
          </w:tabs>
          <w:ind w:left="1871" w:hanging="791"/>
        </w:pPr>
        <w:rPr>
          <w:rFonts w:cs="Times New Roman"/>
          <w:b w:val="0"/>
          <w:bCs w:val="0"/>
          <w:i w:val="0"/>
          <w:iCs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24">
    <w:abstractNumId w:val="14"/>
  </w:num>
  <w:num w:numId="25">
    <w:abstractNumId w:val="14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64" w:hanging="60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361" w:hanging="641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71"/>
          </w:tabs>
          <w:ind w:left="1871" w:hanging="791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26">
    <w:abstractNumId w:val="14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4" w:hanging="434"/>
        </w:pPr>
        <w:rPr>
          <w:rFonts w:cs="Times New Roman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361" w:hanging="641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71"/>
          </w:tabs>
          <w:ind w:left="1871" w:hanging="791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cs="Times New Roman"/>
        </w:rPr>
      </w:lvl>
    </w:lvlOverride>
  </w:num>
  <w:num w:numId="27">
    <w:abstractNumId w:val="7"/>
  </w:num>
  <w:num w:numId="28">
    <w:abstractNumId w:val="0"/>
    <w:lvlOverride w:ilvl="0">
      <w:startOverride w:val="1"/>
      <w:lvl w:ilvl="0">
        <w:start w:val="1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9">
    <w:abstractNumId w:val="1"/>
    <w:lvlOverride w:ilvl="0">
      <w:startOverride w:val="4"/>
      <w:lvl w:ilvl="0">
        <w:start w:val="4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0">
    <w:abstractNumId w:val="2"/>
    <w:lvlOverride w:ilvl="0">
      <w:startOverride w:val="1"/>
      <w:lvl w:ilvl="0">
        <w:start w:val="1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1">
    <w:abstractNumId w:val="3"/>
    <w:lvlOverride w:ilvl="0">
      <w:startOverride w:val="2"/>
      <w:lvl w:ilvl="0">
        <w:start w:val="2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2">
    <w:abstractNumId w:val="4"/>
    <w:lvlOverride w:ilvl="0">
      <w:startOverride w:val="4"/>
      <w:lvl w:ilvl="0">
        <w:start w:val="4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3">
    <w:abstractNumId w:val="24"/>
  </w:num>
  <w:num w:numId="34">
    <w:abstractNumId w:val="8"/>
  </w:num>
  <w:num w:numId="35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C76AF"/>
    <w:rsid w:val="000A7E44"/>
    <w:rsid w:val="002B7643"/>
    <w:rsid w:val="003D11D7"/>
    <w:rsid w:val="004427F1"/>
    <w:rsid w:val="004C67A0"/>
    <w:rsid w:val="004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tabs>
        <w:tab w:val="left" w:pos="360"/>
      </w:tabs>
      <w:ind w:left="360" w:hanging="360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120" w:after="120"/>
      <w:jc w:val="both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center"/>
      <w:outlineLvl w:val="7"/>
    </w:pPr>
    <w:rPr>
      <w:b/>
      <w:b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ind w:left="37"/>
      <w:outlineLvl w:val="8"/>
    </w:pPr>
    <w:rPr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2">
    <w:name w:val="Body Text 2"/>
    <w:basedOn w:val="Normal"/>
    <w:link w:val="Corpodetexto2Char"/>
    <w:uiPriority w:val="99"/>
    <w:pPr>
      <w:jc w:val="both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jc w:val="center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Lista">
    <w:name w:val="List"/>
    <w:basedOn w:val="Normal"/>
    <w:uiPriority w:val="99"/>
    <w:pPr>
      <w:widowControl w:val="0"/>
      <w:ind w:left="283" w:hanging="283"/>
    </w:pPr>
    <w:rPr>
      <w:sz w:val="24"/>
      <w:szCs w:val="24"/>
    </w:rPr>
  </w:style>
  <w:style w:type="paragraph" w:styleId="Lista2">
    <w:name w:val="List 2"/>
    <w:basedOn w:val="Normal"/>
    <w:uiPriority w:val="99"/>
    <w:pPr>
      <w:widowControl w:val="0"/>
      <w:ind w:left="566" w:hanging="283"/>
    </w:pPr>
    <w:rPr>
      <w:sz w:val="24"/>
      <w:szCs w:val="24"/>
    </w:rPr>
  </w:style>
  <w:style w:type="paragraph" w:styleId="Ttulo">
    <w:name w:val="Title"/>
    <w:basedOn w:val="Normal"/>
    <w:link w:val="TtuloChar"/>
    <w:uiPriority w:val="99"/>
    <w:qFormat/>
    <w:pPr>
      <w:widowControl w:val="0"/>
      <w:tabs>
        <w:tab w:val="left" w:pos="1620"/>
      </w:tabs>
      <w:jc w:val="center"/>
    </w:pPr>
    <w:rPr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Rodap">
    <w:name w:val="footer"/>
    <w:basedOn w:val="Normal"/>
    <w:link w:val="RodapChar"/>
    <w:uiPriority w:val="99"/>
    <w:pPr>
      <w:widowControl w:val="0"/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360"/>
      <w:jc w:val="both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left="1224"/>
      <w:jc w:val="both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ecuonormal">
    <w:name w:val="Normal Indent"/>
    <w:basedOn w:val="Normal"/>
    <w:uiPriority w:val="99"/>
    <w:pPr>
      <w:ind w:left="708"/>
    </w:pPr>
    <w:rPr>
      <w:rFonts w:ascii="CG Times (W1)" w:hAnsi="CG Times (W1)" w:cs="CG Times (W1)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7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C6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18253</Words>
  <Characters>98568</Characters>
  <Application>Microsoft Office Word</Application>
  <DocSecurity>0</DocSecurity>
  <Lines>821</Lines>
  <Paragraphs>233</Paragraphs>
  <ScaleCrop>false</ScaleCrop>
  <Company> </Company>
  <LinksUpToDate>false</LinksUpToDate>
  <CharactersWithSpaces>116588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TÉCNICO PARA A TERAPIA DE NUTRIÇÃO ENTERAL</dc:title>
  <dc:subject/>
  <dc:creator>ms</dc:creator>
  <cp:keywords/>
  <dc:description/>
  <cp:lastModifiedBy>Julia de Souza Ferreira</cp:lastModifiedBy>
  <cp:revision>2</cp:revision>
  <cp:lastPrinted>2000-07-06T17:33:00Z</cp:lastPrinted>
  <dcterms:created xsi:type="dcterms:W3CDTF">2018-11-27T16:07:00Z</dcterms:created>
  <dcterms:modified xsi:type="dcterms:W3CDTF">2018-11-27T16:07:00Z</dcterms:modified>
</cp:coreProperties>
</file>