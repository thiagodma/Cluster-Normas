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A86" w:rsidRPr="00BD1A86" w:rsidRDefault="00FA1E9B" w:rsidP="00BD1A86">
      <w:pPr>
        <w:pStyle w:val="Default"/>
        <w:spacing w:after="200"/>
        <w:ind w:left="-567" w:right="-568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bookmarkStart w:id="0" w:name="_GoBack"/>
      <w:bookmarkEnd w:id="0"/>
      <w:r w:rsidRPr="00BD1A86">
        <w:rPr>
          <w:rFonts w:ascii="Times New Roman" w:hAnsi="Times New Roman" w:cs="Times New Roman"/>
          <w:b/>
          <w:bCs/>
          <w:sz w:val="23"/>
          <w:szCs w:val="23"/>
        </w:rPr>
        <w:t>RESOLUÇÃO</w:t>
      </w:r>
      <w:r w:rsidR="00BD1A86">
        <w:rPr>
          <w:rFonts w:ascii="Times New Roman" w:hAnsi="Times New Roman" w:cs="Times New Roman"/>
          <w:b/>
          <w:bCs/>
          <w:sz w:val="23"/>
          <w:szCs w:val="23"/>
        </w:rPr>
        <w:t xml:space="preserve"> DA DIRETORIA COLEGIADA – RDC Nº</w:t>
      </w:r>
      <w:r w:rsidRPr="00BD1A8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A3697A" w:rsidRPr="00BD1A86">
        <w:rPr>
          <w:rFonts w:ascii="Times New Roman" w:hAnsi="Times New Roman" w:cs="Times New Roman"/>
          <w:b/>
          <w:bCs/>
          <w:sz w:val="23"/>
          <w:szCs w:val="23"/>
        </w:rPr>
        <w:t>194</w:t>
      </w:r>
      <w:r w:rsidRPr="00BD1A86">
        <w:rPr>
          <w:rFonts w:ascii="Times New Roman" w:hAnsi="Times New Roman" w:cs="Times New Roman"/>
          <w:b/>
          <w:bCs/>
          <w:sz w:val="23"/>
          <w:szCs w:val="23"/>
        </w:rPr>
        <w:t xml:space="preserve">, DE </w:t>
      </w:r>
      <w:r w:rsidR="00A3697A" w:rsidRPr="00BD1A86">
        <w:rPr>
          <w:rFonts w:ascii="Times New Roman" w:hAnsi="Times New Roman" w:cs="Times New Roman"/>
          <w:b/>
          <w:bCs/>
          <w:sz w:val="23"/>
          <w:szCs w:val="23"/>
        </w:rPr>
        <w:t xml:space="preserve">12 </w:t>
      </w:r>
      <w:r w:rsidRPr="00BD1A86">
        <w:rPr>
          <w:rFonts w:ascii="Times New Roman" w:hAnsi="Times New Roman" w:cs="Times New Roman"/>
          <w:b/>
          <w:bCs/>
          <w:sz w:val="23"/>
          <w:szCs w:val="23"/>
        </w:rPr>
        <w:t xml:space="preserve">DE </w:t>
      </w:r>
      <w:r w:rsidR="001037AA" w:rsidRPr="00BD1A86">
        <w:rPr>
          <w:rFonts w:ascii="Times New Roman" w:hAnsi="Times New Roman" w:cs="Times New Roman"/>
          <w:b/>
          <w:bCs/>
          <w:sz w:val="23"/>
          <w:szCs w:val="23"/>
        </w:rPr>
        <w:t>DEZEMBRO</w:t>
      </w:r>
      <w:r w:rsidRPr="00BD1A86">
        <w:rPr>
          <w:rFonts w:ascii="Times New Roman" w:hAnsi="Times New Roman" w:cs="Times New Roman"/>
          <w:b/>
          <w:bCs/>
          <w:sz w:val="23"/>
          <w:szCs w:val="23"/>
        </w:rPr>
        <w:t xml:space="preserve"> DE 201</w:t>
      </w:r>
      <w:r w:rsidR="000F7209" w:rsidRPr="00BD1A86">
        <w:rPr>
          <w:rFonts w:ascii="Times New Roman" w:hAnsi="Times New Roman" w:cs="Times New Roman"/>
          <w:b/>
          <w:bCs/>
          <w:sz w:val="23"/>
          <w:szCs w:val="23"/>
        </w:rPr>
        <w:t>7</w:t>
      </w:r>
    </w:p>
    <w:p w:rsidR="00BD1A86" w:rsidRPr="00BD1A86" w:rsidRDefault="00BD1A86" w:rsidP="00BD1A86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 w:rsidRPr="00BD1A86">
        <w:rPr>
          <w:rFonts w:ascii="Times New Roman" w:hAnsi="Times New Roman" w:cs="Times New Roman"/>
          <w:b/>
          <w:bCs/>
          <w:color w:val="0000FF"/>
        </w:rPr>
        <w:t>(Publicada no DOU nº 238, de 13 de dezembro de 2017)</w:t>
      </w:r>
    </w:p>
    <w:p w:rsidR="00BD1A86" w:rsidRDefault="0054639F" w:rsidP="00BD1A86">
      <w:pPr>
        <w:spacing w:after="20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Dispõe sobre registro e alterações pós-registro de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="00A10BE9" w:rsidRPr="00BD1A86">
        <w:rPr>
          <w:rFonts w:ascii="Times New Roman" w:hAnsi="Times New Roman" w:cs="Times New Roman"/>
          <w:sz w:val="24"/>
          <w:szCs w:val="24"/>
        </w:rPr>
        <w:t>,</w:t>
      </w:r>
      <w:r w:rsidR="00C1602F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>e dá outras providências.</w:t>
      </w:r>
    </w:p>
    <w:p w:rsidR="00BD1A86" w:rsidRDefault="008158EE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A Diretoria Colegiada da Agência Nacional de Vigilância Sanitária,</w:t>
      </w:r>
      <w:r w:rsidRPr="00BD1A86">
        <w:rPr>
          <w:rFonts w:ascii="Times New Roman" w:hAnsi="Times New Roman" w:cs="Times New Roman"/>
          <w:sz w:val="24"/>
          <w:szCs w:val="24"/>
        </w:rPr>
        <w:t xml:space="preserve"> no uso da atribuição que lhe conferem o art. 15, III e IV aliado ao art. 7º, III, e IV, da Lei nº 9.782, de 26 de janeiro de 1999, o art. 53, V, §§ 1º e 3º do Regimento Interno aprovado nos termos do Anexo I da </w:t>
      </w:r>
      <w:r w:rsidRPr="00BD1A86">
        <w:rPr>
          <w:rFonts w:ascii="Times New Roman" w:hAnsi="Times New Roman" w:cs="Times New Roman"/>
          <w:sz w:val="24"/>
          <w:szCs w:val="24"/>
          <w:lang w:eastAsia="pt-BR"/>
        </w:rPr>
        <w:t xml:space="preserve">Resolução da Diretoria Colegiada – </w:t>
      </w:r>
      <w:r w:rsidRPr="00BD1A86">
        <w:rPr>
          <w:rFonts w:ascii="Times New Roman" w:hAnsi="Times New Roman" w:cs="Times New Roman"/>
          <w:sz w:val="24"/>
          <w:szCs w:val="24"/>
        </w:rPr>
        <w:t xml:space="preserve">RDC n° 61, de 3 de fevereiro de 2016, resolve adotar a seguinte Resolução da Diretoria Colegiada, conforme deliberado em reunião realizada em </w:t>
      </w:r>
      <w:r w:rsidR="00DD7655" w:rsidRPr="00BD1A86">
        <w:rPr>
          <w:rFonts w:ascii="Times New Roman" w:hAnsi="Times New Roman" w:cs="Times New Roman"/>
          <w:sz w:val="24"/>
          <w:szCs w:val="24"/>
        </w:rPr>
        <w:t>05 de dezembro de 2017</w:t>
      </w:r>
      <w:r w:rsidRPr="00BD1A86">
        <w:rPr>
          <w:rFonts w:ascii="Times New Roman" w:hAnsi="Times New Roman" w:cs="Times New Roman"/>
          <w:sz w:val="24"/>
          <w:szCs w:val="24"/>
        </w:rPr>
        <w:t>, e eu, Diretor-Presidente, determino a sua publicação.</w:t>
      </w:r>
    </w:p>
    <w:p w:rsidR="0054639F" w:rsidRP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CAPÍTULO I</w:t>
      </w:r>
    </w:p>
    <w:p w:rsidR="0054639F" w:rsidRP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DAS DISPOSIÇÕES INICIAIS</w:t>
      </w:r>
    </w:p>
    <w:p w:rsidR="0054639F" w:rsidRP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Seção I</w:t>
      </w:r>
    </w:p>
    <w:p w:rsidR="0054639F" w:rsidRP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1º </w:t>
      </w:r>
      <w:r w:rsidR="001020FF" w:rsidRPr="00BD1A86">
        <w:rPr>
          <w:rFonts w:ascii="Times New Roman" w:hAnsi="Times New Roman" w:cs="Times New Roman"/>
          <w:sz w:val="24"/>
          <w:szCs w:val="24"/>
        </w:rPr>
        <w:t xml:space="preserve">Ficam estabelecidos os </w:t>
      </w:r>
      <w:r w:rsidRPr="00BD1A86">
        <w:rPr>
          <w:rFonts w:ascii="Times New Roman" w:hAnsi="Times New Roman" w:cs="Times New Roman"/>
          <w:sz w:val="24"/>
          <w:szCs w:val="24"/>
        </w:rPr>
        <w:t xml:space="preserve">requisitos mínimos para registro e </w:t>
      </w:r>
      <w:r w:rsidR="001020FF" w:rsidRPr="00BD1A86">
        <w:rPr>
          <w:rFonts w:ascii="Times New Roman" w:hAnsi="Times New Roman" w:cs="Times New Roman"/>
          <w:sz w:val="24"/>
          <w:szCs w:val="24"/>
        </w:rPr>
        <w:t xml:space="preserve">alterações </w:t>
      </w:r>
      <w:r w:rsidRPr="00BD1A86">
        <w:rPr>
          <w:rFonts w:ascii="Times New Roman" w:hAnsi="Times New Roman" w:cs="Times New Roman"/>
          <w:sz w:val="24"/>
          <w:szCs w:val="24"/>
        </w:rPr>
        <w:t>pós-registro</w:t>
      </w:r>
      <w:r w:rsidR="001020FF" w:rsidRPr="00BD1A86">
        <w:rPr>
          <w:rFonts w:ascii="Times New Roman" w:hAnsi="Times New Roman" w:cs="Times New Roman"/>
          <w:sz w:val="24"/>
          <w:szCs w:val="24"/>
        </w:rPr>
        <w:t>, no País,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Pr="00BD1A86">
        <w:rPr>
          <w:rFonts w:ascii="Times New Roman" w:hAnsi="Times New Roman" w:cs="Times New Roman"/>
          <w:sz w:val="24"/>
          <w:szCs w:val="24"/>
        </w:rPr>
        <w:t xml:space="preserve">, visando </w:t>
      </w:r>
      <w:r w:rsidR="00A10BE9" w:rsidRPr="00BD1A86">
        <w:rPr>
          <w:rFonts w:ascii="Times New Roman" w:hAnsi="Times New Roman" w:cs="Times New Roman"/>
          <w:sz w:val="24"/>
          <w:szCs w:val="24"/>
        </w:rPr>
        <w:t xml:space="preserve">a </w:t>
      </w:r>
      <w:r w:rsidRPr="00BD1A86">
        <w:rPr>
          <w:rFonts w:ascii="Times New Roman" w:hAnsi="Times New Roman" w:cs="Times New Roman"/>
          <w:sz w:val="24"/>
          <w:szCs w:val="24"/>
        </w:rPr>
        <w:t>garantir a qualidade, segurança e eficácia destes produtos.</w:t>
      </w:r>
    </w:p>
    <w:p w:rsidR="0054639F" w:rsidRP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Seção II</w:t>
      </w:r>
    </w:p>
    <w:p w:rsid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Abrangência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2º Esta </w:t>
      </w:r>
      <w:r w:rsidR="00A10BE9" w:rsidRPr="00BD1A86">
        <w:rPr>
          <w:rFonts w:ascii="Times New Roman" w:hAnsi="Times New Roman" w:cs="Times New Roman"/>
          <w:sz w:val="24"/>
          <w:szCs w:val="24"/>
        </w:rPr>
        <w:t xml:space="preserve">Resolução </w:t>
      </w:r>
      <w:r w:rsidRPr="00BD1A86">
        <w:rPr>
          <w:rFonts w:ascii="Times New Roman" w:hAnsi="Times New Roman" w:cs="Times New Roman"/>
          <w:sz w:val="24"/>
          <w:szCs w:val="24"/>
        </w:rPr>
        <w:t>aplica</w:t>
      </w:r>
      <w:r w:rsidR="00A10BE9" w:rsidRPr="00BD1A86">
        <w:rPr>
          <w:rFonts w:ascii="Times New Roman" w:hAnsi="Times New Roman" w:cs="Times New Roman"/>
          <w:sz w:val="24"/>
          <w:szCs w:val="24"/>
        </w:rPr>
        <w:t>-se</w:t>
      </w:r>
      <w:r w:rsidRPr="00BD1A86">
        <w:rPr>
          <w:rFonts w:ascii="Times New Roman" w:hAnsi="Times New Roman" w:cs="Times New Roman"/>
          <w:sz w:val="24"/>
          <w:szCs w:val="24"/>
        </w:rPr>
        <w:t xml:space="preserve"> aos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="008D620A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 xml:space="preserve">a serem submetidos </w:t>
      </w:r>
      <w:r w:rsidR="008A3B77" w:rsidRPr="00BD1A86">
        <w:rPr>
          <w:rFonts w:ascii="Times New Roman" w:hAnsi="Times New Roman" w:cs="Times New Roman"/>
          <w:sz w:val="24"/>
          <w:szCs w:val="24"/>
        </w:rPr>
        <w:t>a análise de</w:t>
      </w:r>
      <w:r w:rsidRPr="00BD1A86">
        <w:rPr>
          <w:rFonts w:ascii="Times New Roman" w:hAnsi="Times New Roman" w:cs="Times New Roman"/>
          <w:sz w:val="24"/>
          <w:szCs w:val="24"/>
        </w:rPr>
        <w:t xml:space="preserve"> concessão de registro e de alterações pós-registro</w:t>
      </w:r>
      <w:r w:rsidR="00A10BE9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8A3B77" w:rsidRPr="00BD1A86">
        <w:rPr>
          <w:rFonts w:ascii="Times New Roman" w:hAnsi="Times New Roman" w:cs="Times New Roman"/>
          <w:sz w:val="24"/>
          <w:szCs w:val="24"/>
        </w:rPr>
        <w:t>bem como</w:t>
      </w:r>
      <w:r w:rsidRPr="00BD1A86">
        <w:rPr>
          <w:rFonts w:ascii="Times New Roman" w:hAnsi="Times New Roman" w:cs="Times New Roman"/>
          <w:sz w:val="24"/>
          <w:szCs w:val="24"/>
        </w:rPr>
        <w:t xml:space="preserve"> regulamenta</w:t>
      </w:r>
      <w:r w:rsidR="008A3B77" w:rsidRPr="00BD1A86">
        <w:rPr>
          <w:rFonts w:ascii="Times New Roman" w:hAnsi="Times New Roman" w:cs="Times New Roman"/>
          <w:sz w:val="24"/>
          <w:szCs w:val="24"/>
        </w:rPr>
        <w:t xml:space="preserve"> os produtos Vacina Alergênica Nominal ao Paciente, Vacina Alergênica para Uso d</w:t>
      </w:r>
      <w:r w:rsidR="004B6BE1" w:rsidRPr="00BD1A86">
        <w:rPr>
          <w:rFonts w:ascii="Times New Roman" w:hAnsi="Times New Roman" w:cs="Times New Roman"/>
          <w:sz w:val="24"/>
          <w:szCs w:val="24"/>
        </w:rPr>
        <w:t>e</w:t>
      </w:r>
      <w:r w:rsidR="008A3B77" w:rsidRPr="00BD1A86">
        <w:rPr>
          <w:rFonts w:ascii="Times New Roman" w:hAnsi="Times New Roman" w:cs="Times New Roman"/>
          <w:sz w:val="24"/>
          <w:szCs w:val="24"/>
        </w:rPr>
        <w:t xml:space="preserve"> Profissional Habilitado e Produto Alergênico para Uso d</w:t>
      </w:r>
      <w:r w:rsidR="004B6BE1" w:rsidRPr="00BD1A86">
        <w:rPr>
          <w:rFonts w:ascii="Times New Roman" w:hAnsi="Times New Roman" w:cs="Times New Roman"/>
          <w:sz w:val="24"/>
          <w:szCs w:val="24"/>
        </w:rPr>
        <w:t>e</w:t>
      </w:r>
      <w:r w:rsidR="008A3B77" w:rsidRPr="00BD1A86">
        <w:rPr>
          <w:rFonts w:ascii="Times New Roman" w:hAnsi="Times New Roman" w:cs="Times New Roman"/>
          <w:sz w:val="24"/>
          <w:szCs w:val="24"/>
        </w:rPr>
        <w:t xml:space="preserve"> Profissional Habilitado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54639F" w:rsidRP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Seção III</w:t>
      </w:r>
    </w:p>
    <w:p w:rsidR="0054639F" w:rsidRP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Definições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3º Para efeito</w:t>
      </w:r>
      <w:r w:rsidR="00A10BE9" w:rsidRPr="00BD1A86">
        <w:rPr>
          <w:rFonts w:ascii="Times New Roman" w:hAnsi="Times New Roman" w:cs="Times New Roman"/>
          <w:sz w:val="24"/>
          <w:szCs w:val="24"/>
        </w:rPr>
        <w:t>s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desta Resolução</w:t>
      </w:r>
      <w:r w:rsidR="00AA2E71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são adotadas as seguintes definições: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 -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Pr="00BD1A86">
        <w:rPr>
          <w:rFonts w:ascii="Times New Roman" w:hAnsi="Times New Roman" w:cs="Times New Roman"/>
          <w:sz w:val="24"/>
          <w:szCs w:val="24"/>
        </w:rPr>
        <w:t>: molécula de origem biológica capaz de induzir resposta IgE e/o</w:t>
      </w:r>
      <w:r w:rsidR="00B32478" w:rsidRPr="00BD1A86">
        <w:rPr>
          <w:rFonts w:ascii="Times New Roman" w:hAnsi="Times New Roman" w:cs="Times New Roman"/>
          <w:sz w:val="24"/>
          <w:szCs w:val="24"/>
        </w:rPr>
        <w:t xml:space="preserve">u reação alérgica do Tipo I. São também considerados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="00B32478" w:rsidRPr="00BD1A86">
        <w:rPr>
          <w:rFonts w:ascii="Times New Roman" w:hAnsi="Times New Roman" w:cs="Times New Roman"/>
          <w:sz w:val="24"/>
          <w:szCs w:val="24"/>
        </w:rPr>
        <w:t xml:space="preserve">s os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Haptenos</w:t>
      </w:r>
      <w:r w:rsidR="00B32478" w:rsidRPr="00BD1A86">
        <w:rPr>
          <w:rFonts w:ascii="Times New Roman" w:hAnsi="Times New Roman" w:cs="Times New Roman"/>
          <w:sz w:val="24"/>
          <w:szCs w:val="24"/>
        </w:rPr>
        <w:t>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II -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A10BE9" w:rsidRPr="00BD1A86">
        <w:rPr>
          <w:rFonts w:ascii="Times New Roman" w:hAnsi="Times New Roman" w:cs="Times New Roman"/>
          <w:sz w:val="24"/>
          <w:szCs w:val="24"/>
        </w:rPr>
        <w:t xml:space="preserve">Principal </w:t>
      </w:r>
      <w:r w:rsidRPr="00BD1A86">
        <w:rPr>
          <w:rFonts w:ascii="Times New Roman" w:hAnsi="Times New Roman" w:cs="Times New Roman"/>
          <w:sz w:val="24"/>
          <w:szCs w:val="24"/>
        </w:rPr>
        <w:t xml:space="preserve">ou </w:t>
      </w:r>
      <w:r w:rsidR="00A10BE9" w:rsidRPr="00BD1A86">
        <w:rPr>
          <w:rFonts w:ascii="Times New Roman" w:hAnsi="Times New Roman" w:cs="Times New Roman"/>
          <w:sz w:val="24"/>
          <w:szCs w:val="24"/>
        </w:rPr>
        <w:t>Relevante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: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Pr="00BD1A86">
        <w:rPr>
          <w:rFonts w:ascii="Times New Roman" w:hAnsi="Times New Roman" w:cs="Times New Roman"/>
          <w:sz w:val="24"/>
          <w:szCs w:val="24"/>
        </w:rPr>
        <w:t xml:space="preserve"> contra o qual pelo menos 50% dos pacientes testados possuem anticorpos IgE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Pr="00BD1A86">
        <w:rPr>
          <w:rFonts w:ascii="Times New Roman" w:hAnsi="Times New Roman" w:cs="Times New Roman"/>
          <w:sz w:val="24"/>
          <w:szCs w:val="24"/>
        </w:rPr>
        <w:t xml:space="preserve">-específicos;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lastRenderedPageBreak/>
        <w:t xml:space="preserve">III - </w:t>
      </w:r>
      <w:r w:rsidR="006F4551" w:rsidRPr="00BD1A86">
        <w:rPr>
          <w:rFonts w:ascii="Times New Roman" w:hAnsi="Times New Roman" w:cs="Times New Roman"/>
          <w:sz w:val="24"/>
          <w:szCs w:val="24"/>
        </w:rPr>
        <w:t>Alergóide</w:t>
      </w:r>
      <w:r w:rsidRPr="00BD1A86">
        <w:rPr>
          <w:rFonts w:ascii="Times New Roman" w:hAnsi="Times New Roman" w:cs="Times New Roman"/>
          <w:sz w:val="24"/>
          <w:szCs w:val="24"/>
        </w:rPr>
        <w:t xml:space="preserve">: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Pr="00BD1A86">
        <w:rPr>
          <w:rFonts w:ascii="Times New Roman" w:hAnsi="Times New Roman" w:cs="Times New Roman"/>
          <w:sz w:val="24"/>
          <w:szCs w:val="24"/>
        </w:rPr>
        <w:t xml:space="preserve"> quimicamente modificado para </w:t>
      </w:r>
      <w:r w:rsidR="00653ADA" w:rsidRPr="00BD1A86">
        <w:rPr>
          <w:rFonts w:ascii="Times New Roman" w:hAnsi="Times New Roman" w:cs="Times New Roman"/>
          <w:sz w:val="24"/>
          <w:szCs w:val="24"/>
        </w:rPr>
        <w:t xml:space="preserve">redução de </w:t>
      </w:r>
      <w:r w:rsidRPr="00BD1A86">
        <w:rPr>
          <w:rFonts w:ascii="Times New Roman" w:hAnsi="Times New Roman" w:cs="Times New Roman"/>
          <w:sz w:val="24"/>
          <w:szCs w:val="24"/>
        </w:rPr>
        <w:t xml:space="preserve">sua alergenicidade; </w:t>
      </w:r>
    </w:p>
    <w:p w:rsidR="00B32478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IV -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Pr="00BD1A86">
        <w:rPr>
          <w:rFonts w:ascii="Times New Roman" w:hAnsi="Times New Roman" w:cs="Times New Roman"/>
          <w:sz w:val="24"/>
          <w:szCs w:val="24"/>
        </w:rPr>
        <w:t xml:space="preserve">: extrato de materiais de fontes biológicas naturais contendo mistura de </w:t>
      </w:r>
      <w:r w:rsidR="00AA2E71" w:rsidRPr="00BD1A86">
        <w:rPr>
          <w:rFonts w:ascii="Times New Roman" w:hAnsi="Times New Roman" w:cs="Times New Roman"/>
          <w:sz w:val="24"/>
          <w:szCs w:val="24"/>
        </w:rPr>
        <w:t>Alérgenos e moléculas não alergênicas;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V -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="00653ADA" w:rsidRPr="00BD1A86">
        <w:rPr>
          <w:rFonts w:ascii="Times New Roman" w:hAnsi="Times New Roman" w:cs="Times New Roman"/>
          <w:sz w:val="24"/>
          <w:szCs w:val="24"/>
        </w:rPr>
        <w:t xml:space="preserve"> Composto</w:t>
      </w:r>
      <w:r w:rsidRPr="00BD1A86">
        <w:rPr>
          <w:rFonts w:ascii="Times New Roman" w:hAnsi="Times New Roman" w:cs="Times New Roman"/>
          <w:sz w:val="24"/>
          <w:szCs w:val="24"/>
        </w:rPr>
        <w:t xml:space="preserve">: mistura de </w:t>
      </w:r>
      <w:r w:rsidR="00653ADA" w:rsidRPr="00BD1A86">
        <w:rPr>
          <w:rFonts w:ascii="Times New Roman" w:hAnsi="Times New Roman" w:cs="Times New Roman"/>
          <w:sz w:val="24"/>
          <w:szCs w:val="24"/>
        </w:rPr>
        <w:t xml:space="preserve">Extratos Alergênicos </w:t>
      </w:r>
      <w:r w:rsidRPr="00BD1A86">
        <w:rPr>
          <w:rFonts w:ascii="Times New Roman" w:hAnsi="Times New Roman" w:cs="Times New Roman"/>
          <w:sz w:val="24"/>
          <w:szCs w:val="24"/>
        </w:rPr>
        <w:t xml:space="preserve">obtida pela extração de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="00653ADA" w:rsidRPr="00BD1A86">
        <w:rPr>
          <w:rFonts w:ascii="Times New Roman" w:hAnsi="Times New Roman" w:cs="Times New Roman"/>
          <w:sz w:val="24"/>
          <w:szCs w:val="24"/>
        </w:rPr>
        <w:t xml:space="preserve">s </w:t>
      </w:r>
      <w:r w:rsidRPr="00BD1A86">
        <w:rPr>
          <w:rFonts w:ascii="Times New Roman" w:hAnsi="Times New Roman" w:cs="Times New Roman"/>
          <w:sz w:val="24"/>
          <w:szCs w:val="24"/>
        </w:rPr>
        <w:t xml:space="preserve">de diferentes </w:t>
      </w:r>
      <w:r w:rsidR="00AA6D01" w:rsidRPr="00BD1A86">
        <w:rPr>
          <w:rFonts w:ascii="Times New Roman" w:hAnsi="Times New Roman" w:cs="Times New Roman"/>
          <w:sz w:val="24"/>
          <w:szCs w:val="24"/>
        </w:rPr>
        <w:t>Materia</w:t>
      </w:r>
      <w:r w:rsidR="00F93194" w:rsidRPr="00BD1A86">
        <w:rPr>
          <w:rFonts w:ascii="Times New Roman" w:hAnsi="Times New Roman" w:cs="Times New Roman"/>
          <w:sz w:val="24"/>
          <w:szCs w:val="24"/>
        </w:rPr>
        <w:t>is</w:t>
      </w:r>
      <w:r w:rsidR="00AA6D01" w:rsidRPr="00BD1A86">
        <w:rPr>
          <w:rFonts w:ascii="Times New Roman" w:hAnsi="Times New Roman" w:cs="Times New Roman"/>
          <w:sz w:val="24"/>
          <w:szCs w:val="24"/>
        </w:rPr>
        <w:t>-Fonte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F6F4B" w:rsidRPr="00BD1A86" w:rsidRDefault="00B32478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VI –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="00653ADA" w:rsidRPr="00BD1A86">
        <w:rPr>
          <w:rFonts w:ascii="Times New Roman" w:hAnsi="Times New Roman" w:cs="Times New Roman"/>
          <w:sz w:val="24"/>
          <w:szCs w:val="24"/>
        </w:rPr>
        <w:t xml:space="preserve">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: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="00653ADA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524710" w:rsidRPr="00BD1A86">
        <w:rPr>
          <w:rFonts w:ascii="Times New Roman" w:hAnsi="Times New Roman" w:cs="Times New Roman"/>
          <w:sz w:val="24"/>
          <w:szCs w:val="24"/>
        </w:rPr>
        <w:t xml:space="preserve">Simples </w:t>
      </w:r>
      <w:r w:rsidRPr="00BD1A86">
        <w:rPr>
          <w:rFonts w:ascii="Times New Roman" w:hAnsi="Times New Roman" w:cs="Times New Roman"/>
          <w:sz w:val="24"/>
          <w:szCs w:val="24"/>
        </w:rPr>
        <w:t xml:space="preserve">terminado, destinado à manipulação de </w:t>
      </w:r>
      <w:r w:rsidR="00794585" w:rsidRPr="00BD1A86">
        <w:rPr>
          <w:rFonts w:ascii="Times New Roman" w:hAnsi="Times New Roman" w:cs="Times New Roman"/>
          <w:sz w:val="24"/>
          <w:szCs w:val="24"/>
        </w:rPr>
        <w:t>Vacina Alergênica Nominal ao Paciente</w:t>
      </w:r>
      <w:r w:rsidR="00653ADA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 xml:space="preserve">e de </w:t>
      </w:r>
      <w:r w:rsidR="00653ADA" w:rsidRPr="00BD1A86">
        <w:rPr>
          <w:rFonts w:ascii="Times New Roman" w:hAnsi="Times New Roman" w:cs="Times New Roman"/>
          <w:sz w:val="24"/>
          <w:szCs w:val="24"/>
        </w:rPr>
        <w:t xml:space="preserve">Produto Alergênico </w:t>
      </w:r>
      <w:r w:rsidR="00794585" w:rsidRPr="00BD1A86">
        <w:rPr>
          <w:rFonts w:ascii="Times New Roman" w:hAnsi="Times New Roman" w:cs="Times New Roman"/>
          <w:sz w:val="24"/>
          <w:szCs w:val="24"/>
        </w:rPr>
        <w:t xml:space="preserve">para Uso </w:t>
      </w:r>
      <w:r w:rsidR="00F93194" w:rsidRPr="00BD1A86">
        <w:rPr>
          <w:rFonts w:ascii="Times New Roman" w:hAnsi="Times New Roman" w:cs="Times New Roman"/>
          <w:sz w:val="24"/>
          <w:szCs w:val="24"/>
        </w:rPr>
        <w:t xml:space="preserve">de </w:t>
      </w:r>
      <w:r w:rsidR="00794585" w:rsidRPr="00BD1A86">
        <w:rPr>
          <w:rFonts w:ascii="Times New Roman" w:hAnsi="Times New Roman" w:cs="Times New Roman"/>
          <w:sz w:val="24"/>
          <w:szCs w:val="24"/>
        </w:rPr>
        <w:t>Profissional Habilitado</w:t>
      </w:r>
      <w:r w:rsidR="00653ADA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 xml:space="preserve">ou à fabricação de </w:t>
      </w:r>
      <w:r w:rsidR="00794585" w:rsidRPr="00BD1A86">
        <w:rPr>
          <w:rFonts w:ascii="Times New Roman" w:hAnsi="Times New Roman" w:cs="Times New Roman"/>
          <w:sz w:val="24"/>
          <w:szCs w:val="24"/>
        </w:rPr>
        <w:t>Vacina Alergênica Industrializada</w:t>
      </w:r>
      <w:r w:rsidR="00653ADA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 xml:space="preserve">ou </w:t>
      </w:r>
      <w:r w:rsidR="006F4551" w:rsidRPr="00BD1A86">
        <w:rPr>
          <w:rFonts w:ascii="Times New Roman" w:hAnsi="Times New Roman" w:cs="Times New Roman"/>
          <w:sz w:val="24"/>
          <w:szCs w:val="24"/>
        </w:rPr>
        <w:t>Produto Alergênico Industrializado para Diagnóstico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54639F" w:rsidRPr="00BD1A86" w:rsidRDefault="00B11FA1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VI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I -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 Simples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: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obtido de um único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="0054639F" w:rsidRPr="00BD1A86">
        <w:rPr>
          <w:rFonts w:ascii="Times New Roman" w:hAnsi="Times New Roman" w:cs="Times New Roman"/>
          <w:sz w:val="24"/>
          <w:szCs w:val="24"/>
        </w:rPr>
        <w:t>;</w:t>
      </w:r>
    </w:p>
    <w:p w:rsidR="0054639F" w:rsidRPr="00BD1A86" w:rsidRDefault="00B11FA1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VII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I –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9F3140" w:rsidRPr="00BD1A86">
        <w:rPr>
          <w:rFonts w:ascii="Times New Roman" w:hAnsi="Times New Roman" w:cs="Times New Roman"/>
          <w:sz w:val="24"/>
          <w:szCs w:val="24"/>
        </w:rPr>
        <w:t>P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adrão de </w:t>
      </w:r>
      <w:r w:rsidR="009F3140" w:rsidRPr="00BD1A86">
        <w:rPr>
          <w:rFonts w:ascii="Times New Roman" w:hAnsi="Times New Roman" w:cs="Times New Roman"/>
          <w:sz w:val="24"/>
          <w:szCs w:val="24"/>
        </w:rPr>
        <w:t xml:space="preserve">Referência Nacional 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ou </w:t>
      </w:r>
      <w:r w:rsidR="009F3140" w:rsidRPr="00BD1A86">
        <w:rPr>
          <w:rFonts w:ascii="Times New Roman" w:hAnsi="Times New Roman" w:cs="Times New Roman"/>
          <w:sz w:val="24"/>
          <w:szCs w:val="24"/>
        </w:rPr>
        <w:t>I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nternacional: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de composição e potência estabelecidas pelos diferentes Organismos reconhecidos nacional ou internacionalmente, frente ao qual o Produto-Padrão Interno de Referência (PPIR) é calibrado;</w:t>
      </w:r>
    </w:p>
    <w:p w:rsidR="0054639F" w:rsidRPr="00BD1A86" w:rsidRDefault="00B11FA1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X - Fabricante: pessoa jurídica responsável pela fabricação do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e/ou do </w:t>
      </w:r>
      <w:r w:rsidR="00A429EA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="0054639F" w:rsidRPr="00BD1A86">
        <w:rPr>
          <w:rFonts w:ascii="Times New Roman" w:hAnsi="Times New Roman" w:cs="Times New Roman"/>
          <w:sz w:val="24"/>
          <w:szCs w:val="24"/>
        </w:rPr>
        <w:t>, desde sua extração até a embalagem secundária do produto;</w:t>
      </w:r>
    </w:p>
    <w:p w:rsidR="00BD6326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X - </w:t>
      </w:r>
      <w:r w:rsidR="006F4551" w:rsidRPr="00BD1A86">
        <w:rPr>
          <w:rFonts w:ascii="Times New Roman" w:hAnsi="Times New Roman" w:cs="Times New Roman"/>
          <w:sz w:val="24"/>
          <w:szCs w:val="24"/>
        </w:rPr>
        <w:t>Grupo Homólogo</w:t>
      </w:r>
      <w:r w:rsidRPr="00BD1A86">
        <w:rPr>
          <w:rFonts w:ascii="Times New Roman" w:hAnsi="Times New Roman" w:cs="Times New Roman"/>
          <w:sz w:val="24"/>
          <w:szCs w:val="24"/>
        </w:rPr>
        <w:t xml:space="preserve">: agrupamento de </w:t>
      </w:r>
      <w:r w:rsidR="00A429EA" w:rsidRPr="00BD1A86">
        <w:rPr>
          <w:rFonts w:ascii="Times New Roman" w:hAnsi="Times New Roman" w:cs="Times New Roman"/>
          <w:sz w:val="24"/>
          <w:szCs w:val="24"/>
        </w:rPr>
        <w:t xml:space="preserve">Extratos Alergênicos </w:t>
      </w:r>
      <w:r w:rsidRPr="00BD1A86">
        <w:rPr>
          <w:rFonts w:ascii="Times New Roman" w:hAnsi="Times New Roman" w:cs="Times New Roman"/>
          <w:sz w:val="24"/>
          <w:szCs w:val="24"/>
        </w:rPr>
        <w:t xml:space="preserve">preparados a partir de </w:t>
      </w:r>
      <w:r w:rsidR="00AA6D01" w:rsidRPr="00BD1A86">
        <w:rPr>
          <w:rFonts w:ascii="Times New Roman" w:hAnsi="Times New Roman" w:cs="Times New Roman"/>
          <w:sz w:val="24"/>
          <w:szCs w:val="24"/>
        </w:rPr>
        <w:t>Materiais-Fonte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 provenientes de espécies, gêneros ou famílias diferentes, cujos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Pr="00BD1A86">
        <w:rPr>
          <w:rFonts w:ascii="Times New Roman" w:hAnsi="Times New Roman" w:cs="Times New Roman"/>
          <w:sz w:val="24"/>
          <w:szCs w:val="24"/>
        </w:rPr>
        <w:t>s possuem estrutura e reatividade cruzada homólogas, com composição alergênica, processo de fabricação, formulação e propriedades físico-químicas e biológicas semelhantes;</w:t>
      </w:r>
    </w:p>
    <w:p w:rsidR="00784258" w:rsidRPr="00BD1A86" w:rsidRDefault="00784258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XI –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</w:t>
      </w:r>
      <w:r w:rsidRPr="00BD1A86">
        <w:rPr>
          <w:rFonts w:ascii="Times New Roman" w:hAnsi="Times New Roman" w:cs="Times New Roman"/>
          <w:sz w:val="24"/>
          <w:szCs w:val="24"/>
        </w:rPr>
        <w:t xml:space="preserve">: substância química de baixo peso molecular capaz de se ligar </w:t>
      </w:r>
      <w:r w:rsidR="00065C39" w:rsidRPr="00BD1A86">
        <w:rPr>
          <w:rFonts w:ascii="Times New Roman" w:hAnsi="Times New Roman" w:cs="Times New Roman"/>
          <w:sz w:val="24"/>
          <w:szCs w:val="24"/>
        </w:rPr>
        <w:t>a</w:t>
      </w:r>
      <w:r w:rsidRPr="00BD1A86">
        <w:rPr>
          <w:rFonts w:ascii="Times New Roman" w:hAnsi="Times New Roman" w:cs="Times New Roman"/>
          <w:sz w:val="24"/>
          <w:szCs w:val="24"/>
        </w:rPr>
        <w:t xml:space="preserve"> proteínas e induzir alergias de contato (reação de hipersensibilidade tardia </w:t>
      </w:r>
      <w:r w:rsidR="00065C39" w:rsidRPr="00BD1A86">
        <w:rPr>
          <w:rFonts w:ascii="Times New Roman" w:hAnsi="Times New Roman" w:cs="Times New Roman"/>
          <w:sz w:val="24"/>
          <w:szCs w:val="24"/>
        </w:rPr>
        <w:t>do tipo IV</w:t>
      </w:r>
      <w:r w:rsidRPr="00BD1A86">
        <w:rPr>
          <w:rFonts w:ascii="Times New Roman" w:hAnsi="Times New Roman" w:cs="Times New Roman"/>
          <w:sz w:val="24"/>
          <w:szCs w:val="24"/>
        </w:rPr>
        <w:t>)</w:t>
      </w:r>
      <w:r w:rsidR="00AA6D01" w:rsidRPr="00BD1A86">
        <w:rPr>
          <w:rFonts w:ascii="Times New Roman" w:hAnsi="Times New Roman" w:cs="Times New Roman"/>
          <w:sz w:val="24"/>
          <w:szCs w:val="24"/>
        </w:rPr>
        <w:t>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XI</w:t>
      </w:r>
      <w:r w:rsidR="003856AC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 xml:space="preserve"> - Lote </w:t>
      </w:r>
      <w:r w:rsidR="00AA6D01" w:rsidRPr="00BD1A86">
        <w:rPr>
          <w:rFonts w:ascii="Times New Roman" w:hAnsi="Times New Roman" w:cs="Times New Roman"/>
          <w:sz w:val="24"/>
          <w:szCs w:val="24"/>
        </w:rPr>
        <w:t>Semente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: conjunto determinado de ampolas contendo microrganismo preservado, de composição uniforme, </w:t>
      </w:r>
      <w:r w:rsidR="00F93194" w:rsidRPr="00BD1A86">
        <w:rPr>
          <w:rFonts w:ascii="Times New Roman" w:hAnsi="Times New Roman" w:cs="Times New Roman"/>
          <w:sz w:val="24"/>
          <w:szCs w:val="24"/>
        </w:rPr>
        <w:t xml:space="preserve">obtido </w:t>
      </w:r>
      <w:r w:rsidRPr="00BD1A86">
        <w:rPr>
          <w:rFonts w:ascii="Times New Roman" w:hAnsi="Times New Roman" w:cs="Times New Roman"/>
          <w:sz w:val="24"/>
          <w:szCs w:val="24"/>
        </w:rPr>
        <w:t xml:space="preserve">a partir de uma </w:t>
      </w:r>
      <w:r w:rsidR="00F93194" w:rsidRPr="00BD1A86">
        <w:rPr>
          <w:rFonts w:ascii="Times New Roman" w:hAnsi="Times New Roman" w:cs="Times New Roman"/>
          <w:sz w:val="24"/>
          <w:szCs w:val="24"/>
        </w:rPr>
        <w:t xml:space="preserve">única cultura de </w:t>
      </w:r>
      <w:r w:rsidR="00F62554" w:rsidRPr="00BD1A86">
        <w:rPr>
          <w:rFonts w:ascii="Times New Roman" w:hAnsi="Times New Roman" w:cs="Times New Roman"/>
          <w:sz w:val="24"/>
          <w:szCs w:val="24"/>
        </w:rPr>
        <w:t xml:space="preserve">determinada </w:t>
      </w:r>
      <w:r w:rsidRPr="00BD1A86">
        <w:rPr>
          <w:rFonts w:ascii="Times New Roman" w:hAnsi="Times New Roman" w:cs="Times New Roman"/>
          <w:sz w:val="24"/>
          <w:szCs w:val="24"/>
        </w:rPr>
        <w:t>cepa</w:t>
      </w:r>
      <w:r w:rsidR="004B6BE1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 procedência conhecida;</w:t>
      </w:r>
    </w:p>
    <w:p w:rsidR="0054639F" w:rsidRPr="00BD1A86" w:rsidRDefault="00B11FA1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XI</w:t>
      </w:r>
      <w:r w:rsidR="003856AC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>I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-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: material primário, obtido a partir de componente de uma única espécie de animal, planta ou microrganismo, a partir do qual o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será obtido;</w:t>
      </w:r>
    </w:p>
    <w:p w:rsidR="0054639F" w:rsidRPr="00BD1A86" w:rsidRDefault="003856AC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XIV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- Padronização: processo de caracterização de um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pelo qual são estab</w:t>
      </w:r>
      <w:r w:rsidR="00784258" w:rsidRPr="00BD1A86">
        <w:rPr>
          <w:rFonts w:ascii="Times New Roman" w:hAnsi="Times New Roman" w:cs="Times New Roman"/>
          <w:sz w:val="24"/>
          <w:szCs w:val="24"/>
        </w:rPr>
        <w:t>elecidas a atividade alergênica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(potência) e os componentes alergênicos do extrato, incluindo a quantificação do(s)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(s) </w:t>
      </w:r>
      <w:r w:rsidR="00A10BE9" w:rsidRPr="00BD1A86">
        <w:rPr>
          <w:rFonts w:ascii="Times New Roman" w:hAnsi="Times New Roman" w:cs="Times New Roman"/>
          <w:sz w:val="24"/>
          <w:szCs w:val="24"/>
        </w:rPr>
        <w:t>Principal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(ais);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lastRenderedPageBreak/>
        <w:t xml:space="preserve">XV - Pool de </w:t>
      </w:r>
      <w:r w:rsidR="006F4551" w:rsidRPr="00BD1A86">
        <w:rPr>
          <w:rFonts w:ascii="Times New Roman" w:hAnsi="Times New Roman" w:cs="Times New Roman"/>
          <w:sz w:val="24"/>
          <w:szCs w:val="24"/>
        </w:rPr>
        <w:t>Soro</w:t>
      </w:r>
      <w:r w:rsidRPr="00BD1A86">
        <w:rPr>
          <w:rFonts w:ascii="Times New Roman" w:hAnsi="Times New Roman" w:cs="Times New Roman"/>
          <w:sz w:val="24"/>
          <w:szCs w:val="24"/>
        </w:rPr>
        <w:t xml:space="preserve">: mistura de soros de 10 a 15 indivíduos alérgicos a determinado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Pr="00BD1A86">
        <w:rPr>
          <w:rFonts w:ascii="Times New Roman" w:hAnsi="Times New Roman" w:cs="Times New Roman"/>
          <w:sz w:val="24"/>
          <w:szCs w:val="24"/>
        </w:rPr>
        <w:t>, utilizada para a padronização da potência de determinado produto alergênico</w:t>
      </w:r>
      <w:r w:rsidR="006F4551" w:rsidRPr="00BD1A86">
        <w:rPr>
          <w:rFonts w:ascii="Times New Roman" w:hAnsi="Times New Roman" w:cs="Times New Roman"/>
          <w:sz w:val="24"/>
          <w:szCs w:val="24"/>
        </w:rPr>
        <w:t>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XV</w:t>
      </w:r>
      <w:r w:rsidR="002B6F80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 xml:space="preserve"> - Potência: medida quantitativa da atividade biológica, baseada </w:t>
      </w:r>
      <w:r w:rsidR="006F4551" w:rsidRPr="00BD1A86">
        <w:rPr>
          <w:rFonts w:ascii="Times New Roman" w:hAnsi="Times New Roman" w:cs="Times New Roman"/>
          <w:sz w:val="24"/>
          <w:szCs w:val="24"/>
        </w:rPr>
        <w:t xml:space="preserve">em </w:t>
      </w:r>
      <w:r w:rsidRPr="00BD1A86">
        <w:rPr>
          <w:rFonts w:ascii="Times New Roman" w:hAnsi="Times New Roman" w:cs="Times New Roman"/>
          <w:sz w:val="24"/>
          <w:szCs w:val="24"/>
        </w:rPr>
        <w:t xml:space="preserve">atributo </w:t>
      </w:r>
      <w:r w:rsidR="006F4551" w:rsidRPr="00BD1A86">
        <w:rPr>
          <w:rFonts w:ascii="Times New Roman" w:hAnsi="Times New Roman" w:cs="Times New Roman"/>
          <w:sz w:val="24"/>
          <w:szCs w:val="24"/>
        </w:rPr>
        <w:t>relacionado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 a propriedades biológicas relevantes do produto, obtida pelo uso de ensaio biológico quantitativo adequado;</w:t>
      </w:r>
    </w:p>
    <w:p w:rsidR="002B6F80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XVI</w:t>
      </w:r>
      <w:r w:rsidR="002B6F80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 xml:space="preserve"> - </w:t>
      </w:r>
      <w:r w:rsidR="009B0484" w:rsidRPr="00BD1A86">
        <w:rPr>
          <w:rFonts w:ascii="Times New Roman" w:hAnsi="Times New Roman" w:cs="Times New Roman"/>
          <w:sz w:val="24"/>
          <w:szCs w:val="24"/>
        </w:rPr>
        <w:t>Princípio Ativo</w:t>
      </w:r>
      <w:r w:rsidRPr="00BD1A86">
        <w:rPr>
          <w:rFonts w:ascii="Times New Roman" w:hAnsi="Times New Roman" w:cs="Times New Roman"/>
          <w:sz w:val="24"/>
          <w:szCs w:val="24"/>
        </w:rPr>
        <w:t xml:space="preserve">: </w:t>
      </w:r>
      <w:r w:rsidR="008611C7" w:rsidRPr="00BD1A86">
        <w:rPr>
          <w:rFonts w:ascii="Times New Roman" w:hAnsi="Times New Roman" w:cs="Times New Roman"/>
          <w:sz w:val="24"/>
          <w:szCs w:val="24"/>
        </w:rPr>
        <w:t xml:space="preserve">substância com efeito farmacológico para a atividade terapêutica pretendida, utilizada na produção de determinado </w:t>
      </w:r>
      <w:r w:rsidR="001B6B9E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="008611C7" w:rsidRPr="00BD1A8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F5CF4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XVI</w:t>
      </w:r>
      <w:r w:rsidR="002B6F80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 xml:space="preserve">- Produto </w:t>
      </w:r>
      <w:r w:rsidR="00653ADA" w:rsidRPr="00BD1A86">
        <w:rPr>
          <w:rFonts w:ascii="Times New Roman" w:hAnsi="Times New Roman" w:cs="Times New Roman"/>
          <w:sz w:val="24"/>
          <w:szCs w:val="24"/>
        </w:rPr>
        <w:t>A</w:t>
      </w:r>
      <w:r w:rsidRPr="00BD1A86">
        <w:rPr>
          <w:rFonts w:ascii="Times New Roman" w:hAnsi="Times New Roman" w:cs="Times New Roman"/>
          <w:sz w:val="24"/>
          <w:szCs w:val="24"/>
        </w:rPr>
        <w:t xml:space="preserve">lergênico </w:t>
      </w:r>
      <w:r w:rsidR="00653ADA" w:rsidRPr="00BD1A86">
        <w:rPr>
          <w:rFonts w:ascii="Times New Roman" w:hAnsi="Times New Roman" w:cs="Times New Roman"/>
          <w:sz w:val="24"/>
          <w:szCs w:val="24"/>
        </w:rPr>
        <w:t>Industrializado</w:t>
      </w:r>
      <w:r w:rsidRPr="00BD1A86">
        <w:rPr>
          <w:rFonts w:ascii="Times New Roman" w:hAnsi="Times New Roman" w:cs="Times New Roman"/>
          <w:sz w:val="24"/>
          <w:szCs w:val="24"/>
        </w:rPr>
        <w:t>: produto medicinal industrializado terminado,</w:t>
      </w:r>
      <w:r w:rsidR="001F5CF4" w:rsidRPr="00BD1A86">
        <w:rPr>
          <w:rFonts w:ascii="Times New Roman" w:hAnsi="Times New Roman" w:cs="Times New Roman"/>
          <w:sz w:val="24"/>
          <w:szCs w:val="24"/>
        </w:rPr>
        <w:t xml:space="preserve"> fabricado por indústria farmacêutica autorizada, podendo ser </w:t>
      </w:r>
      <w:r w:rsidR="006F4551" w:rsidRPr="00BD1A86">
        <w:rPr>
          <w:rFonts w:ascii="Times New Roman" w:hAnsi="Times New Roman" w:cs="Times New Roman"/>
          <w:sz w:val="24"/>
          <w:szCs w:val="24"/>
        </w:rPr>
        <w:t>Extrato Alergênico Industrializado</w:t>
      </w:r>
      <w:r w:rsidR="001B6B9E" w:rsidRPr="00BD1A86">
        <w:rPr>
          <w:rFonts w:ascii="Times New Roman" w:hAnsi="Times New Roman" w:cs="Times New Roman"/>
          <w:sz w:val="24"/>
          <w:szCs w:val="24"/>
        </w:rPr>
        <w:t>,</w:t>
      </w:r>
      <w:r w:rsidR="001F5CF4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794585" w:rsidRPr="00BD1A86">
        <w:rPr>
          <w:rFonts w:ascii="Times New Roman" w:hAnsi="Times New Roman" w:cs="Times New Roman"/>
          <w:sz w:val="24"/>
          <w:szCs w:val="24"/>
        </w:rPr>
        <w:t>Vacina Alergênica Industrializada</w:t>
      </w:r>
      <w:r w:rsidR="001F5CF4" w:rsidRPr="00BD1A86">
        <w:rPr>
          <w:rFonts w:ascii="Times New Roman" w:hAnsi="Times New Roman" w:cs="Times New Roman"/>
          <w:sz w:val="24"/>
          <w:szCs w:val="24"/>
        </w:rPr>
        <w:t xml:space="preserve"> ou </w:t>
      </w:r>
      <w:r w:rsidR="006F4551" w:rsidRPr="00BD1A86">
        <w:rPr>
          <w:rFonts w:ascii="Times New Roman" w:hAnsi="Times New Roman" w:cs="Times New Roman"/>
          <w:sz w:val="24"/>
          <w:szCs w:val="24"/>
        </w:rPr>
        <w:t>Produto Alergênico Industrializado para Diagnóstico</w:t>
      </w:r>
      <w:r w:rsidR="001F5CF4" w:rsidRPr="00BD1A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6F80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</w:t>
      </w:r>
      <w:r w:rsidR="002B6F80" w:rsidRPr="00BD1A86">
        <w:rPr>
          <w:rFonts w:ascii="Times New Roman" w:hAnsi="Times New Roman" w:cs="Times New Roman"/>
          <w:sz w:val="24"/>
          <w:szCs w:val="24"/>
        </w:rPr>
        <w:t>IX</w:t>
      </w:r>
      <w:r w:rsidRPr="00BD1A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 xml:space="preserve">- </w:t>
      </w:r>
      <w:r w:rsidR="006F4551" w:rsidRPr="00BD1A86">
        <w:rPr>
          <w:rFonts w:ascii="Times New Roman" w:hAnsi="Times New Roman" w:cs="Times New Roman"/>
          <w:sz w:val="24"/>
          <w:szCs w:val="24"/>
        </w:rPr>
        <w:t>Produto Alergênico Industrializado para Diagnóstico</w:t>
      </w:r>
      <w:r w:rsidRPr="00BD1A86">
        <w:rPr>
          <w:rFonts w:ascii="Times New Roman" w:hAnsi="Times New Roman" w:cs="Times New Roman"/>
          <w:sz w:val="24"/>
          <w:szCs w:val="24"/>
        </w:rPr>
        <w:t>: produto medicinal industrializado terminado, fabricado</w:t>
      </w:r>
      <w:r w:rsidR="00854F3C" w:rsidRPr="00BD1A86">
        <w:rPr>
          <w:rFonts w:ascii="Times New Roman" w:hAnsi="Times New Roman" w:cs="Times New Roman"/>
          <w:sz w:val="24"/>
          <w:szCs w:val="24"/>
        </w:rPr>
        <w:t xml:space="preserve"> por indústria farmacêutica autorizada,</w:t>
      </w:r>
      <w:r w:rsidRPr="00BD1A86">
        <w:rPr>
          <w:rFonts w:ascii="Times New Roman" w:hAnsi="Times New Roman" w:cs="Times New Roman"/>
          <w:sz w:val="24"/>
          <w:szCs w:val="24"/>
        </w:rPr>
        <w:t xml:space="preserve"> a partir de um ou mais </w:t>
      </w:r>
      <w:r w:rsidR="006F4551" w:rsidRPr="00BD1A86">
        <w:rPr>
          <w:rFonts w:ascii="Times New Roman" w:hAnsi="Times New Roman" w:cs="Times New Roman"/>
          <w:sz w:val="24"/>
          <w:szCs w:val="24"/>
        </w:rPr>
        <w:t xml:space="preserve">Extratos Alergênicos Simples </w:t>
      </w:r>
      <w:r w:rsidR="001F5CF4" w:rsidRPr="00BD1A86">
        <w:rPr>
          <w:rFonts w:ascii="Times New Roman" w:hAnsi="Times New Roman" w:cs="Times New Roman"/>
          <w:sz w:val="24"/>
          <w:szCs w:val="24"/>
        </w:rPr>
        <w:t xml:space="preserve">ou de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</w:t>
      </w:r>
      <w:r w:rsidR="001F5CF4" w:rsidRPr="00BD1A86">
        <w:rPr>
          <w:rFonts w:ascii="Times New Roman" w:hAnsi="Times New Roman" w:cs="Times New Roman"/>
          <w:sz w:val="24"/>
          <w:szCs w:val="24"/>
        </w:rPr>
        <w:t>s</w:t>
      </w:r>
      <w:r w:rsidR="00284FFF" w:rsidRPr="00BD1A86">
        <w:rPr>
          <w:rFonts w:ascii="Times New Roman" w:hAnsi="Times New Roman" w:cs="Times New Roman"/>
          <w:sz w:val="24"/>
          <w:szCs w:val="24"/>
        </w:rPr>
        <w:t xml:space="preserve">, para </w:t>
      </w:r>
      <w:r w:rsidRPr="00BD1A86">
        <w:rPr>
          <w:rFonts w:ascii="Times New Roman" w:hAnsi="Times New Roman" w:cs="Times New Roman"/>
          <w:sz w:val="24"/>
          <w:szCs w:val="24"/>
        </w:rPr>
        <w:t>uso em clínicas e hospitais</w:t>
      </w:r>
      <w:r w:rsidR="00794585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com o fim exclusivo de diagnóstico “in vivo”;</w:t>
      </w:r>
    </w:p>
    <w:p w:rsidR="002B6F80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XX</w:t>
      </w:r>
      <w:r w:rsidRPr="00BD1A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84FFF" w:rsidRPr="00BD1A86">
        <w:rPr>
          <w:rFonts w:ascii="Times New Roman" w:hAnsi="Times New Roman" w:cs="Times New Roman"/>
          <w:sz w:val="24"/>
          <w:szCs w:val="24"/>
        </w:rPr>
        <w:t xml:space="preserve">- </w:t>
      </w:r>
      <w:r w:rsidRPr="00BD1A86">
        <w:rPr>
          <w:rFonts w:ascii="Times New Roman" w:hAnsi="Times New Roman" w:cs="Times New Roman"/>
          <w:sz w:val="24"/>
          <w:szCs w:val="24"/>
        </w:rPr>
        <w:t xml:space="preserve">Produto </w:t>
      </w:r>
      <w:r w:rsidR="00794585" w:rsidRPr="00BD1A86">
        <w:rPr>
          <w:rFonts w:ascii="Times New Roman" w:hAnsi="Times New Roman" w:cs="Times New Roman"/>
          <w:sz w:val="24"/>
          <w:szCs w:val="24"/>
        </w:rPr>
        <w:t xml:space="preserve">Alergênico </w:t>
      </w:r>
      <w:r w:rsidRPr="00BD1A86">
        <w:rPr>
          <w:rFonts w:ascii="Times New Roman" w:hAnsi="Times New Roman" w:cs="Times New Roman"/>
          <w:sz w:val="24"/>
          <w:szCs w:val="24"/>
        </w:rPr>
        <w:t xml:space="preserve">para </w:t>
      </w:r>
      <w:r w:rsidR="00794585" w:rsidRPr="00BD1A86">
        <w:rPr>
          <w:rFonts w:ascii="Times New Roman" w:hAnsi="Times New Roman" w:cs="Times New Roman"/>
          <w:sz w:val="24"/>
          <w:szCs w:val="24"/>
        </w:rPr>
        <w:t>Diagnóstico para Uso d</w:t>
      </w:r>
      <w:r w:rsidR="006716C6" w:rsidRPr="00BD1A86">
        <w:rPr>
          <w:rFonts w:ascii="Times New Roman" w:hAnsi="Times New Roman" w:cs="Times New Roman"/>
          <w:sz w:val="24"/>
          <w:szCs w:val="24"/>
        </w:rPr>
        <w:t>e</w:t>
      </w:r>
      <w:r w:rsidR="00794585" w:rsidRPr="00BD1A86">
        <w:rPr>
          <w:rFonts w:ascii="Times New Roman" w:hAnsi="Times New Roman" w:cs="Times New Roman"/>
          <w:sz w:val="24"/>
          <w:szCs w:val="24"/>
        </w:rPr>
        <w:t xml:space="preserve"> Profissional Habilitado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: produto alergênico manipulado a partir de </w:t>
      </w:r>
      <w:r w:rsidR="00794585" w:rsidRPr="00BD1A86">
        <w:rPr>
          <w:rFonts w:ascii="Times New Roman" w:hAnsi="Times New Roman" w:cs="Times New Roman"/>
          <w:sz w:val="24"/>
          <w:szCs w:val="24"/>
        </w:rPr>
        <w:t>1 (</w:t>
      </w:r>
      <w:r w:rsidRPr="00BD1A86">
        <w:rPr>
          <w:rFonts w:ascii="Times New Roman" w:hAnsi="Times New Roman" w:cs="Times New Roman"/>
          <w:sz w:val="24"/>
          <w:szCs w:val="24"/>
        </w:rPr>
        <w:t>um</w:t>
      </w:r>
      <w:r w:rsidR="00794585" w:rsidRPr="00BD1A86">
        <w:rPr>
          <w:rFonts w:ascii="Times New Roman" w:hAnsi="Times New Roman" w:cs="Times New Roman"/>
          <w:sz w:val="24"/>
          <w:szCs w:val="24"/>
        </w:rPr>
        <w:t>)</w:t>
      </w:r>
      <w:r w:rsidRPr="00BD1A86">
        <w:rPr>
          <w:rFonts w:ascii="Times New Roman" w:hAnsi="Times New Roman" w:cs="Times New Roman"/>
          <w:sz w:val="24"/>
          <w:szCs w:val="24"/>
        </w:rPr>
        <w:t xml:space="preserve"> ou mais extratos alergênicos registrados</w:t>
      </w:r>
      <w:r w:rsidR="00284FFF" w:rsidRPr="00BD1A86">
        <w:rPr>
          <w:rFonts w:ascii="Times New Roman" w:hAnsi="Times New Roman" w:cs="Times New Roman"/>
          <w:sz w:val="24"/>
          <w:szCs w:val="24"/>
        </w:rPr>
        <w:t xml:space="preserve"> na Anvisa, </w:t>
      </w:r>
      <w:r w:rsidRPr="00BD1A86">
        <w:rPr>
          <w:rFonts w:ascii="Times New Roman" w:hAnsi="Times New Roman" w:cs="Times New Roman"/>
          <w:sz w:val="24"/>
          <w:szCs w:val="24"/>
        </w:rPr>
        <w:t>para uso em clínicas e hospitais</w:t>
      </w:r>
      <w:r w:rsidR="001B6B9E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com o fim exclusivo de diagnóstico “in vivo”</w:t>
      </w:r>
      <w:r w:rsidR="007C080D" w:rsidRPr="00BD1A86">
        <w:rPr>
          <w:rFonts w:ascii="Times New Roman" w:hAnsi="Times New Roman" w:cs="Times New Roman"/>
          <w:sz w:val="24"/>
          <w:szCs w:val="24"/>
        </w:rPr>
        <w:t>, preparado em farmácia de manipulação especial devidamente licenciada e autorizada</w:t>
      </w:r>
      <w:r w:rsidRPr="00BD1A8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XX</w:t>
      </w:r>
      <w:r w:rsidR="002B6F80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 xml:space="preserve"> - Produto </w:t>
      </w:r>
      <w:r w:rsidR="00794585" w:rsidRPr="00BD1A86">
        <w:rPr>
          <w:rFonts w:ascii="Times New Roman" w:hAnsi="Times New Roman" w:cs="Times New Roman"/>
          <w:sz w:val="24"/>
          <w:szCs w:val="24"/>
        </w:rPr>
        <w:t>Alergênico Recombinante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: produto medicinal contendo proteína alergênica obtida por </w:t>
      </w:r>
      <w:r w:rsidR="00B044AA" w:rsidRPr="00BD1A86">
        <w:rPr>
          <w:rFonts w:ascii="Times New Roman" w:hAnsi="Times New Roman" w:cs="Times New Roman"/>
          <w:sz w:val="24"/>
          <w:szCs w:val="24"/>
        </w:rPr>
        <w:t>procedimentos biotecnológicos</w:t>
      </w:r>
      <w:r w:rsidRPr="00BD1A86">
        <w:rPr>
          <w:rFonts w:ascii="Times New Roman" w:hAnsi="Times New Roman" w:cs="Times New Roman"/>
          <w:sz w:val="24"/>
          <w:szCs w:val="24"/>
        </w:rPr>
        <w:t>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XX</w:t>
      </w:r>
      <w:r w:rsidR="002B6F80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 xml:space="preserve">I – Produto Padrão Interno de Referência (PPIR): lote de determinado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Pr="00BD1A86">
        <w:rPr>
          <w:rFonts w:ascii="Times New Roman" w:hAnsi="Times New Roman" w:cs="Times New Roman"/>
          <w:sz w:val="24"/>
          <w:szCs w:val="24"/>
        </w:rPr>
        <w:t xml:space="preserve">, produzido </w:t>
      </w:r>
      <w:r w:rsidR="00E555CD" w:rsidRPr="00BD1A86">
        <w:rPr>
          <w:rFonts w:ascii="Times New Roman" w:hAnsi="Times New Roman" w:cs="Times New Roman"/>
          <w:sz w:val="24"/>
          <w:szCs w:val="24"/>
        </w:rPr>
        <w:t>pelo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E555CD" w:rsidRPr="00BD1A86">
        <w:rPr>
          <w:rFonts w:ascii="Times New Roman" w:hAnsi="Times New Roman" w:cs="Times New Roman"/>
          <w:sz w:val="24"/>
          <w:szCs w:val="24"/>
        </w:rPr>
        <w:t xml:space="preserve">próprio </w:t>
      </w:r>
      <w:r w:rsidRPr="00BD1A86">
        <w:rPr>
          <w:rFonts w:ascii="Times New Roman" w:hAnsi="Times New Roman" w:cs="Times New Roman"/>
          <w:sz w:val="24"/>
          <w:szCs w:val="24"/>
        </w:rPr>
        <w:t>fabricante</w:t>
      </w:r>
      <w:r w:rsidR="00E555CD" w:rsidRPr="00BD1A86">
        <w:rPr>
          <w:rFonts w:ascii="Times New Roman" w:hAnsi="Times New Roman" w:cs="Times New Roman"/>
          <w:sz w:val="24"/>
          <w:szCs w:val="24"/>
        </w:rPr>
        <w:t xml:space="preserve"> do </w:t>
      </w:r>
      <w:r w:rsidR="000D0F09" w:rsidRPr="00BD1A86">
        <w:rPr>
          <w:rFonts w:ascii="Times New Roman" w:hAnsi="Times New Roman" w:cs="Times New Roman"/>
          <w:sz w:val="24"/>
          <w:szCs w:val="24"/>
        </w:rPr>
        <w:t xml:space="preserve">extrato </w:t>
      </w:r>
      <w:r w:rsidR="00E555CD" w:rsidRPr="00BD1A86">
        <w:rPr>
          <w:rFonts w:ascii="Times New Roman" w:hAnsi="Times New Roman" w:cs="Times New Roman"/>
          <w:sz w:val="24"/>
          <w:szCs w:val="24"/>
        </w:rPr>
        <w:t>alergênico</w:t>
      </w:r>
      <w:r w:rsidRPr="00BD1A86">
        <w:rPr>
          <w:rFonts w:ascii="Times New Roman" w:hAnsi="Times New Roman" w:cs="Times New Roman"/>
          <w:sz w:val="24"/>
          <w:szCs w:val="24"/>
        </w:rPr>
        <w:t xml:space="preserve">, de composição e potência estabelecidas, calibrado pelo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E555CD" w:rsidRPr="00BD1A86">
        <w:rPr>
          <w:rFonts w:ascii="Times New Roman" w:hAnsi="Times New Roman" w:cs="Times New Roman"/>
          <w:sz w:val="24"/>
          <w:szCs w:val="24"/>
        </w:rPr>
        <w:t xml:space="preserve">Padrão </w:t>
      </w:r>
      <w:r w:rsidRPr="00BD1A86">
        <w:rPr>
          <w:rFonts w:ascii="Times New Roman" w:hAnsi="Times New Roman" w:cs="Times New Roman"/>
          <w:sz w:val="24"/>
          <w:szCs w:val="24"/>
        </w:rPr>
        <w:t xml:space="preserve">de </w:t>
      </w:r>
      <w:r w:rsidR="00E555CD" w:rsidRPr="00BD1A86">
        <w:rPr>
          <w:rFonts w:ascii="Times New Roman" w:hAnsi="Times New Roman" w:cs="Times New Roman"/>
          <w:sz w:val="24"/>
          <w:szCs w:val="24"/>
        </w:rPr>
        <w:t xml:space="preserve">Referência Nacional </w:t>
      </w:r>
      <w:r w:rsidRPr="00BD1A86">
        <w:rPr>
          <w:rFonts w:ascii="Times New Roman" w:hAnsi="Times New Roman" w:cs="Times New Roman"/>
          <w:sz w:val="24"/>
          <w:szCs w:val="24"/>
        </w:rPr>
        <w:t xml:space="preserve">ou </w:t>
      </w:r>
      <w:r w:rsidR="00E555CD" w:rsidRPr="00BD1A86">
        <w:rPr>
          <w:rFonts w:ascii="Times New Roman" w:hAnsi="Times New Roman" w:cs="Times New Roman"/>
          <w:sz w:val="24"/>
          <w:szCs w:val="24"/>
        </w:rPr>
        <w:t>Internacional</w:t>
      </w:r>
      <w:r w:rsidR="00B044AA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quando disponível, e utilizado para o controle da composição qualitativa e quantitativa dos lotes de fabricação ao longo do tempo e para demonstração de consistência entre os diferentes lotes de produção do produto alergênico;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XXI</w:t>
      </w:r>
      <w:r w:rsidR="002B6F80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 xml:space="preserve">I - </w:t>
      </w:r>
      <w:r w:rsidR="00794585" w:rsidRPr="00BD1A86">
        <w:rPr>
          <w:rFonts w:ascii="Times New Roman" w:hAnsi="Times New Roman" w:cs="Times New Roman"/>
          <w:sz w:val="24"/>
          <w:szCs w:val="24"/>
        </w:rPr>
        <w:t>Produto Terminado</w:t>
      </w:r>
      <w:r w:rsidRPr="00BD1A86">
        <w:rPr>
          <w:rFonts w:ascii="Times New Roman" w:hAnsi="Times New Roman" w:cs="Times New Roman"/>
          <w:sz w:val="24"/>
          <w:szCs w:val="24"/>
        </w:rPr>
        <w:t>: produto que tenha passado por todas as etapas de fabricação;</w:t>
      </w:r>
    </w:p>
    <w:p w:rsidR="002B6F80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XXI</w:t>
      </w:r>
      <w:r w:rsidR="002B6F80" w:rsidRPr="00BD1A86">
        <w:rPr>
          <w:rFonts w:ascii="Times New Roman" w:hAnsi="Times New Roman" w:cs="Times New Roman"/>
          <w:sz w:val="24"/>
          <w:szCs w:val="24"/>
        </w:rPr>
        <w:t>V</w:t>
      </w:r>
      <w:r w:rsidRPr="00BD1A86">
        <w:rPr>
          <w:rFonts w:ascii="Times New Roman" w:hAnsi="Times New Roman" w:cs="Times New Roman"/>
          <w:sz w:val="24"/>
          <w:szCs w:val="24"/>
        </w:rPr>
        <w:t xml:space="preserve"> - </w:t>
      </w:r>
      <w:r w:rsidR="00794585" w:rsidRPr="00BD1A86">
        <w:rPr>
          <w:rFonts w:ascii="Times New Roman" w:hAnsi="Times New Roman" w:cs="Times New Roman"/>
          <w:sz w:val="24"/>
          <w:szCs w:val="24"/>
        </w:rPr>
        <w:t>Vacina Alergênica Industrializada</w:t>
      </w:r>
      <w:r w:rsidRPr="00BD1A86">
        <w:rPr>
          <w:rFonts w:ascii="Times New Roman" w:hAnsi="Times New Roman" w:cs="Times New Roman"/>
          <w:sz w:val="24"/>
          <w:szCs w:val="24"/>
        </w:rPr>
        <w:t xml:space="preserve">: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 terminado, fabricado a partir de </w:t>
      </w:r>
      <w:r w:rsidR="003A05B6" w:rsidRPr="00BD1A86">
        <w:rPr>
          <w:rFonts w:ascii="Times New Roman" w:hAnsi="Times New Roman" w:cs="Times New Roman"/>
          <w:sz w:val="24"/>
          <w:szCs w:val="24"/>
        </w:rPr>
        <w:t>1 (</w:t>
      </w:r>
      <w:r w:rsidRPr="00BD1A86">
        <w:rPr>
          <w:rFonts w:ascii="Times New Roman" w:hAnsi="Times New Roman" w:cs="Times New Roman"/>
          <w:sz w:val="24"/>
          <w:szCs w:val="24"/>
        </w:rPr>
        <w:t>um</w:t>
      </w:r>
      <w:r w:rsidR="003A05B6" w:rsidRPr="00BD1A86">
        <w:rPr>
          <w:rFonts w:ascii="Times New Roman" w:hAnsi="Times New Roman" w:cs="Times New Roman"/>
          <w:sz w:val="24"/>
          <w:szCs w:val="24"/>
        </w:rPr>
        <w:t>)</w:t>
      </w:r>
      <w:r w:rsidRPr="00BD1A86">
        <w:rPr>
          <w:rFonts w:ascii="Times New Roman" w:hAnsi="Times New Roman" w:cs="Times New Roman"/>
          <w:sz w:val="24"/>
          <w:szCs w:val="24"/>
        </w:rPr>
        <w:t xml:space="preserve"> ou mais extratos alergênicos simples, em estabelecimentos autorizados para fabricar medicamentos, para uso em imunoterapia </w:t>
      </w:r>
      <w:r w:rsidR="003A05B6" w:rsidRPr="00BD1A86">
        <w:rPr>
          <w:rFonts w:ascii="Times New Roman" w:hAnsi="Times New Roman" w:cs="Times New Roman"/>
          <w:sz w:val="24"/>
          <w:szCs w:val="24"/>
        </w:rPr>
        <w:t>a</w:t>
      </w:r>
      <w:r w:rsidR="00AA6D01" w:rsidRPr="00BD1A86">
        <w:rPr>
          <w:rFonts w:ascii="Times New Roman" w:hAnsi="Times New Roman" w:cs="Times New Roman"/>
          <w:sz w:val="24"/>
          <w:szCs w:val="24"/>
        </w:rPr>
        <w:t>lérgeno</w:t>
      </w:r>
      <w:r w:rsidRPr="00BD1A86">
        <w:rPr>
          <w:rFonts w:ascii="Times New Roman" w:hAnsi="Times New Roman" w:cs="Times New Roman"/>
          <w:sz w:val="24"/>
          <w:szCs w:val="24"/>
        </w:rPr>
        <w:t>-específica;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XXV - </w:t>
      </w:r>
      <w:r w:rsidR="00794585" w:rsidRPr="00BD1A86">
        <w:rPr>
          <w:rFonts w:ascii="Times New Roman" w:hAnsi="Times New Roman" w:cs="Times New Roman"/>
          <w:sz w:val="24"/>
          <w:szCs w:val="24"/>
        </w:rPr>
        <w:t>Vacina Alergênica Nominal ao Paciente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: produto alergênico manipulado a partir de </w:t>
      </w:r>
      <w:r w:rsidR="003A05B6" w:rsidRPr="00BD1A86">
        <w:rPr>
          <w:rFonts w:ascii="Times New Roman" w:hAnsi="Times New Roman" w:cs="Times New Roman"/>
          <w:sz w:val="24"/>
          <w:szCs w:val="24"/>
        </w:rPr>
        <w:t>1 (</w:t>
      </w:r>
      <w:r w:rsidRPr="00BD1A86">
        <w:rPr>
          <w:rFonts w:ascii="Times New Roman" w:hAnsi="Times New Roman" w:cs="Times New Roman"/>
          <w:sz w:val="24"/>
          <w:szCs w:val="24"/>
        </w:rPr>
        <w:t>um</w:t>
      </w:r>
      <w:r w:rsidR="003A05B6" w:rsidRPr="00BD1A86">
        <w:rPr>
          <w:rFonts w:ascii="Times New Roman" w:hAnsi="Times New Roman" w:cs="Times New Roman"/>
          <w:sz w:val="24"/>
          <w:szCs w:val="24"/>
        </w:rPr>
        <w:t>)</w:t>
      </w:r>
      <w:r w:rsidRPr="00BD1A86">
        <w:rPr>
          <w:rFonts w:ascii="Times New Roman" w:hAnsi="Times New Roman" w:cs="Times New Roman"/>
          <w:sz w:val="24"/>
          <w:szCs w:val="24"/>
        </w:rPr>
        <w:t xml:space="preserve"> ou mais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registrados</w:t>
      </w:r>
      <w:r w:rsidR="00284FFF" w:rsidRPr="00BD1A86">
        <w:rPr>
          <w:rFonts w:ascii="Times New Roman" w:hAnsi="Times New Roman" w:cs="Times New Roman"/>
          <w:sz w:val="24"/>
          <w:szCs w:val="24"/>
        </w:rPr>
        <w:t xml:space="preserve"> na Anvisa</w:t>
      </w:r>
      <w:r w:rsidRPr="00BD1A86">
        <w:rPr>
          <w:rFonts w:ascii="Times New Roman" w:hAnsi="Times New Roman" w:cs="Times New Roman"/>
          <w:sz w:val="24"/>
          <w:szCs w:val="24"/>
        </w:rPr>
        <w:t xml:space="preserve">, preparado </w:t>
      </w:r>
      <w:r w:rsidRPr="00BD1A86">
        <w:rPr>
          <w:rFonts w:ascii="Times New Roman" w:hAnsi="Times New Roman" w:cs="Times New Roman"/>
          <w:sz w:val="24"/>
          <w:szCs w:val="24"/>
        </w:rPr>
        <w:lastRenderedPageBreak/>
        <w:t xml:space="preserve">conforme prescrição médica individual, com composição e/ou concentração diferentes daquelas de </w:t>
      </w:r>
      <w:r w:rsidR="003A05B6" w:rsidRPr="00BD1A86">
        <w:rPr>
          <w:rFonts w:ascii="Times New Roman" w:hAnsi="Times New Roman" w:cs="Times New Roman"/>
          <w:sz w:val="24"/>
          <w:szCs w:val="24"/>
        </w:rPr>
        <w:t>Vacinas Alergênicas Industrializadas</w:t>
      </w:r>
      <w:r w:rsidRPr="00BD1A86">
        <w:rPr>
          <w:rFonts w:ascii="Times New Roman" w:hAnsi="Times New Roman" w:cs="Times New Roman"/>
          <w:sz w:val="24"/>
          <w:szCs w:val="24"/>
        </w:rPr>
        <w:t xml:space="preserve"> registradas</w:t>
      </w:r>
      <w:r w:rsidR="007C080D" w:rsidRPr="00BD1A86">
        <w:rPr>
          <w:rFonts w:ascii="Times New Roman" w:hAnsi="Times New Roman" w:cs="Times New Roman"/>
          <w:sz w:val="24"/>
          <w:szCs w:val="24"/>
        </w:rPr>
        <w:t>, preparado em farmácia de manipulação especial devidamente licenciada e autorizada</w:t>
      </w:r>
      <w:r w:rsidRPr="00BD1A86">
        <w:rPr>
          <w:rFonts w:ascii="Times New Roman" w:hAnsi="Times New Roman" w:cs="Times New Roman"/>
          <w:sz w:val="24"/>
          <w:szCs w:val="24"/>
        </w:rPr>
        <w:t>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XXV</w:t>
      </w:r>
      <w:r w:rsidR="002B6F80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 xml:space="preserve"> - Vacina </w:t>
      </w:r>
      <w:r w:rsidR="00794585" w:rsidRPr="00BD1A86">
        <w:rPr>
          <w:rFonts w:ascii="Times New Roman" w:hAnsi="Times New Roman" w:cs="Times New Roman"/>
          <w:sz w:val="24"/>
          <w:szCs w:val="24"/>
        </w:rPr>
        <w:t>Alergênica para Uso do Profissional Habilitado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: produto manipulado a partir de </w:t>
      </w:r>
      <w:r w:rsidR="00BD4B73" w:rsidRPr="00BD1A86">
        <w:rPr>
          <w:rFonts w:ascii="Times New Roman" w:hAnsi="Times New Roman" w:cs="Times New Roman"/>
          <w:sz w:val="24"/>
          <w:szCs w:val="24"/>
        </w:rPr>
        <w:t>1 (</w:t>
      </w:r>
      <w:r w:rsidRPr="00BD1A86">
        <w:rPr>
          <w:rFonts w:ascii="Times New Roman" w:hAnsi="Times New Roman" w:cs="Times New Roman"/>
          <w:sz w:val="24"/>
          <w:szCs w:val="24"/>
        </w:rPr>
        <w:t>um</w:t>
      </w:r>
      <w:r w:rsidR="00BD4B73" w:rsidRPr="00BD1A86">
        <w:rPr>
          <w:rFonts w:ascii="Times New Roman" w:hAnsi="Times New Roman" w:cs="Times New Roman"/>
          <w:sz w:val="24"/>
          <w:szCs w:val="24"/>
        </w:rPr>
        <w:t>)</w:t>
      </w:r>
      <w:r w:rsidRPr="00BD1A86">
        <w:rPr>
          <w:rFonts w:ascii="Times New Roman" w:hAnsi="Times New Roman" w:cs="Times New Roman"/>
          <w:sz w:val="24"/>
          <w:szCs w:val="24"/>
        </w:rPr>
        <w:t xml:space="preserve"> ou mais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registrados</w:t>
      </w:r>
      <w:r w:rsidR="00B13E16" w:rsidRPr="00BD1A86">
        <w:rPr>
          <w:rFonts w:ascii="Times New Roman" w:hAnsi="Times New Roman" w:cs="Times New Roman"/>
          <w:sz w:val="24"/>
          <w:szCs w:val="24"/>
        </w:rPr>
        <w:t xml:space="preserve"> na Anvisa</w:t>
      </w:r>
      <w:r w:rsidRPr="00BD1A86">
        <w:rPr>
          <w:rFonts w:ascii="Times New Roman" w:hAnsi="Times New Roman" w:cs="Times New Roman"/>
          <w:sz w:val="24"/>
          <w:szCs w:val="24"/>
        </w:rPr>
        <w:t xml:space="preserve">, preparado conforme receita médica para uso interno da clínica, com composição e/ou concentração diferentes daquelas de </w:t>
      </w:r>
      <w:r w:rsidR="003A05B6" w:rsidRPr="00BD1A86">
        <w:rPr>
          <w:rFonts w:ascii="Times New Roman" w:hAnsi="Times New Roman" w:cs="Times New Roman"/>
          <w:sz w:val="24"/>
          <w:szCs w:val="24"/>
        </w:rPr>
        <w:t>Vacinas Alergênicas Industrializadas</w:t>
      </w:r>
      <w:r w:rsidRPr="00BD1A86">
        <w:rPr>
          <w:rFonts w:ascii="Times New Roman" w:hAnsi="Times New Roman" w:cs="Times New Roman"/>
          <w:sz w:val="24"/>
          <w:szCs w:val="24"/>
        </w:rPr>
        <w:t xml:space="preserve"> registradas</w:t>
      </w:r>
      <w:r w:rsidR="007C080D" w:rsidRPr="00BD1A86">
        <w:rPr>
          <w:rFonts w:ascii="Times New Roman" w:hAnsi="Times New Roman" w:cs="Times New Roman"/>
          <w:sz w:val="24"/>
          <w:szCs w:val="24"/>
        </w:rPr>
        <w:t>, preparado em farmácia de manipulação especial devidamente licenciada e autorizada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54639F" w:rsidRP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CAPÍTULO II</w:t>
      </w:r>
    </w:p>
    <w:p w:rsid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DAS DISPOSIÇÕES GERAIS</w:t>
      </w:r>
    </w:p>
    <w:p w:rsidR="00B34644" w:rsidRPr="00BD1A86" w:rsidRDefault="00B34644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4º São considerados, para fins de registro, Produtos Alergênicos Industrializados:</w:t>
      </w:r>
    </w:p>
    <w:p w:rsidR="00B34644" w:rsidRPr="00BD1A86" w:rsidRDefault="00B34644" w:rsidP="00BD1A86">
      <w:pPr>
        <w:spacing w:after="200" w:line="240" w:lineRule="auto"/>
        <w:ind w:firstLine="567"/>
        <w:rPr>
          <w:rFonts w:ascii="Times New Roman" w:hAnsi="Times New Roman" w:cs="Times New Roman"/>
          <w:color w:val="FF0000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 - Extratos Alergênicos </w:t>
      </w:r>
      <w:r w:rsidR="00945694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>ndustrializados;</w:t>
      </w:r>
    </w:p>
    <w:p w:rsidR="00B34644" w:rsidRPr="00BD1A86" w:rsidRDefault="00B34644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II - Vacinas Alergênicas Industrializadas; e </w:t>
      </w:r>
    </w:p>
    <w:p w:rsidR="00BD1A86" w:rsidRDefault="00B34644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III - Produtos Alergênicos Industrializados para Diagnóstico.</w:t>
      </w:r>
    </w:p>
    <w:p w:rsidR="00BD1A86" w:rsidRDefault="00B34644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Parágrafo único. Produtos Alergênicos Industrializados somente poderão ser comercializados e distribuídos no País se registrados na Anvisa e fabricados ou importados por </w:t>
      </w:r>
      <w:r w:rsidR="007858C2" w:rsidRPr="00BD1A86">
        <w:rPr>
          <w:rFonts w:ascii="Times New Roman" w:hAnsi="Times New Roman" w:cs="Times New Roman"/>
          <w:sz w:val="24"/>
          <w:szCs w:val="24"/>
        </w:rPr>
        <w:t xml:space="preserve">empresa cujo funcionamento esteja autorizado por esta Agência, </w:t>
      </w:r>
      <w:r w:rsidRPr="00BD1A86">
        <w:rPr>
          <w:rFonts w:ascii="Times New Roman" w:hAnsi="Times New Roman" w:cs="Times New Roman"/>
          <w:sz w:val="24"/>
          <w:szCs w:val="24"/>
        </w:rPr>
        <w:t xml:space="preserve">e </w:t>
      </w:r>
      <w:r w:rsidR="00BF156E" w:rsidRPr="00BD1A86">
        <w:rPr>
          <w:rFonts w:ascii="Times New Roman" w:hAnsi="Times New Roman" w:cs="Times New Roman"/>
          <w:sz w:val="24"/>
          <w:szCs w:val="24"/>
        </w:rPr>
        <w:t xml:space="preserve">devidamente </w:t>
      </w:r>
      <w:r w:rsidR="007858C2" w:rsidRPr="00BD1A86">
        <w:rPr>
          <w:rFonts w:ascii="Times New Roman" w:hAnsi="Times New Roman" w:cs="Times New Roman"/>
          <w:sz w:val="24"/>
          <w:szCs w:val="24"/>
        </w:rPr>
        <w:t xml:space="preserve">licenciada </w:t>
      </w:r>
      <w:r w:rsidRPr="00BD1A86">
        <w:rPr>
          <w:rFonts w:ascii="Times New Roman" w:hAnsi="Times New Roman" w:cs="Times New Roman"/>
          <w:sz w:val="24"/>
          <w:szCs w:val="24"/>
        </w:rPr>
        <w:t>pela autoridade sanitária local competente.</w:t>
      </w:r>
    </w:p>
    <w:p w:rsidR="00BD1A86" w:rsidRDefault="00B34644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5º </w:t>
      </w:r>
      <w:r w:rsidR="00FC4A45" w:rsidRPr="00BD1A86">
        <w:rPr>
          <w:rFonts w:ascii="Times New Roman" w:hAnsi="Times New Roman" w:cs="Times New Roman"/>
          <w:sz w:val="24"/>
          <w:szCs w:val="24"/>
        </w:rPr>
        <w:t>Vacina Alergênica Nominal ao Paciente, Vacina Alergênica para Uso de Profissional Habilitado</w:t>
      </w:r>
      <w:r w:rsidR="0060619C" w:rsidRPr="00BD1A86">
        <w:rPr>
          <w:rFonts w:ascii="Times New Roman" w:hAnsi="Times New Roman" w:cs="Times New Roman"/>
          <w:sz w:val="24"/>
          <w:szCs w:val="24"/>
        </w:rPr>
        <w:t xml:space="preserve"> e</w:t>
      </w:r>
      <w:r w:rsidR="00FC4A45" w:rsidRPr="00BD1A86">
        <w:rPr>
          <w:rFonts w:ascii="Times New Roman" w:hAnsi="Times New Roman" w:cs="Times New Roman"/>
          <w:sz w:val="24"/>
          <w:szCs w:val="24"/>
        </w:rPr>
        <w:t xml:space="preserve"> Produto Alergênico para Diagnóstico para Uso de Profissional Habilitado </w:t>
      </w:r>
      <w:r w:rsidRPr="00BD1A86">
        <w:rPr>
          <w:rFonts w:ascii="Times New Roman" w:hAnsi="Times New Roman" w:cs="Times New Roman"/>
          <w:sz w:val="24"/>
          <w:szCs w:val="24"/>
        </w:rPr>
        <w:t>não são considerados Produtos Alergênicos Industrializados e somente poderão ser comercializados e distribuídos no País</w:t>
      </w:r>
      <w:r w:rsidR="007858C2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se manipulados a partir de Extratos Alergênicos registrados na Anvisa, por </w:t>
      </w:r>
      <w:r w:rsidR="007858C2" w:rsidRPr="00BD1A86">
        <w:rPr>
          <w:rFonts w:ascii="Times New Roman" w:hAnsi="Times New Roman" w:cs="Times New Roman"/>
          <w:sz w:val="24"/>
          <w:szCs w:val="24"/>
        </w:rPr>
        <w:t xml:space="preserve">empresa cujo funcionamento esteja autorizado por esta Agência, e </w:t>
      </w:r>
      <w:r w:rsidR="00BF156E" w:rsidRPr="00BD1A86">
        <w:rPr>
          <w:rFonts w:ascii="Times New Roman" w:hAnsi="Times New Roman" w:cs="Times New Roman"/>
          <w:sz w:val="24"/>
          <w:szCs w:val="24"/>
        </w:rPr>
        <w:t xml:space="preserve">devidamente </w:t>
      </w:r>
      <w:r w:rsidR="007858C2" w:rsidRPr="00BD1A86">
        <w:rPr>
          <w:rFonts w:ascii="Times New Roman" w:hAnsi="Times New Roman" w:cs="Times New Roman"/>
          <w:sz w:val="24"/>
          <w:szCs w:val="24"/>
        </w:rPr>
        <w:t xml:space="preserve">licenciada </w:t>
      </w:r>
      <w:r w:rsidRPr="00BD1A86">
        <w:rPr>
          <w:rFonts w:ascii="Times New Roman" w:hAnsi="Times New Roman" w:cs="Times New Roman"/>
          <w:sz w:val="24"/>
          <w:szCs w:val="24"/>
        </w:rPr>
        <w:t>pela autoridade sanitária local competente.</w:t>
      </w:r>
    </w:p>
    <w:p w:rsidR="00BD1A86" w:rsidRDefault="00B34644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6º </w:t>
      </w:r>
      <w:r w:rsidR="00FC4A45" w:rsidRPr="00BD1A86">
        <w:rPr>
          <w:rFonts w:ascii="Times New Roman" w:hAnsi="Times New Roman" w:cs="Times New Roman"/>
          <w:sz w:val="24"/>
          <w:szCs w:val="24"/>
        </w:rPr>
        <w:t>Vacina Alergênica Nominal ao Paciente, Vacina Alergênica para Uso de Profissional Habilitado</w:t>
      </w:r>
      <w:r w:rsidR="0060619C" w:rsidRPr="00BD1A86">
        <w:rPr>
          <w:rFonts w:ascii="Times New Roman" w:hAnsi="Times New Roman" w:cs="Times New Roman"/>
          <w:sz w:val="24"/>
          <w:szCs w:val="24"/>
        </w:rPr>
        <w:t xml:space="preserve"> e</w:t>
      </w:r>
      <w:r w:rsidR="00FC4A45" w:rsidRPr="00BD1A86">
        <w:rPr>
          <w:rFonts w:ascii="Times New Roman" w:hAnsi="Times New Roman" w:cs="Times New Roman"/>
          <w:sz w:val="24"/>
          <w:szCs w:val="24"/>
        </w:rPr>
        <w:t xml:space="preserve"> Produto Alergênico para Diagnóstico para Uso de Profissional Habilitado </w:t>
      </w:r>
      <w:r w:rsidR="002721E0" w:rsidRPr="00BD1A86">
        <w:rPr>
          <w:rFonts w:ascii="Times New Roman" w:hAnsi="Times New Roman" w:cs="Times New Roman"/>
          <w:sz w:val="24"/>
          <w:szCs w:val="24"/>
        </w:rPr>
        <w:t xml:space="preserve">e Extratos Alergênicos Compostos Industrializados </w:t>
      </w:r>
      <w:r w:rsidR="00FC4A45" w:rsidRPr="00BD1A86">
        <w:rPr>
          <w:rFonts w:ascii="Times New Roman" w:hAnsi="Times New Roman" w:cs="Times New Roman"/>
          <w:sz w:val="24"/>
          <w:szCs w:val="24"/>
        </w:rPr>
        <w:t>n</w:t>
      </w:r>
      <w:r w:rsidRPr="00BD1A86">
        <w:rPr>
          <w:rFonts w:ascii="Times New Roman" w:hAnsi="Times New Roman" w:cs="Times New Roman"/>
          <w:sz w:val="24"/>
          <w:szCs w:val="24"/>
        </w:rPr>
        <w:t xml:space="preserve">ão são passíveis de registro </w:t>
      </w:r>
      <w:r w:rsidR="00FC4A45" w:rsidRPr="00BD1A86">
        <w:rPr>
          <w:rFonts w:ascii="Times New Roman" w:hAnsi="Times New Roman" w:cs="Times New Roman"/>
          <w:sz w:val="24"/>
          <w:szCs w:val="24"/>
        </w:rPr>
        <w:t>na Anvisa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BD1A86" w:rsidRDefault="00F35F30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7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º Produtos </w:t>
      </w:r>
      <w:r w:rsidR="00794585" w:rsidRPr="00BD1A86">
        <w:rPr>
          <w:rFonts w:ascii="Times New Roman" w:hAnsi="Times New Roman" w:cs="Times New Roman"/>
          <w:sz w:val="24"/>
          <w:szCs w:val="24"/>
        </w:rPr>
        <w:t xml:space="preserve">Alergênicos Recombinantes 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deverão ser registrados de acordo com a </w:t>
      </w:r>
      <w:r w:rsidR="007F66DB" w:rsidRPr="00BD1A86">
        <w:rPr>
          <w:rFonts w:ascii="Times New Roman" w:hAnsi="Times New Roman" w:cs="Times New Roman"/>
          <w:sz w:val="24"/>
          <w:szCs w:val="24"/>
        </w:rPr>
        <w:t xml:space="preserve">Resolução da Diretoria Colegiada - </w:t>
      </w:r>
      <w:r w:rsidR="0054639F" w:rsidRPr="00BD1A86">
        <w:rPr>
          <w:rFonts w:ascii="Times New Roman" w:hAnsi="Times New Roman" w:cs="Times New Roman"/>
          <w:sz w:val="24"/>
          <w:szCs w:val="24"/>
        </w:rPr>
        <w:t>RDC nº 55</w:t>
      </w:r>
      <w:r w:rsidR="007F66DB" w:rsidRPr="00BD1A86">
        <w:rPr>
          <w:rFonts w:ascii="Times New Roman" w:hAnsi="Times New Roman" w:cs="Times New Roman"/>
          <w:sz w:val="24"/>
          <w:szCs w:val="24"/>
        </w:rPr>
        <w:t xml:space="preserve">, de 16 de dezembro de </w:t>
      </w:r>
      <w:r w:rsidR="0054639F" w:rsidRPr="00BD1A86">
        <w:rPr>
          <w:rFonts w:ascii="Times New Roman" w:hAnsi="Times New Roman" w:cs="Times New Roman"/>
          <w:sz w:val="24"/>
          <w:szCs w:val="24"/>
        </w:rPr>
        <w:t>2010</w:t>
      </w:r>
      <w:r w:rsidR="006F55DA" w:rsidRPr="00BD1A86">
        <w:rPr>
          <w:rFonts w:ascii="Times New Roman" w:hAnsi="Times New Roman" w:cs="Times New Roman"/>
          <w:sz w:val="24"/>
          <w:szCs w:val="24"/>
        </w:rPr>
        <w:t>,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e suas atualizações.</w:t>
      </w:r>
    </w:p>
    <w:p w:rsidR="0054639F" w:rsidRPr="00BD1A86" w:rsidRDefault="00F35F30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8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º Os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deverão ser registrados na Anvisa como produto bio</w:t>
      </w:r>
      <w:r w:rsidR="00B84C13" w:rsidRPr="00BD1A86">
        <w:rPr>
          <w:rFonts w:ascii="Times New Roman" w:hAnsi="Times New Roman" w:cs="Times New Roman"/>
          <w:sz w:val="24"/>
          <w:szCs w:val="24"/>
        </w:rPr>
        <w:t>lógico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, conforme </w:t>
      </w:r>
      <w:r w:rsidR="00B84C13" w:rsidRPr="00BD1A86">
        <w:rPr>
          <w:rFonts w:ascii="Times New Roman" w:hAnsi="Times New Roman" w:cs="Times New Roman"/>
          <w:sz w:val="24"/>
          <w:szCs w:val="24"/>
        </w:rPr>
        <w:t>assuntos específicos de peticionamento.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F35F30" w:rsidRPr="00BD1A86">
        <w:rPr>
          <w:rFonts w:ascii="Times New Roman" w:hAnsi="Times New Roman" w:cs="Times New Roman"/>
          <w:sz w:val="24"/>
          <w:szCs w:val="24"/>
        </w:rPr>
        <w:t>9º</w:t>
      </w:r>
      <w:r w:rsidRPr="00BD1A86">
        <w:rPr>
          <w:rFonts w:ascii="Times New Roman" w:hAnsi="Times New Roman" w:cs="Times New Roman"/>
          <w:sz w:val="24"/>
          <w:szCs w:val="24"/>
        </w:rPr>
        <w:t xml:space="preserve"> O registro de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fabricados em outros países somente poderá ser concedido pela Anvisa se o produto estiver registrado e liberado para uso em seu país de fabricação.</w:t>
      </w:r>
    </w:p>
    <w:p w:rsidR="00967E94" w:rsidRPr="00BD1A86" w:rsidRDefault="00967E94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lastRenderedPageBreak/>
        <w:t xml:space="preserve">Parágrafo único. Nos casos em que o país de origem não registre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="00702CDE" w:rsidRPr="00BD1A86">
        <w:rPr>
          <w:rFonts w:ascii="Times New Roman" w:hAnsi="Times New Roman" w:cs="Times New Roman"/>
          <w:sz w:val="24"/>
          <w:szCs w:val="24"/>
        </w:rPr>
        <w:t>, dever</w:t>
      </w:r>
      <w:r w:rsidR="00951C2A" w:rsidRPr="00BD1A86">
        <w:rPr>
          <w:rFonts w:ascii="Times New Roman" w:hAnsi="Times New Roman" w:cs="Times New Roman"/>
          <w:sz w:val="24"/>
          <w:szCs w:val="24"/>
        </w:rPr>
        <w:t>ão</w:t>
      </w:r>
      <w:r w:rsidR="00702CDE" w:rsidRPr="00BD1A86">
        <w:rPr>
          <w:rFonts w:ascii="Times New Roman" w:hAnsi="Times New Roman" w:cs="Times New Roman"/>
          <w:sz w:val="24"/>
          <w:szCs w:val="24"/>
        </w:rPr>
        <w:t xml:space="preserve"> ser apresentad</w:t>
      </w:r>
      <w:r w:rsidR="00951C2A" w:rsidRPr="00BD1A86">
        <w:rPr>
          <w:rFonts w:ascii="Times New Roman" w:hAnsi="Times New Roman" w:cs="Times New Roman"/>
          <w:sz w:val="24"/>
          <w:szCs w:val="24"/>
        </w:rPr>
        <w:t>os</w:t>
      </w:r>
      <w:r w:rsidR="00DB15FB" w:rsidRPr="00BD1A86">
        <w:rPr>
          <w:rFonts w:ascii="Times New Roman" w:hAnsi="Times New Roman" w:cs="Times New Roman"/>
          <w:sz w:val="24"/>
          <w:szCs w:val="24"/>
        </w:rPr>
        <w:t xml:space="preserve"> a</w:t>
      </w:r>
      <w:r w:rsidRPr="00BD1A86">
        <w:rPr>
          <w:rFonts w:ascii="Times New Roman" w:hAnsi="Times New Roman" w:cs="Times New Roman"/>
          <w:sz w:val="24"/>
          <w:szCs w:val="24"/>
        </w:rPr>
        <w:t xml:space="preserve"> autorização de fabricação</w:t>
      </w:r>
      <w:r w:rsidR="00951C2A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702CDE" w:rsidRPr="00BD1A86">
        <w:rPr>
          <w:rFonts w:ascii="Times New Roman" w:hAnsi="Times New Roman" w:cs="Times New Roman"/>
          <w:sz w:val="24"/>
          <w:szCs w:val="24"/>
        </w:rPr>
        <w:t>de acordo com os requisitos locais</w:t>
      </w:r>
      <w:r w:rsidR="00951C2A" w:rsidRPr="00BD1A86">
        <w:rPr>
          <w:rFonts w:ascii="Times New Roman" w:hAnsi="Times New Roman" w:cs="Times New Roman"/>
          <w:sz w:val="24"/>
          <w:szCs w:val="24"/>
        </w:rPr>
        <w:t>,</w:t>
      </w:r>
      <w:r w:rsidR="00702CDE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>e</w:t>
      </w:r>
      <w:r w:rsidR="00951C2A" w:rsidRPr="00BD1A86">
        <w:rPr>
          <w:rFonts w:ascii="Times New Roman" w:hAnsi="Times New Roman" w:cs="Times New Roman"/>
          <w:sz w:val="24"/>
          <w:szCs w:val="24"/>
        </w:rPr>
        <w:t xml:space="preserve"> o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702CDE" w:rsidRPr="00BD1A86">
        <w:rPr>
          <w:rFonts w:ascii="Times New Roman" w:hAnsi="Times New Roman" w:cs="Times New Roman"/>
          <w:sz w:val="24"/>
          <w:szCs w:val="24"/>
        </w:rPr>
        <w:t xml:space="preserve">comprovante de </w:t>
      </w:r>
      <w:r w:rsidRPr="00BD1A86">
        <w:rPr>
          <w:rFonts w:ascii="Times New Roman" w:hAnsi="Times New Roman" w:cs="Times New Roman"/>
          <w:sz w:val="24"/>
          <w:szCs w:val="24"/>
        </w:rPr>
        <w:t>comercialização</w:t>
      </w:r>
      <w:r w:rsidR="00702CDE" w:rsidRPr="00BD1A86">
        <w:rPr>
          <w:rFonts w:ascii="Times New Roman" w:hAnsi="Times New Roman" w:cs="Times New Roman"/>
          <w:sz w:val="24"/>
          <w:szCs w:val="24"/>
        </w:rPr>
        <w:t>.</w:t>
      </w:r>
    </w:p>
    <w:p w:rsidR="004760C1" w:rsidRPr="00BD1A86" w:rsidRDefault="004760C1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1</w:t>
      </w:r>
      <w:r w:rsidR="00F35F30" w:rsidRPr="00BD1A86">
        <w:rPr>
          <w:rFonts w:ascii="Times New Roman" w:hAnsi="Times New Roman" w:cs="Times New Roman"/>
          <w:sz w:val="24"/>
          <w:szCs w:val="24"/>
        </w:rPr>
        <w:t>0</w:t>
      </w:r>
      <w:r w:rsidRPr="00BD1A86">
        <w:rPr>
          <w:rFonts w:ascii="Times New Roman" w:hAnsi="Times New Roman" w:cs="Times New Roman"/>
          <w:sz w:val="24"/>
          <w:szCs w:val="24"/>
        </w:rPr>
        <w:t xml:space="preserve"> A Anvisa poderá, a qualquer tempo e a seu critério, exigir provas adicionais de identidade e qualidade dos componentes de Produto Alergênico Industrializado, e/ou requerer novos estudos para comprovação de eficácia e segurança clínica, caso ocorram fatos que deem ensejo a avaliações complementares, mesmo após a concessão do registro.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1</w:t>
      </w:r>
      <w:r w:rsidR="00F35F30" w:rsidRPr="00BD1A86">
        <w:rPr>
          <w:rFonts w:ascii="Times New Roman" w:hAnsi="Times New Roman" w:cs="Times New Roman"/>
          <w:sz w:val="24"/>
          <w:szCs w:val="24"/>
        </w:rPr>
        <w:t>1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037399" w:rsidRPr="00BD1A86">
        <w:rPr>
          <w:rFonts w:ascii="Times New Roman" w:hAnsi="Times New Roman" w:cs="Times New Roman"/>
          <w:sz w:val="24"/>
          <w:szCs w:val="24"/>
        </w:rPr>
        <w:t>Ao</w:t>
      </w:r>
      <w:r w:rsidRPr="00BD1A86">
        <w:rPr>
          <w:rFonts w:ascii="Times New Roman" w:hAnsi="Times New Roman" w:cs="Times New Roman"/>
          <w:sz w:val="24"/>
          <w:szCs w:val="24"/>
        </w:rPr>
        <w:t xml:space="preserve"> protocolar </w:t>
      </w:r>
      <w:r w:rsidR="00037399" w:rsidRPr="00BD1A86">
        <w:rPr>
          <w:rFonts w:ascii="Times New Roman" w:hAnsi="Times New Roman" w:cs="Times New Roman"/>
          <w:sz w:val="24"/>
          <w:szCs w:val="24"/>
        </w:rPr>
        <w:t>a petição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 registro, </w:t>
      </w:r>
      <w:r w:rsidR="00037399" w:rsidRPr="00BD1A86">
        <w:rPr>
          <w:rFonts w:ascii="Times New Roman" w:hAnsi="Times New Roman" w:cs="Times New Roman"/>
          <w:sz w:val="24"/>
          <w:szCs w:val="24"/>
        </w:rPr>
        <w:t xml:space="preserve">a empresa </w:t>
      </w:r>
      <w:r w:rsidRPr="00BD1A86">
        <w:rPr>
          <w:rFonts w:ascii="Times New Roman" w:hAnsi="Times New Roman" w:cs="Times New Roman"/>
          <w:sz w:val="24"/>
          <w:szCs w:val="24"/>
        </w:rPr>
        <w:t xml:space="preserve">deve indicar o nome e endereço dos fornecedores do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="00F9080A" w:rsidRPr="00BD1A86">
        <w:rPr>
          <w:rFonts w:ascii="Times New Roman" w:hAnsi="Times New Roman" w:cs="Times New Roman"/>
          <w:sz w:val="24"/>
          <w:szCs w:val="24"/>
        </w:rPr>
        <w:t xml:space="preserve"> ou matéria-prima de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</w:t>
      </w:r>
      <w:r w:rsidR="00F9080A" w:rsidRPr="00BD1A86">
        <w:rPr>
          <w:rFonts w:ascii="Times New Roman" w:hAnsi="Times New Roman" w:cs="Times New Roman"/>
          <w:sz w:val="24"/>
          <w:szCs w:val="24"/>
        </w:rPr>
        <w:t>s</w:t>
      </w:r>
      <w:r w:rsidRPr="00BD1A86">
        <w:rPr>
          <w:rFonts w:ascii="Times New Roman" w:hAnsi="Times New Roman" w:cs="Times New Roman"/>
          <w:sz w:val="24"/>
          <w:szCs w:val="24"/>
        </w:rPr>
        <w:t xml:space="preserve">, dos fabricantes do </w:t>
      </w:r>
      <w:r w:rsidR="00037399" w:rsidRPr="00BD1A86">
        <w:rPr>
          <w:rFonts w:ascii="Times New Roman" w:hAnsi="Times New Roman" w:cs="Times New Roman"/>
          <w:sz w:val="24"/>
          <w:szCs w:val="24"/>
        </w:rPr>
        <w:t>Produto</w:t>
      </w:r>
      <w:r w:rsidR="000A7E86" w:rsidRPr="00BD1A86">
        <w:rPr>
          <w:rFonts w:ascii="Times New Roman" w:hAnsi="Times New Roman" w:cs="Times New Roman"/>
          <w:sz w:val="24"/>
          <w:szCs w:val="24"/>
        </w:rPr>
        <w:t xml:space="preserve">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 em todas as suas etapas de fabricação, do diluente, do adjuvante e do local que realiza a liberação de lote.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Parágrafo único. Todas as empresas envolvidas na fabricação de </w:t>
      </w:r>
      <w:r w:rsidR="00037399" w:rsidRPr="00BD1A86">
        <w:rPr>
          <w:rFonts w:ascii="Times New Roman" w:hAnsi="Times New Roman" w:cs="Times New Roman"/>
          <w:sz w:val="24"/>
          <w:szCs w:val="24"/>
        </w:rPr>
        <w:t>Produto</w:t>
      </w:r>
      <w:r w:rsidR="000A7E86" w:rsidRPr="00BD1A86">
        <w:rPr>
          <w:rFonts w:ascii="Times New Roman" w:hAnsi="Times New Roman" w:cs="Times New Roman"/>
          <w:sz w:val="24"/>
          <w:szCs w:val="24"/>
        </w:rPr>
        <w:t xml:space="preserve">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>, a partir da etapa de extração, devem cumprir com as boas práticas de fabricação, e apresentar o certificado de boas práticas de fabricação emitido pela Anvisa.</w:t>
      </w:r>
    </w:p>
    <w:p w:rsidR="00BD1A86" w:rsidRDefault="00F9080A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1</w:t>
      </w:r>
      <w:r w:rsidR="00F35F30" w:rsidRPr="00BD1A86">
        <w:rPr>
          <w:rFonts w:ascii="Times New Roman" w:hAnsi="Times New Roman" w:cs="Times New Roman"/>
          <w:sz w:val="24"/>
          <w:szCs w:val="24"/>
        </w:rPr>
        <w:t>2</w:t>
      </w:r>
      <w:r w:rsidRPr="00BD1A86">
        <w:rPr>
          <w:rFonts w:ascii="Times New Roman" w:hAnsi="Times New Roman" w:cs="Times New Roman"/>
          <w:sz w:val="24"/>
          <w:szCs w:val="24"/>
        </w:rPr>
        <w:t xml:space="preserve"> Todas as indicações terapêuticas ou de diagnóstico </w:t>
      </w:r>
      <w:r w:rsidR="0099632D" w:rsidRPr="00BD1A86">
        <w:rPr>
          <w:rFonts w:ascii="Times New Roman" w:hAnsi="Times New Roman" w:cs="Times New Roman"/>
          <w:sz w:val="24"/>
          <w:szCs w:val="24"/>
        </w:rPr>
        <w:t>reivindicadas na petição de</w:t>
      </w:r>
      <w:r w:rsidRPr="00BD1A86">
        <w:rPr>
          <w:rFonts w:ascii="Times New Roman" w:hAnsi="Times New Roman" w:cs="Times New Roman"/>
          <w:sz w:val="24"/>
          <w:szCs w:val="24"/>
        </w:rPr>
        <w:t xml:space="preserve"> registro devem estar documentalmente demonstradas nos relatórios dos estudos clínicos apensados ao dossiê de registro do produto.</w:t>
      </w:r>
    </w:p>
    <w:p w:rsidR="00BD1A86" w:rsidRDefault="005D327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1º Os estudos mencionados no </w:t>
      </w:r>
      <w:r w:rsidRPr="00BD1A86">
        <w:rPr>
          <w:rFonts w:ascii="Times New Roman" w:hAnsi="Times New Roman" w:cs="Times New Roman"/>
          <w:i/>
          <w:sz w:val="24"/>
          <w:szCs w:val="24"/>
        </w:rPr>
        <w:t xml:space="preserve">caput </w:t>
      </w:r>
      <w:r w:rsidRPr="00BD1A86">
        <w:rPr>
          <w:rFonts w:ascii="Times New Roman" w:hAnsi="Times New Roman" w:cs="Times New Roman"/>
          <w:sz w:val="24"/>
          <w:szCs w:val="24"/>
        </w:rPr>
        <w:t xml:space="preserve">deste artigo devem </w:t>
      </w:r>
      <w:r w:rsidR="0099632D" w:rsidRPr="00BD1A86">
        <w:rPr>
          <w:rFonts w:ascii="Times New Roman" w:hAnsi="Times New Roman" w:cs="Times New Roman"/>
          <w:sz w:val="24"/>
          <w:szCs w:val="24"/>
        </w:rPr>
        <w:t xml:space="preserve">haver 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sido conduzidos com o </w:t>
      </w:r>
      <w:r w:rsidR="00037399" w:rsidRPr="00BD1A86">
        <w:rPr>
          <w:rFonts w:ascii="Times New Roman" w:hAnsi="Times New Roman" w:cs="Times New Roman"/>
          <w:sz w:val="24"/>
          <w:szCs w:val="24"/>
        </w:rPr>
        <w:t>Produto</w:t>
      </w:r>
      <w:r w:rsidR="000A7E86" w:rsidRPr="00BD1A86">
        <w:rPr>
          <w:rFonts w:ascii="Times New Roman" w:hAnsi="Times New Roman" w:cs="Times New Roman"/>
          <w:sz w:val="24"/>
          <w:szCs w:val="24"/>
        </w:rPr>
        <w:t xml:space="preserve"> Alergênico Industrializado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apresentado para registro</w:t>
      </w:r>
      <w:r w:rsidR="00065C39" w:rsidRPr="00BD1A86">
        <w:rPr>
          <w:rFonts w:ascii="Times New Roman" w:hAnsi="Times New Roman" w:cs="Times New Roman"/>
          <w:sz w:val="24"/>
          <w:szCs w:val="24"/>
        </w:rPr>
        <w:t>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2º Os estudos clínicos realizados devem </w:t>
      </w:r>
      <w:r w:rsidR="0099632D" w:rsidRPr="00BD1A86">
        <w:rPr>
          <w:rFonts w:ascii="Times New Roman" w:hAnsi="Times New Roman" w:cs="Times New Roman"/>
          <w:sz w:val="24"/>
          <w:szCs w:val="24"/>
        </w:rPr>
        <w:t xml:space="preserve">haver </w:t>
      </w:r>
      <w:r w:rsidRPr="00BD1A86">
        <w:rPr>
          <w:rFonts w:ascii="Times New Roman" w:hAnsi="Times New Roman" w:cs="Times New Roman"/>
          <w:sz w:val="24"/>
          <w:szCs w:val="24"/>
        </w:rPr>
        <w:t>sido aprovados pela autoridade sanitária do país onde se realizou a pesquisa clínica.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3º Todas as pesquisas clínicas conduzidas no Brasil com 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devem ter autorização prévia da Anvisa, </w:t>
      </w:r>
      <w:r w:rsidR="0099632D" w:rsidRPr="00BD1A86">
        <w:rPr>
          <w:rFonts w:ascii="Times New Roman" w:hAnsi="Times New Roman" w:cs="Times New Roman"/>
          <w:sz w:val="24"/>
          <w:szCs w:val="24"/>
        </w:rPr>
        <w:t>conforme disposto na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99632D" w:rsidRPr="00BD1A86">
        <w:rPr>
          <w:rFonts w:ascii="Times New Roman" w:hAnsi="Times New Roman" w:cs="Times New Roman"/>
          <w:sz w:val="24"/>
          <w:szCs w:val="24"/>
        </w:rPr>
        <w:t xml:space="preserve">Resolução da Diretoria Colegiada - </w:t>
      </w:r>
      <w:r w:rsidR="00CD741C" w:rsidRPr="00BD1A86">
        <w:rPr>
          <w:rFonts w:ascii="Times New Roman" w:hAnsi="Times New Roman" w:cs="Times New Roman"/>
          <w:sz w:val="24"/>
          <w:szCs w:val="24"/>
        </w:rPr>
        <w:t>RDC n° 9</w:t>
      </w:r>
      <w:r w:rsidR="0099632D" w:rsidRPr="00BD1A86">
        <w:rPr>
          <w:rFonts w:ascii="Times New Roman" w:hAnsi="Times New Roman" w:cs="Times New Roman"/>
          <w:sz w:val="24"/>
          <w:szCs w:val="24"/>
        </w:rPr>
        <w:t xml:space="preserve">, de 20 de fevereiro de </w:t>
      </w:r>
      <w:r w:rsidR="00CD741C" w:rsidRPr="00BD1A86">
        <w:rPr>
          <w:rFonts w:ascii="Times New Roman" w:hAnsi="Times New Roman" w:cs="Times New Roman"/>
          <w:sz w:val="24"/>
          <w:szCs w:val="24"/>
        </w:rPr>
        <w:t>2015</w:t>
      </w:r>
      <w:r w:rsidR="0099632D" w:rsidRPr="00BD1A86">
        <w:rPr>
          <w:rFonts w:ascii="Times New Roman" w:hAnsi="Times New Roman" w:cs="Times New Roman"/>
          <w:sz w:val="24"/>
          <w:szCs w:val="24"/>
        </w:rPr>
        <w:t>,</w:t>
      </w:r>
      <w:r w:rsidR="00CD741C" w:rsidRPr="00BD1A86">
        <w:rPr>
          <w:rFonts w:ascii="Times New Roman" w:hAnsi="Times New Roman" w:cs="Times New Roman"/>
          <w:sz w:val="24"/>
          <w:szCs w:val="24"/>
        </w:rPr>
        <w:t xml:space="preserve"> e suas atualizações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B072AE" w:rsidRPr="00BD1A86" w:rsidRDefault="00B072AE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 1</w:t>
      </w:r>
      <w:r w:rsidR="00F35F30" w:rsidRPr="00BD1A86">
        <w:rPr>
          <w:rFonts w:ascii="Times New Roman" w:hAnsi="Times New Roman" w:cs="Times New Roman"/>
          <w:sz w:val="24"/>
          <w:szCs w:val="24"/>
        </w:rPr>
        <w:t>3</w:t>
      </w:r>
      <w:r w:rsidRPr="00BD1A86">
        <w:rPr>
          <w:rFonts w:ascii="Times New Roman" w:hAnsi="Times New Roman" w:cs="Times New Roman"/>
          <w:sz w:val="24"/>
          <w:szCs w:val="24"/>
        </w:rPr>
        <w:t xml:space="preserve"> Se a </w:t>
      </w:r>
      <w:r w:rsidR="00794585" w:rsidRPr="00BD1A86">
        <w:rPr>
          <w:rFonts w:ascii="Times New Roman" w:hAnsi="Times New Roman" w:cs="Times New Roman"/>
          <w:sz w:val="24"/>
          <w:szCs w:val="24"/>
        </w:rPr>
        <w:t>Vacina Alergênica Industrializada</w:t>
      </w:r>
      <w:r w:rsidRPr="00BD1A86">
        <w:rPr>
          <w:rFonts w:ascii="Times New Roman" w:hAnsi="Times New Roman" w:cs="Times New Roman"/>
          <w:sz w:val="24"/>
          <w:szCs w:val="24"/>
        </w:rPr>
        <w:t xml:space="preserve"> ou o </w:t>
      </w:r>
      <w:r w:rsidR="006F4551" w:rsidRPr="00BD1A86">
        <w:rPr>
          <w:rFonts w:ascii="Times New Roman" w:hAnsi="Times New Roman" w:cs="Times New Roman"/>
          <w:sz w:val="24"/>
          <w:szCs w:val="24"/>
        </w:rPr>
        <w:t>Produto Alergênico Industrializado para Diagnóstico</w:t>
      </w:r>
      <w:r w:rsidRPr="00BD1A86">
        <w:rPr>
          <w:rFonts w:ascii="Times New Roman" w:hAnsi="Times New Roman" w:cs="Times New Roman"/>
          <w:sz w:val="24"/>
          <w:szCs w:val="24"/>
        </w:rPr>
        <w:t xml:space="preserve"> a ser registrado contiver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registrados </w:t>
      </w:r>
      <w:r w:rsidR="006F55DA" w:rsidRPr="00BD1A86">
        <w:rPr>
          <w:rFonts w:ascii="Times New Roman" w:hAnsi="Times New Roman" w:cs="Times New Roman"/>
          <w:sz w:val="24"/>
          <w:szCs w:val="24"/>
        </w:rPr>
        <w:t>na</w:t>
      </w:r>
      <w:r w:rsidRPr="00BD1A86">
        <w:rPr>
          <w:rFonts w:ascii="Times New Roman" w:hAnsi="Times New Roman" w:cs="Times New Roman"/>
          <w:sz w:val="24"/>
          <w:szCs w:val="24"/>
        </w:rPr>
        <w:t xml:space="preserve"> vigência desta Resolução,</w:t>
      </w:r>
      <w:r w:rsidR="006F55DA" w:rsidRPr="00BD1A86">
        <w:rPr>
          <w:rFonts w:ascii="Times New Roman" w:hAnsi="Times New Roman" w:cs="Times New Roman"/>
          <w:sz w:val="24"/>
          <w:szCs w:val="24"/>
        </w:rPr>
        <w:t xml:space="preserve"> e </w:t>
      </w:r>
      <w:r w:rsidRPr="00BD1A86">
        <w:rPr>
          <w:rFonts w:ascii="Times New Roman" w:hAnsi="Times New Roman" w:cs="Times New Roman"/>
          <w:sz w:val="24"/>
          <w:szCs w:val="24"/>
        </w:rPr>
        <w:t xml:space="preserve">a empresa solicitante do registro apresentar documentação </w:t>
      </w:r>
      <w:r w:rsidR="006F55DA" w:rsidRPr="00BD1A86">
        <w:rPr>
          <w:rFonts w:ascii="Times New Roman" w:hAnsi="Times New Roman" w:cs="Times New Roman"/>
          <w:sz w:val="24"/>
          <w:szCs w:val="24"/>
        </w:rPr>
        <w:t>comprobatória de</w:t>
      </w:r>
      <w:r w:rsidRPr="00BD1A86">
        <w:rPr>
          <w:rFonts w:ascii="Times New Roman" w:hAnsi="Times New Roman" w:cs="Times New Roman"/>
          <w:sz w:val="24"/>
          <w:szCs w:val="24"/>
        </w:rPr>
        <w:t xml:space="preserve"> que os</w:t>
      </w:r>
      <w:r w:rsidR="006F7E53" w:rsidRPr="00BD1A86">
        <w:rPr>
          <w:rFonts w:ascii="Times New Roman" w:hAnsi="Times New Roman" w:cs="Times New Roman"/>
          <w:sz w:val="24"/>
          <w:szCs w:val="24"/>
        </w:rPr>
        <w:t xml:space="preserve"> respectivos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="006F7E53" w:rsidRPr="00BD1A86">
        <w:rPr>
          <w:rFonts w:ascii="Times New Roman" w:hAnsi="Times New Roman" w:cs="Times New Roman"/>
          <w:sz w:val="24"/>
          <w:szCs w:val="24"/>
        </w:rPr>
        <w:t xml:space="preserve"> estão registrados no Brasil</w:t>
      </w:r>
      <w:r w:rsidR="006F55DA" w:rsidRPr="00BD1A86">
        <w:rPr>
          <w:rFonts w:ascii="Times New Roman" w:hAnsi="Times New Roman" w:cs="Times New Roman"/>
          <w:sz w:val="24"/>
          <w:szCs w:val="24"/>
        </w:rPr>
        <w:t>,</w:t>
      </w:r>
      <w:r w:rsidR="006F7E53" w:rsidRPr="00BD1A86">
        <w:rPr>
          <w:rFonts w:ascii="Times New Roman" w:hAnsi="Times New Roman" w:cs="Times New Roman"/>
          <w:sz w:val="24"/>
          <w:szCs w:val="24"/>
        </w:rPr>
        <w:t xml:space="preserve"> estará isenta de apresentar a documentação técnica referente a esses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="006F7E53" w:rsidRPr="00BD1A86">
        <w:rPr>
          <w:rFonts w:ascii="Times New Roman" w:hAnsi="Times New Roman" w:cs="Times New Roman"/>
          <w:sz w:val="24"/>
          <w:szCs w:val="24"/>
        </w:rPr>
        <w:t xml:space="preserve"> registrados, no momento do protocolo do pedido de registro.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1</w:t>
      </w:r>
      <w:r w:rsidR="00F35F30" w:rsidRPr="00BD1A86">
        <w:rPr>
          <w:rFonts w:ascii="Times New Roman" w:hAnsi="Times New Roman" w:cs="Times New Roman"/>
          <w:sz w:val="24"/>
          <w:szCs w:val="24"/>
        </w:rPr>
        <w:t>4</w:t>
      </w:r>
      <w:r w:rsidRPr="00BD1A86">
        <w:rPr>
          <w:rFonts w:ascii="Times New Roman" w:hAnsi="Times New Roman" w:cs="Times New Roman"/>
          <w:sz w:val="24"/>
          <w:szCs w:val="24"/>
        </w:rPr>
        <w:t xml:space="preserve"> Se 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 a ser registrado contiver algum hemoderivado na sua formulação, a empresa solicitante do registro deverá apresentar documentação que comprove que o hemoderivado está registrado no Brasil.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Parágrafo único. Caso o hemoderivado utilizado na formulação não possua registro no Brasil, a empresa solicitante do registro deverá apresentar documentação </w:t>
      </w:r>
      <w:r w:rsidRPr="00BD1A86">
        <w:rPr>
          <w:rFonts w:ascii="Times New Roman" w:hAnsi="Times New Roman" w:cs="Times New Roman"/>
          <w:sz w:val="24"/>
          <w:szCs w:val="24"/>
        </w:rPr>
        <w:lastRenderedPageBreak/>
        <w:t xml:space="preserve">conforme disposto nas seções II e III do Capítulo III </w:t>
      </w:r>
      <w:r w:rsidR="006F55DA" w:rsidRPr="00BD1A86">
        <w:rPr>
          <w:rFonts w:ascii="Times New Roman" w:hAnsi="Times New Roman" w:cs="Times New Roman"/>
          <w:sz w:val="24"/>
          <w:szCs w:val="24"/>
        </w:rPr>
        <w:t xml:space="preserve">da Resolução da Diretoria Colegiada - RDC nº 55, de 16 de dezembro de 2010, </w:t>
      </w:r>
      <w:r w:rsidRPr="00BD1A86">
        <w:rPr>
          <w:rFonts w:ascii="Times New Roman" w:hAnsi="Times New Roman" w:cs="Times New Roman"/>
          <w:sz w:val="24"/>
          <w:szCs w:val="24"/>
        </w:rPr>
        <w:t>e suas atualizações.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DB15FB" w:rsidRPr="00BD1A86">
        <w:rPr>
          <w:rFonts w:ascii="Times New Roman" w:hAnsi="Times New Roman" w:cs="Times New Roman"/>
          <w:sz w:val="24"/>
          <w:szCs w:val="24"/>
        </w:rPr>
        <w:t>1</w:t>
      </w:r>
      <w:r w:rsidR="00F35F30" w:rsidRPr="00BD1A86">
        <w:rPr>
          <w:rFonts w:ascii="Times New Roman" w:hAnsi="Times New Roman" w:cs="Times New Roman"/>
          <w:sz w:val="24"/>
          <w:szCs w:val="24"/>
        </w:rPr>
        <w:t>5</w:t>
      </w:r>
      <w:r w:rsidRPr="00BD1A86">
        <w:rPr>
          <w:rFonts w:ascii="Times New Roman" w:hAnsi="Times New Roman" w:cs="Times New Roman"/>
          <w:sz w:val="24"/>
          <w:szCs w:val="24"/>
        </w:rPr>
        <w:t xml:space="preserve"> Caso o processo de produção do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 inclua a utilização de substâncias derivadas de animais ruminantes, a empresa solicitante do registro deverá apresentar toda documentação exigida na</w:t>
      </w:r>
      <w:r w:rsidR="00962ADD" w:rsidRPr="00BD1A86">
        <w:rPr>
          <w:rFonts w:ascii="Times New Roman" w:hAnsi="Times New Roman" w:cs="Times New Roman"/>
          <w:sz w:val="24"/>
          <w:szCs w:val="24"/>
        </w:rPr>
        <w:t xml:space="preserve"> Resolução da Diretoria Colegiada -</w:t>
      </w:r>
      <w:r w:rsidRPr="00BD1A86">
        <w:rPr>
          <w:rFonts w:ascii="Times New Roman" w:hAnsi="Times New Roman" w:cs="Times New Roman"/>
          <w:sz w:val="24"/>
          <w:szCs w:val="24"/>
        </w:rPr>
        <w:t xml:space="preserve"> RDC nº 68</w:t>
      </w:r>
      <w:r w:rsidR="00962ADD" w:rsidRPr="00BD1A86">
        <w:rPr>
          <w:rFonts w:ascii="Times New Roman" w:hAnsi="Times New Roman" w:cs="Times New Roman"/>
          <w:sz w:val="24"/>
          <w:szCs w:val="24"/>
        </w:rPr>
        <w:t xml:space="preserve">, de 28 de março de </w:t>
      </w:r>
      <w:r w:rsidR="00C1602F" w:rsidRPr="00BD1A86">
        <w:rPr>
          <w:rFonts w:ascii="Times New Roman" w:hAnsi="Times New Roman" w:cs="Times New Roman"/>
          <w:sz w:val="24"/>
          <w:szCs w:val="24"/>
        </w:rPr>
        <w:t>20</w:t>
      </w:r>
      <w:r w:rsidRPr="00BD1A86">
        <w:rPr>
          <w:rFonts w:ascii="Times New Roman" w:hAnsi="Times New Roman" w:cs="Times New Roman"/>
          <w:sz w:val="24"/>
          <w:szCs w:val="24"/>
        </w:rPr>
        <w:t>03</w:t>
      </w:r>
      <w:r w:rsidR="00962ADD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e suas atualizações, quanto ao controle de encefalopatia espongiforme transmissível.</w:t>
      </w:r>
    </w:p>
    <w:p w:rsidR="00DB15FB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Parágrafo único. O solicitante deverá apresentar declaração caso não seja utilizada </w:t>
      </w:r>
      <w:r w:rsidR="009E4017" w:rsidRPr="00BD1A86">
        <w:rPr>
          <w:rFonts w:ascii="Times New Roman" w:hAnsi="Times New Roman" w:cs="Times New Roman"/>
          <w:sz w:val="24"/>
          <w:szCs w:val="24"/>
        </w:rPr>
        <w:t xml:space="preserve">qualquer </w:t>
      </w:r>
      <w:r w:rsidRPr="00BD1A86">
        <w:rPr>
          <w:rFonts w:ascii="Times New Roman" w:hAnsi="Times New Roman" w:cs="Times New Roman"/>
          <w:sz w:val="24"/>
          <w:szCs w:val="24"/>
        </w:rPr>
        <w:t>substância derivada de animal ruminante durante a fabricação do produto.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F35F30" w:rsidRPr="00BD1A86">
        <w:rPr>
          <w:rFonts w:ascii="Times New Roman" w:hAnsi="Times New Roman" w:cs="Times New Roman"/>
          <w:sz w:val="24"/>
          <w:szCs w:val="24"/>
        </w:rPr>
        <w:t>16</w:t>
      </w:r>
      <w:r w:rsidRPr="00BD1A86">
        <w:rPr>
          <w:rFonts w:ascii="Times New Roman" w:hAnsi="Times New Roman" w:cs="Times New Roman"/>
          <w:sz w:val="24"/>
          <w:szCs w:val="24"/>
        </w:rPr>
        <w:t xml:space="preserve"> A</w:t>
      </w:r>
      <w:r w:rsidR="009E4017" w:rsidRPr="00BD1A86">
        <w:rPr>
          <w:rFonts w:ascii="Times New Roman" w:hAnsi="Times New Roman" w:cs="Times New Roman"/>
          <w:sz w:val="24"/>
          <w:szCs w:val="24"/>
        </w:rPr>
        <w:t>o protocolar a petição de registro, a</w:t>
      </w:r>
      <w:r w:rsidRPr="00BD1A86">
        <w:rPr>
          <w:rFonts w:ascii="Times New Roman" w:hAnsi="Times New Roman" w:cs="Times New Roman"/>
          <w:sz w:val="24"/>
          <w:szCs w:val="24"/>
        </w:rPr>
        <w:t xml:space="preserve"> empresa solicitante deve apresentar documentação referente à validação da cadeia de transporte, com a apresentação da qualificação de operação e qualificação de desempenho do sistema a ser utilizado para o transporte do produto.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F35F30" w:rsidRPr="00BD1A86">
        <w:rPr>
          <w:rFonts w:ascii="Times New Roman" w:hAnsi="Times New Roman" w:cs="Times New Roman"/>
          <w:sz w:val="24"/>
          <w:szCs w:val="24"/>
        </w:rPr>
        <w:t>17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industrializados podem, excepcionalmente, ser agrupados em </w:t>
      </w:r>
      <w:r w:rsidR="00981A5D" w:rsidRPr="00BD1A86">
        <w:rPr>
          <w:rFonts w:ascii="Times New Roman" w:hAnsi="Times New Roman" w:cs="Times New Roman"/>
          <w:sz w:val="24"/>
          <w:szCs w:val="24"/>
        </w:rPr>
        <w:t>Grupos Homólogos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para fins de registro, </w:t>
      </w:r>
      <w:r w:rsidR="009E4017" w:rsidRPr="00BD1A86">
        <w:rPr>
          <w:rFonts w:ascii="Times New Roman" w:hAnsi="Times New Roman" w:cs="Times New Roman"/>
          <w:sz w:val="24"/>
          <w:szCs w:val="24"/>
        </w:rPr>
        <w:t>caso atendam aos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seguintes critérios: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 - os </w:t>
      </w:r>
      <w:r w:rsidR="009E4017" w:rsidRPr="00BD1A86">
        <w:rPr>
          <w:rFonts w:ascii="Times New Roman" w:hAnsi="Times New Roman" w:cs="Times New Roman"/>
          <w:sz w:val="24"/>
          <w:szCs w:val="24"/>
        </w:rPr>
        <w:t>Materiais</w:t>
      </w:r>
      <w:r w:rsidR="00AA6D01" w:rsidRPr="00BD1A86">
        <w:rPr>
          <w:rFonts w:ascii="Times New Roman" w:hAnsi="Times New Roman" w:cs="Times New Roman"/>
          <w:sz w:val="24"/>
          <w:szCs w:val="24"/>
        </w:rPr>
        <w:t>-Fonte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 dos respectivos extratos devem ter propriedades físico-químicas e biológicas comparáveis;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II - os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Pr="00BD1A86">
        <w:rPr>
          <w:rFonts w:ascii="Times New Roman" w:hAnsi="Times New Roman" w:cs="Times New Roman"/>
          <w:sz w:val="24"/>
          <w:szCs w:val="24"/>
        </w:rPr>
        <w:t>s dos diferentes extratos devem ter homologia estrutural e reatividade cruzada;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III - os produtos terminados devem ter formulação idêntica; e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IV - os processos de fabricação dos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devem ser idênticos</w:t>
      </w:r>
      <w:r w:rsidR="009E4017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entre os diferentes extratos do grupo.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1º O racional para o agrupamento de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homólogos deve estar devidamente documentado e cientificamente comprovado na documentação submetida para </w:t>
      </w:r>
      <w:r w:rsidR="009E4017" w:rsidRPr="00BD1A86">
        <w:rPr>
          <w:rFonts w:ascii="Times New Roman" w:hAnsi="Times New Roman" w:cs="Times New Roman"/>
          <w:sz w:val="24"/>
          <w:szCs w:val="24"/>
        </w:rPr>
        <w:t xml:space="preserve">fins de </w:t>
      </w:r>
      <w:r w:rsidRPr="00BD1A86">
        <w:rPr>
          <w:rFonts w:ascii="Times New Roman" w:hAnsi="Times New Roman" w:cs="Times New Roman"/>
          <w:sz w:val="24"/>
          <w:szCs w:val="24"/>
        </w:rPr>
        <w:t xml:space="preserve">registro do </w:t>
      </w:r>
      <w:r w:rsidR="006F4551" w:rsidRPr="00BD1A86">
        <w:rPr>
          <w:rFonts w:ascii="Times New Roman" w:hAnsi="Times New Roman" w:cs="Times New Roman"/>
          <w:sz w:val="24"/>
          <w:szCs w:val="24"/>
        </w:rPr>
        <w:t>Extrato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2º A empresa poderá protocolar </w:t>
      </w:r>
      <w:r w:rsidR="00981A5D" w:rsidRPr="00BD1A86">
        <w:rPr>
          <w:rFonts w:ascii="Times New Roman" w:hAnsi="Times New Roman" w:cs="Times New Roman"/>
          <w:sz w:val="24"/>
          <w:szCs w:val="24"/>
        </w:rPr>
        <w:t>uma única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981A5D" w:rsidRPr="00BD1A86">
        <w:rPr>
          <w:rFonts w:ascii="Times New Roman" w:hAnsi="Times New Roman" w:cs="Times New Roman"/>
          <w:sz w:val="24"/>
          <w:szCs w:val="24"/>
        </w:rPr>
        <w:t>petição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 registro para os diferentes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9E4017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 xml:space="preserve">ndustrializados pertencentes ao mesmo </w:t>
      </w:r>
      <w:r w:rsidR="006F4551" w:rsidRPr="00BD1A86">
        <w:rPr>
          <w:rFonts w:ascii="Times New Roman" w:hAnsi="Times New Roman" w:cs="Times New Roman"/>
          <w:sz w:val="24"/>
          <w:szCs w:val="24"/>
        </w:rPr>
        <w:t>Grupo Homólogo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3º Cada </w:t>
      </w:r>
      <w:r w:rsidR="006F4551" w:rsidRPr="00BD1A86">
        <w:rPr>
          <w:rFonts w:ascii="Times New Roman" w:hAnsi="Times New Roman" w:cs="Times New Roman"/>
          <w:sz w:val="24"/>
          <w:szCs w:val="24"/>
        </w:rPr>
        <w:t>Extrato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981A5D" w:rsidRPr="00BD1A86">
        <w:rPr>
          <w:rFonts w:ascii="Times New Roman" w:hAnsi="Times New Roman" w:cs="Times New Roman"/>
          <w:sz w:val="24"/>
          <w:szCs w:val="24"/>
        </w:rPr>
        <w:t xml:space="preserve">integrante do Grupo Homólogo </w:t>
      </w:r>
      <w:r w:rsidRPr="00BD1A86">
        <w:rPr>
          <w:rFonts w:ascii="Times New Roman" w:hAnsi="Times New Roman" w:cs="Times New Roman"/>
          <w:sz w:val="24"/>
          <w:szCs w:val="24"/>
        </w:rPr>
        <w:t xml:space="preserve">será </w:t>
      </w:r>
      <w:r w:rsidR="00981A5D" w:rsidRPr="00BD1A86">
        <w:rPr>
          <w:rFonts w:ascii="Times New Roman" w:hAnsi="Times New Roman" w:cs="Times New Roman"/>
          <w:sz w:val="24"/>
          <w:szCs w:val="24"/>
        </w:rPr>
        <w:t xml:space="preserve">tratado </w:t>
      </w:r>
      <w:r w:rsidRPr="00BD1A86">
        <w:rPr>
          <w:rFonts w:ascii="Times New Roman" w:hAnsi="Times New Roman" w:cs="Times New Roman"/>
          <w:sz w:val="24"/>
          <w:szCs w:val="24"/>
        </w:rPr>
        <w:t>como uma apresentação distinta, com número de registro próprio.</w:t>
      </w:r>
    </w:p>
    <w:p w:rsidR="0054639F" w:rsidRPr="00BD1A86" w:rsidRDefault="00271DD7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F35F30" w:rsidRPr="00BD1A86">
        <w:rPr>
          <w:rFonts w:ascii="Times New Roman" w:hAnsi="Times New Roman" w:cs="Times New Roman"/>
          <w:sz w:val="24"/>
          <w:szCs w:val="24"/>
        </w:rPr>
        <w:t>18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Para fins </w:t>
      </w:r>
      <w:r w:rsidR="00981A5D" w:rsidRPr="00BD1A86">
        <w:rPr>
          <w:rFonts w:ascii="Times New Roman" w:hAnsi="Times New Roman" w:cs="Times New Roman"/>
          <w:sz w:val="24"/>
          <w:szCs w:val="24"/>
        </w:rPr>
        <w:t xml:space="preserve">do </w:t>
      </w:r>
      <w:r w:rsidR="0054639F" w:rsidRPr="00BD1A86">
        <w:rPr>
          <w:rFonts w:ascii="Times New Roman" w:hAnsi="Times New Roman" w:cs="Times New Roman"/>
          <w:sz w:val="24"/>
          <w:szCs w:val="24"/>
        </w:rPr>
        <w:t>registro</w:t>
      </w:r>
      <w:r w:rsidR="00981A5D" w:rsidRPr="00BD1A86">
        <w:rPr>
          <w:rFonts w:ascii="Times New Roman" w:hAnsi="Times New Roman" w:cs="Times New Roman"/>
          <w:sz w:val="24"/>
          <w:szCs w:val="24"/>
        </w:rPr>
        <w:t xml:space="preserve"> de que trata o </w:t>
      </w:r>
      <w:r w:rsidR="001364B0" w:rsidRPr="00BD1A86">
        <w:rPr>
          <w:rFonts w:ascii="Times New Roman" w:hAnsi="Times New Roman" w:cs="Times New Roman"/>
          <w:sz w:val="24"/>
          <w:szCs w:val="24"/>
        </w:rPr>
        <w:t>a</w:t>
      </w:r>
      <w:r w:rsidR="00981A5D" w:rsidRPr="00BD1A86">
        <w:rPr>
          <w:rFonts w:ascii="Times New Roman" w:hAnsi="Times New Roman" w:cs="Times New Roman"/>
          <w:sz w:val="24"/>
          <w:szCs w:val="24"/>
        </w:rPr>
        <w:t xml:space="preserve">rt. </w:t>
      </w:r>
      <w:r w:rsidR="0073694C" w:rsidRPr="00BD1A86">
        <w:rPr>
          <w:rFonts w:ascii="Times New Roman" w:hAnsi="Times New Roman" w:cs="Times New Roman"/>
          <w:sz w:val="24"/>
          <w:szCs w:val="24"/>
        </w:rPr>
        <w:t>17</w:t>
      </w:r>
      <w:r w:rsidR="00981A5D" w:rsidRPr="00BD1A86">
        <w:rPr>
          <w:rFonts w:ascii="Times New Roman" w:hAnsi="Times New Roman" w:cs="Times New Roman"/>
          <w:sz w:val="24"/>
          <w:szCs w:val="24"/>
        </w:rPr>
        <w:t xml:space="preserve"> desta Resolução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, poderá ocorrer extrapolação de dados de validação de processo, </w:t>
      </w:r>
      <w:r w:rsidR="00981A5D" w:rsidRPr="00BD1A86">
        <w:rPr>
          <w:rFonts w:ascii="Times New Roman" w:hAnsi="Times New Roman" w:cs="Times New Roman"/>
          <w:sz w:val="24"/>
          <w:szCs w:val="24"/>
        </w:rPr>
        <w:t xml:space="preserve">de 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estabilidade e de segurança e </w:t>
      </w:r>
      <w:r w:rsidR="00C71E75" w:rsidRPr="00BD1A86">
        <w:rPr>
          <w:rFonts w:ascii="Times New Roman" w:hAnsi="Times New Roman" w:cs="Times New Roman"/>
          <w:sz w:val="24"/>
          <w:szCs w:val="24"/>
        </w:rPr>
        <w:t>eficácia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de um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representativo do </w:t>
      </w:r>
      <w:r w:rsidR="006F4551" w:rsidRPr="00BD1A86">
        <w:rPr>
          <w:rFonts w:ascii="Times New Roman" w:hAnsi="Times New Roman" w:cs="Times New Roman"/>
          <w:sz w:val="24"/>
          <w:szCs w:val="24"/>
        </w:rPr>
        <w:t>Grupo Homólogo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para outro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do mesmo grupo.</w:t>
      </w:r>
    </w:p>
    <w:p w:rsidR="00BD1A86" w:rsidRDefault="00271DD7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F35F30" w:rsidRPr="00BD1A86">
        <w:rPr>
          <w:rFonts w:ascii="Times New Roman" w:hAnsi="Times New Roman" w:cs="Times New Roman"/>
          <w:sz w:val="24"/>
          <w:szCs w:val="24"/>
        </w:rPr>
        <w:t>19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981A5D" w:rsidRPr="00BD1A86">
        <w:rPr>
          <w:rFonts w:ascii="Times New Roman" w:hAnsi="Times New Roman" w:cs="Times New Roman"/>
          <w:sz w:val="24"/>
          <w:szCs w:val="24"/>
        </w:rPr>
        <w:t>Será divulgada no Portal da Anvisa lista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de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classificados por </w:t>
      </w:r>
      <w:r w:rsidR="00981A5D" w:rsidRPr="00BD1A86">
        <w:rPr>
          <w:rFonts w:ascii="Times New Roman" w:hAnsi="Times New Roman" w:cs="Times New Roman"/>
          <w:sz w:val="24"/>
          <w:szCs w:val="24"/>
        </w:rPr>
        <w:t>Grupos Homólogos, bem como d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os respectivos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representativos.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Parágrafo único. A inclusão de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na lista e a criação de novos </w:t>
      </w:r>
      <w:r w:rsidR="00981A5D" w:rsidRPr="00BD1A86">
        <w:rPr>
          <w:rFonts w:ascii="Times New Roman" w:hAnsi="Times New Roman" w:cs="Times New Roman"/>
          <w:sz w:val="24"/>
          <w:szCs w:val="24"/>
        </w:rPr>
        <w:t>Grupos Homólogos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poderão ser solicitadas à Anvisa, mediante apresentação de racional e de provas científicas de que o extrato a ser incluído </w:t>
      </w:r>
      <w:r w:rsidR="00FF5CDC" w:rsidRPr="00BD1A86">
        <w:rPr>
          <w:rFonts w:ascii="Times New Roman" w:hAnsi="Times New Roman" w:cs="Times New Roman"/>
          <w:sz w:val="24"/>
          <w:szCs w:val="24"/>
        </w:rPr>
        <w:t xml:space="preserve">em um </w:t>
      </w:r>
      <w:r w:rsidRPr="00BD1A86">
        <w:rPr>
          <w:rFonts w:ascii="Times New Roman" w:hAnsi="Times New Roman" w:cs="Times New Roman"/>
          <w:sz w:val="24"/>
          <w:szCs w:val="24"/>
        </w:rPr>
        <w:t xml:space="preserve">grupo ou os extratos a originarem </w:t>
      </w:r>
      <w:r w:rsidR="00FF5CDC" w:rsidRPr="00BD1A86">
        <w:rPr>
          <w:rFonts w:ascii="Times New Roman" w:hAnsi="Times New Roman" w:cs="Times New Roman"/>
          <w:sz w:val="24"/>
          <w:szCs w:val="24"/>
        </w:rPr>
        <w:t xml:space="preserve">um </w:t>
      </w:r>
      <w:r w:rsidRPr="00BD1A86">
        <w:rPr>
          <w:rFonts w:ascii="Times New Roman" w:hAnsi="Times New Roman" w:cs="Times New Roman"/>
          <w:sz w:val="24"/>
          <w:szCs w:val="24"/>
        </w:rPr>
        <w:t xml:space="preserve">novo grupo apresentam as mesmas características listadas nos incisos I e II do </w:t>
      </w:r>
      <w:r w:rsidR="001364B0" w:rsidRPr="00BD1A86">
        <w:rPr>
          <w:rFonts w:ascii="Times New Roman" w:hAnsi="Times New Roman" w:cs="Times New Roman"/>
          <w:sz w:val="24"/>
          <w:szCs w:val="24"/>
        </w:rPr>
        <w:t>a</w:t>
      </w:r>
      <w:r w:rsidRPr="00BD1A86">
        <w:rPr>
          <w:rFonts w:ascii="Times New Roman" w:hAnsi="Times New Roman" w:cs="Times New Roman"/>
          <w:sz w:val="24"/>
          <w:szCs w:val="24"/>
        </w:rPr>
        <w:t xml:space="preserve">rt. </w:t>
      </w:r>
      <w:r w:rsidR="0073694C" w:rsidRPr="00BD1A86">
        <w:rPr>
          <w:rFonts w:ascii="Times New Roman" w:hAnsi="Times New Roman" w:cs="Times New Roman"/>
          <w:sz w:val="24"/>
          <w:szCs w:val="24"/>
        </w:rPr>
        <w:t>17</w:t>
      </w:r>
      <w:r w:rsidR="00981A5D" w:rsidRPr="00BD1A86">
        <w:rPr>
          <w:rFonts w:ascii="Times New Roman" w:hAnsi="Times New Roman" w:cs="Times New Roman"/>
          <w:sz w:val="24"/>
          <w:szCs w:val="24"/>
        </w:rPr>
        <w:t xml:space="preserve"> desta Resolução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2</w:t>
      </w:r>
      <w:r w:rsidR="00F35F30" w:rsidRPr="00BD1A86">
        <w:rPr>
          <w:rFonts w:ascii="Times New Roman" w:hAnsi="Times New Roman" w:cs="Times New Roman"/>
          <w:sz w:val="24"/>
          <w:szCs w:val="24"/>
        </w:rPr>
        <w:t>0</w:t>
      </w:r>
      <w:r w:rsidRPr="00BD1A86">
        <w:rPr>
          <w:rFonts w:ascii="Times New Roman" w:hAnsi="Times New Roman" w:cs="Times New Roman"/>
          <w:sz w:val="24"/>
          <w:szCs w:val="24"/>
        </w:rPr>
        <w:t xml:space="preserve"> Todo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="003A70E3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 xml:space="preserve">deve possuir </w:t>
      </w:r>
      <w:r w:rsidR="006F7E53" w:rsidRPr="00BD1A86">
        <w:rPr>
          <w:rFonts w:ascii="Times New Roman" w:hAnsi="Times New Roman" w:cs="Times New Roman"/>
          <w:sz w:val="24"/>
          <w:szCs w:val="24"/>
        </w:rPr>
        <w:t>PPIR.</w:t>
      </w:r>
    </w:p>
    <w:p w:rsidR="00BD1A86" w:rsidRDefault="006F7E5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1º 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O PPIR deve ser utilizado para controlar a qualidade e </w:t>
      </w:r>
      <w:r w:rsidR="00872178" w:rsidRPr="00BD1A86">
        <w:rPr>
          <w:rFonts w:ascii="Times New Roman" w:hAnsi="Times New Roman" w:cs="Times New Roman"/>
          <w:sz w:val="24"/>
          <w:szCs w:val="24"/>
        </w:rPr>
        <w:t xml:space="preserve">a 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potência de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fabricados a partir de um mesmo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="0054639F" w:rsidRPr="00BD1A86">
        <w:rPr>
          <w:rFonts w:ascii="Times New Roman" w:hAnsi="Times New Roman" w:cs="Times New Roman"/>
          <w:sz w:val="24"/>
          <w:szCs w:val="24"/>
        </w:rPr>
        <w:t>, produzidos pelo mesmo fabricante, e para demonstração de consistência de fabricação.</w:t>
      </w:r>
    </w:p>
    <w:p w:rsidR="00BD1A86" w:rsidRDefault="006F7E5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§ 2º O PPIR deve ter o seu conteúdo definido</w:t>
      </w:r>
      <w:r w:rsidR="00872178" w:rsidRPr="00BD1A86">
        <w:rPr>
          <w:rFonts w:ascii="Times New Roman" w:hAnsi="Times New Roman" w:cs="Times New Roman"/>
          <w:sz w:val="24"/>
          <w:szCs w:val="24"/>
        </w:rPr>
        <w:t>, bem como ser</w:t>
      </w:r>
      <w:r w:rsidR="006D7A01" w:rsidRPr="00BD1A86">
        <w:rPr>
          <w:rFonts w:ascii="Times New Roman" w:hAnsi="Times New Roman" w:cs="Times New Roman"/>
          <w:sz w:val="24"/>
          <w:szCs w:val="24"/>
        </w:rPr>
        <w:t xml:space="preserve"> monitorado</w:t>
      </w:r>
      <w:r w:rsidR="00872178" w:rsidRPr="00BD1A86">
        <w:rPr>
          <w:rFonts w:ascii="Times New Roman" w:hAnsi="Times New Roman" w:cs="Times New Roman"/>
          <w:sz w:val="24"/>
          <w:szCs w:val="24"/>
        </w:rPr>
        <w:t xml:space="preserve"> para seu(s)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Pr="00BD1A86">
        <w:rPr>
          <w:rFonts w:ascii="Times New Roman" w:hAnsi="Times New Roman" w:cs="Times New Roman"/>
          <w:sz w:val="24"/>
          <w:szCs w:val="24"/>
        </w:rPr>
        <w:t xml:space="preserve">(s) </w:t>
      </w:r>
      <w:r w:rsidR="00A10BE9" w:rsidRPr="00BD1A86">
        <w:rPr>
          <w:rFonts w:ascii="Times New Roman" w:hAnsi="Times New Roman" w:cs="Times New Roman"/>
          <w:sz w:val="24"/>
          <w:szCs w:val="24"/>
        </w:rPr>
        <w:t>Principal</w:t>
      </w:r>
      <w:r w:rsidRPr="00BD1A86">
        <w:rPr>
          <w:rFonts w:ascii="Times New Roman" w:hAnsi="Times New Roman" w:cs="Times New Roman"/>
          <w:sz w:val="24"/>
          <w:szCs w:val="24"/>
        </w:rPr>
        <w:t>(i</w:t>
      </w:r>
      <w:r w:rsidR="00046F94" w:rsidRPr="00BD1A86">
        <w:rPr>
          <w:rFonts w:ascii="Times New Roman" w:hAnsi="Times New Roman" w:cs="Times New Roman"/>
          <w:sz w:val="24"/>
          <w:szCs w:val="24"/>
        </w:rPr>
        <w:t>s) e sua</w:t>
      </w:r>
      <w:r w:rsidR="00872178" w:rsidRPr="00BD1A86">
        <w:rPr>
          <w:rFonts w:ascii="Times New Roman" w:hAnsi="Times New Roman" w:cs="Times New Roman"/>
          <w:sz w:val="24"/>
          <w:szCs w:val="24"/>
        </w:rPr>
        <w:t>s</w:t>
      </w:r>
      <w:r w:rsidR="00046F94" w:rsidRPr="00BD1A86">
        <w:rPr>
          <w:rFonts w:ascii="Times New Roman" w:hAnsi="Times New Roman" w:cs="Times New Roman"/>
          <w:sz w:val="24"/>
          <w:szCs w:val="24"/>
        </w:rPr>
        <w:t xml:space="preserve"> atividade</w:t>
      </w:r>
      <w:r w:rsidR="00872178" w:rsidRPr="00BD1A86">
        <w:rPr>
          <w:rFonts w:ascii="Times New Roman" w:hAnsi="Times New Roman" w:cs="Times New Roman"/>
          <w:sz w:val="24"/>
          <w:szCs w:val="24"/>
        </w:rPr>
        <w:t>s</w:t>
      </w:r>
      <w:r w:rsidR="00046F94" w:rsidRPr="00BD1A86">
        <w:rPr>
          <w:rFonts w:ascii="Times New Roman" w:hAnsi="Times New Roman" w:cs="Times New Roman"/>
          <w:sz w:val="24"/>
          <w:szCs w:val="24"/>
        </w:rPr>
        <w:t xml:space="preserve"> alergênica</w:t>
      </w:r>
      <w:r w:rsidR="00872178" w:rsidRPr="00BD1A86">
        <w:rPr>
          <w:rFonts w:ascii="Times New Roman" w:hAnsi="Times New Roman" w:cs="Times New Roman"/>
          <w:sz w:val="24"/>
          <w:szCs w:val="24"/>
        </w:rPr>
        <w:t>s</w:t>
      </w:r>
      <w:r w:rsidR="00046F94" w:rsidRPr="00BD1A86">
        <w:rPr>
          <w:rFonts w:ascii="Times New Roman" w:hAnsi="Times New Roman" w:cs="Times New Roman"/>
          <w:sz w:val="24"/>
          <w:szCs w:val="24"/>
        </w:rPr>
        <w:t xml:space="preserve"> total</w:t>
      </w:r>
      <w:r w:rsidR="00C97F63" w:rsidRPr="00BD1A86">
        <w:rPr>
          <w:rFonts w:ascii="Times New Roman" w:hAnsi="Times New Roman" w:cs="Times New Roman"/>
          <w:sz w:val="24"/>
          <w:szCs w:val="24"/>
        </w:rPr>
        <w:t xml:space="preserve"> e específica</w:t>
      </w:r>
      <w:r w:rsidR="00046F94" w:rsidRPr="00BD1A86">
        <w:rPr>
          <w:rFonts w:ascii="Times New Roman" w:hAnsi="Times New Roman" w:cs="Times New Roman"/>
          <w:sz w:val="24"/>
          <w:szCs w:val="24"/>
        </w:rPr>
        <w:t>, sempre que possível.</w:t>
      </w:r>
    </w:p>
    <w:p w:rsidR="00BD1A86" w:rsidRDefault="004F35F1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3º </w:t>
      </w:r>
      <w:r w:rsidR="00B921A1" w:rsidRPr="00BD1A86">
        <w:rPr>
          <w:rFonts w:ascii="Times New Roman" w:hAnsi="Times New Roman" w:cs="Times New Roman"/>
          <w:sz w:val="24"/>
          <w:szCs w:val="24"/>
        </w:rPr>
        <w:t xml:space="preserve">Excetua-se do disposto no </w:t>
      </w:r>
      <w:r w:rsidR="00B921A1" w:rsidRPr="00BD1A86">
        <w:rPr>
          <w:rFonts w:ascii="Times New Roman" w:hAnsi="Times New Roman" w:cs="Times New Roman"/>
          <w:i/>
          <w:sz w:val="24"/>
          <w:szCs w:val="24"/>
        </w:rPr>
        <w:t>caput</w:t>
      </w:r>
      <w:r w:rsidR="00B921A1" w:rsidRPr="00BD1A86">
        <w:rPr>
          <w:rFonts w:ascii="Times New Roman" w:hAnsi="Times New Roman" w:cs="Times New Roman"/>
          <w:sz w:val="24"/>
          <w:szCs w:val="24"/>
        </w:rPr>
        <w:t xml:space="preserve"> deste artigo os produtos derivados de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</w:t>
      </w:r>
      <w:r w:rsidR="00B921A1" w:rsidRPr="00BD1A86">
        <w:rPr>
          <w:rFonts w:ascii="Times New Roman" w:hAnsi="Times New Roman" w:cs="Times New Roman"/>
          <w:sz w:val="24"/>
          <w:szCs w:val="24"/>
        </w:rPr>
        <w:t>s.</w:t>
      </w:r>
    </w:p>
    <w:p w:rsidR="00BD1A86" w:rsidRDefault="00271DD7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2</w:t>
      </w:r>
      <w:r w:rsidR="00F35F30" w:rsidRPr="00BD1A86">
        <w:rPr>
          <w:rFonts w:ascii="Times New Roman" w:hAnsi="Times New Roman" w:cs="Times New Roman"/>
          <w:sz w:val="24"/>
          <w:szCs w:val="24"/>
        </w:rPr>
        <w:t>1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Na disponibilidade de </w:t>
      </w:r>
      <w:r w:rsidR="007E62FA" w:rsidRPr="00BD1A86">
        <w:rPr>
          <w:rFonts w:ascii="Times New Roman" w:hAnsi="Times New Roman" w:cs="Times New Roman"/>
          <w:sz w:val="24"/>
          <w:szCs w:val="24"/>
        </w:rPr>
        <w:t>Extrato Padrão de Referência Nacional ou Internacional</w:t>
      </w:r>
      <w:r w:rsidR="007E62FA" w:rsidRPr="00BD1A86" w:rsidDel="007E62FA">
        <w:rPr>
          <w:rFonts w:ascii="Times New Roman" w:hAnsi="Times New Roman" w:cs="Times New Roman"/>
          <w:sz w:val="24"/>
          <w:szCs w:val="24"/>
        </w:rPr>
        <w:t xml:space="preserve"> 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de determinado extrato, o desenvolvimento </w:t>
      </w:r>
      <w:r w:rsidR="00872178" w:rsidRPr="00BD1A86">
        <w:rPr>
          <w:rFonts w:ascii="Times New Roman" w:hAnsi="Times New Roman" w:cs="Times New Roman"/>
          <w:sz w:val="24"/>
          <w:szCs w:val="24"/>
        </w:rPr>
        <w:t>do respectivo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PPIR</w:t>
      </w:r>
      <w:r w:rsidR="00872178" w:rsidRPr="00BD1A86">
        <w:rPr>
          <w:rFonts w:ascii="Times New Roman" w:hAnsi="Times New Roman" w:cs="Times New Roman"/>
          <w:sz w:val="24"/>
          <w:szCs w:val="24"/>
        </w:rPr>
        <w:t xml:space="preserve"> é facultativo</w:t>
      </w:r>
      <w:r w:rsidR="0054639F" w:rsidRPr="00BD1A86">
        <w:rPr>
          <w:rFonts w:ascii="Times New Roman" w:hAnsi="Times New Roman" w:cs="Times New Roman"/>
          <w:sz w:val="24"/>
          <w:szCs w:val="24"/>
        </w:rPr>
        <w:t>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Parágrafo único. </w:t>
      </w:r>
      <w:r w:rsidR="00357C52" w:rsidRPr="00BD1A86">
        <w:rPr>
          <w:rFonts w:ascii="Times New Roman" w:hAnsi="Times New Roman" w:cs="Times New Roman"/>
          <w:sz w:val="24"/>
          <w:szCs w:val="24"/>
        </w:rPr>
        <w:t xml:space="preserve">Na ausência do PPIR, a </w:t>
      </w:r>
      <w:r w:rsidRPr="00BD1A86">
        <w:rPr>
          <w:rFonts w:ascii="Times New Roman" w:hAnsi="Times New Roman" w:cs="Times New Roman"/>
          <w:sz w:val="24"/>
          <w:szCs w:val="24"/>
        </w:rPr>
        <w:t xml:space="preserve">liberação dos lotes do extrato deverá ser sempre realizada contra </w:t>
      </w:r>
      <w:r w:rsidR="007E62FA" w:rsidRPr="00BD1A86">
        <w:rPr>
          <w:rFonts w:ascii="Times New Roman" w:hAnsi="Times New Roman" w:cs="Times New Roman"/>
          <w:sz w:val="24"/>
          <w:szCs w:val="24"/>
        </w:rPr>
        <w:t>Extrato Padrão de Referência Nacional ou Internacional</w:t>
      </w:r>
      <w:r w:rsidR="007E62FA" w:rsidRPr="00BD1A86" w:rsidDel="007E62FA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>disponível.</w:t>
      </w:r>
    </w:p>
    <w:p w:rsidR="0054639F" w:rsidRPr="00BD1A86" w:rsidRDefault="00271DD7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2</w:t>
      </w:r>
      <w:r w:rsidR="00F35F30" w:rsidRPr="00BD1A86">
        <w:rPr>
          <w:rFonts w:ascii="Times New Roman" w:hAnsi="Times New Roman" w:cs="Times New Roman"/>
          <w:sz w:val="24"/>
          <w:szCs w:val="24"/>
        </w:rPr>
        <w:t>2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Todos os métodos e testes analíticos utilizados para o controle de qualidade de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="003A70E3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devem ser devidamente validados, de acordo com o disposto na </w:t>
      </w:r>
      <w:r w:rsidR="00F22E80" w:rsidRPr="00BD1A86">
        <w:rPr>
          <w:rFonts w:ascii="Times New Roman" w:hAnsi="Times New Roman" w:cs="Times New Roman"/>
          <w:sz w:val="24"/>
          <w:szCs w:val="24"/>
        </w:rPr>
        <w:t xml:space="preserve">Resolução - </w:t>
      </w:r>
      <w:r w:rsidR="00857A48" w:rsidRPr="00BD1A86">
        <w:rPr>
          <w:rFonts w:ascii="Times New Roman" w:hAnsi="Times New Roman" w:cs="Times New Roman"/>
          <w:sz w:val="24"/>
          <w:szCs w:val="24"/>
        </w:rPr>
        <w:t>RDC nº 166, de 24 de julho de 2017</w:t>
      </w:r>
      <w:r w:rsidR="00F22E80" w:rsidRPr="00BD1A86">
        <w:rPr>
          <w:rFonts w:ascii="Times New Roman" w:hAnsi="Times New Roman" w:cs="Times New Roman"/>
          <w:sz w:val="24"/>
          <w:szCs w:val="24"/>
        </w:rPr>
        <w:t>,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e suas atualizações.</w:t>
      </w:r>
    </w:p>
    <w:p w:rsidR="00BD1A86" w:rsidRDefault="00271DD7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2</w:t>
      </w:r>
      <w:r w:rsidR="00F35F30" w:rsidRPr="00BD1A86">
        <w:rPr>
          <w:rFonts w:ascii="Times New Roman" w:hAnsi="Times New Roman" w:cs="Times New Roman"/>
          <w:sz w:val="24"/>
          <w:szCs w:val="24"/>
        </w:rPr>
        <w:t>3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Para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e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="0054639F" w:rsidRPr="00BD1A86">
        <w:rPr>
          <w:rFonts w:ascii="Times New Roman" w:hAnsi="Times New Roman" w:cs="Times New Roman"/>
          <w:sz w:val="24"/>
          <w:szCs w:val="24"/>
        </w:rPr>
        <w:t>s purificados sem modificações estruturais, a atividade alergênica total deve ser medida e utilizada como indicador de potência.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1º Se o produto é definido com base nos </w:t>
      </w:r>
      <w:r w:rsidR="00357C52" w:rsidRPr="00BD1A86">
        <w:rPr>
          <w:rFonts w:ascii="Times New Roman" w:hAnsi="Times New Roman" w:cs="Times New Roman"/>
          <w:sz w:val="24"/>
          <w:szCs w:val="24"/>
        </w:rPr>
        <w:t>Alérgenos</w:t>
      </w:r>
      <w:r w:rsidR="00A10BE9" w:rsidRPr="00BD1A86">
        <w:rPr>
          <w:rFonts w:ascii="Times New Roman" w:hAnsi="Times New Roman" w:cs="Times New Roman"/>
          <w:sz w:val="24"/>
          <w:szCs w:val="24"/>
        </w:rPr>
        <w:t xml:space="preserve"> Principais</w:t>
      </w:r>
      <w:r w:rsidRPr="00BD1A86">
        <w:rPr>
          <w:rFonts w:ascii="Times New Roman" w:hAnsi="Times New Roman" w:cs="Times New Roman"/>
          <w:sz w:val="24"/>
          <w:szCs w:val="24"/>
        </w:rPr>
        <w:t xml:space="preserve">, deve ser demonstrada a correlação da quantidade ou atividade desses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Pr="00BD1A86">
        <w:rPr>
          <w:rFonts w:ascii="Times New Roman" w:hAnsi="Times New Roman" w:cs="Times New Roman"/>
          <w:sz w:val="24"/>
          <w:szCs w:val="24"/>
        </w:rPr>
        <w:t>s com a atividade total do produto.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2º Para </w:t>
      </w:r>
      <w:r w:rsidR="00357C52" w:rsidRPr="00BD1A86">
        <w:rPr>
          <w:rFonts w:ascii="Times New Roman" w:hAnsi="Times New Roman" w:cs="Times New Roman"/>
          <w:sz w:val="24"/>
          <w:szCs w:val="24"/>
        </w:rPr>
        <w:t>Alergóides</w:t>
      </w:r>
      <w:r w:rsidRPr="00BD1A86">
        <w:rPr>
          <w:rFonts w:ascii="Times New Roman" w:hAnsi="Times New Roman" w:cs="Times New Roman"/>
          <w:sz w:val="24"/>
          <w:szCs w:val="24"/>
        </w:rPr>
        <w:t>, o teste de potência deve ser capaz de discriminar entre moléculas nativas e modificadas.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271DD7" w:rsidRPr="00BD1A86">
        <w:rPr>
          <w:rFonts w:ascii="Times New Roman" w:hAnsi="Times New Roman" w:cs="Times New Roman"/>
          <w:sz w:val="24"/>
          <w:szCs w:val="24"/>
        </w:rPr>
        <w:t>2</w:t>
      </w:r>
      <w:r w:rsidR="00F35F30" w:rsidRPr="00BD1A86">
        <w:rPr>
          <w:rFonts w:ascii="Times New Roman" w:hAnsi="Times New Roman" w:cs="Times New Roman"/>
          <w:sz w:val="24"/>
          <w:szCs w:val="24"/>
        </w:rPr>
        <w:t>4</w:t>
      </w:r>
      <w:r w:rsidRPr="00BD1A86">
        <w:rPr>
          <w:rFonts w:ascii="Times New Roman" w:hAnsi="Times New Roman" w:cs="Times New Roman"/>
          <w:sz w:val="24"/>
          <w:szCs w:val="24"/>
        </w:rPr>
        <w:t xml:space="preserve"> No ato do protocolo de pedido de registro de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, a empresa solicitante deverá apresentar plano de farmacovigilância e, se necessário, plano de minimização de risco, de acordo com a </w:t>
      </w:r>
      <w:r w:rsidR="00F22E80" w:rsidRPr="00BD1A86">
        <w:rPr>
          <w:rFonts w:ascii="Times New Roman" w:hAnsi="Times New Roman" w:cs="Times New Roman"/>
          <w:sz w:val="24"/>
          <w:szCs w:val="24"/>
        </w:rPr>
        <w:t xml:space="preserve">Instrução Normativa - </w:t>
      </w:r>
      <w:r w:rsidRPr="00BD1A86">
        <w:rPr>
          <w:rFonts w:ascii="Times New Roman" w:hAnsi="Times New Roman" w:cs="Times New Roman"/>
          <w:sz w:val="24"/>
          <w:szCs w:val="24"/>
        </w:rPr>
        <w:t>IN nº 14</w:t>
      </w:r>
      <w:r w:rsidR="00F22E80" w:rsidRPr="00BD1A86">
        <w:rPr>
          <w:rFonts w:ascii="Times New Roman" w:hAnsi="Times New Roman" w:cs="Times New Roman"/>
          <w:sz w:val="24"/>
          <w:szCs w:val="24"/>
        </w:rPr>
        <w:t xml:space="preserve">, de 27 de outubro de </w:t>
      </w:r>
      <w:r w:rsidRPr="00BD1A86">
        <w:rPr>
          <w:rFonts w:ascii="Times New Roman" w:hAnsi="Times New Roman" w:cs="Times New Roman"/>
          <w:sz w:val="24"/>
          <w:szCs w:val="24"/>
        </w:rPr>
        <w:t>2009</w:t>
      </w:r>
      <w:r w:rsidR="00F22E80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e suas atualizações.</w:t>
      </w:r>
    </w:p>
    <w:p w:rsidR="00BD1A86" w:rsidRDefault="00E54D9E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§ 1º</w:t>
      </w:r>
      <w:r w:rsidRPr="00BD1A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639F" w:rsidRPr="00BD1A86">
        <w:rPr>
          <w:rFonts w:ascii="Times New Roman" w:hAnsi="Times New Roman" w:cs="Times New Roman"/>
          <w:sz w:val="24"/>
          <w:szCs w:val="24"/>
        </w:rPr>
        <w:t>Para produtos fabricados em outros países, o último relatório periódico de farmacovigilância disponível também deverá ser apresentado.</w:t>
      </w:r>
    </w:p>
    <w:p w:rsidR="00BD1A86" w:rsidRDefault="00E54D9E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2º Excetua-se do disposto no </w:t>
      </w:r>
      <w:r w:rsidRPr="00BD1A86">
        <w:rPr>
          <w:rFonts w:ascii="Times New Roman" w:hAnsi="Times New Roman" w:cs="Times New Roman"/>
          <w:i/>
          <w:sz w:val="24"/>
          <w:szCs w:val="24"/>
        </w:rPr>
        <w:t>caput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deste artigo </w:t>
      </w:r>
      <w:r w:rsidR="00046F94" w:rsidRPr="00BD1A86">
        <w:rPr>
          <w:rFonts w:ascii="Times New Roman" w:hAnsi="Times New Roman" w:cs="Times New Roman"/>
          <w:sz w:val="24"/>
          <w:szCs w:val="24"/>
        </w:rPr>
        <w:t xml:space="preserve">os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="00046F94" w:rsidRPr="00BD1A86">
        <w:rPr>
          <w:rFonts w:ascii="Times New Roman" w:hAnsi="Times New Roman" w:cs="Times New Roman"/>
          <w:sz w:val="24"/>
          <w:szCs w:val="24"/>
        </w:rPr>
        <w:t xml:space="preserve"> industrializados.</w:t>
      </w:r>
    </w:p>
    <w:p w:rsidR="00BD1A86" w:rsidRDefault="00271DD7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DB15FB" w:rsidRPr="00BD1A86">
        <w:rPr>
          <w:rFonts w:ascii="Times New Roman" w:hAnsi="Times New Roman" w:cs="Times New Roman"/>
          <w:sz w:val="24"/>
          <w:szCs w:val="24"/>
        </w:rPr>
        <w:t>2</w:t>
      </w:r>
      <w:r w:rsidR="00F35F30" w:rsidRPr="00BD1A86">
        <w:rPr>
          <w:rFonts w:ascii="Times New Roman" w:hAnsi="Times New Roman" w:cs="Times New Roman"/>
          <w:sz w:val="24"/>
          <w:szCs w:val="24"/>
        </w:rPr>
        <w:t>5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A ausência de qualquer </w:t>
      </w:r>
      <w:r w:rsidR="002D4F04" w:rsidRPr="00BD1A86">
        <w:rPr>
          <w:rFonts w:ascii="Times New Roman" w:hAnsi="Times New Roman" w:cs="Times New Roman"/>
          <w:sz w:val="24"/>
          <w:szCs w:val="24"/>
        </w:rPr>
        <w:t>documento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4927B3" w:rsidRPr="00BD1A86">
        <w:rPr>
          <w:rFonts w:ascii="Times New Roman" w:hAnsi="Times New Roman" w:cs="Times New Roman"/>
          <w:sz w:val="24"/>
          <w:szCs w:val="24"/>
        </w:rPr>
        <w:t xml:space="preserve">exigido </w:t>
      </w:r>
      <w:r w:rsidR="0054639F" w:rsidRPr="00BD1A86">
        <w:rPr>
          <w:rFonts w:ascii="Times New Roman" w:hAnsi="Times New Roman" w:cs="Times New Roman"/>
          <w:sz w:val="24"/>
          <w:szCs w:val="24"/>
        </w:rPr>
        <w:t>nesta Resolução</w:t>
      </w:r>
      <w:r w:rsidR="004927B3" w:rsidRPr="00BD1A86">
        <w:rPr>
          <w:rFonts w:ascii="Times New Roman" w:hAnsi="Times New Roman" w:cs="Times New Roman"/>
          <w:sz w:val="24"/>
          <w:szCs w:val="24"/>
        </w:rPr>
        <w:t>,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relativo à qualidade, segurança e eficácia do produto a ser registrado</w:t>
      </w:r>
      <w:r w:rsidR="004927B3" w:rsidRPr="00BD1A86">
        <w:rPr>
          <w:rFonts w:ascii="Times New Roman" w:hAnsi="Times New Roman" w:cs="Times New Roman"/>
          <w:sz w:val="24"/>
          <w:szCs w:val="24"/>
        </w:rPr>
        <w:t>,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deverá ser justificada e cientificamente embasada.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Parágrafo único. Os casos que se enquadrarem no </w:t>
      </w:r>
      <w:r w:rsidRPr="00BD1A86">
        <w:rPr>
          <w:rFonts w:ascii="Times New Roman" w:hAnsi="Times New Roman" w:cs="Times New Roman"/>
          <w:i/>
          <w:sz w:val="24"/>
          <w:szCs w:val="24"/>
        </w:rPr>
        <w:t>caput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deste artigo serão avaliados individualmente </w:t>
      </w:r>
      <w:r w:rsidR="00EC0C4F" w:rsidRPr="00BD1A86">
        <w:rPr>
          <w:rFonts w:ascii="Times New Roman" w:hAnsi="Times New Roman" w:cs="Times New Roman"/>
          <w:sz w:val="24"/>
          <w:szCs w:val="24"/>
        </w:rPr>
        <w:t xml:space="preserve">pela Anvisa </w:t>
      </w:r>
      <w:r w:rsidRPr="00BD1A86">
        <w:rPr>
          <w:rFonts w:ascii="Times New Roman" w:hAnsi="Times New Roman" w:cs="Times New Roman"/>
          <w:sz w:val="24"/>
          <w:szCs w:val="24"/>
        </w:rPr>
        <w:t xml:space="preserve">e à luz do </w:t>
      </w:r>
      <w:r w:rsidR="004927B3" w:rsidRPr="00BD1A86">
        <w:rPr>
          <w:rFonts w:ascii="Times New Roman" w:hAnsi="Times New Roman" w:cs="Times New Roman"/>
          <w:sz w:val="24"/>
          <w:szCs w:val="24"/>
        </w:rPr>
        <w:t>estado da arte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BD1A86" w:rsidRDefault="00271DD7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F35F30" w:rsidRPr="00BD1A86">
        <w:rPr>
          <w:rFonts w:ascii="Times New Roman" w:hAnsi="Times New Roman" w:cs="Times New Roman"/>
          <w:sz w:val="24"/>
          <w:szCs w:val="24"/>
        </w:rPr>
        <w:t>26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Todos os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4927B3" w:rsidRPr="00BD1A86">
        <w:rPr>
          <w:rFonts w:ascii="Times New Roman" w:hAnsi="Times New Roman" w:cs="Times New Roman"/>
          <w:sz w:val="24"/>
          <w:szCs w:val="24"/>
        </w:rPr>
        <w:t xml:space="preserve">Industrializados </w:t>
      </w:r>
      <w:r w:rsidR="0054639F" w:rsidRPr="00BD1A86">
        <w:rPr>
          <w:rFonts w:ascii="Times New Roman" w:hAnsi="Times New Roman" w:cs="Times New Roman"/>
          <w:sz w:val="24"/>
          <w:szCs w:val="24"/>
        </w:rPr>
        <w:t>devem ser embalados juntamente com um folheto informativo, e</w:t>
      </w:r>
      <w:r w:rsidR="00CA377F" w:rsidRPr="00BD1A86">
        <w:rPr>
          <w:rFonts w:ascii="Times New Roman" w:hAnsi="Times New Roman" w:cs="Times New Roman"/>
          <w:sz w:val="24"/>
          <w:szCs w:val="24"/>
        </w:rPr>
        <w:t>laborado de acordo com o Anexo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desta Resolução, sendo, portanto, isentos da apresentação de texto de bula.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Parágrafo único</w:t>
      </w:r>
      <w:r w:rsidR="002064E5" w:rsidRPr="00BD1A86">
        <w:rPr>
          <w:rFonts w:ascii="Times New Roman" w:hAnsi="Times New Roman" w:cs="Times New Roman"/>
          <w:sz w:val="24"/>
          <w:szCs w:val="24"/>
        </w:rPr>
        <w:t>.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2064E5" w:rsidRPr="00BD1A86">
        <w:rPr>
          <w:rFonts w:ascii="Times New Roman" w:hAnsi="Times New Roman" w:cs="Times New Roman"/>
          <w:sz w:val="24"/>
          <w:szCs w:val="24"/>
        </w:rPr>
        <w:t>O</w:t>
      </w:r>
      <w:r w:rsidRPr="00BD1A86">
        <w:rPr>
          <w:rFonts w:ascii="Times New Roman" w:hAnsi="Times New Roman" w:cs="Times New Roman"/>
          <w:sz w:val="24"/>
          <w:szCs w:val="24"/>
        </w:rPr>
        <w:t xml:space="preserve"> folheto informativo </w:t>
      </w:r>
      <w:r w:rsidR="002064E5" w:rsidRPr="00BD1A86">
        <w:rPr>
          <w:rFonts w:ascii="Times New Roman" w:hAnsi="Times New Roman" w:cs="Times New Roman"/>
          <w:sz w:val="24"/>
          <w:szCs w:val="24"/>
        </w:rPr>
        <w:t xml:space="preserve">de que trata o </w:t>
      </w:r>
      <w:r w:rsidR="002064E5" w:rsidRPr="00BD1A86">
        <w:rPr>
          <w:rFonts w:ascii="Times New Roman" w:hAnsi="Times New Roman" w:cs="Times New Roman"/>
          <w:i/>
          <w:sz w:val="24"/>
          <w:szCs w:val="24"/>
        </w:rPr>
        <w:t xml:space="preserve">caput </w:t>
      </w:r>
      <w:r w:rsidR="004927B3" w:rsidRPr="00BD1A86">
        <w:rPr>
          <w:rFonts w:ascii="Times New Roman" w:hAnsi="Times New Roman" w:cs="Times New Roman"/>
          <w:sz w:val="24"/>
          <w:szCs w:val="24"/>
        </w:rPr>
        <w:t xml:space="preserve">deste artigo </w:t>
      </w:r>
      <w:r w:rsidRPr="00BD1A86">
        <w:rPr>
          <w:rFonts w:ascii="Times New Roman" w:hAnsi="Times New Roman" w:cs="Times New Roman"/>
          <w:sz w:val="24"/>
          <w:szCs w:val="24"/>
        </w:rPr>
        <w:t xml:space="preserve">deve ser elaborado em conformidade com as normas dispostas no </w:t>
      </w:r>
      <w:r w:rsidR="001364B0" w:rsidRPr="00BD1A86">
        <w:rPr>
          <w:rFonts w:ascii="Times New Roman" w:hAnsi="Times New Roman" w:cs="Times New Roman"/>
          <w:sz w:val="24"/>
          <w:szCs w:val="24"/>
        </w:rPr>
        <w:t>a</w:t>
      </w:r>
      <w:r w:rsidR="004927B3" w:rsidRPr="00BD1A86">
        <w:rPr>
          <w:rFonts w:ascii="Times New Roman" w:hAnsi="Times New Roman" w:cs="Times New Roman"/>
          <w:sz w:val="24"/>
          <w:szCs w:val="24"/>
        </w:rPr>
        <w:t xml:space="preserve">rt. </w:t>
      </w:r>
      <w:r w:rsidRPr="00BD1A86">
        <w:rPr>
          <w:rFonts w:ascii="Times New Roman" w:hAnsi="Times New Roman" w:cs="Times New Roman"/>
          <w:sz w:val="24"/>
          <w:szCs w:val="24"/>
        </w:rPr>
        <w:t xml:space="preserve">5º da </w:t>
      </w:r>
      <w:r w:rsidR="0099472F" w:rsidRPr="00BD1A86">
        <w:rPr>
          <w:rFonts w:ascii="Times New Roman" w:hAnsi="Times New Roman" w:cs="Times New Roman"/>
          <w:sz w:val="24"/>
          <w:szCs w:val="24"/>
        </w:rPr>
        <w:t xml:space="preserve">Resolução da Diretoria Colegiada - </w:t>
      </w:r>
      <w:r w:rsidRPr="00BD1A86">
        <w:rPr>
          <w:rFonts w:ascii="Times New Roman" w:hAnsi="Times New Roman" w:cs="Times New Roman"/>
          <w:sz w:val="24"/>
          <w:szCs w:val="24"/>
        </w:rPr>
        <w:t>RDC nº 47</w:t>
      </w:r>
      <w:r w:rsidR="004927B3" w:rsidRPr="00BD1A86">
        <w:rPr>
          <w:rFonts w:ascii="Times New Roman" w:hAnsi="Times New Roman" w:cs="Times New Roman"/>
          <w:sz w:val="24"/>
          <w:szCs w:val="24"/>
        </w:rPr>
        <w:t xml:space="preserve">, de 8 de setembro de </w:t>
      </w:r>
      <w:r w:rsidR="00C1602F" w:rsidRPr="00BD1A86">
        <w:rPr>
          <w:rFonts w:ascii="Times New Roman" w:hAnsi="Times New Roman" w:cs="Times New Roman"/>
          <w:sz w:val="24"/>
          <w:szCs w:val="24"/>
        </w:rPr>
        <w:t>20</w:t>
      </w:r>
      <w:r w:rsidRPr="00BD1A86">
        <w:rPr>
          <w:rFonts w:ascii="Times New Roman" w:hAnsi="Times New Roman" w:cs="Times New Roman"/>
          <w:sz w:val="24"/>
          <w:szCs w:val="24"/>
        </w:rPr>
        <w:t>09</w:t>
      </w:r>
      <w:r w:rsidR="004927B3" w:rsidRPr="00BD1A86">
        <w:rPr>
          <w:rFonts w:ascii="Times New Roman" w:hAnsi="Times New Roman" w:cs="Times New Roman"/>
          <w:sz w:val="24"/>
          <w:szCs w:val="24"/>
        </w:rPr>
        <w:t>,</w:t>
      </w:r>
      <w:r w:rsidR="002D4F04" w:rsidRPr="00BD1A86">
        <w:rPr>
          <w:rFonts w:ascii="Times New Roman" w:hAnsi="Times New Roman" w:cs="Times New Roman"/>
          <w:sz w:val="24"/>
          <w:szCs w:val="24"/>
        </w:rPr>
        <w:t xml:space="preserve"> e suas atualizações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F35F30" w:rsidRPr="00BD1A86">
        <w:rPr>
          <w:rFonts w:ascii="Times New Roman" w:hAnsi="Times New Roman" w:cs="Times New Roman"/>
          <w:sz w:val="24"/>
          <w:szCs w:val="24"/>
        </w:rPr>
        <w:t>27</w:t>
      </w:r>
      <w:r w:rsidRPr="00BD1A86">
        <w:rPr>
          <w:rFonts w:ascii="Times New Roman" w:hAnsi="Times New Roman" w:cs="Times New Roman"/>
          <w:sz w:val="24"/>
          <w:szCs w:val="24"/>
        </w:rPr>
        <w:t xml:space="preserve"> A lista de fornecedores do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814A24" w:rsidRPr="00BD1A86">
        <w:rPr>
          <w:rFonts w:ascii="Times New Roman" w:hAnsi="Times New Roman" w:cs="Times New Roman"/>
          <w:sz w:val="24"/>
          <w:szCs w:val="24"/>
        </w:rPr>
        <w:t xml:space="preserve">ou </w:t>
      </w:r>
      <w:r w:rsidR="00EC3C71" w:rsidRPr="00BD1A86">
        <w:rPr>
          <w:rFonts w:ascii="Times New Roman" w:hAnsi="Times New Roman" w:cs="Times New Roman"/>
          <w:sz w:val="24"/>
          <w:szCs w:val="24"/>
        </w:rPr>
        <w:t xml:space="preserve">da </w:t>
      </w:r>
      <w:r w:rsidR="00814A24" w:rsidRPr="00BD1A86">
        <w:rPr>
          <w:rFonts w:ascii="Times New Roman" w:hAnsi="Times New Roman" w:cs="Times New Roman"/>
          <w:sz w:val="24"/>
          <w:szCs w:val="24"/>
        </w:rPr>
        <w:t xml:space="preserve">matéria-prima de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</w:t>
      </w:r>
      <w:r w:rsidR="00814A24" w:rsidRPr="00BD1A86">
        <w:rPr>
          <w:rFonts w:ascii="Times New Roman" w:hAnsi="Times New Roman" w:cs="Times New Roman"/>
          <w:sz w:val="24"/>
          <w:szCs w:val="24"/>
        </w:rPr>
        <w:t xml:space="preserve">s </w:t>
      </w:r>
      <w:r w:rsidRPr="00BD1A86">
        <w:rPr>
          <w:rFonts w:ascii="Times New Roman" w:hAnsi="Times New Roman" w:cs="Times New Roman"/>
          <w:sz w:val="24"/>
          <w:szCs w:val="24"/>
        </w:rPr>
        <w:t>utilizad</w:t>
      </w:r>
      <w:r w:rsidR="00814A24" w:rsidRPr="00BD1A86">
        <w:rPr>
          <w:rFonts w:ascii="Times New Roman" w:hAnsi="Times New Roman" w:cs="Times New Roman"/>
          <w:sz w:val="24"/>
          <w:szCs w:val="24"/>
        </w:rPr>
        <w:t>a</w:t>
      </w:r>
      <w:r w:rsidRPr="00BD1A86">
        <w:rPr>
          <w:rFonts w:ascii="Times New Roman" w:hAnsi="Times New Roman" w:cs="Times New Roman"/>
          <w:sz w:val="24"/>
          <w:szCs w:val="24"/>
        </w:rPr>
        <w:t xml:space="preserve"> para a fabricação de determinado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deve estar sempre atualizada no registro do produto.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Parágrafo único. A atualização da lista de fornecedores </w:t>
      </w:r>
      <w:r w:rsidR="00EC3C71" w:rsidRPr="00BD1A86">
        <w:rPr>
          <w:rFonts w:ascii="Times New Roman" w:hAnsi="Times New Roman" w:cs="Times New Roman"/>
          <w:sz w:val="24"/>
          <w:szCs w:val="24"/>
        </w:rPr>
        <w:t xml:space="preserve">do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814A24" w:rsidRPr="00BD1A86">
        <w:rPr>
          <w:rFonts w:ascii="Times New Roman" w:hAnsi="Times New Roman" w:cs="Times New Roman"/>
          <w:sz w:val="24"/>
          <w:szCs w:val="24"/>
        </w:rPr>
        <w:t xml:space="preserve">ou </w:t>
      </w:r>
      <w:r w:rsidR="00EC3C71" w:rsidRPr="00BD1A86">
        <w:rPr>
          <w:rFonts w:ascii="Times New Roman" w:hAnsi="Times New Roman" w:cs="Times New Roman"/>
          <w:sz w:val="24"/>
          <w:szCs w:val="24"/>
        </w:rPr>
        <w:t xml:space="preserve">da </w:t>
      </w:r>
      <w:r w:rsidR="00814A24" w:rsidRPr="00BD1A86">
        <w:rPr>
          <w:rFonts w:ascii="Times New Roman" w:hAnsi="Times New Roman" w:cs="Times New Roman"/>
          <w:sz w:val="24"/>
          <w:szCs w:val="24"/>
        </w:rPr>
        <w:t xml:space="preserve">matéria-prima de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</w:t>
      </w:r>
      <w:r w:rsidR="00814A24" w:rsidRPr="00BD1A86">
        <w:rPr>
          <w:rFonts w:ascii="Times New Roman" w:hAnsi="Times New Roman" w:cs="Times New Roman"/>
          <w:sz w:val="24"/>
          <w:szCs w:val="24"/>
        </w:rPr>
        <w:t xml:space="preserve">s </w:t>
      </w:r>
      <w:r w:rsidRPr="00BD1A86">
        <w:rPr>
          <w:rFonts w:ascii="Times New Roman" w:hAnsi="Times New Roman" w:cs="Times New Roman"/>
          <w:sz w:val="24"/>
          <w:szCs w:val="24"/>
        </w:rPr>
        <w:t>deverá ser feita via histórico de mudança</w:t>
      </w:r>
      <w:r w:rsidR="002D4F04" w:rsidRPr="00BD1A86">
        <w:rPr>
          <w:rFonts w:ascii="Times New Roman" w:hAnsi="Times New Roman" w:cs="Times New Roman"/>
          <w:sz w:val="24"/>
          <w:szCs w:val="24"/>
        </w:rPr>
        <w:t>s</w:t>
      </w:r>
      <w:r w:rsidRPr="00BD1A86">
        <w:rPr>
          <w:rFonts w:ascii="Times New Roman" w:hAnsi="Times New Roman" w:cs="Times New Roman"/>
          <w:sz w:val="24"/>
          <w:szCs w:val="24"/>
        </w:rPr>
        <w:t xml:space="preserve"> do produto.</w:t>
      </w:r>
    </w:p>
    <w:p w:rsidR="00BD1A86" w:rsidRDefault="00271DD7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F35F30" w:rsidRPr="00BD1A86">
        <w:rPr>
          <w:rFonts w:ascii="Times New Roman" w:hAnsi="Times New Roman" w:cs="Times New Roman"/>
          <w:sz w:val="24"/>
          <w:szCs w:val="24"/>
        </w:rPr>
        <w:t>28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Os fabricantes de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deverão manter sistema de r</w:t>
      </w:r>
      <w:r w:rsidR="00017BD7" w:rsidRPr="00BD1A86">
        <w:rPr>
          <w:rFonts w:ascii="Times New Roman" w:hAnsi="Times New Roman" w:cs="Times New Roman"/>
          <w:sz w:val="24"/>
          <w:szCs w:val="24"/>
        </w:rPr>
        <w:t xml:space="preserve">astreabilidade desde o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até o </w:t>
      </w:r>
      <w:r w:rsidR="00794585" w:rsidRPr="00BD1A86">
        <w:rPr>
          <w:rFonts w:ascii="Times New Roman" w:hAnsi="Times New Roman" w:cs="Times New Roman"/>
          <w:sz w:val="24"/>
          <w:szCs w:val="24"/>
        </w:rPr>
        <w:t>Produto Terminado</w:t>
      </w:r>
      <w:r w:rsidR="0054639F" w:rsidRPr="00BD1A86">
        <w:rPr>
          <w:rFonts w:ascii="Times New Roman" w:hAnsi="Times New Roman" w:cs="Times New Roman"/>
          <w:sz w:val="24"/>
          <w:szCs w:val="24"/>
        </w:rPr>
        <w:t>.</w:t>
      </w:r>
    </w:p>
    <w:p w:rsidR="0054639F" w:rsidRP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CAPÍTULO III</w:t>
      </w:r>
    </w:p>
    <w:p w:rsidR="0054639F" w:rsidRP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DO REGISTRO DE PRODUTOS ALERGÊNICOS</w:t>
      </w:r>
    </w:p>
    <w:p w:rsidR="0054639F" w:rsidRP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Seção I</w:t>
      </w:r>
    </w:p>
    <w:p w:rsidR="0054639F" w:rsidRP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 xml:space="preserve">Documentação para o Registro de </w:t>
      </w:r>
      <w:r w:rsidR="00BD4B73" w:rsidRPr="00BD1A86">
        <w:rPr>
          <w:rFonts w:ascii="Times New Roman" w:hAnsi="Times New Roman" w:cs="Times New Roman"/>
          <w:b/>
          <w:bCs/>
          <w:sz w:val="24"/>
          <w:szCs w:val="24"/>
        </w:rPr>
        <w:t>Produtos Alergênicos Industrializados</w:t>
      </w:r>
    </w:p>
    <w:p w:rsidR="00EC3C71" w:rsidRPr="00BD1A86" w:rsidRDefault="00EC3C71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F35F30" w:rsidRPr="00BD1A86">
        <w:rPr>
          <w:rFonts w:ascii="Times New Roman" w:hAnsi="Times New Roman" w:cs="Times New Roman"/>
          <w:sz w:val="24"/>
          <w:szCs w:val="24"/>
        </w:rPr>
        <w:t>29</w:t>
      </w:r>
      <w:r w:rsidRPr="00BD1A86">
        <w:rPr>
          <w:rFonts w:ascii="Times New Roman" w:hAnsi="Times New Roman" w:cs="Times New Roman"/>
          <w:sz w:val="24"/>
          <w:szCs w:val="24"/>
        </w:rPr>
        <w:t xml:space="preserve"> A empresa, ao protocolar a solicitação de registro, deve apresentar 1 (uma) via de toda a documentação solicitada e 1 (uma) mídia eletrônica com as mesmas informações gravadas em formato pdf, que permita a realização de busca textual e cópia (o número de série do disco deve estar explicitado na documentação). </w:t>
      </w:r>
    </w:p>
    <w:p w:rsidR="00BD1A86" w:rsidRDefault="00EC3C71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F35F30" w:rsidRPr="00BD1A86">
        <w:rPr>
          <w:rFonts w:ascii="Times New Roman" w:hAnsi="Times New Roman" w:cs="Times New Roman"/>
          <w:sz w:val="24"/>
          <w:szCs w:val="24"/>
        </w:rPr>
        <w:t>30</w:t>
      </w:r>
      <w:r w:rsidRPr="00BD1A86">
        <w:rPr>
          <w:rFonts w:ascii="Times New Roman" w:hAnsi="Times New Roman" w:cs="Times New Roman"/>
          <w:sz w:val="24"/>
          <w:szCs w:val="24"/>
        </w:rPr>
        <w:t xml:space="preserve"> A documentação protocolada deve ter as páginas sequencialmente numeradas e rubricadas.</w:t>
      </w:r>
    </w:p>
    <w:p w:rsidR="00EC3C71" w:rsidRPr="00BD1A86" w:rsidRDefault="00EC3C71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Parágrafo único. A sequência de páginas numeradas deve estar de acordo com o índice constante no início da documentação apresentada. </w:t>
      </w:r>
    </w:p>
    <w:p w:rsidR="00EC3C71" w:rsidRPr="00BD1A86" w:rsidRDefault="00EC3C71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F35F30" w:rsidRPr="00BD1A86">
        <w:rPr>
          <w:rFonts w:ascii="Times New Roman" w:hAnsi="Times New Roman" w:cs="Times New Roman"/>
          <w:sz w:val="24"/>
          <w:szCs w:val="24"/>
        </w:rPr>
        <w:t>31</w:t>
      </w:r>
      <w:r w:rsidRPr="00BD1A86">
        <w:rPr>
          <w:rFonts w:ascii="Times New Roman" w:hAnsi="Times New Roman" w:cs="Times New Roman"/>
          <w:sz w:val="24"/>
          <w:szCs w:val="24"/>
        </w:rPr>
        <w:t xml:space="preserve"> Os documentos oficiais em idioma estrangeiro, apresentados para fins de registro, deverão ser acompanhados de tradução juramentada na forma da Lei.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3</w:t>
      </w:r>
      <w:r w:rsidR="00F35F30" w:rsidRPr="00BD1A86">
        <w:rPr>
          <w:rFonts w:ascii="Times New Roman" w:hAnsi="Times New Roman" w:cs="Times New Roman"/>
          <w:sz w:val="24"/>
          <w:szCs w:val="24"/>
        </w:rPr>
        <w:t>2</w:t>
      </w:r>
      <w:r w:rsidRPr="00BD1A86">
        <w:rPr>
          <w:rFonts w:ascii="Times New Roman" w:hAnsi="Times New Roman" w:cs="Times New Roman"/>
          <w:sz w:val="24"/>
          <w:szCs w:val="24"/>
        </w:rPr>
        <w:t xml:space="preserve"> No ato do protocolo de pedido de registro de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>, a empresa solicitante deverá protocolar processo único, apresentando os seguintes documentos: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 – formulários de petição de registro – FP1 e FP2, devidamente preenchidos;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II – via original do comprovante de pagamento da taxa de fiscalização de vigilância sanitária, devidamente autenticada e/ou carimbada pelo banco, ou comprovante de isenção quando for o caso;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III – declaração do enquadramento </w:t>
      </w:r>
      <w:r w:rsidR="002064E5" w:rsidRPr="00BD1A86">
        <w:rPr>
          <w:rFonts w:ascii="Times New Roman" w:hAnsi="Times New Roman" w:cs="Times New Roman"/>
          <w:sz w:val="24"/>
          <w:szCs w:val="24"/>
        </w:rPr>
        <w:t xml:space="preserve">de porte </w:t>
      </w:r>
      <w:r w:rsidRPr="00BD1A86">
        <w:rPr>
          <w:rFonts w:ascii="Times New Roman" w:hAnsi="Times New Roman" w:cs="Times New Roman"/>
          <w:sz w:val="24"/>
          <w:szCs w:val="24"/>
        </w:rPr>
        <w:t>da empresa;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IV – cópia da Licença de Funcionamento da Empresa e/ou do Alvará Sanitário válido; 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V – cópia do Certificado de Autorização de Funcionamento da Empresa </w:t>
      </w:r>
      <w:r w:rsidR="00D75FFA" w:rsidRPr="00BD1A86">
        <w:rPr>
          <w:rFonts w:ascii="Times New Roman" w:hAnsi="Times New Roman" w:cs="Times New Roman"/>
          <w:sz w:val="24"/>
          <w:szCs w:val="24"/>
        </w:rPr>
        <w:t xml:space="preserve">(AFE) </w:t>
      </w:r>
      <w:r w:rsidRPr="00BD1A86">
        <w:rPr>
          <w:rFonts w:ascii="Times New Roman" w:hAnsi="Times New Roman" w:cs="Times New Roman"/>
          <w:sz w:val="24"/>
          <w:szCs w:val="24"/>
        </w:rPr>
        <w:t>ou de sua publicação em Diário Oficial da União (DOU);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VI – cópia do Certificado de Responsabilidade Técnica atualizado, emitido pelo </w:t>
      </w:r>
      <w:r w:rsidR="002064E5" w:rsidRPr="00BD1A86">
        <w:rPr>
          <w:rFonts w:ascii="Times New Roman" w:hAnsi="Times New Roman" w:cs="Times New Roman"/>
          <w:sz w:val="24"/>
          <w:szCs w:val="24"/>
        </w:rPr>
        <w:t>respectivo Conselho Regional</w:t>
      </w:r>
      <w:r w:rsidRPr="00BD1A86">
        <w:rPr>
          <w:rFonts w:ascii="Times New Roman" w:hAnsi="Times New Roman" w:cs="Times New Roman"/>
          <w:sz w:val="24"/>
          <w:szCs w:val="24"/>
        </w:rPr>
        <w:t xml:space="preserve">, comprovando que a empresa solicitante e/ou fabricante tem assistência do </w:t>
      </w:r>
      <w:r w:rsidR="002064E5" w:rsidRPr="00BD1A86">
        <w:rPr>
          <w:rFonts w:ascii="Times New Roman" w:hAnsi="Times New Roman" w:cs="Times New Roman"/>
          <w:sz w:val="24"/>
          <w:szCs w:val="24"/>
        </w:rPr>
        <w:t xml:space="preserve">profissional </w:t>
      </w:r>
      <w:r w:rsidRPr="00BD1A86">
        <w:rPr>
          <w:rFonts w:ascii="Times New Roman" w:hAnsi="Times New Roman" w:cs="Times New Roman"/>
          <w:sz w:val="24"/>
          <w:szCs w:val="24"/>
        </w:rPr>
        <w:t>responsável habilitado para aquele fim;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VII – justificativa para o registro do produto, incluindo </w:t>
      </w:r>
      <w:r w:rsidR="00D75FFA" w:rsidRPr="00BD1A86">
        <w:rPr>
          <w:rFonts w:ascii="Times New Roman" w:hAnsi="Times New Roman" w:cs="Times New Roman"/>
          <w:sz w:val="24"/>
          <w:szCs w:val="24"/>
        </w:rPr>
        <w:t xml:space="preserve">informação sobre </w:t>
      </w:r>
      <w:r w:rsidRPr="00BD1A86">
        <w:rPr>
          <w:rFonts w:ascii="Times New Roman" w:hAnsi="Times New Roman" w:cs="Times New Roman"/>
          <w:sz w:val="24"/>
          <w:szCs w:val="24"/>
        </w:rPr>
        <w:t>a que o medicamento se propõe, sua importância para a população brasileira e, se for o caso, a vantagem do produto frente aos demais existentes no mercado</w:t>
      </w:r>
      <w:r w:rsidR="002D4F04" w:rsidRPr="00BD1A86">
        <w:rPr>
          <w:rFonts w:ascii="Times New Roman" w:hAnsi="Times New Roman" w:cs="Times New Roman"/>
          <w:sz w:val="24"/>
          <w:szCs w:val="24"/>
        </w:rPr>
        <w:t>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VIII – cópia do Certificado de Boas Práticas de Fabricação (CBPF) expedido pela Anvisa para todos os fabricantes envolvidos na produção do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>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IX – cópia do CBPF, emitido pela Autoridade Sanitária Competente do país onde se localizam as fábricas dos fabricantes do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 em todas as suas etapas de fabricação e do diluente, se for o caso, caso estejam localizadas em outro país;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X – histórico da situação de registro do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 em outros países, quando for o caso;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XI – </w:t>
      </w:r>
      <w:r w:rsidR="00D934AE" w:rsidRPr="00BD1A86">
        <w:rPr>
          <w:rFonts w:ascii="Times New Roman" w:hAnsi="Times New Roman" w:cs="Times New Roman"/>
          <w:sz w:val="24"/>
          <w:szCs w:val="24"/>
        </w:rPr>
        <w:t>cópia do comprovante de registro</w:t>
      </w:r>
      <w:r w:rsidR="00D75FFA" w:rsidRPr="00BD1A86">
        <w:rPr>
          <w:rFonts w:ascii="Times New Roman" w:hAnsi="Times New Roman" w:cs="Times New Roman"/>
          <w:sz w:val="24"/>
          <w:szCs w:val="24"/>
        </w:rPr>
        <w:t>,</w:t>
      </w:r>
      <w:r w:rsidR="00D934AE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FA172C" w:rsidRPr="00BD1A86">
        <w:rPr>
          <w:rFonts w:ascii="Times New Roman" w:hAnsi="Times New Roman" w:cs="Times New Roman"/>
          <w:sz w:val="24"/>
          <w:szCs w:val="24"/>
        </w:rPr>
        <w:t>no país de origem</w:t>
      </w:r>
      <w:r w:rsidR="00D75FFA" w:rsidRPr="00BD1A86">
        <w:rPr>
          <w:rFonts w:ascii="Times New Roman" w:hAnsi="Times New Roman" w:cs="Times New Roman"/>
          <w:sz w:val="24"/>
          <w:szCs w:val="24"/>
        </w:rPr>
        <w:t>,</w:t>
      </w:r>
      <w:r w:rsidR="00FA172C" w:rsidRPr="00BD1A86">
        <w:rPr>
          <w:rFonts w:ascii="Times New Roman" w:hAnsi="Times New Roman" w:cs="Times New Roman"/>
          <w:sz w:val="24"/>
          <w:szCs w:val="24"/>
        </w:rPr>
        <w:t xml:space="preserve"> do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="00FA172C" w:rsidRPr="00BD1A86">
        <w:rPr>
          <w:rFonts w:ascii="Times New Roman" w:hAnsi="Times New Roman" w:cs="Times New Roman"/>
          <w:sz w:val="24"/>
          <w:szCs w:val="24"/>
        </w:rPr>
        <w:t xml:space="preserve">, emitido pela Autoridade Sanitária </w:t>
      </w:r>
      <w:r w:rsidR="00D75FFA" w:rsidRPr="00BD1A86">
        <w:rPr>
          <w:rFonts w:ascii="Times New Roman" w:hAnsi="Times New Roman" w:cs="Times New Roman"/>
          <w:sz w:val="24"/>
          <w:szCs w:val="24"/>
        </w:rPr>
        <w:t xml:space="preserve">Competente </w:t>
      </w:r>
      <w:r w:rsidR="00FA172C" w:rsidRPr="00BD1A86">
        <w:rPr>
          <w:rFonts w:ascii="Times New Roman" w:hAnsi="Times New Roman" w:cs="Times New Roman"/>
          <w:sz w:val="24"/>
          <w:szCs w:val="24"/>
        </w:rPr>
        <w:t xml:space="preserve">do referido país, </w:t>
      </w:r>
      <w:r w:rsidR="00570B7A" w:rsidRPr="00BD1A86">
        <w:rPr>
          <w:rFonts w:ascii="Times New Roman" w:hAnsi="Times New Roman" w:cs="Times New Roman"/>
          <w:sz w:val="24"/>
          <w:szCs w:val="24"/>
        </w:rPr>
        <w:t>ou documento equivalente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XII – cópia da normativa nacional, internacional ou interna da empresa</w:t>
      </w:r>
      <w:r w:rsidR="00D75FFA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com a determinação das especificações do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 terminado; 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XIII – relatório técnico do produto</w:t>
      </w:r>
      <w:r w:rsidR="00570B7A" w:rsidRPr="00BD1A86">
        <w:rPr>
          <w:rFonts w:ascii="Times New Roman" w:hAnsi="Times New Roman" w:cs="Times New Roman"/>
          <w:sz w:val="24"/>
          <w:szCs w:val="24"/>
        </w:rPr>
        <w:t xml:space="preserve">, em conformidade com o </w:t>
      </w:r>
      <w:r w:rsidR="001364B0" w:rsidRPr="00BD1A86">
        <w:rPr>
          <w:rFonts w:ascii="Times New Roman" w:hAnsi="Times New Roman" w:cs="Times New Roman"/>
          <w:sz w:val="24"/>
          <w:szCs w:val="24"/>
        </w:rPr>
        <w:t>a</w:t>
      </w:r>
      <w:r w:rsidR="00570B7A" w:rsidRPr="00BD1A86">
        <w:rPr>
          <w:rFonts w:ascii="Times New Roman" w:hAnsi="Times New Roman" w:cs="Times New Roman"/>
          <w:sz w:val="24"/>
          <w:szCs w:val="24"/>
        </w:rPr>
        <w:t>rt. 3</w:t>
      </w:r>
      <w:r w:rsidR="0073694C" w:rsidRPr="00BD1A86">
        <w:rPr>
          <w:rFonts w:ascii="Times New Roman" w:hAnsi="Times New Roman" w:cs="Times New Roman"/>
          <w:sz w:val="24"/>
          <w:szCs w:val="24"/>
        </w:rPr>
        <w:t>3</w:t>
      </w:r>
      <w:r w:rsidR="002064E5" w:rsidRPr="00BD1A86">
        <w:rPr>
          <w:rFonts w:ascii="Times New Roman" w:hAnsi="Times New Roman" w:cs="Times New Roman"/>
          <w:sz w:val="24"/>
          <w:szCs w:val="24"/>
        </w:rPr>
        <w:t xml:space="preserve"> desta Resolução</w:t>
      </w:r>
      <w:r w:rsidRPr="00BD1A86">
        <w:rPr>
          <w:rFonts w:ascii="Times New Roman" w:hAnsi="Times New Roman" w:cs="Times New Roman"/>
          <w:sz w:val="24"/>
          <w:szCs w:val="24"/>
        </w:rPr>
        <w:t>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XIV – </w:t>
      </w:r>
      <w:r w:rsidR="00570B7A" w:rsidRPr="00BD1A86">
        <w:rPr>
          <w:rFonts w:ascii="Times New Roman" w:hAnsi="Times New Roman" w:cs="Times New Roman"/>
          <w:sz w:val="24"/>
          <w:szCs w:val="24"/>
        </w:rPr>
        <w:t xml:space="preserve">documentos em conformidade com </w:t>
      </w:r>
      <w:r w:rsidR="0073694C" w:rsidRPr="00BD1A86">
        <w:rPr>
          <w:rFonts w:ascii="Times New Roman" w:hAnsi="Times New Roman" w:cs="Times New Roman"/>
          <w:sz w:val="24"/>
          <w:szCs w:val="24"/>
        </w:rPr>
        <w:t xml:space="preserve">os </w:t>
      </w:r>
      <w:r w:rsidR="001364B0" w:rsidRPr="00BD1A86">
        <w:rPr>
          <w:rFonts w:ascii="Times New Roman" w:hAnsi="Times New Roman" w:cs="Times New Roman"/>
          <w:sz w:val="24"/>
          <w:szCs w:val="24"/>
        </w:rPr>
        <w:t>a</w:t>
      </w:r>
      <w:r w:rsidR="0073694C" w:rsidRPr="00BD1A86">
        <w:rPr>
          <w:rFonts w:ascii="Times New Roman" w:hAnsi="Times New Roman" w:cs="Times New Roman"/>
          <w:sz w:val="24"/>
          <w:szCs w:val="24"/>
        </w:rPr>
        <w:t>rts. 41 e seguintes</w:t>
      </w:r>
      <w:r w:rsidR="00AF1A28" w:rsidRPr="00BD1A86">
        <w:rPr>
          <w:rFonts w:ascii="Times New Roman" w:hAnsi="Times New Roman" w:cs="Times New Roman"/>
          <w:sz w:val="24"/>
          <w:szCs w:val="24"/>
        </w:rPr>
        <w:t>, constantes da Seção V do Capítulo III</w:t>
      </w:r>
      <w:r w:rsidR="00570B7A" w:rsidRPr="00BD1A86">
        <w:rPr>
          <w:rFonts w:ascii="Times New Roman" w:hAnsi="Times New Roman" w:cs="Times New Roman"/>
          <w:sz w:val="24"/>
          <w:szCs w:val="24"/>
        </w:rPr>
        <w:t xml:space="preserve"> desta Resolução;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XV – plano de farmacovigilância;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XVI – relatórios periódicos de farmacovigilância atualizados, de acordo com a legislação sanitária vigente, obtidos de estudos clínicos fase IV e da comercialização do produto, quando aplicável;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XVII – código de barras (GTIN), para todas as apresentações;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XVIII – informações adicionais</w:t>
      </w:r>
      <w:r w:rsidR="002064E5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 acordo com </w:t>
      </w:r>
      <w:r w:rsidR="002064E5" w:rsidRPr="00BD1A86">
        <w:rPr>
          <w:rFonts w:ascii="Times New Roman" w:hAnsi="Times New Roman" w:cs="Times New Roman"/>
          <w:sz w:val="24"/>
          <w:szCs w:val="24"/>
        </w:rPr>
        <w:t xml:space="preserve">a </w:t>
      </w:r>
      <w:r w:rsidR="00D75FFA" w:rsidRPr="00BD1A86">
        <w:rPr>
          <w:rFonts w:ascii="Times New Roman" w:hAnsi="Times New Roman" w:cs="Times New Roman"/>
          <w:sz w:val="24"/>
          <w:szCs w:val="24"/>
        </w:rPr>
        <w:t>Resolução da Diretoria Colegiada - RDC nº 68, de 28 de março de 2003,</w:t>
      </w:r>
      <w:r w:rsidR="002064E5" w:rsidRPr="00BD1A86">
        <w:rPr>
          <w:rFonts w:ascii="Times New Roman" w:hAnsi="Times New Roman" w:cs="Times New Roman"/>
          <w:sz w:val="24"/>
          <w:szCs w:val="24"/>
        </w:rPr>
        <w:t xml:space="preserve"> e suas atualizações,</w:t>
      </w:r>
      <w:r w:rsidRPr="00BD1A86">
        <w:rPr>
          <w:rFonts w:ascii="Times New Roman" w:hAnsi="Times New Roman" w:cs="Times New Roman"/>
          <w:sz w:val="24"/>
          <w:szCs w:val="24"/>
        </w:rPr>
        <w:t xml:space="preserve"> sobre o controle de encefalopatia espongiforme transmissível, quando aplicável;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XIX </w:t>
      </w:r>
      <w:r w:rsidR="002064E5" w:rsidRPr="00BD1A86">
        <w:rPr>
          <w:rFonts w:ascii="Times New Roman" w:hAnsi="Times New Roman" w:cs="Times New Roman"/>
          <w:sz w:val="24"/>
          <w:szCs w:val="24"/>
        </w:rPr>
        <w:t>–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2064E5" w:rsidRPr="00BD1A86">
        <w:rPr>
          <w:rFonts w:ascii="Times New Roman" w:hAnsi="Times New Roman" w:cs="Times New Roman"/>
          <w:sz w:val="24"/>
          <w:szCs w:val="24"/>
        </w:rPr>
        <w:t xml:space="preserve">modelos de </w:t>
      </w:r>
      <w:r w:rsidRPr="00BD1A86">
        <w:rPr>
          <w:rFonts w:ascii="Times New Roman" w:hAnsi="Times New Roman" w:cs="Times New Roman"/>
          <w:sz w:val="24"/>
          <w:szCs w:val="24"/>
        </w:rPr>
        <w:t xml:space="preserve">rótulos e embalagens secundárias, conforme </w:t>
      </w:r>
      <w:r w:rsidR="00D75FFA" w:rsidRPr="00BD1A86">
        <w:rPr>
          <w:rFonts w:ascii="Times New Roman" w:hAnsi="Times New Roman" w:cs="Times New Roman"/>
          <w:sz w:val="24"/>
          <w:szCs w:val="24"/>
        </w:rPr>
        <w:t xml:space="preserve">Resolução da Diretoria Colegiada - </w:t>
      </w:r>
      <w:r w:rsidR="002064E5" w:rsidRPr="00BD1A86">
        <w:rPr>
          <w:rFonts w:ascii="Times New Roman" w:hAnsi="Times New Roman" w:cs="Times New Roman"/>
          <w:sz w:val="24"/>
          <w:szCs w:val="24"/>
        </w:rPr>
        <w:t>RDC nº 71</w:t>
      </w:r>
      <w:r w:rsidR="00D75FFA" w:rsidRPr="00BD1A86">
        <w:rPr>
          <w:rFonts w:ascii="Times New Roman" w:hAnsi="Times New Roman" w:cs="Times New Roman"/>
          <w:sz w:val="24"/>
          <w:szCs w:val="24"/>
        </w:rPr>
        <w:t xml:space="preserve">, de 22 de dezembro de </w:t>
      </w:r>
      <w:r w:rsidR="006B0B34" w:rsidRPr="00BD1A86">
        <w:rPr>
          <w:rFonts w:ascii="Times New Roman" w:hAnsi="Times New Roman" w:cs="Times New Roman"/>
          <w:sz w:val="24"/>
          <w:szCs w:val="24"/>
        </w:rPr>
        <w:t>20</w:t>
      </w:r>
      <w:r w:rsidR="002064E5" w:rsidRPr="00BD1A86">
        <w:rPr>
          <w:rFonts w:ascii="Times New Roman" w:hAnsi="Times New Roman" w:cs="Times New Roman"/>
          <w:sz w:val="24"/>
          <w:szCs w:val="24"/>
        </w:rPr>
        <w:t>09 e suas atualizações</w:t>
      </w:r>
      <w:r w:rsidRPr="00BD1A86">
        <w:rPr>
          <w:rFonts w:ascii="Times New Roman" w:hAnsi="Times New Roman" w:cs="Times New Roman"/>
          <w:sz w:val="24"/>
          <w:szCs w:val="24"/>
        </w:rPr>
        <w:t>; e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XX - folheto informativo,</w:t>
      </w:r>
      <w:r w:rsidR="002064E5" w:rsidRPr="00BD1A86">
        <w:rPr>
          <w:rFonts w:ascii="Times New Roman" w:hAnsi="Times New Roman" w:cs="Times New Roman"/>
          <w:sz w:val="24"/>
          <w:szCs w:val="24"/>
        </w:rPr>
        <w:t xml:space="preserve"> na forma do Anexo desta Resolução,</w:t>
      </w:r>
      <w:r w:rsidRPr="00BD1A86">
        <w:rPr>
          <w:rFonts w:ascii="Times New Roman" w:hAnsi="Times New Roman" w:cs="Times New Roman"/>
          <w:sz w:val="24"/>
          <w:szCs w:val="24"/>
        </w:rPr>
        <w:t xml:space="preserve"> para os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99472F" w:rsidRPr="00BD1A86">
        <w:rPr>
          <w:rFonts w:ascii="Times New Roman" w:hAnsi="Times New Roman" w:cs="Times New Roman"/>
          <w:sz w:val="24"/>
          <w:szCs w:val="24"/>
        </w:rPr>
        <w:t>Industrializados</w:t>
      </w:r>
      <w:r w:rsidRPr="00BD1A86">
        <w:rPr>
          <w:rFonts w:ascii="Times New Roman" w:hAnsi="Times New Roman" w:cs="Times New Roman"/>
          <w:sz w:val="24"/>
          <w:szCs w:val="24"/>
        </w:rPr>
        <w:t>, ou modelos de bulas,</w:t>
      </w:r>
      <w:r w:rsidR="002064E5" w:rsidRPr="00BD1A86">
        <w:rPr>
          <w:rFonts w:ascii="Times New Roman" w:hAnsi="Times New Roman" w:cs="Times New Roman"/>
          <w:sz w:val="24"/>
          <w:szCs w:val="24"/>
        </w:rPr>
        <w:t xml:space="preserve"> na forma da </w:t>
      </w:r>
      <w:r w:rsidR="0099472F" w:rsidRPr="00BD1A86">
        <w:rPr>
          <w:rFonts w:ascii="Times New Roman" w:hAnsi="Times New Roman" w:cs="Times New Roman"/>
          <w:sz w:val="24"/>
          <w:szCs w:val="24"/>
        </w:rPr>
        <w:t xml:space="preserve">Resolução da Diretoria Colegiada - RDC nº 47, de 8 de setembro de 2009, </w:t>
      </w:r>
      <w:r w:rsidR="002064E5" w:rsidRPr="00BD1A86">
        <w:rPr>
          <w:rFonts w:ascii="Times New Roman" w:hAnsi="Times New Roman" w:cs="Times New Roman"/>
          <w:sz w:val="24"/>
          <w:szCs w:val="24"/>
        </w:rPr>
        <w:t>e suas atualizações,</w:t>
      </w:r>
      <w:r w:rsidRPr="00BD1A86">
        <w:rPr>
          <w:rFonts w:ascii="Times New Roman" w:hAnsi="Times New Roman" w:cs="Times New Roman"/>
          <w:sz w:val="24"/>
          <w:szCs w:val="24"/>
        </w:rPr>
        <w:t xml:space="preserve"> para os demais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Parágrafo único. A embalagem secundária dos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9B0484" w:rsidRPr="00BD1A86">
        <w:rPr>
          <w:rFonts w:ascii="Times New Roman" w:hAnsi="Times New Roman" w:cs="Times New Roman"/>
          <w:sz w:val="24"/>
          <w:szCs w:val="24"/>
        </w:rPr>
        <w:t xml:space="preserve">Industrializados </w:t>
      </w:r>
      <w:r w:rsidRPr="00BD1A86">
        <w:rPr>
          <w:rFonts w:ascii="Times New Roman" w:hAnsi="Times New Roman" w:cs="Times New Roman"/>
          <w:sz w:val="24"/>
          <w:szCs w:val="24"/>
        </w:rPr>
        <w:t>deverá conter a seguinte expressão em caixa alta “VENDA EXCLUSIVA</w:t>
      </w:r>
      <w:r w:rsidR="00570B7A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080684" w:rsidRPr="00BD1A86">
        <w:rPr>
          <w:rFonts w:ascii="Times New Roman" w:hAnsi="Times New Roman" w:cs="Times New Roman"/>
          <w:sz w:val="24"/>
          <w:szCs w:val="24"/>
        </w:rPr>
        <w:t>ÀS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7B5BF0" w:rsidRPr="00BD1A86">
        <w:rPr>
          <w:rFonts w:ascii="Times New Roman" w:hAnsi="Times New Roman" w:cs="Times New Roman"/>
          <w:sz w:val="24"/>
          <w:szCs w:val="24"/>
        </w:rPr>
        <w:t>FARMÁCIA</w:t>
      </w:r>
      <w:r w:rsidR="00570B7A" w:rsidRPr="00BD1A86">
        <w:rPr>
          <w:rFonts w:ascii="Times New Roman" w:hAnsi="Times New Roman" w:cs="Times New Roman"/>
          <w:sz w:val="24"/>
          <w:szCs w:val="24"/>
        </w:rPr>
        <w:t>S</w:t>
      </w:r>
      <w:r w:rsidR="007B5BF0" w:rsidRPr="00BD1A86">
        <w:rPr>
          <w:rFonts w:ascii="Times New Roman" w:hAnsi="Times New Roman" w:cs="Times New Roman"/>
          <w:sz w:val="24"/>
          <w:szCs w:val="24"/>
        </w:rPr>
        <w:t xml:space="preserve"> DE MANIPULAÇÃO </w:t>
      </w:r>
      <w:r w:rsidR="00570B7A" w:rsidRPr="00BD1A86">
        <w:rPr>
          <w:rFonts w:ascii="Times New Roman" w:hAnsi="Times New Roman" w:cs="Times New Roman"/>
          <w:sz w:val="24"/>
          <w:szCs w:val="24"/>
        </w:rPr>
        <w:t>AUTORIZADAS</w:t>
      </w:r>
      <w:r w:rsidR="00065C39" w:rsidRPr="00BD1A86">
        <w:rPr>
          <w:rFonts w:ascii="Times New Roman" w:hAnsi="Times New Roman" w:cs="Times New Roman"/>
          <w:sz w:val="24"/>
          <w:szCs w:val="24"/>
        </w:rPr>
        <w:t xml:space="preserve"> E/OU </w:t>
      </w:r>
      <w:r w:rsidR="00570B7A" w:rsidRPr="00BD1A86">
        <w:rPr>
          <w:rFonts w:ascii="Times New Roman" w:hAnsi="Times New Roman" w:cs="Times New Roman"/>
          <w:sz w:val="24"/>
          <w:szCs w:val="24"/>
        </w:rPr>
        <w:t>À</w:t>
      </w:r>
      <w:r w:rsidR="00F9080A" w:rsidRPr="00BD1A86">
        <w:rPr>
          <w:rFonts w:ascii="Times New Roman" w:hAnsi="Times New Roman" w:cs="Times New Roman"/>
          <w:sz w:val="24"/>
          <w:szCs w:val="24"/>
        </w:rPr>
        <w:t>S</w:t>
      </w:r>
      <w:r w:rsidR="007B5BF0" w:rsidRPr="00BD1A86">
        <w:rPr>
          <w:rFonts w:ascii="Times New Roman" w:hAnsi="Times New Roman" w:cs="Times New Roman"/>
          <w:sz w:val="24"/>
          <w:szCs w:val="24"/>
        </w:rPr>
        <w:t xml:space="preserve"> INDÚSTRIA</w:t>
      </w:r>
      <w:r w:rsidR="00F9080A" w:rsidRPr="00BD1A86">
        <w:rPr>
          <w:rFonts w:ascii="Times New Roman" w:hAnsi="Times New Roman" w:cs="Times New Roman"/>
          <w:sz w:val="24"/>
          <w:szCs w:val="24"/>
        </w:rPr>
        <w:t>S</w:t>
      </w:r>
      <w:r w:rsidR="00712606" w:rsidRPr="00BD1A86">
        <w:rPr>
          <w:rFonts w:ascii="Times New Roman" w:hAnsi="Times New Roman" w:cs="Times New Roman"/>
          <w:sz w:val="24"/>
          <w:szCs w:val="24"/>
        </w:rPr>
        <w:t xml:space="preserve"> AUTORIZADA</w:t>
      </w:r>
      <w:r w:rsidR="00F9080A" w:rsidRPr="00BD1A86">
        <w:rPr>
          <w:rFonts w:ascii="Times New Roman" w:hAnsi="Times New Roman" w:cs="Times New Roman"/>
          <w:sz w:val="24"/>
          <w:szCs w:val="24"/>
        </w:rPr>
        <w:t>S</w:t>
      </w:r>
      <w:r w:rsidRPr="00BD1A86">
        <w:rPr>
          <w:rFonts w:ascii="Times New Roman" w:hAnsi="Times New Roman" w:cs="Times New Roman"/>
          <w:sz w:val="24"/>
          <w:szCs w:val="24"/>
        </w:rPr>
        <w:t>”.</w:t>
      </w:r>
    </w:p>
    <w:p w:rsidR="0054639F" w:rsidRPr="00BD1A86" w:rsidRDefault="00570B7A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4639F" w:rsidRPr="00BD1A86">
        <w:rPr>
          <w:rFonts w:ascii="Times New Roman" w:hAnsi="Times New Roman" w:cs="Times New Roman"/>
          <w:b/>
          <w:bCs/>
          <w:sz w:val="24"/>
          <w:szCs w:val="24"/>
        </w:rPr>
        <w:t>eção II</w:t>
      </w:r>
    </w:p>
    <w:p w:rsidR="0054639F" w:rsidRP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 xml:space="preserve">Relatório Técnico dos </w:t>
      </w:r>
      <w:r w:rsidR="00BD4B73" w:rsidRPr="00BD1A86">
        <w:rPr>
          <w:rFonts w:ascii="Times New Roman" w:hAnsi="Times New Roman" w:cs="Times New Roman"/>
          <w:b/>
          <w:bCs/>
          <w:sz w:val="24"/>
          <w:szCs w:val="24"/>
        </w:rPr>
        <w:t>Produtos Alergênicos Industrializados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3</w:t>
      </w:r>
      <w:r w:rsidR="00F35F30" w:rsidRPr="00BD1A86">
        <w:rPr>
          <w:rFonts w:ascii="Times New Roman" w:hAnsi="Times New Roman" w:cs="Times New Roman"/>
          <w:sz w:val="24"/>
          <w:szCs w:val="24"/>
        </w:rPr>
        <w:t>3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OLE_LINK3"/>
      <w:bookmarkStart w:id="2" w:name="OLE_LINK4"/>
      <w:r w:rsidRPr="00BD1A86">
        <w:rPr>
          <w:rFonts w:ascii="Times New Roman" w:hAnsi="Times New Roman" w:cs="Times New Roman"/>
          <w:sz w:val="24"/>
          <w:szCs w:val="24"/>
        </w:rPr>
        <w:t xml:space="preserve">No ato do protocolo de pedido de registro de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>, a empresa solicitante deverá apresentar relatório técnico contendo as seguintes informações:</w:t>
      </w:r>
      <w:bookmarkEnd w:id="1"/>
      <w:bookmarkEnd w:id="2"/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 – relação das empresas envolvidas na fabricação do produto:</w:t>
      </w:r>
    </w:p>
    <w:p w:rsidR="001364B0" w:rsidRPr="00BD1A86" w:rsidRDefault="00796E17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a) 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nome, endereço e responsabilidade de cada fornecedor de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="00B921A1" w:rsidRPr="00BD1A86">
        <w:rPr>
          <w:rFonts w:ascii="Times New Roman" w:hAnsi="Times New Roman" w:cs="Times New Roman"/>
          <w:sz w:val="24"/>
          <w:szCs w:val="24"/>
        </w:rPr>
        <w:t xml:space="preserve"> ou </w:t>
      </w:r>
      <w:r w:rsidR="009B0484" w:rsidRPr="00BD1A86">
        <w:rPr>
          <w:rFonts w:ascii="Times New Roman" w:hAnsi="Times New Roman" w:cs="Times New Roman"/>
          <w:sz w:val="24"/>
          <w:szCs w:val="24"/>
        </w:rPr>
        <w:t xml:space="preserve">de </w:t>
      </w:r>
      <w:r w:rsidR="00B921A1" w:rsidRPr="00BD1A86">
        <w:rPr>
          <w:rFonts w:ascii="Times New Roman" w:hAnsi="Times New Roman" w:cs="Times New Roman"/>
          <w:sz w:val="24"/>
          <w:szCs w:val="24"/>
        </w:rPr>
        <w:t xml:space="preserve">matéria-prima de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, fabricante do </w:t>
      </w:r>
      <w:r w:rsidR="009B0484" w:rsidRPr="00BD1A86">
        <w:rPr>
          <w:rFonts w:ascii="Times New Roman" w:hAnsi="Times New Roman" w:cs="Times New Roman"/>
          <w:sz w:val="24"/>
          <w:szCs w:val="24"/>
        </w:rPr>
        <w:t>Princípio Ativo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, do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a granel, do produto alergênico em sua embalagem primária, do produto alergênico terminado, </w:t>
      </w:r>
      <w:r w:rsidR="00F9080A" w:rsidRPr="00BD1A86">
        <w:rPr>
          <w:rFonts w:ascii="Times New Roman" w:hAnsi="Times New Roman" w:cs="Times New Roman"/>
          <w:sz w:val="24"/>
          <w:szCs w:val="24"/>
        </w:rPr>
        <w:t xml:space="preserve">do </w:t>
      </w:r>
      <w:r w:rsidR="0054639F" w:rsidRPr="00BD1A86">
        <w:rPr>
          <w:rFonts w:ascii="Times New Roman" w:hAnsi="Times New Roman" w:cs="Times New Roman"/>
          <w:sz w:val="24"/>
          <w:szCs w:val="24"/>
        </w:rPr>
        <w:t>diluente e do adjuvante, quando for o caso</w:t>
      </w:r>
      <w:r w:rsidRPr="00BD1A86">
        <w:rPr>
          <w:rFonts w:ascii="Times New Roman" w:hAnsi="Times New Roman" w:cs="Times New Roman"/>
          <w:sz w:val="24"/>
          <w:szCs w:val="24"/>
        </w:rPr>
        <w:t>;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e </w:t>
      </w:r>
    </w:p>
    <w:p w:rsidR="00BD1A86" w:rsidRDefault="00796E17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b) nome, endereço e responsabilidade 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do emissor do certificado de liberação dos lotes do </w:t>
      </w:r>
      <w:r w:rsidR="00794585" w:rsidRPr="00BD1A86">
        <w:rPr>
          <w:rFonts w:ascii="Times New Roman" w:hAnsi="Times New Roman" w:cs="Times New Roman"/>
          <w:sz w:val="24"/>
          <w:szCs w:val="24"/>
        </w:rPr>
        <w:t>Produto Terminado</w:t>
      </w:r>
      <w:r w:rsidR="0054639F" w:rsidRPr="00BD1A86">
        <w:rPr>
          <w:rFonts w:ascii="Times New Roman" w:hAnsi="Times New Roman" w:cs="Times New Roman"/>
          <w:sz w:val="24"/>
          <w:szCs w:val="24"/>
        </w:rPr>
        <w:t>, para cada local de fabricação proposto ou instalações envolvidas na fabricação e análise do produto alergênico</w:t>
      </w:r>
      <w:r w:rsidR="001364B0" w:rsidRPr="00BD1A86">
        <w:rPr>
          <w:rFonts w:ascii="Times New Roman" w:hAnsi="Times New Roman" w:cs="Times New Roman"/>
          <w:sz w:val="24"/>
          <w:szCs w:val="24"/>
        </w:rPr>
        <w:t>.</w:t>
      </w:r>
    </w:p>
    <w:p w:rsidR="001364B0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II – dados gerais sobre o produto:</w:t>
      </w:r>
    </w:p>
    <w:p w:rsidR="001364B0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a) forma farmacêutica e apresentação;</w:t>
      </w:r>
    </w:p>
    <w:p w:rsidR="000A3C6E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b) composição completa da formulação, indicando os componentes básicos por dose a ministrar, por grama, mililitro ou unidade padrão internacional, acompanhados das respectivas funções que desempenham na fórmula, com todos os seus componentes especificados pelos nomes técnicos correspondentes e sinônimos de acordo com a Denominação Comum Brasileira </w:t>
      </w:r>
      <w:r w:rsidR="006A4E6C" w:rsidRPr="00BD1A86">
        <w:rPr>
          <w:rFonts w:ascii="Times New Roman" w:hAnsi="Times New Roman" w:cs="Times New Roman"/>
          <w:sz w:val="24"/>
          <w:szCs w:val="24"/>
        </w:rPr>
        <w:t>(</w:t>
      </w:r>
      <w:r w:rsidRPr="00BD1A86">
        <w:rPr>
          <w:rFonts w:ascii="Times New Roman" w:hAnsi="Times New Roman" w:cs="Times New Roman"/>
          <w:sz w:val="24"/>
          <w:szCs w:val="24"/>
        </w:rPr>
        <w:t>DCB</w:t>
      </w:r>
      <w:r w:rsidR="006A4E6C" w:rsidRPr="00BD1A86">
        <w:rPr>
          <w:rFonts w:ascii="Times New Roman" w:hAnsi="Times New Roman" w:cs="Times New Roman"/>
          <w:sz w:val="24"/>
          <w:szCs w:val="24"/>
        </w:rPr>
        <w:t>)</w:t>
      </w:r>
      <w:r w:rsidRPr="00BD1A86">
        <w:rPr>
          <w:rFonts w:ascii="Times New Roman" w:hAnsi="Times New Roman" w:cs="Times New Roman"/>
          <w:sz w:val="24"/>
          <w:szCs w:val="24"/>
        </w:rPr>
        <w:t xml:space="preserve">, se houver, ou </w:t>
      </w:r>
      <w:r w:rsidR="00823F5F" w:rsidRPr="00BD1A86">
        <w:rPr>
          <w:rFonts w:ascii="Times New Roman" w:hAnsi="Times New Roman" w:cs="Times New Roman"/>
          <w:sz w:val="24"/>
          <w:szCs w:val="24"/>
        </w:rPr>
        <w:t>Denominação</w:t>
      </w:r>
      <w:r w:rsidRPr="00BD1A86">
        <w:rPr>
          <w:rFonts w:ascii="Times New Roman" w:hAnsi="Times New Roman" w:cs="Times New Roman"/>
          <w:sz w:val="24"/>
          <w:szCs w:val="24"/>
        </w:rPr>
        <w:t xml:space="preserve"> Comum Internacional </w:t>
      </w:r>
      <w:r w:rsidR="006A4E6C" w:rsidRPr="00BD1A86">
        <w:rPr>
          <w:rFonts w:ascii="Times New Roman" w:hAnsi="Times New Roman" w:cs="Times New Roman"/>
          <w:sz w:val="24"/>
          <w:szCs w:val="24"/>
        </w:rPr>
        <w:t>(</w:t>
      </w:r>
      <w:r w:rsidRPr="00BD1A86">
        <w:rPr>
          <w:rFonts w:ascii="Times New Roman" w:hAnsi="Times New Roman" w:cs="Times New Roman"/>
          <w:sz w:val="24"/>
          <w:szCs w:val="24"/>
        </w:rPr>
        <w:t>DCI</w:t>
      </w:r>
      <w:r w:rsidR="006A4E6C" w:rsidRPr="00BD1A86">
        <w:rPr>
          <w:rFonts w:ascii="Times New Roman" w:hAnsi="Times New Roman" w:cs="Times New Roman"/>
          <w:sz w:val="24"/>
          <w:szCs w:val="24"/>
        </w:rPr>
        <w:t>)</w:t>
      </w:r>
      <w:r w:rsidRPr="00BD1A86">
        <w:rPr>
          <w:rFonts w:ascii="Times New Roman" w:hAnsi="Times New Roman" w:cs="Times New Roman"/>
          <w:sz w:val="24"/>
          <w:szCs w:val="24"/>
        </w:rPr>
        <w:t xml:space="preserve"> ou, na sua ausência, a denominação Chemical Abstracts Service </w:t>
      </w:r>
      <w:r w:rsidR="006A4E6C" w:rsidRPr="00BD1A86">
        <w:rPr>
          <w:rFonts w:ascii="Times New Roman" w:hAnsi="Times New Roman" w:cs="Times New Roman"/>
          <w:sz w:val="24"/>
          <w:szCs w:val="24"/>
        </w:rPr>
        <w:t>(</w:t>
      </w:r>
      <w:r w:rsidRPr="00BD1A86">
        <w:rPr>
          <w:rFonts w:ascii="Times New Roman" w:hAnsi="Times New Roman" w:cs="Times New Roman"/>
          <w:sz w:val="24"/>
          <w:szCs w:val="24"/>
        </w:rPr>
        <w:t>CAS</w:t>
      </w:r>
      <w:r w:rsidR="006A4E6C" w:rsidRPr="00BD1A86">
        <w:rPr>
          <w:rFonts w:ascii="Times New Roman" w:hAnsi="Times New Roman" w:cs="Times New Roman"/>
          <w:sz w:val="24"/>
          <w:szCs w:val="24"/>
        </w:rPr>
        <w:t>)</w:t>
      </w:r>
      <w:r w:rsidRPr="00BD1A86">
        <w:rPr>
          <w:rFonts w:ascii="Times New Roman" w:hAnsi="Times New Roman" w:cs="Times New Roman"/>
          <w:sz w:val="24"/>
          <w:szCs w:val="24"/>
        </w:rPr>
        <w:t>;</w:t>
      </w:r>
    </w:p>
    <w:p w:rsidR="000A3C6E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c) via(s) de administração; </w:t>
      </w:r>
    </w:p>
    <w:p w:rsidR="000A3C6E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d) instruções de uso; </w:t>
      </w:r>
    </w:p>
    <w:p w:rsidR="000A3C6E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e) indicações, finalidade ou uso a que se destina; </w:t>
      </w:r>
    </w:p>
    <w:p w:rsidR="000A3C6E" w:rsidRPr="00BD1A86" w:rsidRDefault="00C97F6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f) </w:t>
      </w:r>
      <w:r w:rsidR="0054639F" w:rsidRPr="00BD1A86">
        <w:rPr>
          <w:rFonts w:ascii="Times New Roman" w:hAnsi="Times New Roman" w:cs="Times New Roman"/>
          <w:sz w:val="24"/>
          <w:szCs w:val="24"/>
        </w:rPr>
        <w:t>contraindicações</w:t>
      </w:r>
      <w:r w:rsidR="00420B1E" w:rsidRPr="00BD1A86">
        <w:rPr>
          <w:rFonts w:ascii="Times New Roman" w:hAnsi="Times New Roman" w:cs="Times New Roman"/>
          <w:sz w:val="24"/>
          <w:szCs w:val="24"/>
        </w:rPr>
        <w:t xml:space="preserve"> para </w:t>
      </w:r>
      <w:r w:rsidR="003A05B6" w:rsidRPr="00BD1A86">
        <w:rPr>
          <w:rFonts w:ascii="Times New Roman" w:hAnsi="Times New Roman" w:cs="Times New Roman"/>
          <w:sz w:val="24"/>
          <w:szCs w:val="24"/>
        </w:rPr>
        <w:t>Vacinas Alergênicas Industrializadas</w:t>
      </w:r>
      <w:r w:rsidR="00420B1E" w:rsidRPr="00BD1A86">
        <w:rPr>
          <w:rFonts w:ascii="Times New Roman" w:hAnsi="Times New Roman" w:cs="Times New Roman"/>
          <w:sz w:val="24"/>
          <w:szCs w:val="24"/>
        </w:rPr>
        <w:t xml:space="preserve"> e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="00420B1E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0D252C" w:rsidRPr="00BD1A86">
        <w:rPr>
          <w:rFonts w:ascii="Times New Roman" w:hAnsi="Times New Roman" w:cs="Times New Roman"/>
          <w:sz w:val="24"/>
          <w:szCs w:val="24"/>
        </w:rPr>
        <w:t>para Diagnóstico</w:t>
      </w:r>
      <w:r w:rsidR="00420B1E" w:rsidRPr="00BD1A86">
        <w:rPr>
          <w:rFonts w:ascii="Times New Roman" w:hAnsi="Times New Roman" w:cs="Times New Roman"/>
          <w:sz w:val="24"/>
          <w:szCs w:val="24"/>
        </w:rPr>
        <w:t>;</w:t>
      </w:r>
    </w:p>
    <w:p w:rsidR="000A3C6E" w:rsidRPr="00BD1A86" w:rsidRDefault="00E5376E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g</w:t>
      </w:r>
      <w:r w:rsidR="0054639F" w:rsidRPr="00BD1A86">
        <w:rPr>
          <w:rFonts w:ascii="Times New Roman" w:hAnsi="Times New Roman" w:cs="Times New Roman"/>
          <w:sz w:val="24"/>
          <w:szCs w:val="24"/>
        </w:rPr>
        <w:t>) reações adversas</w:t>
      </w:r>
      <w:r w:rsidR="00420B1E" w:rsidRPr="00BD1A86">
        <w:rPr>
          <w:rFonts w:ascii="Times New Roman" w:hAnsi="Times New Roman" w:cs="Times New Roman"/>
          <w:sz w:val="24"/>
          <w:szCs w:val="24"/>
        </w:rPr>
        <w:t xml:space="preserve"> para </w:t>
      </w:r>
      <w:r w:rsidR="003A05B6" w:rsidRPr="00BD1A86">
        <w:rPr>
          <w:rFonts w:ascii="Times New Roman" w:hAnsi="Times New Roman" w:cs="Times New Roman"/>
          <w:sz w:val="24"/>
          <w:szCs w:val="24"/>
        </w:rPr>
        <w:t>Vacinas Alergênicas Industrializadas</w:t>
      </w:r>
      <w:r w:rsidR="00420B1E" w:rsidRPr="00BD1A86">
        <w:rPr>
          <w:rFonts w:ascii="Times New Roman" w:hAnsi="Times New Roman" w:cs="Times New Roman"/>
          <w:sz w:val="24"/>
          <w:szCs w:val="24"/>
        </w:rPr>
        <w:t xml:space="preserve"> e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="00420B1E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0D252C" w:rsidRPr="00BD1A86">
        <w:rPr>
          <w:rFonts w:ascii="Times New Roman" w:hAnsi="Times New Roman" w:cs="Times New Roman"/>
          <w:sz w:val="24"/>
          <w:szCs w:val="24"/>
        </w:rPr>
        <w:t>para Diagnóstico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A3C6E" w:rsidRPr="00BD1A86" w:rsidRDefault="00E5376E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h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) restrições ou cuidados que devem ser considerados; </w:t>
      </w:r>
    </w:p>
    <w:p w:rsidR="000A3C6E" w:rsidRPr="00BD1A86" w:rsidRDefault="00E5376E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) precauções e advertências; </w:t>
      </w:r>
    </w:p>
    <w:p w:rsidR="000A3C6E" w:rsidRPr="00BD1A86" w:rsidRDefault="00E5376E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j</w:t>
      </w:r>
      <w:r w:rsidR="0054639F" w:rsidRPr="00BD1A86">
        <w:rPr>
          <w:rFonts w:ascii="Times New Roman" w:hAnsi="Times New Roman" w:cs="Times New Roman"/>
          <w:sz w:val="24"/>
          <w:szCs w:val="24"/>
        </w:rPr>
        <w:t>) interações medicamentosas e alimentares</w:t>
      </w:r>
      <w:r w:rsidR="008112A2" w:rsidRPr="00BD1A86">
        <w:rPr>
          <w:rFonts w:ascii="Times New Roman" w:hAnsi="Times New Roman" w:cs="Times New Roman"/>
          <w:sz w:val="24"/>
          <w:szCs w:val="24"/>
        </w:rPr>
        <w:t>,</w:t>
      </w:r>
      <w:r w:rsidR="00785205" w:rsidRPr="00BD1A86">
        <w:rPr>
          <w:rFonts w:ascii="Times New Roman" w:hAnsi="Times New Roman" w:cs="Times New Roman"/>
          <w:sz w:val="24"/>
          <w:szCs w:val="24"/>
        </w:rPr>
        <w:t xml:space="preserve"> para </w:t>
      </w:r>
      <w:r w:rsidR="003A05B6" w:rsidRPr="00BD1A86">
        <w:rPr>
          <w:rFonts w:ascii="Times New Roman" w:hAnsi="Times New Roman" w:cs="Times New Roman"/>
          <w:sz w:val="24"/>
          <w:szCs w:val="24"/>
        </w:rPr>
        <w:t>Vacinas Alergênicas Industrializadas</w:t>
      </w:r>
      <w:r w:rsidR="0054639F" w:rsidRPr="00BD1A86">
        <w:rPr>
          <w:rFonts w:ascii="Times New Roman" w:hAnsi="Times New Roman" w:cs="Times New Roman"/>
          <w:sz w:val="24"/>
          <w:szCs w:val="24"/>
        </w:rPr>
        <w:t>;</w:t>
      </w:r>
    </w:p>
    <w:p w:rsidR="000A3C6E" w:rsidRPr="00BD1A86" w:rsidRDefault="00E5376E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k</w:t>
      </w:r>
      <w:r w:rsidR="00785205" w:rsidRPr="00BD1A86">
        <w:rPr>
          <w:rFonts w:ascii="Times New Roman" w:hAnsi="Times New Roman" w:cs="Times New Roman"/>
          <w:sz w:val="24"/>
          <w:szCs w:val="24"/>
        </w:rPr>
        <w:t xml:space="preserve">) compatibilidade com diluentes e outros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="00785205" w:rsidRPr="00BD1A86">
        <w:rPr>
          <w:rFonts w:ascii="Times New Roman" w:hAnsi="Times New Roman" w:cs="Times New Roman"/>
          <w:sz w:val="24"/>
          <w:szCs w:val="24"/>
        </w:rPr>
        <w:t xml:space="preserve">, para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="00785205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6A4E6C" w:rsidRPr="00BD1A86">
        <w:rPr>
          <w:rFonts w:ascii="Times New Roman" w:hAnsi="Times New Roman" w:cs="Times New Roman"/>
          <w:sz w:val="24"/>
          <w:szCs w:val="24"/>
        </w:rPr>
        <w:t>Industrializados</w:t>
      </w:r>
      <w:r w:rsidR="00785205" w:rsidRPr="00BD1A86">
        <w:rPr>
          <w:rFonts w:ascii="Times New Roman" w:hAnsi="Times New Roman" w:cs="Times New Roman"/>
          <w:sz w:val="24"/>
          <w:szCs w:val="24"/>
        </w:rPr>
        <w:t>;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C6E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l) alteração nos testes laboratoriais</w:t>
      </w:r>
      <w:r w:rsidR="008112A2" w:rsidRPr="00BD1A86">
        <w:rPr>
          <w:rFonts w:ascii="Times New Roman" w:hAnsi="Times New Roman" w:cs="Times New Roman"/>
          <w:sz w:val="24"/>
          <w:szCs w:val="24"/>
        </w:rPr>
        <w:t>,</w:t>
      </w:r>
      <w:r w:rsidR="00420B1E" w:rsidRPr="00BD1A86">
        <w:rPr>
          <w:rFonts w:ascii="Times New Roman" w:hAnsi="Times New Roman" w:cs="Times New Roman"/>
          <w:sz w:val="24"/>
          <w:szCs w:val="24"/>
        </w:rPr>
        <w:t xml:space="preserve"> para </w:t>
      </w:r>
      <w:r w:rsidR="003A05B6" w:rsidRPr="00BD1A86">
        <w:rPr>
          <w:rFonts w:ascii="Times New Roman" w:hAnsi="Times New Roman" w:cs="Times New Roman"/>
          <w:sz w:val="24"/>
          <w:szCs w:val="24"/>
        </w:rPr>
        <w:t>Vacinas Alergênicas Industrializadas</w:t>
      </w:r>
      <w:r w:rsidR="00420B1E" w:rsidRPr="00BD1A86">
        <w:rPr>
          <w:rFonts w:ascii="Times New Roman" w:hAnsi="Times New Roman" w:cs="Times New Roman"/>
          <w:sz w:val="24"/>
          <w:szCs w:val="24"/>
        </w:rPr>
        <w:t xml:space="preserve"> e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="00420B1E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0D252C" w:rsidRPr="00BD1A86">
        <w:rPr>
          <w:rFonts w:ascii="Times New Roman" w:hAnsi="Times New Roman" w:cs="Times New Roman"/>
          <w:sz w:val="24"/>
          <w:szCs w:val="24"/>
        </w:rPr>
        <w:t>para Diagnóstico</w:t>
      </w:r>
      <w:r w:rsidRPr="00BD1A8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A3C6E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m) sinais, sintomas e condutas, em caso de superdoses</w:t>
      </w:r>
      <w:r w:rsidR="008112A2" w:rsidRPr="00BD1A86">
        <w:rPr>
          <w:rFonts w:ascii="Times New Roman" w:hAnsi="Times New Roman" w:cs="Times New Roman"/>
          <w:sz w:val="24"/>
          <w:szCs w:val="24"/>
        </w:rPr>
        <w:t>,</w:t>
      </w:r>
      <w:r w:rsidR="0080127F" w:rsidRPr="00BD1A86">
        <w:rPr>
          <w:rFonts w:ascii="Times New Roman" w:hAnsi="Times New Roman" w:cs="Times New Roman"/>
          <w:sz w:val="24"/>
          <w:szCs w:val="24"/>
        </w:rPr>
        <w:t xml:space="preserve"> para </w:t>
      </w:r>
      <w:r w:rsidR="003A05B6" w:rsidRPr="00BD1A86">
        <w:rPr>
          <w:rFonts w:ascii="Times New Roman" w:hAnsi="Times New Roman" w:cs="Times New Roman"/>
          <w:sz w:val="24"/>
          <w:szCs w:val="24"/>
        </w:rPr>
        <w:t>Vacinas Alergênicas Industrializadas</w:t>
      </w:r>
      <w:r w:rsidR="00420B1E" w:rsidRPr="00BD1A86">
        <w:rPr>
          <w:rFonts w:ascii="Times New Roman" w:hAnsi="Times New Roman" w:cs="Times New Roman"/>
          <w:sz w:val="24"/>
          <w:szCs w:val="24"/>
        </w:rPr>
        <w:t xml:space="preserve"> e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="00420B1E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0D252C" w:rsidRPr="00BD1A86">
        <w:rPr>
          <w:rFonts w:ascii="Times New Roman" w:hAnsi="Times New Roman" w:cs="Times New Roman"/>
          <w:sz w:val="24"/>
          <w:szCs w:val="24"/>
        </w:rPr>
        <w:t>para Diagnóstico</w:t>
      </w:r>
      <w:r w:rsidRPr="00BD1A8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n) prazo de validade; </w:t>
      </w:r>
    </w:p>
    <w:p w:rsidR="000A3C6E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o) cuidados de conservação; </w:t>
      </w:r>
    </w:p>
    <w:p w:rsidR="000A3C6E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p) temperatura de transporte; </w:t>
      </w:r>
    </w:p>
    <w:p w:rsidR="000A3C6E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q) especificações do material da embalagem primária e secundária; e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r) códigos ou convenções utilizados pela empresa para identificação dos lotes de </w:t>
      </w:r>
      <w:r w:rsidR="009B0484" w:rsidRPr="00BD1A86">
        <w:rPr>
          <w:rFonts w:ascii="Times New Roman" w:hAnsi="Times New Roman" w:cs="Times New Roman"/>
          <w:sz w:val="24"/>
          <w:szCs w:val="24"/>
        </w:rPr>
        <w:t>Princípio Ativo</w:t>
      </w:r>
      <w:r w:rsidRPr="00BD1A86">
        <w:rPr>
          <w:rFonts w:ascii="Times New Roman" w:hAnsi="Times New Roman" w:cs="Times New Roman"/>
          <w:sz w:val="24"/>
          <w:szCs w:val="24"/>
        </w:rPr>
        <w:t>, produto alergênico a granel, produto alergênico em sua embalagem primária</w:t>
      </w:r>
      <w:r w:rsidR="000A3C6E" w:rsidRPr="00BD1A86">
        <w:rPr>
          <w:rFonts w:ascii="Times New Roman" w:hAnsi="Times New Roman" w:cs="Times New Roman"/>
          <w:sz w:val="24"/>
          <w:szCs w:val="24"/>
        </w:rPr>
        <w:t xml:space="preserve"> e produto alergênico terminado.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III - histórico do desenvolvimento do produto, apontando a finalidade de uso de cada lote produzido (estudo de estabilidade</w:t>
      </w:r>
      <w:r w:rsidR="00785205" w:rsidRPr="00BD1A86">
        <w:rPr>
          <w:rFonts w:ascii="Times New Roman" w:hAnsi="Times New Roman" w:cs="Times New Roman"/>
          <w:sz w:val="24"/>
          <w:szCs w:val="24"/>
        </w:rPr>
        <w:t xml:space="preserve"> e/ou</w:t>
      </w:r>
      <w:r w:rsidRPr="00BD1A86">
        <w:rPr>
          <w:rFonts w:ascii="Times New Roman" w:hAnsi="Times New Roman" w:cs="Times New Roman"/>
          <w:sz w:val="24"/>
          <w:szCs w:val="24"/>
        </w:rPr>
        <w:t xml:space="preserve"> estudos pré-clínicos e clínicos);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IV – dados do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 do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Pr="00BD1A8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a) descrição de cada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, incluindo a denominação científica, nomes comuns e o tipo do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b) informações sobre a obtenção e caracterização do </w:t>
      </w:r>
      <w:r w:rsidR="00AA6D01" w:rsidRPr="00BD1A86">
        <w:rPr>
          <w:rFonts w:ascii="Times New Roman" w:hAnsi="Times New Roman" w:cs="Times New Roman"/>
          <w:sz w:val="24"/>
          <w:szCs w:val="24"/>
        </w:rPr>
        <w:t>Lote Semente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, para os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Pr="00BD1A86">
        <w:rPr>
          <w:rFonts w:ascii="Times New Roman" w:hAnsi="Times New Roman" w:cs="Times New Roman"/>
          <w:sz w:val="24"/>
          <w:szCs w:val="24"/>
        </w:rPr>
        <w:t xml:space="preserve">s provenientes de microrganismos;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c) método de cultivo, coleta e pré-tratamento de cada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Pr="00BD1A86">
        <w:rPr>
          <w:rFonts w:ascii="Times New Roman" w:hAnsi="Times New Roman" w:cs="Times New Roman"/>
          <w:sz w:val="24"/>
          <w:szCs w:val="24"/>
        </w:rPr>
        <w:t>, incluindo informação sobre o uso de agrotóxicos, se for o caso;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d) validação da remoção de componente alergênico utilizado no meio de cultura, quando aplicável;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e) condições de armazenamento de cada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Pr="00BD1A86">
        <w:rPr>
          <w:rFonts w:ascii="Times New Roman" w:hAnsi="Times New Roman" w:cs="Times New Roman"/>
          <w:sz w:val="24"/>
          <w:szCs w:val="24"/>
        </w:rPr>
        <w:t>, incluindo temperatura e material de embalagem;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f) descrição das etapas de purificação ou qualquer outra de modificação do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="008112A2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antes do início da extração e justificativa para a realização dessas etapas; e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g) lista e descrição dos testes de controle de qualidade realizados no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Pr="00BD1A86">
        <w:rPr>
          <w:rFonts w:ascii="Times New Roman" w:hAnsi="Times New Roman" w:cs="Times New Roman"/>
          <w:sz w:val="24"/>
          <w:szCs w:val="24"/>
        </w:rPr>
        <w:t>, contendo as especificações para cada teste</w:t>
      </w:r>
      <w:r w:rsidR="00E5376E" w:rsidRPr="00BD1A86">
        <w:rPr>
          <w:rFonts w:ascii="Times New Roman" w:hAnsi="Times New Roman" w:cs="Times New Roman"/>
          <w:sz w:val="24"/>
          <w:szCs w:val="24"/>
        </w:rPr>
        <w:t>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V - caracterização do(s) ext</w:t>
      </w:r>
      <w:r w:rsidR="00F9197A" w:rsidRPr="00BD1A86">
        <w:rPr>
          <w:rFonts w:ascii="Times New Roman" w:hAnsi="Times New Roman" w:cs="Times New Roman"/>
          <w:sz w:val="24"/>
          <w:szCs w:val="24"/>
        </w:rPr>
        <w:t>rato(s) alergênico(s)</w:t>
      </w:r>
      <w:r w:rsidRPr="00BD1A86">
        <w:rPr>
          <w:rFonts w:ascii="Times New Roman" w:hAnsi="Times New Roman" w:cs="Times New Roman"/>
          <w:sz w:val="24"/>
          <w:szCs w:val="24"/>
        </w:rPr>
        <w:t>, com a apresentação de: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a) descrição dos </w:t>
      </w:r>
      <w:r w:rsidR="008112A2" w:rsidRPr="00BD1A86">
        <w:rPr>
          <w:rFonts w:ascii="Times New Roman" w:hAnsi="Times New Roman" w:cs="Times New Roman"/>
          <w:sz w:val="24"/>
          <w:szCs w:val="24"/>
        </w:rPr>
        <w:t>Alérgenos</w:t>
      </w:r>
      <w:r w:rsidR="00A10BE9" w:rsidRPr="00BD1A86">
        <w:rPr>
          <w:rFonts w:ascii="Times New Roman" w:hAnsi="Times New Roman" w:cs="Times New Roman"/>
          <w:sz w:val="24"/>
          <w:szCs w:val="24"/>
        </w:rPr>
        <w:t xml:space="preserve"> Principais</w:t>
      </w:r>
      <w:r w:rsidRPr="00BD1A86">
        <w:rPr>
          <w:rFonts w:ascii="Times New Roman" w:hAnsi="Times New Roman" w:cs="Times New Roman"/>
          <w:sz w:val="24"/>
          <w:szCs w:val="24"/>
        </w:rPr>
        <w:t>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b) descrição das propriedades físico-químicas e imunoquímicas dos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="00A10BE9" w:rsidRPr="00BD1A86">
        <w:rPr>
          <w:rFonts w:ascii="Times New Roman" w:hAnsi="Times New Roman" w:cs="Times New Roman"/>
          <w:sz w:val="24"/>
          <w:szCs w:val="24"/>
        </w:rPr>
        <w:t>s Principais</w:t>
      </w:r>
      <w:r w:rsidRPr="00BD1A86">
        <w:rPr>
          <w:rFonts w:ascii="Times New Roman" w:hAnsi="Times New Roman" w:cs="Times New Roman"/>
          <w:sz w:val="24"/>
          <w:szCs w:val="24"/>
        </w:rPr>
        <w:t>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c) atividade biológica </w:t>
      </w:r>
      <w:r w:rsidR="00C97F63" w:rsidRPr="00BD1A86">
        <w:rPr>
          <w:rFonts w:ascii="Times New Roman" w:hAnsi="Times New Roman" w:cs="Times New Roman"/>
          <w:sz w:val="24"/>
          <w:szCs w:val="24"/>
        </w:rPr>
        <w:t>específica</w:t>
      </w:r>
      <w:r w:rsidR="00717F98" w:rsidRPr="00BD1A86">
        <w:rPr>
          <w:rFonts w:ascii="Times New Roman" w:hAnsi="Times New Roman" w:cs="Times New Roman"/>
          <w:sz w:val="24"/>
          <w:szCs w:val="24"/>
        </w:rPr>
        <w:t>, quando possível</w:t>
      </w:r>
      <w:r w:rsidR="00C97F63" w:rsidRPr="00BD1A86">
        <w:rPr>
          <w:rFonts w:ascii="Times New Roman" w:hAnsi="Times New Roman" w:cs="Times New Roman"/>
          <w:sz w:val="24"/>
          <w:szCs w:val="24"/>
        </w:rPr>
        <w:t>, e atividade biológica total do extrato</w:t>
      </w:r>
      <w:r w:rsidRPr="00BD1A86">
        <w:rPr>
          <w:rFonts w:ascii="Times New Roman" w:hAnsi="Times New Roman" w:cs="Times New Roman"/>
          <w:sz w:val="24"/>
          <w:szCs w:val="24"/>
        </w:rPr>
        <w:t>;</w:t>
      </w:r>
      <w:r w:rsidR="00C97F63" w:rsidRPr="00BD1A86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54639F" w:rsidRPr="00BD1A86" w:rsidRDefault="00717F98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d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) descrição e justificativa para modificações realizadas nos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="0054639F" w:rsidRPr="00BD1A86">
        <w:rPr>
          <w:rFonts w:ascii="Times New Roman" w:hAnsi="Times New Roman" w:cs="Times New Roman"/>
          <w:sz w:val="24"/>
          <w:szCs w:val="24"/>
        </w:rPr>
        <w:t>s, quando aplicável</w:t>
      </w:r>
      <w:r w:rsidR="00E5376E" w:rsidRPr="00BD1A86">
        <w:rPr>
          <w:rFonts w:ascii="Times New Roman" w:hAnsi="Times New Roman" w:cs="Times New Roman"/>
          <w:sz w:val="24"/>
          <w:szCs w:val="24"/>
        </w:rPr>
        <w:t>;</w:t>
      </w:r>
    </w:p>
    <w:p w:rsidR="00717F98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VI </w:t>
      </w:r>
      <w:r w:rsidR="00717F98" w:rsidRPr="00BD1A86">
        <w:rPr>
          <w:rFonts w:ascii="Times New Roman" w:hAnsi="Times New Roman" w:cs="Times New Roman"/>
          <w:sz w:val="24"/>
          <w:szCs w:val="24"/>
        </w:rPr>
        <w:t>–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1C17E5" w:rsidRPr="00BD1A86">
        <w:rPr>
          <w:rFonts w:ascii="Times New Roman" w:hAnsi="Times New Roman" w:cs="Times New Roman"/>
          <w:sz w:val="24"/>
          <w:szCs w:val="24"/>
        </w:rPr>
        <w:t>c</w:t>
      </w:r>
      <w:r w:rsidR="00717F98" w:rsidRPr="00BD1A86">
        <w:rPr>
          <w:rFonts w:ascii="Times New Roman" w:hAnsi="Times New Roman" w:cs="Times New Roman"/>
          <w:sz w:val="24"/>
          <w:szCs w:val="24"/>
        </w:rPr>
        <w:t xml:space="preserve">aracterização dos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</w:t>
      </w:r>
      <w:r w:rsidR="00717F98" w:rsidRPr="00BD1A86">
        <w:rPr>
          <w:rFonts w:ascii="Times New Roman" w:hAnsi="Times New Roman" w:cs="Times New Roman"/>
          <w:sz w:val="24"/>
          <w:szCs w:val="24"/>
        </w:rPr>
        <w:t>s, com a apresentação de:</w:t>
      </w:r>
    </w:p>
    <w:p w:rsidR="00717F98" w:rsidRPr="00BD1A86" w:rsidRDefault="00717F98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a) descrição de cada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</w:t>
      </w:r>
      <w:r w:rsidRPr="00BD1A86">
        <w:rPr>
          <w:rFonts w:ascii="Times New Roman" w:hAnsi="Times New Roman" w:cs="Times New Roman"/>
          <w:sz w:val="24"/>
          <w:szCs w:val="24"/>
        </w:rPr>
        <w:t>, incluindo a denominação oficial de acordo com a DCB e/ou DCI e/ou CAS e/ou nomes químicos comumente aceitos;</w:t>
      </w:r>
    </w:p>
    <w:p w:rsidR="009A0553" w:rsidRPr="00BD1A86" w:rsidRDefault="00717F98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b) </w:t>
      </w:r>
      <w:r w:rsidR="009A0553" w:rsidRPr="00BD1A86">
        <w:rPr>
          <w:rFonts w:ascii="Times New Roman" w:hAnsi="Times New Roman" w:cs="Times New Roman"/>
          <w:sz w:val="24"/>
          <w:szCs w:val="24"/>
        </w:rPr>
        <w:t>descrição sobre a obtenção;</w:t>
      </w:r>
    </w:p>
    <w:p w:rsidR="009A0553" w:rsidRPr="00BD1A86" w:rsidRDefault="009A055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c) características físico-químicas (estrutura química, peso molecular e fórmula molecular); </w:t>
      </w:r>
    </w:p>
    <w:p w:rsidR="00717F98" w:rsidRPr="00BD1A86" w:rsidRDefault="009A055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d) componente alergênico ativo, se conhecido; e</w:t>
      </w:r>
    </w:p>
    <w:p w:rsidR="00BD1A86" w:rsidRDefault="009A055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e</w:t>
      </w:r>
      <w:r w:rsidR="00717F98" w:rsidRPr="00BD1A86">
        <w:rPr>
          <w:rFonts w:ascii="Times New Roman" w:hAnsi="Times New Roman" w:cs="Times New Roman"/>
          <w:sz w:val="24"/>
          <w:szCs w:val="24"/>
        </w:rPr>
        <w:t xml:space="preserve">) </w:t>
      </w:r>
      <w:r w:rsidRPr="00BD1A86">
        <w:rPr>
          <w:rFonts w:ascii="Times New Roman" w:hAnsi="Times New Roman" w:cs="Times New Roman"/>
          <w:sz w:val="24"/>
          <w:szCs w:val="24"/>
        </w:rPr>
        <w:t>descrição da matriz de gel, se aplicável;</w:t>
      </w:r>
    </w:p>
    <w:p w:rsidR="0054639F" w:rsidRPr="00BD1A86" w:rsidRDefault="00717F98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VII – 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etapas de fabricação do produto alergênico: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a) protocolo resumido de produção</w:t>
      </w:r>
      <w:r w:rsidR="009B5A2A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na forma de fluxograma, com identificação dos controles em processo;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b) lista dos principais equipamentos utilizados na fabricação;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c) descrição detalhada de todas as etapas de fabricação do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, desde a obtenção do </w:t>
      </w:r>
      <w:r w:rsidR="009B0484" w:rsidRPr="00BD1A86">
        <w:rPr>
          <w:rFonts w:ascii="Times New Roman" w:hAnsi="Times New Roman" w:cs="Times New Roman"/>
          <w:sz w:val="24"/>
          <w:szCs w:val="24"/>
        </w:rPr>
        <w:t>Princípio Ativo</w:t>
      </w:r>
      <w:r w:rsidRPr="00BD1A86">
        <w:rPr>
          <w:rFonts w:ascii="Times New Roman" w:hAnsi="Times New Roman" w:cs="Times New Roman"/>
          <w:sz w:val="24"/>
          <w:szCs w:val="24"/>
        </w:rPr>
        <w:t xml:space="preserve"> até a embalagem final;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d) identificação e justificativa para a seleção das etapas críticas do processo de fabricação;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e) descrição dos controles em processo e justificativa para determinação das especificações;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f) escala de produção em todas as etapas de fabricação, apontando os tamanhos mínimo e máximo do lote industrial a ser produzido para comercialização;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g) descrição e justificativas para mudanças efetuadas no processo de produção do produto alergênico, </w:t>
      </w:r>
      <w:r w:rsidR="009B5A2A" w:rsidRPr="00BD1A86">
        <w:rPr>
          <w:rFonts w:ascii="Times New Roman" w:hAnsi="Times New Roman" w:cs="Times New Roman"/>
          <w:sz w:val="24"/>
          <w:szCs w:val="24"/>
        </w:rPr>
        <w:t>da</w:t>
      </w:r>
      <w:r w:rsidRPr="00BD1A86">
        <w:rPr>
          <w:rFonts w:ascii="Times New Roman" w:hAnsi="Times New Roman" w:cs="Times New Roman"/>
          <w:sz w:val="24"/>
          <w:szCs w:val="24"/>
        </w:rPr>
        <w:t xml:space="preserve"> obtenção do </w:t>
      </w:r>
      <w:r w:rsidR="009B0484" w:rsidRPr="00BD1A86">
        <w:rPr>
          <w:rFonts w:ascii="Times New Roman" w:hAnsi="Times New Roman" w:cs="Times New Roman"/>
          <w:sz w:val="24"/>
          <w:szCs w:val="24"/>
        </w:rPr>
        <w:t>Princípio Ativo</w:t>
      </w:r>
      <w:r w:rsidRPr="00BD1A86">
        <w:rPr>
          <w:rFonts w:ascii="Times New Roman" w:hAnsi="Times New Roman" w:cs="Times New Roman"/>
          <w:sz w:val="24"/>
          <w:szCs w:val="24"/>
        </w:rPr>
        <w:t xml:space="preserve"> até a obtenção do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 terminado, desde o seu desenvolvimento;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h) relatório da validação dos procedimentos de remoção e/ou eliminação virais utilizados, quando aplicável;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i) para o caso de </w:t>
      </w:r>
      <w:r w:rsidR="006F4551" w:rsidRPr="00BD1A86">
        <w:rPr>
          <w:rFonts w:ascii="Times New Roman" w:hAnsi="Times New Roman" w:cs="Times New Roman"/>
          <w:sz w:val="24"/>
          <w:szCs w:val="24"/>
        </w:rPr>
        <w:t>Alergóide</w:t>
      </w:r>
      <w:r w:rsidRPr="00BD1A86">
        <w:rPr>
          <w:rFonts w:ascii="Times New Roman" w:hAnsi="Times New Roman" w:cs="Times New Roman"/>
          <w:sz w:val="24"/>
          <w:szCs w:val="24"/>
        </w:rPr>
        <w:t xml:space="preserve">s, demonstração de consistência do processo de modificação do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Pr="00BD1A86">
        <w:rPr>
          <w:rFonts w:ascii="Times New Roman" w:hAnsi="Times New Roman" w:cs="Times New Roman"/>
          <w:sz w:val="24"/>
          <w:szCs w:val="24"/>
        </w:rPr>
        <w:t>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j) protocolo e relatório de validação do processo de fabricação; e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k) validação e justificativa para os reprocessos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VI</w:t>
      </w:r>
      <w:r w:rsidR="00877AB9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>I – informações sobre o adjuvante, quando aplicável: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a) caracterização físico-química do adjuvante;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b) propriedades adsortivas;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c) pureza; e</w:t>
      </w:r>
    </w:p>
    <w:p w:rsidR="0054639F" w:rsidRPr="00BD1A86" w:rsidRDefault="00E5376E" w:rsidP="00BD1A86">
      <w:pPr>
        <w:tabs>
          <w:tab w:val="left" w:pos="2220"/>
        </w:tabs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d) estabilidade;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</w:t>
      </w:r>
      <w:r w:rsidR="00877AB9" w:rsidRPr="00BD1A86">
        <w:rPr>
          <w:rFonts w:ascii="Times New Roman" w:hAnsi="Times New Roman" w:cs="Times New Roman"/>
          <w:sz w:val="24"/>
          <w:szCs w:val="24"/>
        </w:rPr>
        <w:t>X</w:t>
      </w:r>
      <w:r w:rsidRPr="00BD1A86">
        <w:rPr>
          <w:rFonts w:ascii="Times New Roman" w:hAnsi="Times New Roman" w:cs="Times New Roman"/>
          <w:sz w:val="24"/>
          <w:szCs w:val="24"/>
        </w:rPr>
        <w:t xml:space="preserve"> – informações sobre o diluente, quando aplicável: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a) composição;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b) caracterização físico-química;</w:t>
      </w:r>
      <w:r w:rsidR="00EC0C4F" w:rsidRPr="00BD1A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c) pureza; </w:t>
      </w:r>
      <w:r w:rsidR="00EC0C4F" w:rsidRPr="00BD1A86">
        <w:rPr>
          <w:rFonts w:ascii="Times New Roman" w:hAnsi="Times New Roman" w:cs="Times New Roman"/>
          <w:sz w:val="24"/>
          <w:szCs w:val="24"/>
        </w:rPr>
        <w:t>e</w:t>
      </w:r>
    </w:p>
    <w:p w:rsidR="00EC0C4F" w:rsidRPr="00BD1A86" w:rsidRDefault="00E5376E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d) estabilidade;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 – controle de qualidade: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a) lista e descrição de todos os testes de controle de qualidade realizados no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, desde o </w:t>
      </w:r>
      <w:r w:rsidR="009B0484" w:rsidRPr="00BD1A86">
        <w:rPr>
          <w:rFonts w:ascii="Times New Roman" w:hAnsi="Times New Roman" w:cs="Times New Roman"/>
          <w:sz w:val="24"/>
          <w:szCs w:val="24"/>
        </w:rPr>
        <w:t>Princípio Ativo</w:t>
      </w:r>
      <w:r w:rsidRPr="00BD1A86">
        <w:rPr>
          <w:rFonts w:ascii="Times New Roman" w:hAnsi="Times New Roman" w:cs="Times New Roman"/>
          <w:sz w:val="24"/>
          <w:szCs w:val="24"/>
        </w:rPr>
        <w:t xml:space="preserve"> até o produto alergênico terminado,</w:t>
      </w:r>
      <w:r w:rsidR="0025174A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F9080A" w:rsidRPr="00BD1A86">
        <w:rPr>
          <w:rFonts w:ascii="Times New Roman" w:hAnsi="Times New Roman" w:cs="Times New Roman"/>
          <w:sz w:val="24"/>
          <w:szCs w:val="24"/>
        </w:rPr>
        <w:t xml:space="preserve">no </w:t>
      </w:r>
      <w:r w:rsidRPr="00BD1A86">
        <w:rPr>
          <w:rFonts w:ascii="Times New Roman" w:hAnsi="Times New Roman" w:cs="Times New Roman"/>
          <w:sz w:val="24"/>
          <w:szCs w:val="24"/>
        </w:rPr>
        <w:t>diluente e no adjuvante, acompanhados dos respectivos limites de especificação;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b) descrição dos padrões de referência utilizados;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c) protocolo e relatório de validação de todos os testes utilizados para o controle de qualidade do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, desde o </w:t>
      </w:r>
      <w:r w:rsidR="009B0484" w:rsidRPr="00BD1A86">
        <w:rPr>
          <w:rFonts w:ascii="Times New Roman" w:hAnsi="Times New Roman" w:cs="Times New Roman"/>
          <w:sz w:val="24"/>
          <w:szCs w:val="24"/>
        </w:rPr>
        <w:t xml:space="preserve">Princípio </w:t>
      </w:r>
      <w:r w:rsidR="009B5A2A" w:rsidRPr="00BD1A86">
        <w:rPr>
          <w:rFonts w:ascii="Times New Roman" w:hAnsi="Times New Roman" w:cs="Times New Roman"/>
          <w:sz w:val="24"/>
          <w:szCs w:val="24"/>
        </w:rPr>
        <w:t xml:space="preserve">Ativo </w:t>
      </w:r>
      <w:r w:rsidRPr="00BD1A86">
        <w:rPr>
          <w:rFonts w:ascii="Times New Roman" w:hAnsi="Times New Roman" w:cs="Times New Roman"/>
          <w:sz w:val="24"/>
          <w:szCs w:val="24"/>
        </w:rPr>
        <w:t xml:space="preserve">até </w:t>
      </w:r>
      <w:r w:rsidR="0004184A" w:rsidRPr="00BD1A86">
        <w:rPr>
          <w:rFonts w:ascii="Times New Roman" w:hAnsi="Times New Roman" w:cs="Times New Roman"/>
          <w:sz w:val="24"/>
          <w:szCs w:val="24"/>
        </w:rPr>
        <w:t>o produto alergênico terminado,</w:t>
      </w:r>
      <w:r w:rsidR="0025174A" w:rsidRPr="00BD1A86">
        <w:rPr>
          <w:rFonts w:ascii="Times New Roman" w:hAnsi="Times New Roman" w:cs="Times New Roman"/>
          <w:sz w:val="24"/>
          <w:szCs w:val="24"/>
        </w:rPr>
        <w:t xml:space="preserve"> do diluente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 e do adjuvante, de acordo com o disposto na </w:t>
      </w:r>
      <w:r w:rsidR="009B5A2A" w:rsidRPr="00BD1A86">
        <w:rPr>
          <w:rFonts w:ascii="Times New Roman" w:hAnsi="Times New Roman" w:cs="Times New Roman"/>
          <w:sz w:val="24"/>
          <w:szCs w:val="24"/>
        </w:rPr>
        <w:t xml:space="preserve">Resolução - </w:t>
      </w:r>
      <w:r w:rsidR="00857A48" w:rsidRPr="00BD1A86">
        <w:rPr>
          <w:rFonts w:ascii="Times New Roman" w:hAnsi="Times New Roman" w:cs="Times New Roman"/>
          <w:sz w:val="24"/>
          <w:szCs w:val="24"/>
        </w:rPr>
        <w:t xml:space="preserve">RDC nº 166, de 24 de julho de 2017, </w:t>
      </w:r>
      <w:r w:rsidRPr="00BD1A86">
        <w:rPr>
          <w:rFonts w:ascii="Times New Roman" w:hAnsi="Times New Roman" w:cs="Times New Roman"/>
          <w:sz w:val="24"/>
          <w:szCs w:val="24"/>
        </w:rPr>
        <w:t>e suas atualizações;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d) justificativa e referência para cada especificação determinada nos testes de controle de qualidade;</w:t>
      </w:r>
    </w:p>
    <w:p w:rsidR="009A0553" w:rsidRPr="00BD1A86" w:rsidRDefault="009A055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XI - contaminantes e impurezas: </w:t>
      </w:r>
    </w:p>
    <w:p w:rsidR="009A0553" w:rsidRPr="00BD1A86" w:rsidRDefault="009A055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a) caracterização dos contaminantes e impurezas; </w:t>
      </w:r>
    </w:p>
    <w:p w:rsidR="009A0553" w:rsidRPr="00BD1A86" w:rsidRDefault="009A055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b) descrição dos processos envolvidos para diminuição/remoção das impurezas provenientes do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, originadas pela decomposição do produto ou pelo processo de fabricação; </w:t>
      </w:r>
    </w:p>
    <w:p w:rsidR="009A0553" w:rsidRPr="00BD1A86" w:rsidRDefault="009A055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c) justificativas para as especificações de impurezas no </w:t>
      </w:r>
      <w:r w:rsidR="00794585" w:rsidRPr="00BD1A86">
        <w:rPr>
          <w:rFonts w:ascii="Times New Roman" w:hAnsi="Times New Roman" w:cs="Times New Roman"/>
          <w:sz w:val="24"/>
          <w:szCs w:val="24"/>
        </w:rPr>
        <w:t>Produto Terminado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; e </w:t>
      </w:r>
    </w:p>
    <w:p w:rsidR="00044CE8" w:rsidRPr="00BD1A86" w:rsidRDefault="009A055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d) avaliação da segurança para agentes adventícios dos materiais de partida de origem biológica;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</w:t>
      </w:r>
      <w:r w:rsidR="008B1C00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>I</w:t>
      </w:r>
      <w:r w:rsidR="0078120F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C1672F" w:rsidRPr="00BD1A86">
        <w:rPr>
          <w:rFonts w:ascii="Times New Roman" w:hAnsi="Times New Roman" w:cs="Times New Roman"/>
          <w:sz w:val="24"/>
          <w:szCs w:val="24"/>
        </w:rPr>
        <w:t>–</w:t>
      </w:r>
      <w:r w:rsidR="0078120F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 xml:space="preserve">documentação </w:t>
      </w:r>
      <w:r w:rsidR="006D7A01" w:rsidRPr="00BD1A86">
        <w:rPr>
          <w:rFonts w:ascii="Times New Roman" w:hAnsi="Times New Roman" w:cs="Times New Roman"/>
          <w:sz w:val="24"/>
          <w:szCs w:val="24"/>
        </w:rPr>
        <w:t xml:space="preserve">do </w:t>
      </w:r>
      <w:r w:rsidRPr="00BD1A86">
        <w:rPr>
          <w:rFonts w:ascii="Times New Roman" w:hAnsi="Times New Roman" w:cs="Times New Roman"/>
          <w:sz w:val="24"/>
          <w:szCs w:val="24"/>
        </w:rPr>
        <w:t xml:space="preserve">PPIR, </w:t>
      </w:r>
      <w:r w:rsidR="000A3C6E" w:rsidRPr="00BD1A86">
        <w:rPr>
          <w:rFonts w:ascii="Times New Roman" w:hAnsi="Times New Roman" w:cs="Times New Roman"/>
          <w:sz w:val="24"/>
          <w:szCs w:val="24"/>
        </w:rPr>
        <w:t>a</w:t>
      </w:r>
      <w:r w:rsidR="0073694C" w:rsidRPr="00BD1A86">
        <w:rPr>
          <w:rFonts w:ascii="Times New Roman" w:hAnsi="Times New Roman" w:cs="Times New Roman"/>
          <w:sz w:val="24"/>
          <w:szCs w:val="24"/>
        </w:rPr>
        <w:t>rt. 35 desta Resolução</w:t>
      </w:r>
      <w:r w:rsidR="0094331F" w:rsidRPr="00BD1A86">
        <w:rPr>
          <w:rFonts w:ascii="Times New Roman" w:hAnsi="Times New Roman" w:cs="Times New Roman"/>
          <w:sz w:val="24"/>
          <w:szCs w:val="24"/>
        </w:rPr>
        <w:t>, ou justificativa para sua ausênc</w:t>
      </w:r>
      <w:r w:rsidR="00C1672F" w:rsidRPr="00BD1A86">
        <w:rPr>
          <w:rFonts w:ascii="Times New Roman" w:hAnsi="Times New Roman" w:cs="Times New Roman"/>
          <w:sz w:val="24"/>
          <w:szCs w:val="24"/>
        </w:rPr>
        <w:t xml:space="preserve">ia em conformidade com o </w:t>
      </w:r>
      <w:r w:rsidR="000A3C6E" w:rsidRPr="00BD1A86">
        <w:rPr>
          <w:rFonts w:ascii="Times New Roman" w:hAnsi="Times New Roman" w:cs="Times New Roman"/>
          <w:sz w:val="24"/>
          <w:szCs w:val="24"/>
        </w:rPr>
        <w:t>a</w:t>
      </w:r>
      <w:r w:rsidR="0073694C" w:rsidRPr="00BD1A86">
        <w:rPr>
          <w:rFonts w:ascii="Times New Roman" w:hAnsi="Times New Roman" w:cs="Times New Roman"/>
          <w:sz w:val="24"/>
          <w:szCs w:val="24"/>
        </w:rPr>
        <w:t xml:space="preserve">rt. </w:t>
      </w:r>
      <w:r w:rsidR="006D7A01" w:rsidRPr="00BD1A86">
        <w:rPr>
          <w:rFonts w:ascii="Times New Roman" w:hAnsi="Times New Roman" w:cs="Times New Roman"/>
          <w:sz w:val="24"/>
          <w:szCs w:val="24"/>
        </w:rPr>
        <w:t>25</w:t>
      </w:r>
      <w:r w:rsidR="00D80104" w:rsidRPr="00BD1A86">
        <w:rPr>
          <w:rFonts w:ascii="Times New Roman" w:hAnsi="Times New Roman" w:cs="Times New Roman"/>
          <w:sz w:val="24"/>
          <w:szCs w:val="24"/>
        </w:rPr>
        <w:t xml:space="preserve"> desta Resolução</w:t>
      </w:r>
      <w:r w:rsidRPr="00BD1A86">
        <w:rPr>
          <w:rFonts w:ascii="Times New Roman" w:hAnsi="Times New Roman" w:cs="Times New Roman"/>
          <w:sz w:val="24"/>
          <w:szCs w:val="24"/>
        </w:rPr>
        <w:t>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XI</w:t>
      </w:r>
      <w:r w:rsidR="00184E3B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 xml:space="preserve">I – descrição dos cuidados de armazenagem durante o transporte do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="00184E3B" w:rsidRPr="00BD1A86">
        <w:rPr>
          <w:rFonts w:ascii="Times New Roman" w:hAnsi="Times New Roman" w:cs="Times New Roman"/>
          <w:sz w:val="24"/>
          <w:szCs w:val="24"/>
        </w:rPr>
        <w:t xml:space="preserve"> ou </w:t>
      </w:r>
      <w:r w:rsidR="00D80104" w:rsidRPr="00BD1A86">
        <w:rPr>
          <w:rFonts w:ascii="Times New Roman" w:hAnsi="Times New Roman" w:cs="Times New Roman"/>
          <w:sz w:val="24"/>
          <w:szCs w:val="24"/>
        </w:rPr>
        <w:t xml:space="preserve">da </w:t>
      </w:r>
      <w:r w:rsidR="00184E3B" w:rsidRPr="00BD1A86">
        <w:rPr>
          <w:rFonts w:ascii="Times New Roman" w:hAnsi="Times New Roman" w:cs="Times New Roman"/>
          <w:sz w:val="24"/>
          <w:szCs w:val="24"/>
        </w:rPr>
        <w:t xml:space="preserve">matéria-prima de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</w:t>
      </w:r>
      <w:r w:rsidR="00184E3B" w:rsidRPr="00BD1A86">
        <w:rPr>
          <w:rFonts w:ascii="Times New Roman" w:hAnsi="Times New Roman" w:cs="Times New Roman"/>
          <w:sz w:val="24"/>
          <w:szCs w:val="24"/>
        </w:rPr>
        <w:t>s</w:t>
      </w:r>
      <w:r w:rsidRPr="00BD1A86">
        <w:rPr>
          <w:rFonts w:ascii="Times New Roman" w:hAnsi="Times New Roman" w:cs="Times New Roman"/>
          <w:sz w:val="24"/>
          <w:szCs w:val="24"/>
        </w:rPr>
        <w:t xml:space="preserve">, do </w:t>
      </w:r>
      <w:r w:rsidR="00D80104" w:rsidRPr="00BD1A86">
        <w:rPr>
          <w:rFonts w:ascii="Times New Roman" w:hAnsi="Times New Roman" w:cs="Times New Roman"/>
          <w:sz w:val="24"/>
          <w:szCs w:val="24"/>
        </w:rPr>
        <w:t xml:space="preserve">Princípio </w:t>
      </w:r>
      <w:r w:rsidR="009B0484" w:rsidRPr="00BD1A86">
        <w:rPr>
          <w:rFonts w:ascii="Times New Roman" w:hAnsi="Times New Roman" w:cs="Times New Roman"/>
          <w:sz w:val="24"/>
          <w:szCs w:val="24"/>
        </w:rPr>
        <w:t>Ativo</w:t>
      </w:r>
      <w:r w:rsidRPr="00BD1A86">
        <w:rPr>
          <w:rFonts w:ascii="Times New Roman" w:hAnsi="Times New Roman" w:cs="Times New Roman"/>
          <w:sz w:val="24"/>
          <w:szCs w:val="24"/>
        </w:rPr>
        <w:t xml:space="preserve">, </w:t>
      </w:r>
      <w:r w:rsidR="002C1B94" w:rsidRPr="00BD1A86">
        <w:rPr>
          <w:rFonts w:ascii="Times New Roman" w:hAnsi="Times New Roman" w:cs="Times New Roman"/>
          <w:sz w:val="24"/>
          <w:szCs w:val="24"/>
        </w:rPr>
        <w:t xml:space="preserve">dos </w:t>
      </w:r>
      <w:r w:rsidRPr="00BD1A86">
        <w:rPr>
          <w:rFonts w:ascii="Times New Roman" w:hAnsi="Times New Roman" w:cs="Times New Roman"/>
          <w:sz w:val="24"/>
          <w:szCs w:val="24"/>
        </w:rPr>
        <w:t>intermediários, do produto alergênico a granel, do produto alergênico em sua embalagem primária, d</w:t>
      </w:r>
      <w:r w:rsidR="00884E70" w:rsidRPr="00BD1A86">
        <w:rPr>
          <w:rFonts w:ascii="Times New Roman" w:hAnsi="Times New Roman" w:cs="Times New Roman"/>
          <w:sz w:val="24"/>
          <w:szCs w:val="24"/>
        </w:rPr>
        <w:t>o produto alergênico terminado,</w:t>
      </w:r>
      <w:r w:rsidR="00721B03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184E3B" w:rsidRPr="00BD1A86">
        <w:rPr>
          <w:rFonts w:ascii="Times New Roman" w:hAnsi="Times New Roman" w:cs="Times New Roman"/>
          <w:sz w:val="24"/>
          <w:szCs w:val="24"/>
        </w:rPr>
        <w:t xml:space="preserve">do </w:t>
      </w:r>
      <w:r w:rsidRPr="00BD1A86">
        <w:rPr>
          <w:rFonts w:ascii="Times New Roman" w:hAnsi="Times New Roman" w:cs="Times New Roman"/>
          <w:sz w:val="24"/>
          <w:szCs w:val="24"/>
        </w:rPr>
        <w:t>diluente e do adjuvante;</w:t>
      </w:r>
    </w:p>
    <w:p w:rsidR="0054639F" w:rsidRPr="00BD1A86" w:rsidRDefault="003A0137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</w:t>
      </w:r>
      <w:r w:rsidR="002C1B94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>V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– descrição e especificações dos recipientes, formas de acondicionamento e embalagens do </w:t>
      </w:r>
      <w:r w:rsidR="009B0484" w:rsidRPr="00BD1A86">
        <w:rPr>
          <w:rFonts w:ascii="Times New Roman" w:hAnsi="Times New Roman" w:cs="Times New Roman"/>
          <w:sz w:val="24"/>
          <w:szCs w:val="24"/>
        </w:rPr>
        <w:t>Princípio Ativo</w:t>
      </w:r>
      <w:r w:rsidR="0054639F" w:rsidRPr="00BD1A86">
        <w:rPr>
          <w:rFonts w:ascii="Times New Roman" w:hAnsi="Times New Roman" w:cs="Times New Roman"/>
          <w:sz w:val="24"/>
          <w:szCs w:val="24"/>
        </w:rPr>
        <w:t>,</w:t>
      </w:r>
      <w:r w:rsidR="002C1B94" w:rsidRPr="00BD1A86">
        <w:rPr>
          <w:rFonts w:ascii="Times New Roman" w:hAnsi="Times New Roman" w:cs="Times New Roman"/>
          <w:sz w:val="24"/>
          <w:szCs w:val="24"/>
        </w:rPr>
        <w:t xml:space="preserve"> dos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intermediários, do produto alergênico a granel, do produto alergênico em sua embalagem primária, do produto al</w:t>
      </w:r>
      <w:r w:rsidR="00884E70" w:rsidRPr="00BD1A86">
        <w:rPr>
          <w:rFonts w:ascii="Times New Roman" w:hAnsi="Times New Roman" w:cs="Times New Roman"/>
          <w:sz w:val="24"/>
          <w:szCs w:val="24"/>
        </w:rPr>
        <w:t>ergênico terminado,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54639F" w:rsidRPr="00BD1A86">
        <w:rPr>
          <w:rFonts w:ascii="Times New Roman" w:hAnsi="Times New Roman" w:cs="Times New Roman"/>
          <w:sz w:val="24"/>
          <w:szCs w:val="24"/>
        </w:rPr>
        <w:t>do diluente e do adjuvante e condições a serem mantidas para garantir a qualidade do produto;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XV </w:t>
      </w:r>
      <w:r w:rsidR="002C1B94" w:rsidRPr="00BD1A86">
        <w:rPr>
          <w:rFonts w:ascii="Times New Roman" w:hAnsi="Times New Roman" w:cs="Times New Roman"/>
          <w:sz w:val="24"/>
          <w:szCs w:val="24"/>
        </w:rPr>
        <w:t>–</w:t>
      </w:r>
      <w:r w:rsidRPr="00BD1A86">
        <w:rPr>
          <w:rFonts w:ascii="Times New Roman" w:hAnsi="Times New Roman" w:cs="Times New Roman"/>
          <w:sz w:val="24"/>
          <w:szCs w:val="24"/>
        </w:rPr>
        <w:t xml:space="preserve"> validação da cadeia de transporte: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a) protocolos e relatórios das qualificações de operação e desempenho dos sistemas utilizados para o transporte do </w:t>
      </w:r>
      <w:r w:rsidR="009B0484" w:rsidRPr="00BD1A86">
        <w:rPr>
          <w:rFonts w:ascii="Times New Roman" w:hAnsi="Times New Roman" w:cs="Times New Roman"/>
          <w:sz w:val="24"/>
          <w:szCs w:val="24"/>
        </w:rPr>
        <w:t>Princípio Ativo</w:t>
      </w:r>
      <w:r w:rsidRPr="00BD1A86">
        <w:rPr>
          <w:rFonts w:ascii="Times New Roman" w:hAnsi="Times New Roman" w:cs="Times New Roman"/>
          <w:sz w:val="24"/>
          <w:szCs w:val="24"/>
        </w:rPr>
        <w:t>,</w:t>
      </w:r>
      <w:r w:rsidR="00C55E78" w:rsidRPr="00BD1A86">
        <w:rPr>
          <w:rFonts w:ascii="Times New Roman" w:hAnsi="Times New Roman" w:cs="Times New Roman"/>
          <w:sz w:val="24"/>
          <w:szCs w:val="24"/>
        </w:rPr>
        <w:t xml:space="preserve"> dos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intermediários, do produto alergênico a granel, do produto alergênico em sua embalagem primária, do produto alergênico terminado</w:t>
      </w:r>
      <w:r w:rsidR="001C17E5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 xml:space="preserve">e do diluente; e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b) protocolo e relatório de qualificação de operação e desempenho do sistema de transporte a ser utilizado para o transporte do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="00E5376E" w:rsidRPr="00BD1A86">
        <w:rPr>
          <w:rFonts w:ascii="Times New Roman" w:hAnsi="Times New Roman" w:cs="Times New Roman"/>
          <w:sz w:val="24"/>
          <w:szCs w:val="24"/>
        </w:rPr>
        <w:t xml:space="preserve"> em território nacional;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XV</w:t>
      </w:r>
      <w:r w:rsidR="003A0137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 xml:space="preserve"> – descrição das soluções, componentes e meios de cultura usados na fabricação do produto alergênico, desde o </w:t>
      </w:r>
      <w:r w:rsidR="009B0484" w:rsidRPr="00BD1A86">
        <w:rPr>
          <w:rFonts w:ascii="Times New Roman" w:hAnsi="Times New Roman" w:cs="Times New Roman"/>
          <w:sz w:val="24"/>
          <w:szCs w:val="24"/>
        </w:rPr>
        <w:t>Princípio Ativo</w:t>
      </w:r>
      <w:r w:rsidRPr="00BD1A86">
        <w:rPr>
          <w:rFonts w:ascii="Times New Roman" w:hAnsi="Times New Roman" w:cs="Times New Roman"/>
          <w:sz w:val="24"/>
          <w:szCs w:val="24"/>
        </w:rPr>
        <w:t xml:space="preserve"> até o produto alergênico terminado, acompanhada da descrição do controle de qualidade realizado em cada componente;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XV</w:t>
      </w:r>
      <w:r w:rsidR="003A0137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 xml:space="preserve">I </w:t>
      </w:r>
      <w:r w:rsidR="00C55E78" w:rsidRPr="00BD1A86">
        <w:rPr>
          <w:rFonts w:ascii="Times New Roman" w:hAnsi="Times New Roman" w:cs="Times New Roman"/>
          <w:sz w:val="24"/>
          <w:szCs w:val="24"/>
        </w:rPr>
        <w:t>–</w:t>
      </w:r>
      <w:r w:rsidRPr="00BD1A86">
        <w:rPr>
          <w:rFonts w:ascii="Times New Roman" w:hAnsi="Times New Roman" w:cs="Times New Roman"/>
          <w:sz w:val="24"/>
          <w:szCs w:val="24"/>
        </w:rPr>
        <w:t xml:space="preserve"> informações sobre os excipientes: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a) descrição das propriedades físico-químicas e</w:t>
      </w:r>
      <w:r w:rsidR="00761E96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>microbiológicas;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b) descrição dos testes de controle de qualidade;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c) especificações dos excipientes;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d) descrição de possíveis interações químicas dos excipientes com os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Pr="00BD1A86">
        <w:rPr>
          <w:rFonts w:ascii="Times New Roman" w:hAnsi="Times New Roman" w:cs="Times New Roman"/>
          <w:sz w:val="24"/>
          <w:szCs w:val="24"/>
        </w:rPr>
        <w:t>s; e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e) estudo demonstrando a eficácia do conservante utilizado, para aqueles produtos que contenham algum conservante em sua formulação final;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XV</w:t>
      </w:r>
      <w:r w:rsidR="00DD7F83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>II – protocolos e relatório</w:t>
      </w:r>
      <w:r w:rsidR="00B7371E" w:rsidRPr="00BD1A86">
        <w:rPr>
          <w:rFonts w:ascii="Times New Roman" w:hAnsi="Times New Roman" w:cs="Times New Roman"/>
          <w:sz w:val="24"/>
          <w:szCs w:val="24"/>
        </w:rPr>
        <w:t>s</w:t>
      </w:r>
      <w:r w:rsidRPr="00BD1A86">
        <w:rPr>
          <w:rFonts w:ascii="Times New Roman" w:hAnsi="Times New Roman" w:cs="Times New Roman"/>
          <w:sz w:val="24"/>
          <w:szCs w:val="24"/>
        </w:rPr>
        <w:t xml:space="preserve"> dos estudos de estabilidade, em conformidade com o disposto n</w:t>
      </w:r>
      <w:r w:rsidR="004C7C97" w:rsidRPr="00BD1A86">
        <w:rPr>
          <w:rFonts w:ascii="Times New Roman" w:hAnsi="Times New Roman" w:cs="Times New Roman"/>
          <w:sz w:val="24"/>
          <w:szCs w:val="24"/>
        </w:rPr>
        <w:t xml:space="preserve">o </w:t>
      </w:r>
      <w:r w:rsidR="000A3C6E" w:rsidRPr="00BD1A86">
        <w:rPr>
          <w:rFonts w:ascii="Times New Roman" w:hAnsi="Times New Roman" w:cs="Times New Roman"/>
          <w:sz w:val="24"/>
          <w:szCs w:val="24"/>
        </w:rPr>
        <w:t>a</w:t>
      </w:r>
      <w:r w:rsidR="004C7C97" w:rsidRPr="00BD1A86">
        <w:rPr>
          <w:rFonts w:ascii="Times New Roman" w:hAnsi="Times New Roman" w:cs="Times New Roman"/>
          <w:sz w:val="24"/>
          <w:szCs w:val="24"/>
        </w:rPr>
        <w:t>rt. 36 e seguintes</w:t>
      </w:r>
      <w:r w:rsidR="00AF1A28" w:rsidRPr="00BD1A86">
        <w:rPr>
          <w:rFonts w:ascii="Times New Roman" w:hAnsi="Times New Roman" w:cs="Times New Roman"/>
          <w:sz w:val="24"/>
          <w:szCs w:val="24"/>
        </w:rPr>
        <w:t xml:space="preserve">, constantes da Seção IV do Capítulo III </w:t>
      </w:r>
      <w:r w:rsidR="004C7C97" w:rsidRPr="00BD1A86">
        <w:rPr>
          <w:rFonts w:ascii="Times New Roman" w:hAnsi="Times New Roman" w:cs="Times New Roman"/>
          <w:sz w:val="24"/>
          <w:szCs w:val="24"/>
        </w:rPr>
        <w:t>desta Resolução</w:t>
      </w:r>
      <w:r w:rsidR="00CB7516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 xml:space="preserve">e </w:t>
      </w:r>
      <w:r w:rsidR="00B7371E" w:rsidRPr="00BD1A86">
        <w:rPr>
          <w:rFonts w:ascii="Times New Roman" w:hAnsi="Times New Roman" w:cs="Times New Roman"/>
          <w:sz w:val="24"/>
          <w:szCs w:val="24"/>
        </w:rPr>
        <w:t>n</w:t>
      </w:r>
      <w:r w:rsidRPr="00BD1A86">
        <w:rPr>
          <w:rFonts w:ascii="Times New Roman" w:hAnsi="Times New Roman" w:cs="Times New Roman"/>
          <w:sz w:val="24"/>
          <w:szCs w:val="24"/>
        </w:rPr>
        <w:t xml:space="preserve">a </w:t>
      </w:r>
      <w:r w:rsidR="00062E47" w:rsidRPr="00BD1A86">
        <w:rPr>
          <w:rFonts w:ascii="Times New Roman" w:hAnsi="Times New Roman" w:cs="Times New Roman"/>
          <w:sz w:val="24"/>
          <w:szCs w:val="24"/>
        </w:rPr>
        <w:t xml:space="preserve">Resolução da Diretoria Colegiada - </w:t>
      </w:r>
      <w:r w:rsidRPr="00BD1A86">
        <w:rPr>
          <w:rFonts w:ascii="Times New Roman" w:hAnsi="Times New Roman" w:cs="Times New Roman"/>
          <w:sz w:val="24"/>
          <w:szCs w:val="24"/>
        </w:rPr>
        <w:t>RDC nº 50</w:t>
      </w:r>
      <w:r w:rsidR="006E3FD8" w:rsidRPr="00BD1A86">
        <w:rPr>
          <w:rFonts w:ascii="Times New Roman" w:hAnsi="Times New Roman" w:cs="Times New Roman"/>
          <w:sz w:val="24"/>
          <w:szCs w:val="24"/>
        </w:rPr>
        <w:t xml:space="preserve">, de 20 de setembro de </w:t>
      </w:r>
      <w:r w:rsidR="006B0B34" w:rsidRPr="00BD1A86">
        <w:rPr>
          <w:rFonts w:ascii="Times New Roman" w:hAnsi="Times New Roman" w:cs="Times New Roman"/>
          <w:sz w:val="24"/>
          <w:szCs w:val="24"/>
        </w:rPr>
        <w:t>20</w:t>
      </w:r>
      <w:r w:rsidRPr="00BD1A86">
        <w:rPr>
          <w:rFonts w:ascii="Times New Roman" w:hAnsi="Times New Roman" w:cs="Times New Roman"/>
          <w:sz w:val="24"/>
          <w:szCs w:val="24"/>
        </w:rPr>
        <w:t>11</w:t>
      </w:r>
      <w:r w:rsidR="006E3FD8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e suas atualizações.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§ 1º As quantidades de cada substância, necessárias para o atendimento do previsto na alínea b do inciso II do caput deste artigo, devem ser expressas no sistema métrico decimal ou unidade padrão.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§ 2º Sempre que uma unidade internacional de atividade biológica estiver definida pela Organização Mundial da Saúde</w:t>
      </w:r>
      <w:r w:rsidR="00276D39" w:rsidRPr="00BD1A86">
        <w:rPr>
          <w:rFonts w:ascii="Times New Roman" w:hAnsi="Times New Roman" w:cs="Times New Roman"/>
          <w:sz w:val="24"/>
          <w:szCs w:val="24"/>
        </w:rPr>
        <w:t xml:space="preserve"> (OMS)</w:t>
      </w:r>
      <w:r w:rsidRPr="00BD1A86">
        <w:rPr>
          <w:rFonts w:ascii="Times New Roman" w:hAnsi="Times New Roman" w:cs="Times New Roman"/>
          <w:sz w:val="24"/>
          <w:szCs w:val="24"/>
        </w:rPr>
        <w:t xml:space="preserve">, esta deve ser utilizada. </w:t>
      </w:r>
    </w:p>
    <w:p w:rsidR="00BD1A86" w:rsidRDefault="00276D39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§ 3º C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aso uma unidade internacional não </w:t>
      </w:r>
      <w:r w:rsidRPr="00BD1A86">
        <w:rPr>
          <w:rFonts w:ascii="Times New Roman" w:hAnsi="Times New Roman" w:cs="Times New Roman"/>
          <w:sz w:val="24"/>
          <w:szCs w:val="24"/>
        </w:rPr>
        <w:t xml:space="preserve">haja </w:t>
      </w:r>
      <w:r w:rsidR="0054639F" w:rsidRPr="00BD1A86">
        <w:rPr>
          <w:rFonts w:ascii="Times New Roman" w:hAnsi="Times New Roman" w:cs="Times New Roman"/>
          <w:sz w:val="24"/>
          <w:szCs w:val="24"/>
        </w:rPr>
        <w:t>sido definida, a unidade de atividade biológica deve ser expressa de forma a proporcionar informação inequívoca sobre a atividade da substância.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</w:t>
      </w:r>
      <w:r w:rsidR="00276D39" w:rsidRPr="00BD1A86">
        <w:rPr>
          <w:rFonts w:ascii="Times New Roman" w:hAnsi="Times New Roman" w:cs="Times New Roman"/>
          <w:sz w:val="24"/>
          <w:szCs w:val="24"/>
        </w:rPr>
        <w:t xml:space="preserve">4º </w:t>
      </w:r>
      <w:r w:rsidRPr="00BD1A86">
        <w:rPr>
          <w:rFonts w:ascii="Times New Roman" w:hAnsi="Times New Roman" w:cs="Times New Roman"/>
          <w:sz w:val="24"/>
          <w:szCs w:val="24"/>
        </w:rPr>
        <w:t xml:space="preserve">Cada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deve ser caracterizado individualmente, mesmo aqueles que </w:t>
      </w:r>
      <w:r w:rsidR="00276D39" w:rsidRPr="00BD1A86">
        <w:rPr>
          <w:rFonts w:ascii="Times New Roman" w:hAnsi="Times New Roman" w:cs="Times New Roman"/>
          <w:sz w:val="24"/>
          <w:szCs w:val="24"/>
        </w:rPr>
        <w:t xml:space="preserve">pertençam </w:t>
      </w:r>
      <w:r w:rsidRPr="00BD1A86">
        <w:rPr>
          <w:rFonts w:ascii="Times New Roman" w:hAnsi="Times New Roman" w:cs="Times New Roman"/>
          <w:sz w:val="24"/>
          <w:szCs w:val="24"/>
        </w:rPr>
        <w:t xml:space="preserve">a um mesmo </w:t>
      </w:r>
      <w:r w:rsidR="006F4551" w:rsidRPr="00BD1A86">
        <w:rPr>
          <w:rFonts w:ascii="Times New Roman" w:hAnsi="Times New Roman" w:cs="Times New Roman"/>
          <w:sz w:val="24"/>
          <w:szCs w:val="24"/>
        </w:rPr>
        <w:t>Grupo Homólogo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BD1A86" w:rsidRDefault="00DD7F8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</w:t>
      </w:r>
      <w:r w:rsidR="00276D39" w:rsidRPr="00BD1A86">
        <w:rPr>
          <w:rFonts w:ascii="Times New Roman" w:hAnsi="Times New Roman" w:cs="Times New Roman"/>
          <w:sz w:val="24"/>
          <w:szCs w:val="24"/>
        </w:rPr>
        <w:t xml:space="preserve">5º </w:t>
      </w:r>
      <w:r w:rsidRPr="00BD1A86">
        <w:rPr>
          <w:rFonts w:ascii="Times New Roman" w:hAnsi="Times New Roman" w:cs="Times New Roman"/>
          <w:sz w:val="24"/>
          <w:szCs w:val="24"/>
        </w:rPr>
        <w:t xml:space="preserve">Em caso de mistura de um mesmo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080684" w:rsidRPr="00BD1A86">
        <w:rPr>
          <w:rFonts w:ascii="Times New Roman" w:hAnsi="Times New Roman" w:cs="Times New Roman"/>
          <w:sz w:val="24"/>
          <w:szCs w:val="24"/>
        </w:rPr>
        <w:t>proveniente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 diferentes origens, tal procedimento deve ser descrito e justificado</w:t>
      </w:r>
      <w:r w:rsidR="00276D39" w:rsidRPr="00BD1A86">
        <w:rPr>
          <w:rFonts w:ascii="Times New Roman" w:hAnsi="Times New Roman" w:cs="Times New Roman"/>
          <w:sz w:val="24"/>
          <w:szCs w:val="24"/>
        </w:rPr>
        <w:t xml:space="preserve">, e </w:t>
      </w:r>
      <w:r w:rsidRPr="00BD1A86">
        <w:rPr>
          <w:rFonts w:ascii="Times New Roman" w:hAnsi="Times New Roman" w:cs="Times New Roman"/>
          <w:sz w:val="24"/>
          <w:szCs w:val="24"/>
        </w:rPr>
        <w:t>a uniformidade da mistura demonstrada.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</w:t>
      </w:r>
      <w:r w:rsidR="00276D39" w:rsidRPr="00BD1A86">
        <w:rPr>
          <w:rFonts w:ascii="Times New Roman" w:hAnsi="Times New Roman" w:cs="Times New Roman"/>
          <w:sz w:val="24"/>
          <w:szCs w:val="24"/>
        </w:rPr>
        <w:t xml:space="preserve">6º </w:t>
      </w:r>
      <w:r w:rsidRPr="00BD1A86">
        <w:rPr>
          <w:rFonts w:ascii="Times New Roman" w:hAnsi="Times New Roman" w:cs="Times New Roman"/>
          <w:sz w:val="24"/>
          <w:szCs w:val="24"/>
        </w:rPr>
        <w:t xml:space="preserve">Para </w:t>
      </w:r>
      <w:r w:rsidR="003A05B6" w:rsidRPr="00BD1A86">
        <w:rPr>
          <w:rFonts w:ascii="Times New Roman" w:hAnsi="Times New Roman" w:cs="Times New Roman"/>
          <w:sz w:val="24"/>
          <w:szCs w:val="24"/>
        </w:rPr>
        <w:t>Vacinas Alergênicas Industrializadas</w:t>
      </w:r>
      <w:r w:rsidRPr="00BD1A86">
        <w:rPr>
          <w:rFonts w:ascii="Times New Roman" w:hAnsi="Times New Roman" w:cs="Times New Roman"/>
          <w:sz w:val="24"/>
          <w:szCs w:val="24"/>
        </w:rPr>
        <w:t xml:space="preserve">, a escolha e o número de </w:t>
      </w:r>
      <w:r w:rsidR="006F4551" w:rsidRPr="00BD1A86">
        <w:rPr>
          <w:rFonts w:ascii="Times New Roman" w:hAnsi="Times New Roman" w:cs="Times New Roman"/>
          <w:sz w:val="24"/>
          <w:szCs w:val="24"/>
        </w:rPr>
        <w:t xml:space="preserve">Extratos Alergênicos Simples </w:t>
      </w:r>
      <w:r w:rsidRPr="00BD1A86">
        <w:rPr>
          <w:rFonts w:ascii="Times New Roman" w:hAnsi="Times New Roman" w:cs="Times New Roman"/>
          <w:sz w:val="24"/>
          <w:szCs w:val="24"/>
        </w:rPr>
        <w:t>presentes no produto devem ser justificados com base em dados científicos e clínicos.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</w:t>
      </w:r>
      <w:r w:rsidR="00276D39" w:rsidRPr="00BD1A86">
        <w:rPr>
          <w:rFonts w:ascii="Times New Roman" w:hAnsi="Times New Roman" w:cs="Times New Roman"/>
          <w:sz w:val="24"/>
          <w:szCs w:val="24"/>
        </w:rPr>
        <w:t xml:space="preserve">7º </w:t>
      </w:r>
      <w:r w:rsidRPr="00BD1A86">
        <w:rPr>
          <w:rFonts w:ascii="Times New Roman" w:hAnsi="Times New Roman" w:cs="Times New Roman"/>
          <w:sz w:val="24"/>
          <w:szCs w:val="24"/>
        </w:rPr>
        <w:t>Todas as metodologias de análise adotadas pelo importador devem ser descritas detalhadamente.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</w:t>
      </w:r>
      <w:r w:rsidR="00276D39" w:rsidRPr="00BD1A86">
        <w:rPr>
          <w:rFonts w:ascii="Times New Roman" w:hAnsi="Times New Roman" w:cs="Times New Roman"/>
          <w:sz w:val="24"/>
          <w:szCs w:val="24"/>
        </w:rPr>
        <w:t xml:space="preserve">8º </w:t>
      </w:r>
      <w:r w:rsidRPr="00BD1A86">
        <w:rPr>
          <w:rFonts w:ascii="Times New Roman" w:hAnsi="Times New Roman" w:cs="Times New Roman"/>
          <w:sz w:val="24"/>
          <w:szCs w:val="24"/>
        </w:rPr>
        <w:t xml:space="preserve">Na existência de mais de um local de fabricação para o </w:t>
      </w:r>
      <w:r w:rsidR="009B0484" w:rsidRPr="00BD1A86">
        <w:rPr>
          <w:rFonts w:ascii="Times New Roman" w:hAnsi="Times New Roman" w:cs="Times New Roman"/>
          <w:sz w:val="24"/>
          <w:szCs w:val="24"/>
        </w:rPr>
        <w:t>Princípio Ativo</w:t>
      </w:r>
      <w:r w:rsidRPr="00BD1A86">
        <w:rPr>
          <w:rFonts w:ascii="Times New Roman" w:hAnsi="Times New Roman" w:cs="Times New Roman"/>
          <w:sz w:val="24"/>
          <w:szCs w:val="24"/>
        </w:rPr>
        <w:t xml:space="preserve">, produto alergênico a granel, produto alergênico terminado, diluente e adjuvante, deve ser enviado relatório comparativo </w:t>
      </w:r>
      <w:r w:rsidR="0022395D" w:rsidRPr="00BD1A86">
        <w:rPr>
          <w:rFonts w:ascii="Times New Roman" w:hAnsi="Times New Roman" w:cs="Times New Roman"/>
          <w:sz w:val="24"/>
          <w:szCs w:val="24"/>
        </w:rPr>
        <w:t xml:space="preserve">entre os </w:t>
      </w:r>
      <w:r w:rsidRPr="00BD1A86">
        <w:rPr>
          <w:rFonts w:ascii="Times New Roman" w:hAnsi="Times New Roman" w:cs="Times New Roman"/>
          <w:sz w:val="24"/>
          <w:szCs w:val="24"/>
        </w:rPr>
        <w:t>processo</w:t>
      </w:r>
      <w:r w:rsidR="0022395D" w:rsidRPr="00BD1A86">
        <w:rPr>
          <w:rFonts w:ascii="Times New Roman" w:hAnsi="Times New Roman" w:cs="Times New Roman"/>
          <w:sz w:val="24"/>
          <w:szCs w:val="24"/>
        </w:rPr>
        <w:t>s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33146F" w:rsidRPr="00BD1A86">
        <w:rPr>
          <w:rFonts w:ascii="Times New Roman" w:hAnsi="Times New Roman" w:cs="Times New Roman"/>
          <w:sz w:val="24"/>
          <w:szCs w:val="24"/>
        </w:rPr>
        <w:t>de fabricação empregados e entre os produtos fabricados n</w:t>
      </w:r>
      <w:r w:rsidR="0022395D" w:rsidRPr="00BD1A86">
        <w:rPr>
          <w:rFonts w:ascii="Times New Roman" w:hAnsi="Times New Roman" w:cs="Times New Roman"/>
          <w:sz w:val="24"/>
          <w:szCs w:val="24"/>
        </w:rPr>
        <w:t>os diversos locais implicados</w:t>
      </w:r>
      <w:r w:rsidRPr="00BD1A86">
        <w:rPr>
          <w:rFonts w:ascii="Times New Roman" w:hAnsi="Times New Roman" w:cs="Times New Roman"/>
          <w:sz w:val="24"/>
          <w:szCs w:val="24"/>
        </w:rPr>
        <w:t xml:space="preserve">, </w:t>
      </w:r>
      <w:r w:rsidR="0022395D" w:rsidRPr="00BD1A86">
        <w:rPr>
          <w:rFonts w:ascii="Times New Roman" w:hAnsi="Times New Roman" w:cs="Times New Roman"/>
          <w:sz w:val="24"/>
          <w:szCs w:val="24"/>
        </w:rPr>
        <w:t xml:space="preserve">de modo a comprovar </w:t>
      </w:r>
      <w:r w:rsidRPr="00BD1A86">
        <w:rPr>
          <w:rFonts w:ascii="Times New Roman" w:hAnsi="Times New Roman" w:cs="Times New Roman"/>
          <w:sz w:val="24"/>
          <w:szCs w:val="24"/>
        </w:rPr>
        <w:t>a manutenção das características do produto.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</w:t>
      </w:r>
      <w:r w:rsidR="00276D39" w:rsidRPr="00BD1A86">
        <w:rPr>
          <w:rFonts w:ascii="Times New Roman" w:hAnsi="Times New Roman" w:cs="Times New Roman"/>
          <w:sz w:val="24"/>
          <w:szCs w:val="24"/>
        </w:rPr>
        <w:t xml:space="preserve">9º </w:t>
      </w:r>
      <w:r w:rsidRPr="00BD1A86">
        <w:rPr>
          <w:rFonts w:ascii="Times New Roman" w:hAnsi="Times New Roman" w:cs="Times New Roman"/>
          <w:sz w:val="24"/>
          <w:szCs w:val="24"/>
        </w:rPr>
        <w:t xml:space="preserve">O relatório a que se refere o </w:t>
      </w:r>
      <w:r w:rsidR="0022395D" w:rsidRPr="00BD1A86">
        <w:rPr>
          <w:rFonts w:ascii="Times New Roman" w:hAnsi="Times New Roman" w:cs="Times New Roman"/>
          <w:sz w:val="24"/>
          <w:szCs w:val="24"/>
        </w:rPr>
        <w:t xml:space="preserve">§ </w:t>
      </w:r>
      <w:r w:rsidR="00276D39" w:rsidRPr="00BD1A86">
        <w:rPr>
          <w:rFonts w:ascii="Times New Roman" w:hAnsi="Times New Roman" w:cs="Times New Roman"/>
          <w:sz w:val="24"/>
          <w:szCs w:val="24"/>
        </w:rPr>
        <w:t xml:space="preserve">8º deste artigo </w:t>
      </w:r>
      <w:r w:rsidRPr="00BD1A86">
        <w:rPr>
          <w:rFonts w:ascii="Times New Roman" w:hAnsi="Times New Roman" w:cs="Times New Roman"/>
          <w:sz w:val="24"/>
          <w:szCs w:val="24"/>
        </w:rPr>
        <w:t xml:space="preserve">deve conter os seguintes documentos: 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 - descrição e avaliação das diferenças no processo produtivo</w:t>
      </w:r>
      <w:r w:rsidR="00276D39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entre os locais alternativos de fabricação; 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II - estudo de comparabilidade</w:t>
      </w:r>
      <w:r w:rsidR="00276D39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que comprove a manutenção das características físico-químicas e biológicas</w:t>
      </w:r>
      <w:r w:rsidR="00276D39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e dos parâmetros de segurança e eficácia do produto; e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III - estudo de estabilidade de acordo com a </w:t>
      </w:r>
      <w:r w:rsidR="00276D39" w:rsidRPr="00BD1A86">
        <w:rPr>
          <w:rFonts w:ascii="Times New Roman" w:hAnsi="Times New Roman" w:cs="Times New Roman"/>
          <w:sz w:val="24"/>
          <w:szCs w:val="24"/>
        </w:rPr>
        <w:t>Resolução da Diretoria Colegiada - RDC nº 50, de 20 de setembro de 2011,</w:t>
      </w:r>
      <w:r w:rsidR="00962E4A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>e suas atualizações, para cada local alternativo de fabricação.</w:t>
      </w:r>
    </w:p>
    <w:p w:rsidR="00104459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3</w:t>
      </w:r>
      <w:r w:rsidR="00F35F30" w:rsidRPr="00BD1A86">
        <w:rPr>
          <w:rFonts w:ascii="Times New Roman" w:hAnsi="Times New Roman" w:cs="Times New Roman"/>
          <w:sz w:val="24"/>
          <w:szCs w:val="24"/>
        </w:rPr>
        <w:t xml:space="preserve">4 </w:t>
      </w:r>
      <w:r w:rsidRPr="00BD1A86">
        <w:rPr>
          <w:rFonts w:ascii="Times New Roman" w:hAnsi="Times New Roman" w:cs="Times New Roman"/>
          <w:sz w:val="24"/>
          <w:szCs w:val="24"/>
        </w:rPr>
        <w:t xml:space="preserve">Para </w:t>
      </w:r>
      <w:r w:rsidR="003A05B6" w:rsidRPr="00BD1A86">
        <w:rPr>
          <w:rFonts w:ascii="Times New Roman" w:hAnsi="Times New Roman" w:cs="Times New Roman"/>
          <w:sz w:val="24"/>
          <w:szCs w:val="24"/>
        </w:rPr>
        <w:t>Vacinas Alergênicas Industrializadas</w:t>
      </w:r>
      <w:r w:rsidRPr="00BD1A86">
        <w:rPr>
          <w:rFonts w:ascii="Times New Roman" w:hAnsi="Times New Roman" w:cs="Times New Roman"/>
          <w:sz w:val="24"/>
          <w:szCs w:val="24"/>
        </w:rPr>
        <w:t xml:space="preserve"> e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0D252C" w:rsidRPr="00BD1A86">
        <w:rPr>
          <w:rFonts w:ascii="Times New Roman" w:hAnsi="Times New Roman" w:cs="Times New Roman"/>
          <w:sz w:val="24"/>
          <w:szCs w:val="24"/>
        </w:rPr>
        <w:t>para Diagnóstico</w:t>
      </w:r>
      <w:r w:rsidRPr="00BD1A86">
        <w:rPr>
          <w:rFonts w:ascii="Times New Roman" w:hAnsi="Times New Roman" w:cs="Times New Roman"/>
          <w:sz w:val="24"/>
          <w:szCs w:val="24"/>
        </w:rPr>
        <w:t>, cujos extratos simples não sejam perte</w:t>
      </w:r>
      <w:r w:rsidR="00104459" w:rsidRPr="00BD1A86">
        <w:rPr>
          <w:rFonts w:ascii="Times New Roman" w:hAnsi="Times New Roman" w:cs="Times New Roman"/>
          <w:sz w:val="24"/>
          <w:szCs w:val="24"/>
        </w:rPr>
        <w:t xml:space="preserve">ncentes ao mesmo </w:t>
      </w:r>
      <w:r w:rsidR="006F4551" w:rsidRPr="00BD1A86">
        <w:rPr>
          <w:rFonts w:ascii="Times New Roman" w:hAnsi="Times New Roman" w:cs="Times New Roman"/>
          <w:sz w:val="24"/>
          <w:szCs w:val="24"/>
        </w:rPr>
        <w:t>Grupo Homólogo</w:t>
      </w:r>
      <w:r w:rsidR="002C7E54" w:rsidRPr="00BD1A86">
        <w:rPr>
          <w:rFonts w:ascii="Times New Roman" w:hAnsi="Times New Roman" w:cs="Times New Roman"/>
          <w:sz w:val="24"/>
          <w:szCs w:val="24"/>
        </w:rPr>
        <w:t>,</w:t>
      </w:r>
      <w:r w:rsidR="00104459" w:rsidRPr="00BD1A86">
        <w:rPr>
          <w:rFonts w:ascii="Times New Roman" w:hAnsi="Times New Roman" w:cs="Times New Roman"/>
          <w:sz w:val="24"/>
          <w:szCs w:val="24"/>
        </w:rPr>
        <w:t xml:space="preserve"> ou para produtos contendo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</w:t>
      </w:r>
      <w:r w:rsidR="00104459" w:rsidRPr="00BD1A86">
        <w:rPr>
          <w:rFonts w:ascii="Times New Roman" w:hAnsi="Times New Roman" w:cs="Times New Roman"/>
          <w:sz w:val="24"/>
          <w:szCs w:val="24"/>
        </w:rPr>
        <w:t>s,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deve ser enviada a mesma documentação técnica descrita nesta Seção</w:t>
      </w:r>
      <w:r w:rsidR="001C4F32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para cada extrato simples</w:t>
      </w:r>
      <w:r w:rsidR="00104459" w:rsidRPr="00BD1A86">
        <w:rPr>
          <w:rFonts w:ascii="Times New Roman" w:hAnsi="Times New Roman" w:cs="Times New Roman"/>
          <w:sz w:val="24"/>
          <w:szCs w:val="24"/>
        </w:rPr>
        <w:t xml:space="preserve"> ou tipo de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</w:t>
      </w:r>
      <w:r w:rsidRPr="00BD1A86">
        <w:rPr>
          <w:rFonts w:ascii="Times New Roman" w:hAnsi="Times New Roman" w:cs="Times New Roman"/>
          <w:sz w:val="24"/>
          <w:szCs w:val="24"/>
        </w:rPr>
        <w:t xml:space="preserve"> utilizado na produção.</w:t>
      </w:r>
    </w:p>
    <w:p w:rsidR="0054639F" w:rsidRPr="00BD1A86" w:rsidRDefault="0054639F" w:rsidP="00BD1A86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Seção III</w:t>
      </w:r>
    </w:p>
    <w:p w:rsidR="0054639F" w:rsidRPr="00BD1A86" w:rsidRDefault="0054639F" w:rsidP="00BD1A86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Do Produto Padrão Interno de Referência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3</w:t>
      </w:r>
      <w:r w:rsidR="00F35F30" w:rsidRPr="00BD1A86">
        <w:rPr>
          <w:rFonts w:ascii="Times New Roman" w:hAnsi="Times New Roman" w:cs="Times New Roman"/>
          <w:sz w:val="24"/>
          <w:szCs w:val="24"/>
        </w:rPr>
        <w:t>5</w:t>
      </w:r>
      <w:r w:rsidRPr="00BD1A86">
        <w:rPr>
          <w:rFonts w:ascii="Times New Roman" w:hAnsi="Times New Roman" w:cs="Times New Roman"/>
          <w:sz w:val="24"/>
          <w:szCs w:val="24"/>
        </w:rPr>
        <w:t xml:space="preserve"> No ato do protocolo de pedido de registro de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>, a empresa solicitante deverá apresentar as seguintes informações relativas ao PPIR: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 – caracterização do PPIR de cada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22395D" w:rsidRPr="00BD1A86">
        <w:rPr>
          <w:rFonts w:ascii="Times New Roman" w:hAnsi="Times New Roman" w:cs="Times New Roman"/>
          <w:sz w:val="24"/>
          <w:szCs w:val="24"/>
        </w:rPr>
        <w:t xml:space="preserve">Simples </w:t>
      </w:r>
      <w:r w:rsidRPr="00BD1A86">
        <w:rPr>
          <w:rFonts w:ascii="Times New Roman" w:hAnsi="Times New Roman" w:cs="Times New Roman"/>
          <w:sz w:val="24"/>
          <w:szCs w:val="24"/>
        </w:rPr>
        <w:t xml:space="preserve">a ser registrado ou a ser utilizado na fabricação de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>, incluindo informações qualitativas e quantitativas sobre a composição proteica</w:t>
      </w:r>
      <w:r w:rsidR="001E348F" w:rsidRPr="00BD1A86">
        <w:rPr>
          <w:rFonts w:ascii="Times New Roman" w:hAnsi="Times New Roman" w:cs="Times New Roman"/>
          <w:sz w:val="24"/>
          <w:szCs w:val="24"/>
        </w:rPr>
        <w:t xml:space="preserve"> e</w:t>
      </w:r>
      <w:r w:rsidR="0019650F" w:rsidRPr="00BD1A86">
        <w:rPr>
          <w:rFonts w:ascii="Times New Roman" w:hAnsi="Times New Roman" w:cs="Times New Roman"/>
          <w:sz w:val="24"/>
          <w:szCs w:val="24"/>
        </w:rPr>
        <w:t>,</w:t>
      </w:r>
      <w:r w:rsidR="001E348F" w:rsidRPr="00BD1A86">
        <w:rPr>
          <w:rFonts w:ascii="Times New Roman" w:hAnsi="Times New Roman" w:cs="Times New Roman"/>
          <w:sz w:val="24"/>
          <w:szCs w:val="24"/>
        </w:rPr>
        <w:t xml:space="preserve"> quando </w:t>
      </w:r>
      <w:r w:rsidR="0019650F" w:rsidRPr="00BD1A86">
        <w:rPr>
          <w:rFonts w:ascii="Times New Roman" w:hAnsi="Times New Roman" w:cs="Times New Roman"/>
          <w:sz w:val="24"/>
          <w:szCs w:val="24"/>
        </w:rPr>
        <w:t>possível</w:t>
      </w:r>
      <w:r w:rsidR="001E348F" w:rsidRPr="00BD1A86">
        <w:rPr>
          <w:rFonts w:ascii="Times New Roman" w:hAnsi="Times New Roman" w:cs="Times New Roman"/>
          <w:sz w:val="24"/>
          <w:szCs w:val="24"/>
        </w:rPr>
        <w:t xml:space="preserve">, </w:t>
      </w:r>
      <w:r w:rsidRPr="00BD1A86">
        <w:rPr>
          <w:rFonts w:ascii="Times New Roman" w:hAnsi="Times New Roman" w:cs="Times New Roman"/>
          <w:sz w:val="24"/>
          <w:szCs w:val="24"/>
        </w:rPr>
        <w:t>de carboidratos;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II – demonstração de que todos os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="00A10BE9" w:rsidRPr="00BD1A86">
        <w:rPr>
          <w:rFonts w:ascii="Times New Roman" w:hAnsi="Times New Roman" w:cs="Times New Roman"/>
          <w:sz w:val="24"/>
          <w:szCs w:val="24"/>
        </w:rPr>
        <w:t xml:space="preserve">s Relevantes </w:t>
      </w:r>
      <w:r w:rsidRPr="00BD1A86">
        <w:rPr>
          <w:rFonts w:ascii="Times New Roman" w:hAnsi="Times New Roman" w:cs="Times New Roman"/>
          <w:sz w:val="24"/>
          <w:szCs w:val="24"/>
        </w:rPr>
        <w:t>estão presentes no PPIR</w:t>
      </w:r>
      <w:r w:rsidR="0022395D" w:rsidRPr="00BD1A86">
        <w:rPr>
          <w:rFonts w:ascii="Times New Roman" w:hAnsi="Times New Roman" w:cs="Times New Roman"/>
          <w:sz w:val="24"/>
          <w:szCs w:val="24"/>
        </w:rPr>
        <w:t>, bem como a</w:t>
      </w:r>
      <w:r w:rsidR="00A20A47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8E22FB" w:rsidRPr="00BD1A86">
        <w:rPr>
          <w:rFonts w:ascii="Times New Roman" w:hAnsi="Times New Roman" w:cs="Times New Roman"/>
          <w:sz w:val="24"/>
          <w:szCs w:val="24"/>
        </w:rPr>
        <w:t xml:space="preserve">quantificação desses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="008E22FB" w:rsidRPr="00BD1A86">
        <w:rPr>
          <w:rFonts w:ascii="Times New Roman" w:hAnsi="Times New Roman" w:cs="Times New Roman"/>
          <w:sz w:val="24"/>
          <w:szCs w:val="24"/>
        </w:rPr>
        <w:t>s</w:t>
      </w:r>
      <w:r w:rsidR="00A85BF8" w:rsidRPr="00BD1A86">
        <w:rPr>
          <w:rFonts w:ascii="Times New Roman" w:hAnsi="Times New Roman" w:cs="Times New Roman"/>
          <w:sz w:val="24"/>
          <w:szCs w:val="24"/>
        </w:rPr>
        <w:t>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III – </w:t>
      </w:r>
      <w:r w:rsidR="00762DEA" w:rsidRPr="00BD1A86">
        <w:rPr>
          <w:rFonts w:ascii="Times New Roman" w:hAnsi="Times New Roman" w:cs="Times New Roman"/>
          <w:sz w:val="24"/>
          <w:szCs w:val="24"/>
        </w:rPr>
        <w:t>determinação da a</w:t>
      </w:r>
      <w:r w:rsidR="002A3B55" w:rsidRPr="00BD1A86">
        <w:rPr>
          <w:rFonts w:ascii="Times New Roman" w:hAnsi="Times New Roman" w:cs="Times New Roman"/>
          <w:sz w:val="24"/>
          <w:szCs w:val="24"/>
        </w:rPr>
        <w:t>tividade alergênica</w:t>
      </w:r>
      <w:r w:rsidR="00A85BF8" w:rsidRPr="00BD1A86">
        <w:rPr>
          <w:rFonts w:ascii="Times New Roman" w:hAnsi="Times New Roman" w:cs="Times New Roman"/>
          <w:sz w:val="24"/>
          <w:szCs w:val="24"/>
        </w:rPr>
        <w:t xml:space="preserve"> específica e</w:t>
      </w:r>
      <w:r w:rsidR="00762DEA" w:rsidRPr="00BD1A86">
        <w:rPr>
          <w:rFonts w:ascii="Times New Roman" w:hAnsi="Times New Roman" w:cs="Times New Roman"/>
          <w:sz w:val="24"/>
          <w:szCs w:val="24"/>
        </w:rPr>
        <w:t xml:space="preserve"> total</w:t>
      </w:r>
      <w:r w:rsidR="00CE7623" w:rsidRPr="00BD1A86">
        <w:rPr>
          <w:rFonts w:ascii="Times New Roman" w:hAnsi="Times New Roman" w:cs="Times New Roman"/>
          <w:sz w:val="24"/>
          <w:szCs w:val="24"/>
        </w:rPr>
        <w:t>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IV</w:t>
      </w:r>
      <w:r w:rsidR="00517B4E" w:rsidRPr="00BD1A86">
        <w:rPr>
          <w:rFonts w:ascii="Times New Roman" w:hAnsi="Times New Roman" w:cs="Times New Roman"/>
          <w:sz w:val="24"/>
          <w:szCs w:val="24"/>
        </w:rPr>
        <w:t xml:space="preserve"> – qualificação e especificações do </w:t>
      </w:r>
      <w:r w:rsidR="000F27B3" w:rsidRPr="00BD1A86">
        <w:rPr>
          <w:rFonts w:ascii="Times New Roman" w:hAnsi="Times New Roman" w:cs="Times New Roman"/>
          <w:sz w:val="24"/>
          <w:szCs w:val="24"/>
        </w:rPr>
        <w:t xml:space="preserve">Pool </w:t>
      </w:r>
      <w:r w:rsidR="00517B4E" w:rsidRPr="00BD1A86">
        <w:rPr>
          <w:rFonts w:ascii="Times New Roman" w:hAnsi="Times New Roman" w:cs="Times New Roman"/>
          <w:sz w:val="24"/>
          <w:szCs w:val="24"/>
        </w:rPr>
        <w:t xml:space="preserve">de </w:t>
      </w:r>
      <w:r w:rsidR="000F27B3" w:rsidRPr="00BD1A86">
        <w:rPr>
          <w:rFonts w:ascii="Times New Roman" w:hAnsi="Times New Roman" w:cs="Times New Roman"/>
          <w:sz w:val="24"/>
          <w:szCs w:val="24"/>
        </w:rPr>
        <w:t xml:space="preserve">Soro </w:t>
      </w:r>
      <w:r w:rsidR="00517B4E" w:rsidRPr="00BD1A86">
        <w:rPr>
          <w:rFonts w:ascii="Times New Roman" w:hAnsi="Times New Roman" w:cs="Times New Roman"/>
          <w:sz w:val="24"/>
          <w:szCs w:val="24"/>
        </w:rPr>
        <w:t>utilizado para a determinação da a</w:t>
      </w:r>
      <w:r w:rsidR="00A85BF8" w:rsidRPr="00BD1A86">
        <w:rPr>
          <w:rFonts w:ascii="Times New Roman" w:hAnsi="Times New Roman" w:cs="Times New Roman"/>
          <w:sz w:val="24"/>
          <w:szCs w:val="24"/>
        </w:rPr>
        <w:t>tividade alergênica (potência);</w:t>
      </w:r>
    </w:p>
    <w:p w:rsidR="00BD1A86" w:rsidRDefault="00DE1C1A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V </w:t>
      </w:r>
      <w:r w:rsidR="00740F1E" w:rsidRPr="00BD1A86">
        <w:rPr>
          <w:rFonts w:ascii="Times New Roman" w:hAnsi="Times New Roman" w:cs="Times New Roman"/>
          <w:sz w:val="24"/>
          <w:szCs w:val="24"/>
        </w:rPr>
        <w:t>–</w:t>
      </w:r>
      <w:r w:rsidR="002640BE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A85BF8" w:rsidRPr="00BD1A86">
        <w:rPr>
          <w:rFonts w:ascii="Times New Roman" w:hAnsi="Times New Roman" w:cs="Times New Roman"/>
          <w:sz w:val="24"/>
          <w:szCs w:val="24"/>
        </w:rPr>
        <w:t>caracterização das impurezas e contaminantes;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V</w:t>
      </w:r>
      <w:r w:rsidR="006750B8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 xml:space="preserve"> – estudo de calibração do PPIR de cada extrato com o </w:t>
      </w:r>
      <w:r w:rsidR="007E62FA" w:rsidRPr="00BD1A86">
        <w:rPr>
          <w:rFonts w:ascii="Times New Roman" w:hAnsi="Times New Roman" w:cs="Times New Roman"/>
          <w:sz w:val="24"/>
          <w:szCs w:val="24"/>
        </w:rPr>
        <w:t xml:space="preserve">Extrato Padrão </w:t>
      </w:r>
      <w:r w:rsidRPr="00BD1A86">
        <w:rPr>
          <w:rFonts w:ascii="Times New Roman" w:hAnsi="Times New Roman" w:cs="Times New Roman"/>
          <w:sz w:val="24"/>
          <w:szCs w:val="24"/>
        </w:rPr>
        <w:t xml:space="preserve">de </w:t>
      </w:r>
      <w:r w:rsidR="007E62FA" w:rsidRPr="00BD1A86">
        <w:rPr>
          <w:rFonts w:ascii="Times New Roman" w:hAnsi="Times New Roman" w:cs="Times New Roman"/>
          <w:sz w:val="24"/>
          <w:szCs w:val="24"/>
        </w:rPr>
        <w:t>Referência N</w:t>
      </w:r>
      <w:r w:rsidRPr="00BD1A86">
        <w:rPr>
          <w:rFonts w:ascii="Times New Roman" w:hAnsi="Times New Roman" w:cs="Times New Roman"/>
          <w:sz w:val="24"/>
          <w:szCs w:val="24"/>
        </w:rPr>
        <w:t xml:space="preserve">acional ou </w:t>
      </w:r>
      <w:r w:rsidR="007E62FA" w:rsidRPr="00BD1A86">
        <w:rPr>
          <w:rFonts w:ascii="Times New Roman" w:hAnsi="Times New Roman" w:cs="Times New Roman"/>
          <w:sz w:val="24"/>
          <w:szCs w:val="24"/>
        </w:rPr>
        <w:t>Internacional</w:t>
      </w:r>
      <w:r w:rsidRPr="00BD1A86">
        <w:rPr>
          <w:rFonts w:ascii="Times New Roman" w:hAnsi="Times New Roman" w:cs="Times New Roman"/>
          <w:sz w:val="24"/>
          <w:szCs w:val="24"/>
        </w:rPr>
        <w:t>, quando da existência destes;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VI</w:t>
      </w:r>
      <w:r w:rsidR="006750B8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 xml:space="preserve"> – descrição, especificações adotadas</w:t>
      </w:r>
      <w:r w:rsidR="008C6D75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e protocolos e relatórios de validação dos métodos utilizados para controle de qualidade do PPIR;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VII</w:t>
      </w:r>
      <w:r w:rsidR="006750B8" w:rsidRPr="00BD1A86">
        <w:rPr>
          <w:rFonts w:ascii="Times New Roman" w:hAnsi="Times New Roman" w:cs="Times New Roman"/>
          <w:sz w:val="24"/>
          <w:szCs w:val="24"/>
        </w:rPr>
        <w:t>I</w:t>
      </w:r>
      <w:r w:rsidRPr="00BD1A86">
        <w:rPr>
          <w:rFonts w:ascii="Times New Roman" w:hAnsi="Times New Roman" w:cs="Times New Roman"/>
          <w:sz w:val="24"/>
          <w:szCs w:val="24"/>
        </w:rPr>
        <w:t xml:space="preserve"> – propriedades al</w:t>
      </w:r>
      <w:r w:rsidR="007D0C55" w:rsidRPr="00BD1A86">
        <w:rPr>
          <w:rFonts w:ascii="Times New Roman" w:hAnsi="Times New Roman" w:cs="Times New Roman"/>
          <w:sz w:val="24"/>
          <w:szCs w:val="24"/>
        </w:rPr>
        <w:t>ergênica</w:t>
      </w:r>
      <w:r w:rsidR="00A85BF8" w:rsidRPr="00BD1A86">
        <w:rPr>
          <w:rFonts w:ascii="Times New Roman" w:hAnsi="Times New Roman" w:cs="Times New Roman"/>
          <w:sz w:val="24"/>
          <w:szCs w:val="24"/>
        </w:rPr>
        <w:t>s das proteínas do PPIR;</w:t>
      </w:r>
    </w:p>
    <w:p w:rsidR="00BD1A86" w:rsidRDefault="006750B8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IX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– estudo de </w:t>
      </w:r>
      <w:r w:rsidR="00032200" w:rsidRPr="00BD1A86">
        <w:rPr>
          <w:rFonts w:ascii="Times New Roman" w:hAnsi="Times New Roman" w:cs="Times New Roman"/>
          <w:sz w:val="24"/>
          <w:szCs w:val="24"/>
        </w:rPr>
        <w:t>p</w:t>
      </w:r>
      <w:r w:rsidR="00A85BF8" w:rsidRPr="00BD1A86">
        <w:rPr>
          <w:rFonts w:ascii="Times New Roman" w:hAnsi="Times New Roman" w:cs="Times New Roman"/>
          <w:sz w:val="24"/>
          <w:szCs w:val="24"/>
        </w:rPr>
        <w:t>adronização “in vitro” do PPIR;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 – estudo de padronizaç</w:t>
      </w:r>
      <w:r w:rsidR="00A85BF8" w:rsidRPr="00BD1A86">
        <w:rPr>
          <w:rFonts w:ascii="Times New Roman" w:hAnsi="Times New Roman" w:cs="Times New Roman"/>
          <w:sz w:val="24"/>
          <w:szCs w:val="24"/>
        </w:rPr>
        <w:t>ão biológica “in vivo” do PPIR;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XI </w:t>
      </w:r>
      <w:r w:rsidR="00425002" w:rsidRPr="00BD1A86">
        <w:rPr>
          <w:rFonts w:ascii="Times New Roman" w:hAnsi="Times New Roman" w:cs="Times New Roman"/>
          <w:sz w:val="24"/>
          <w:szCs w:val="24"/>
        </w:rPr>
        <w:t>–</w:t>
      </w:r>
      <w:r w:rsidRPr="00BD1A86">
        <w:rPr>
          <w:rFonts w:ascii="Times New Roman" w:hAnsi="Times New Roman" w:cs="Times New Roman"/>
          <w:sz w:val="24"/>
          <w:szCs w:val="24"/>
        </w:rPr>
        <w:t xml:space="preserve"> condições de armazenamento do PPIR; 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XII – protocolo</w:t>
      </w:r>
      <w:r w:rsidR="00425002" w:rsidRPr="00BD1A86">
        <w:rPr>
          <w:rFonts w:ascii="Times New Roman" w:hAnsi="Times New Roman" w:cs="Times New Roman"/>
          <w:sz w:val="24"/>
          <w:szCs w:val="24"/>
        </w:rPr>
        <w:t>s</w:t>
      </w:r>
      <w:r w:rsidRPr="00BD1A86">
        <w:rPr>
          <w:rFonts w:ascii="Times New Roman" w:hAnsi="Times New Roman" w:cs="Times New Roman"/>
          <w:sz w:val="24"/>
          <w:szCs w:val="24"/>
        </w:rPr>
        <w:t xml:space="preserve"> e relatório</w:t>
      </w:r>
      <w:r w:rsidR="00425002" w:rsidRPr="00BD1A86">
        <w:rPr>
          <w:rFonts w:ascii="Times New Roman" w:hAnsi="Times New Roman" w:cs="Times New Roman"/>
          <w:sz w:val="24"/>
          <w:szCs w:val="24"/>
        </w:rPr>
        <w:t>s</w:t>
      </w:r>
      <w:r w:rsidRPr="00BD1A86">
        <w:rPr>
          <w:rFonts w:ascii="Times New Roman" w:hAnsi="Times New Roman" w:cs="Times New Roman"/>
          <w:sz w:val="24"/>
          <w:szCs w:val="24"/>
        </w:rPr>
        <w:t xml:space="preserve"> do</w:t>
      </w:r>
      <w:r w:rsidR="00425002" w:rsidRPr="00BD1A86">
        <w:rPr>
          <w:rFonts w:ascii="Times New Roman" w:hAnsi="Times New Roman" w:cs="Times New Roman"/>
          <w:sz w:val="24"/>
          <w:szCs w:val="24"/>
        </w:rPr>
        <w:t>s</w:t>
      </w:r>
      <w:r w:rsidRPr="00BD1A86">
        <w:rPr>
          <w:rFonts w:ascii="Times New Roman" w:hAnsi="Times New Roman" w:cs="Times New Roman"/>
          <w:sz w:val="24"/>
          <w:szCs w:val="24"/>
        </w:rPr>
        <w:t xml:space="preserve"> estudo</w:t>
      </w:r>
      <w:r w:rsidR="00425002" w:rsidRPr="00BD1A86">
        <w:rPr>
          <w:rFonts w:ascii="Times New Roman" w:hAnsi="Times New Roman" w:cs="Times New Roman"/>
          <w:sz w:val="24"/>
          <w:szCs w:val="24"/>
        </w:rPr>
        <w:t>s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 estabilidade do lote de PPIR, realizado</w:t>
      </w:r>
      <w:r w:rsidR="00425002" w:rsidRPr="00BD1A86">
        <w:rPr>
          <w:rFonts w:ascii="Times New Roman" w:hAnsi="Times New Roman" w:cs="Times New Roman"/>
          <w:sz w:val="24"/>
          <w:szCs w:val="24"/>
        </w:rPr>
        <w:t>s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 acordo com a </w:t>
      </w:r>
      <w:r w:rsidR="008C6D75" w:rsidRPr="00BD1A86">
        <w:rPr>
          <w:rFonts w:ascii="Times New Roman" w:hAnsi="Times New Roman" w:cs="Times New Roman"/>
          <w:sz w:val="24"/>
          <w:szCs w:val="24"/>
        </w:rPr>
        <w:t xml:space="preserve">na Resolução da Diretoria Colegiada - RDC nº 50, de 20 de setembro de 2011, </w:t>
      </w:r>
      <w:r w:rsidRPr="00BD1A86">
        <w:rPr>
          <w:rFonts w:ascii="Times New Roman" w:hAnsi="Times New Roman" w:cs="Times New Roman"/>
          <w:sz w:val="24"/>
          <w:szCs w:val="24"/>
        </w:rPr>
        <w:t>e suas atualizações</w:t>
      </w:r>
      <w:r w:rsidR="00450F0E" w:rsidRPr="00BD1A86">
        <w:rPr>
          <w:rFonts w:ascii="Times New Roman" w:hAnsi="Times New Roman" w:cs="Times New Roman"/>
          <w:sz w:val="24"/>
          <w:szCs w:val="24"/>
        </w:rPr>
        <w:t>; e</w:t>
      </w:r>
    </w:p>
    <w:p w:rsidR="0054639F" w:rsidRPr="00BD1A86" w:rsidRDefault="00450F0E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XIII – procedimento operacional padrão para estabelecimento de lote de PPIR e para substituição de lote de PPIR</w:t>
      </w:r>
      <w:r w:rsidR="0054639F" w:rsidRPr="00BD1A86">
        <w:rPr>
          <w:rFonts w:ascii="Times New Roman" w:hAnsi="Times New Roman" w:cs="Times New Roman"/>
          <w:sz w:val="24"/>
          <w:szCs w:val="24"/>
        </w:rPr>
        <w:t>.</w:t>
      </w:r>
    </w:p>
    <w:p w:rsidR="00BD1A86" w:rsidRDefault="00646BC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1º </w:t>
      </w:r>
      <w:r w:rsidR="00884E70" w:rsidRPr="00BD1A86">
        <w:rPr>
          <w:rFonts w:ascii="Times New Roman" w:hAnsi="Times New Roman" w:cs="Times New Roman"/>
          <w:sz w:val="24"/>
          <w:szCs w:val="24"/>
        </w:rPr>
        <w:t xml:space="preserve">Na inexistência de </w:t>
      </w:r>
      <w:r w:rsidR="000F27B3" w:rsidRPr="00BD1A86">
        <w:rPr>
          <w:rFonts w:ascii="Times New Roman" w:hAnsi="Times New Roman" w:cs="Times New Roman"/>
          <w:sz w:val="24"/>
          <w:szCs w:val="24"/>
        </w:rPr>
        <w:t xml:space="preserve">Pool de Soro </w:t>
      </w:r>
      <w:r w:rsidR="003028F8" w:rsidRPr="00BD1A86">
        <w:rPr>
          <w:rFonts w:ascii="Times New Roman" w:hAnsi="Times New Roman" w:cs="Times New Roman"/>
          <w:sz w:val="24"/>
          <w:szCs w:val="24"/>
        </w:rPr>
        <w:t xml:space="preserve">para realização dos testes, a documentação referente aos incisos II, III, IV, VIII, IX e X </w:t>
      </w:r>
      <w:r w:rsidRPr="00BD1A86">
        <w:rPr>
          <w:rFonts w:ascii="Times New Roman" w:hAnsi="Times New Roman" w:cs="Times New Roman"/>
          <w:sz w:val="24"/>
          <w:szCs w:val="24"/>
        </w:rPr>
        <w:t xml:space="preserve">deste artigo </w:t>
      </w:r>
      <w:r w:rsidR="003028F8" w:rsidRPr="00BD1A86">
        <w:rPr>
          <w:rFonts w:ascii="Times New Roman" w:hAnsi="Times New Roman" w:cs="Times New Roman"/>
          <w:sz w:val="24"/>
          <w:szCs w:val="24"/>
        </w:rPr>
        <w:t>pode ser omitida, devendo ser apresentada justificativa técnica</w:t>
      </w:r>
      <w:r w:rsidRPr="00BD1A86">
        <w:rPr>
          <w:rFonts w:ascii="Times New Roman" w:hAnsi="Times New Roman" w:cs="Times New Roman"/>
          <w:sz w:val="24"/>
          <w:szCs w:val="24"/>
        </w:rPr>
        <w:t xml:space="preserve">, bem como </w:t>
      </w:r>
      <w:r w:rsidR="003028F8" w:rsidRPr="00BD1A86">
        <w:rPr>
          <w:rFonts w:ascii="Times New Roman" w:hAnsi="Times New Roman" w:cs="Times New Roman"/>
          <w:sz w:val="24"/>
          <w:szCs w:val="24"/>
        </w:rPr>
        <w:t>documentos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referentes a</w:t>
      </w:r>
      <w:r w:rsidR="003028F8" w:rsidRPr="00BD1A86">
        <w:rPr>
          <w:rFonts w:ascii="Times New Roman" w:hAnsi="Times New Roman" w:cs="Times New Roman"/>
          <w:sz w:val="24"/>
          <w:szCs w:val="24"/>
        </w:rPr>
        <w:t xml:space="preserve"> perfil de proteínas</w:t>
      </w:r>
      <w:r w:rsidR="00801C6F" w:rsidRPr="00BD1A86">
        <w:rPr>
          <w:rFonts w:ascii="Times New Roman" w:hAnsi="Times New Roman" w:cs="Times New Roman"/>
          <w:sz w:val="24"/>
          <w:szCs w:val="24"/>
        </w:rPr>
        <w:t>,</w:t>
      </w:r>
      <w:r w:rsidR="003028F8" w:rsidRPr="00BD1A86">
        <w:rPr>
          <w:rFonts w:ascii="Times New Roman" w:hAnsi="Times New Roman" w:cs="Times New Roman"/>
          <w:sz w:val="24"/>
          <w:szCs w:val="24"/>
        </w:rPr>
        <w:t xml:space="preserve"> conteúdo de proteína </w:t>
      </w:r>
      <w:r w:rsidR="00223101" w:rsidRPr="00BD1A86">
        <w:rPr>
          <w:rFonts w:ascii="Times New Roman" w:hAnsi="Times New Roman" w:cs="Times New Roman"/>
          <w:sz w:val="24"/>
          <w:szCs w:val="24"/>
        </w:rPr>
        <w:t>total</w:t>
      </w:r>
      <w:r w:rsidR="00D208D3" w:rsidRPr="00BD1A86">
        <w:rPr>
          <w:rFonts w:ascii="Times New Roman" w:hAnsi="Times New Roman" w:cs="Times New Roman"/>
          <w:sz w:val="24"/>
          <w:szCs w:val="24"/>
        </w:rPr>
        <w:t xml:space="preserve"> e</w:t>
      </w:r>
      <w:r w:rsidR="00FA4613" w:rsidRPr="00BD1A86">
        <w:rPr>
          <w:rFonts w:ascii="Times New Roman" w:hAnsi="Times New Roman" w:cs="Times New Roman"/>
          <w:sz w:val="24"/>
          <w:szCs w:val="24"/>
        </w:rPr>
        <w:t>, se possível,</w:t>
      </w:r>
      <w:r w:rsidR="00D208D3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801C6F" w:rsidRPr="00BD1A86">
        <w:rPr>
          <w:rFonts w:ascii="Times New Roman" w:hAnsi="Times New Roman" w:cs="Times New Roman"/>
          <w:sz w:val="24"/>
          <w:szCs w:val="24"/>
        </w:rPr>
        <w:t xml:space="preserve">conteúdo </w:t>
      </w:r>
      <w:r w:rsidR="00D208D3" w:rsidRPr="00BD1A86">
        <w:rPr>
          <w:rFonts w:ascii="Times New Roman" w:hAnsi="Times New Roman" w:cs="Times New Roman"/>
          <w:sz w:val="24"/>
          <w:szCs w:val="24"/>
        </w:rPr>
        <w:t xml:space="preserve">de </w:t>
      </w:r>
      <w:r w:rsidR="00AA6D01" w:rsidRPr="00BD1A86">
        <w:rPr>
          <w:rFonts w:ascii="Times New Roman" w:hAnsi="Times New Roman" w:cs="Times New Roman"/>
          <w:sz w:val="24"/>
          <w:szCs w:val="24"/>
        </w:rPr>
        <w:t>Alérgeno</w:t>
      </w:r>
      <w:r w:rsidR="00D208D3" w:rsidRPr="00BD1A86">
        <w:rPr>
          <w:rFonts w:ascii="Times New Roman" w:hAnsi="Times New Roman" w:cs="Times New Roman"/>
          <w:sz w:val="24"/>
          <w:szCs w:val="24"/>
        </w:rPr>
        <w:t>s individuais</w:t>
      </w:r>
      <w:r w:rsidR="00223101" w:rsidRPr="00BD1A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1A86" w:rsidRDefault="00646BC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2º </w:t>
      </w:r>
      <w:r w:rsidR="003028F8" w:rsidRPr="00BD1A86">
        <w:rPr>
          <w:rFonts w:ascii="Times New Roman" w:hAnsi="Times New Roman" w:cs="Times New Roman"/>
          <w:sz w:val="24"/>
          <w:szCs w:val="24"/>
        </w:rPr>
        <w:t xml:space="preserve">A não apresentação de algum </w:t>
      </w:r>
      <w:r w:rsidRPr="00BD1A86">
        <w:rPr>
          <w:rFonts w:ascii="Times New Roman" w:hAnsi="Times New Roman" w:cs="Times New Roman"/>
          <w:sz w:val="24"/>
          <w:szCs w:val="24"/>
        </w:rPr>
        <w:t xml:space="preserve">dos </w:t>
      </w:r>
      <w:r w:rsidR="003028F8" w:rsidRPr="00BD1A86">
        <w:rPr>
          <w:rFonts w:ascii="Times New Roman" w:hAnsi="Times New Roman" w:cs="Times New Roman"/>
          <w:sz w:val="24"/>
          <w:szCs w:val="24"/>
        </w:rPr>
        <w:t xml:space="preserve">documentos </w:t>
      </w:r>
      <w:r w:rsidRPr="00BD1A86">
        <w:rPr>
          <w:rFonts w:ascii="Times New Roman" w:hAnsi="Times New Roman" w:cs="Times New Roman"/>
          <w:sz w:val="24"/>
          <w:szCs w:val="24"/>
        </w:rPr>
        <w:t xml:space="preserve">a que se refere o § 1º deste artigo </w:t>
      </w:r>
      <w:r w:rsidR="003028F8" w:rsidRPr="00BD1A86">
        <w:rPr>
          <w:rFonts w:ascii="Times New Roman" w:hAnsi="Times New Roman" w:cs="Times New Roman"/>
          <w:sz w:val="24"/>
          <w:szCs w:val="24"/>
        </w:rPr>
        <w:t>deve ser tecnicamente justificada.</w:t>
      </w:r>
    </w:p>
    <w:p w:rsidR="0054639F" w:rsidRPr="00BD1A86" w:rsidRDefault="0054639F" w:rsidP="00BD1A86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Seção IV</w:t>
      </w:r>
    </w:p>
    <w:p w:rsidR="0054639F" w:rsidRPr="00BD1A86" w:rsidRDefault="0054639F" w:rsidP="00BD1A86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4A31F3" w:rsidRPr="00BD1A86">
        <w:rPr>
          <w:rFonts w:ascii="Times New Roman" w:hAnsi="Times New Roman" w:cs="Times New Roman"/>
          <w:b/>
          <w:bCs/>
          <w:sz w:val="24"/>
          <w:szCs w:val="24"/>
        </w:rPr>
        <w:t>os Estudos de</w:t>
      </w:r>
      <w:r w:rsidRPr="00BD1A86">
        <w:rPr>
          <w:rFonts w:ascii="Times New Roman" w:hAnsi="Times New Roman" w:cs="Times New Roman"/>
          <w:b/>
          <w:bCs/>
          <w:sz w:val="24"/>
          <w:szCs w:val="24"/>
        </w:rPr>
        <w:t xml:space="preserve"> Estabilidade </w:t>
      </w:r>
      <w:r w:rsidR="00A85B77" w:rsidRPr="00BD1A86">
        <w:rPr>
          <w:rFonts w:ascii="Times New Roman" w:hAnsi="Times New Roman" w:cs="Times New Roman"/>
          <w:b/>
          <w:bCs/>
          <w:sz w:val="24"/>
          <w:szCs w:val="24"/>
        </w:rPr>
        <w:t xml:space="preserve">dos </w:t>
      </w:r>
      <w:r w:rsidR="00BD4B73" w:rsidRPr="00BD1A86">
        <w:rPr>
          <w:rFonts w:ascii="Times New Roman" w:hAnsi="Times New Roman" w:cs="Times New Roman"/>
          <w:b/>
          <w:bCs/>
          <w:sz w:val="24"/>
          <w:szCs w:val="24"/>
        </w:rPr>
        <w:t>Produtos Alergênicos Industrializados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3</w:t>
      </w:r>
      <w:r w:rsidR="00F35F30" w:rsidRPr="00BD1A86">
        <w:rPr>
          <w:rFonts w:ascii="Times New Roman" w:hAnsi="Times New Roman" w:cs="Times New Roman"/>
          <w:sz w:val="24"/>
          <w:szCs w:val="24"/>
        </w:rPr>
        <w:t>6</w:t>
      </w:r>
      <w:r w:rsidRPr="00BD1A86">
        <w:rPr>
          <w:rFonts w:ascii="Times New Roman" w:hAnsi="Times New Roman" w:cs="Times New Roman"/>
          <w:sz w:val="24"/>
          <w:szCs w:val="24"/>
        </w:rPr>
        <w:t xml:space="preserve"> No ato do protocolo de pedido de registro de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, a empresa solicitante deverá apresentar os protocolos e os relatórios dos estudos de estabilidade, de acordo com </w:t>
      </w:r>
      <w:r w:rsidR="00646BCF" w:rsidRPr="00BD1A86">
        <w:rPr>
          <w:rFonts w:ascii="Times New Roman" w:hAnsi="Times New Roman" w:cs="Times New Roman"/>
          <w:sz w:val="24"/>
          <w:szCs w:val="24"/>
        </w:rPr>
        <w:t xml:space="preserve">na Resolução da Diretoria Colegiada - RDC nº 50, de 20 de setembro de 2011, </w:t>
      </w:r>
      <w:r w:rsidRPr="00BD1A86">
        <w:rPr>
          <w:rFonts w:ascii="Times New Roman" w:hAnsi="Times New Roman" w:cs="Times New Roman"/>
          <w:sz w:val="24"/>
          <w:szCs w:val="24"/>
        </w:rPr>
        <w:t xml:space="preserve">e suas atualizações, para o </w:t>
      </w:r>
      <w:r w:rsidR="009B0484" w:rsidRPr="00BD1A86">
        <w:rPr>
          <w:rFonts w:ascii="Times New Roman" w:hAnsi="Times New Roman" w:cs="Times New Roman"/>
          <w:sz w:val="24"/>
          <w:szCs w:val="24"/>
        </w:rPr>
        <w:t>Princípio Ativo</w:t>
      </w:r>
      <w:r w:rsidRPr="00BD1A86">
        <w:rPr>
          <w:rFonts w:ascii="Times New Roman" w:hAnsi="Times New Roman" w:cs="Times New Roman"/>
          <w:sz w:val="24"/>
          <w:szCs w:val="24"/>
        </w:rPr>
        <w:t xml:space="preserve">, intermediários e produto alergênico a granel, caso sejam armazenados, </w:t>
      </w:r>
      <w:r w:rsidR="007C4039" w:rsidRPr="00BD1A86">
        <w:rPr>
          <w:rFonts w:ascii="Times New Roman" w:hAnsi="Times New Roman" w:cs="Times New Roman"/>
          <w:sz w:val="24"/>
          <w:szCs w:val="24"/>
        </w:rPr>
        <w:t xml:space="preserve">e </w:t>
      </w:r>
      <w:r w:rsidR="00894556" w:rsidRPr="00BD1A86">
        <w:rPr>
          <w:rFonts w:ascii="Times New Roman" w:hAnsi="Times New Roman" w:cs="Times New Roman"/>
          <w:sz w:val="24"/>
          <w:szCs w:val="24"/>
        </w:rPr>
        <w:t xml:space="preserve">para o </w:t>
      </w:r>
      <w:r w:rsidRPr="00BD1A86">
        <w:rPr>
          <w:rFonts w:ascii="Times New Roman" w:hAnsi="Times New Roman" w:cs="Times New Roman"/>
          <w:sz w:val="24"/>
          <w:szCs w:val="24"/>
        </w:rPr>
        <w:t xml:space="preserve">diluente e o </w:t>
      </w:r>
      <w:r w:rsidR="000A7E86" w:rsidRPr="00BD1A86">
        <w:rPr>
          <w:rFonts w:ascii="Times New Roman" w:hAnsi="Times New Roman" w:cs="Times New Roman"/>
          <w:sz w:val="24"/>
          <w:szCs w:val="24"/>
        </w:rPr>
        <w:t>Produto Alergênico Industrializado</w:t>
      </w:r>
      <w:r w:rsidRPr="00BD1A86">
        <w:rPr>
          <w:rFonts w:ascii="Times New Roman" w:hAnsi="Times New Roman" w:cs="Times New Roman"/>
          <w:sz w:val="24"/>
          <w:szCs w:val="24"/>
        </w:rPr>
        <w:t xml:space="preserve"> terminado.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1º Para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Pr="00BD1A86">
        <w:rPr>
          <w:rFonts w:ascii="Times New Roman" w:hAnsi="Times New Roman" w:cs="Times New Roman"/>
          <w:sz w:val="24"/>
          <w:szCs w:val="24"/>
        </w:rPr>
        <w:t xml:space="preserve">, </w:t>
      </w:r>
      <w:r w:rsidR="00E5376E" w:rsidRPr="00BD1A86">
        <w:rPr>
          <w:rFonts w:ascii="Times New Roman" w:hAnsi="Times New Roman" w:cs="Times New Roman"/>
          <w:sz w:val="24"/>
          <w:szCs w:val="24"/>
        </w:rPr>
        <w:t>relatório</w:t>
      </w:r>
      <w:r w:rsidR="009423EC" w:rsidRPr="00BD1A86">
        <w:rPr>
          <w:rFonts w:ascii="Times New Roman" w:hAnsi="Times New Roman" w:cs="Times New Roman"/>
          <w:sz w:val="24"/>
          <w:szCs w:val="24"/>
        </w:rPr>
        <w:t>s concluídos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 estabilidade devem ser enviados </w:t>
      </w:r>
      <w:r w:rsidR="007C4039" w:rsidRPr="00BD1A86">
        <w:rPr>
          <w:rFonts w:ascii="Times New Roman" w:hAnsi="Times New Roman" w:cs="Times New Roman"/>
          <w:sz w:val="24"/>
          <w:szCs w:val="24"/>
        </w:rPr>
        <w:t>quanto ao</w:t>
      </w:r>
      <w:r w:rsidRPr="00BD1A86">
        <w:rPr>
          <w:rFonts w:ascii="Times New Roman" w:hAnsi="Times New Roman" w:cs="Times New Roman"/>
          <w:sz w:val="24"/>
          <w:szCs w:val="24"/>
        </w:rPr>
        <w:t xml:space="preserve"> extrato representativo do </w:t>
      </w:r>
      <w:r w:rsidR="006F4551" w:rsidRPr="00BD1A86">
        <w:rPr>
          <w:rFonts w:ascii="Times New Roman" w:hAnsi="Times New Roman" w:cs="Times New Roman"/>
          <w:sz w:val="24"/>
          <w:szCs w:val="24"/>
        </w:rPr>
        <w:t>Grupo Homólogo</w:t>
      </w:r>
      <w:r w:rsidRPr="00BD1A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2º Para os </w:t>
      </w:r>
      <w:r w:rsidR="00A85BF8" w:rsidRPr="00BD1A86">
        <w:rPr>
          <w:rFonts w:ascii="Times New Roman" w:hAnsi="Times New Roman" w:cs="Times New Roman"/>
          <w:sz w:val="24"/>
          <w:szCs w:val="24"/>
        </w:rPr>
        <w:t xml:space="preserve">demais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="00A85BF8" w:rsidRPr="00BD1A86">
        <w:rPr>
          <w:rFonts w:ascii="Times New Roman" w:hAnsi="Times New Roman" w:cs="Times New Roman"/>
          <w:sz w:val="24"/>
          <w:szCs w:val="24"/>
        </w:rPr>
        <w:t xml:space="preserve"> não </w:t>
      </w:r>
      <w:r w:rsidRPr="00BD1A86">
        <w:rPr>
          <w:rFonts w:ascii="Times New Roman" w:hAnsi="Times New Roman" w:cs="Times New Roman"/>
          <w:sz w:val="24"/>
          <w:szCs w:val="24"/>
        </w:rPr>
        <w:t xml:space="preserve">representativos do </w:t>
      </w:r>
      <w:r w:rsidR="006F4551" w:rsidRPr="00BD1A86">
        <w:rPr>
          <w:rFonts w:ascii="Times New Roman" w:hAnsi="Times New Roman" w:cs="Times New Roman"/>
          <w:sz w:val="24"/>
          <w:szCs w:val="24"/>
        </w:rPr>
        <w:t>Grupo Homólogo</w:t>
      </w:r>
      <w:r w:rsidRPr="00BD1A86">
        <w:rPr>
          <w:rFonts w:ascii="Times New Roman" w:hAnsi="Times New Roman" w:cs="Times New Roman"/>
          <w:sz w:val="24"/>
          <w:szCs w:val="24"/>
        </w:rPr>
        <w:t>, serão aceitos protocolos e relatórios de estudos de estabilidade de acompanhamento.</w:t>
      </w:r>
    </w:p>
    <w:p w:rsidR="00BD1A86" w:rsidRDefault="00CE762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3º Para produtos derivados de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</w:t>
      </w:r>
      <w:r w:rsidRPr="00BD1A86">
        <w:rPr>
          <w:rFonts w:ascii="Times New Roman" w:hAnsi="Times New Roman" w:cs="Times New Roman"/>
          <w:sz w:val="24"/>
          <w:szCs w:val="24"/>
        </w:rPr>
        <w:t>s apresentados em kit de diagnóstico, deverão ser apresentados estudos de estabilidade para cada componente do kit.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271DD7" w:rsidRPr="00BD1A86">
        <w:rPr>
          <w:rFonts w:ascii="Times New Roman" w:hAnsi="Times New Roman" w:cs="Times New Roman"/>
          <w:sz w:val="24"/>
          <w:szCs w:val="24"/>
        </w:rPr>
        <w:t>3</w:t>
      </w:r>
      <w:r w:rsidR="00F35F30" w:rsidRPr="00BD1A86">
        <w:rPr>
          <w:rFonts w:ascii="Times New Roman" w:hAnsi="Times New Roman" w:cs="Times New Roman"/>
          <w:sz w:val="24"/>
          <w:szCs w:val="24"/>
        </w:rPr>
        <w:t>7</w:t>
      </w:r>
      <w:r w:rsidRPr="00BD1A86">
        <w:rPr>
          <w:rFonts w:ascii="Times New Roman" w:hAnsi="Times New Roman" w:cs="Times New Roman"/>
          <w:sz w:val="24"/>
          <w:szCs w:val="24"/>
        </w:rPr>
        <w:t xml:space="preserve"> Os estudos de estabilidade devem incluir, entre outr</w:t>
      </w:r>
      <w:r w:rsidR="004A31F3" w:rsidRPr="00BD1A86">
        <w:rPr>
          <w:rFonts w:ascii="Times New Roman" w:hAnsi="Times New Roman" w:cs="Times New Roman"/>
          <w:sz w:val="24"/>
          <w:szCs w:val="24"/>
        </w:rPr>
        <w:t>a</w:t>
      </w:r>
      <w:r w:rsidR="00CE7623" w:rsidRPr="00BD1A86">
        <w:rPr>
          <w:rFonts w:ascii="Times New Roman" w:hAnsi="Times New Roman" w:cs="Times New Roman"/>
          <w:sz w:val="24"/>
          <w:szCs w:val="24"/>
        </w:rPr>
        <w:t>s</w:t>
      </w:r>
      <w:r w:rsidR="006E31BF" w:rsidRPr="00BD1A86">
        <w:rPr>
          <w:rFonts w:ascii="Times New Roman" w:hAnsi="Times New Roman" w:cs="Times New Roman"/>
          <w:sz w:val="24"/>
          <w:szCs w:val="24"/>
        </w:rPr>
        <w:t xml:space="preserve"> informações</w:t>
      </w:r>
      <w:r w:rsidR="00CE7623" w:rsidRPr="00BD1A86">
        <w:rPr>
          <w:rFonts w:ascii="Times New Roman" w:hAnsi="Times New Roman" w:cs="Times New Roman"/>
          <w:sz w:val="24"/>
          <w:szCs w:val="24"/>
        </w:rPr>
        <w:t>, avaliação de</w:t>
      </w:r>
      <w:r w:rsidRPr="00BD1A86">
        <w:rPr>
          <w:rFonts w:ascii="Times New Roman" w:hAnsi="Times New Roman" w:cs="Times New Roman"/>
          <w:sz w:val="24"/>
          <w:szCs w:val="24"/>
        </w:rPr>
        <w:t xml:space="preserve"> potência dos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1º </w:t>
      </w:r>
      <w:r w:rsidR="006E31BF" w:rsidRPr="00BD1A86">
        <w:rPr>
          <w:rFonts w:ascii="Times New Roman" w:hAnsi="Times New Roman" w:cs="Times New Roman"/>
          <w:sz w:val="24"/>
          <w:szCs w:val="24"/>
        </w:rPr>
        <w:t>Quando da disponibilidade de teste específico para avaliação de potência, n</w:t>
      </w:r>
      <w:r w:rsidRPr="00BD1A86">
        <w:rPr>
          <w:rFonts w:ascii="Times New Roman" w:hAnsi="Times New Roman" w:cs="Times New Roman"/>
          <w:sz w:val="24"/>
          <w:szCs w:val="24"/>
        </w:rPr>
        <w:t xml:space="preserve">ão serão aceitos dados de estabilidade que representem a potência do produto </w:t>
      </w:r>
      <w:r w:rsidR="006E31BF" w:rsidRPr="00BD1A86">
        <w:rPr>
          <w:rFonts w:ascii="Times New Roman" w:hAnsi="Times New Roman" w:cs="Times New Roman"/>
          <w:sz w:val="24"/>
          <w:szCs w:val="24"/>
        </w:rPr>
        <w:t xml:space="preserve">por meio da </w:t>
      </w:r>
      <w:r w:rsidRPr="00BD1A86">
        <w:rPr>
          <w:rFonts w:ascii="Times New Roman" w:hAnsi="Times New Roman" w:cs="Times New Roman"/>
          <w:sz w:val="24"/>
          <w:szCs w:val="24"/>
        </w:rPr>
        <w:t xml:space="preserve">quantidade de proteína total do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="006E31BF" w:rsidRPr="00BD1A86">
        <w:rPr>
          <w:rFonts w:ascii="Times New Roman" w:hAnsi="Times New Roman" w:cs="Times New Roman"/>
          <w:sz w:val="24"/>
          <w:szCs w:val="24"/>
        </w:rPr>
        <w:t>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2º Caso a </w:t>
      </w:r>
      <w:r w:rsidR="00794585" w:rsidRPr="00BD1A86">
        <w:rPr>
          <w:rFonts w:ascii="Times New Roman" w:hAnsi="Times New Roman" w:cs="Times New Roman"/>
          <w:sz w:val="24"/>
          <w:szCs w:val="24"/>
        </w:rPr>
        <w:t>Vacina Alergênica Industrializada</w:t>
      </w:r>
      <w:r w:rsidRPr="00BD1A86">
        <w:rPr>
          <w:rFonts w:ascii="Times New Roman" w:hAnsi="Times New Roman" w:cs="Times New Roman"/>
          <w:sz w:val="24"/>
          <w:szCs w:val="24"/>
        </w:rPr>
        <w:t xml:space="preserve"> seja proveniente de uma mistura de </w:t>
      </w:r>
      <w:r w:rsidR="006F4551" w:rsidRPr="00BD1A86">
        <w:rPr>
          <w:rFonts w:ascii="Times New Roman" w:hAnsi="Times New Roman" w:cs="Times New Roman"/>
          <w:sz w:val="24"/>
          <w:szCs w:val="24"/>
        </w:rPr>
        <w:t xml:space="preserve">Extratos Alergênicos Simples </w:t>
      </w:r>
      <w:r w:rsidRPr="00BD1A86">
        <w:rPr>
          <w:rFonts w:ascii="Times New Roman" w:hAnsi="Times New Roman" w:cs="Times New Roman"/>
          <w:sz w:val="24"/>
          <w:szCs w:val="24"/>
        </w:rPr>
        <w:t xml:space="preserve">de diferentes </w:t>
      </w:r>
      <w:r w:rsidR="00981A5D" w:rsidRPr="00BD1A86">
        <w:rPr>
          <w:rFonts w:ascii="Times New Roman" w:hAnsi="Times New Roman" w:cs="Times New Roman"/>
          <w:sz w:val="24"/>
          <w:szCs w:val="24"/>
        </w:rPr>
        <w:t>Grupos Homólogos</w:t>
      </w:r>
      <w:r w:rsidRPr="00BD1A86">
        <w:rPr>
          <w:rFonts w:ascii="Times New Roman" w:hAnsi="Times New Roman" w:cs="Times New Roman"/>
          <w:sz w:val="24"/>
          <w:szCs w:val="24"/>
        </w:rPr>
        <w:t xml:space="preserve">, a potência de cada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="00CE7623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6E31BF" w:rsidRPr="00BD1A86">
        <w:rPr>
          <w:rFonts w:ascii="Times New Roman" w:hAnsi="Times New Roman" w:cs="Times New Roman"/>
          <w:sz w:val="24"/>
          <w:szCs w:val="24"/>
        </w:rPr>
        <w:t xml:space="preserve">Simples </w:t>
      </w:r>
      <w:r w:rsidRPr="00BD1A86">
        <w:rPr>
          <w:rFonts w:ascii="Times New Roman" w:hAnsi="Times New Roman" w:cs="Times New Roman"/>
          <w:sz w:val="24"/>
          <w:szCs w:val="24"/>
        </w:rPr>
        <w:t xml:space="preserve">deverá ser acompanhada durante todo o estudo de estabilidade de longa duração </w:t>
      </w:r>
      <w:r w:rsidR="006E31BF" w:rsidRPr="00BD1A86">
        <w:rPr>
          <w:rFonts w:ascii="Times New Roman" w:hAnsi="Times New Roman" w:cs="Times New Roman"/>
          <w:sz w:val="24"/>
          <w:szCs w:val="24"/>
        </w:rPr>
        <w:t>dessa vacina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BD1A86" w:rsidRDefault="00B72F18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§ 3º Excetua-se do disposto no </w:t>
      </w:r>
      <w:r w:rsidRPr="00BD1A86">
        <w:rPr>
          <w:rFonts w:ascii="Times New Roman" w:hAnsi="Times New Roman" w:cs="Times New Roman"/>
          <w:i/>
          <w:sz w:val="24"/>
          <w:szCs w:val="24"/>
        </w:rPr>
        <w:t>caput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deste artigo os produtos derivados de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</w:t>
      </w:r>
      <w:r w:rsidRPr="00BD1A86">
        <w:rPr>
          <w:rFonts w:ascii="Times New Roman" w:hAnsi="Times New Roman" w:cs="Times New Roman"/>
          <w:sz w:val="24"/>
          <w:szCs w:val="24"/>
        </w:rPr>
        <w:t>s</w:t>
      </w:r>
      <w:r w:rsidR="00D208D3" w:rsidRPr="00BD1A86">
        <w:rPr>
          <w:rFonts w:ascii="Times New Roman" w:hAnsi="Times New Roman" w:cs="Times New Roman"/>
          <w:sz w:val="24"/>
          <w:szCs w:val="24"/>
        </w:rPr>
        <w:t xml:space="preserve">, para os quais deve ser avaliada a concentração ou dose </w:t>
      </w:r>
      <w:r w:rsidR="007F1F9E" w:rsidRPr="00BD1A86">
        <w:rPr>
          <w:rFonts w:ascii="Times New Roman" w:hAnsi="Times New Roman" w:cs="Times New Roman"/>
          <w:sz w:val="24"/>
          <w:szCs w:val="24"/>
        </w:rPr>
        <w:t xml:space="preserve">do </w:t>
      </w:r>
      <w:r w:rsidR="009B0484" w:rsidRPr="00BD1A86">
        <w:rPr>
          <w:rFonts w:ascii="Times New Roman" w:hAnsi="Times New Roman" w:cs="Times New Roman"/>
          <w:sz w:val="24"/>
          <w:szCs w:val="24"/>
        </w:rPr>
        <w:t>Princípio Ativo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F35F30" w:rsidRPr="00BD1A86">
        <w:rPr>
          <w:rFonts w:ascii="Times New Roman" w:hAnsi="Times New Roman" w:cs="Times New Roman"/>
          <w:sz w:val="24"/>
          <w:szCs w:val="24"/>
        </w:rPr>
        <w:t>38</w:t>
      </w:r>
      <w:r w:rsidRPr="00BD1A86">
        <w:rPr>
          <w:rFonts w:ascii="Times New Roman" w:hAnsi="Times New Roman" w:cs="Times New Roman"/>
          <w:sz w:val="24"/>
          <w:szCs w:val="24"/>
        </w:rPr>
        <w:t xml:space="preserve"> Para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7C4039" w:rsidRPr="00BD1A86">
        <w:rPr>
          <w:rFonts w:ascii="Times New Roman" w:hAnsi="Times New Roman" w:cs="Times New Roman"/>
          <w:sz w:val="24"/>
          <w:szCs w:val="24"/>
        </w:rPr>
        <w:t>Industrializados</w:t>
      </w:r>
      <w:r w:rsidRPr="00BD1A86">
        <w:rPr>
          <w:rFonts w:ascii="Times New Roman" w:hAnsi="Times New Roman" w:cs="Times New Roman"/>
          <w:sz w:val="24"/>
          <w:szCs w:val="24"/>
        </w:rPr>
        <w:t xml:space="preserve">, destinados à venda para produção de produtos nominais ao paciente ou ao profissional de saúde, o fabricante do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deverá comprovar, por meio de estudos de estabilidade em uso, que o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Pr="00BD1A86">
        <w:rPr>
          <w:rFonts w:ascii="Times New Roman" w:hAnsi="Times New Roman" w:cs="Times New Roman"/>
          <w:sz w:val="24"/>
          <w:szCs w:val="24"/>
        </w:rPr>
        <w:t xml:space="preserve"> mantém suas propriedades e qualidade após aberto durante um período pré-determinado e após um número máximo de perfurações do frasco.</w:t>
      </w:r>
    </w:p>
    <w:p w:rsidR="0054639F" w:rsidRPr="00BD1A86" w:rsidRDefault="00F35F30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39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3504B5" w:rsidRPr="00BD1A86">
        <w:rPr>
          <w:rFonts w:ascii="Times New Roman" w:hAnsi="Times New Roman" w:cs="Times New Roman"/>
          <w:sz w:val="24"/>
          <w:szCs w:val="24"/>
        </w:rPr>
        <w:t>O fabricante do Extrato</w:t>
      </w:r>
      <w:r w:rsidR="003A05B6" w:rsidRPr="00BD1A86">
        <w:rPr>
          <w:rFonts w:ascii="Times New Roman" w:hAnsi="Times New Roman" w:cs="Times New Roman"/>
          <w:sz w:val="24"/>
          <w:szCs w:val="24"/>
        </w:rPr>
        <w:t xml:space="preserve"> Alergênico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3504B5" w:rsidRPr="00BD1A86">
        <w:rPr>
          <w:rFonts w:ascii="Times New Roman" w:hAnsi="Times New Roman" w:cs="Times New Roman"/>
          <w:sz w:val="24"/>
          <w:szCs w:val="24"/>
        </w:rPr>
        <w:t>I</w:t>
      </w:r>
      <w:r w:rsidR="0054639F" w:rsidRPr="00BD1A86">
        <w:rPr>
          <w:rFonts w:ascii="Times New Roman" w:hAnsi="Times New Roman" w:cs="Times New Roman"/>
          <w:sz w:val="24"/>
          <w:szCs w:val="24"/>
        </w:rPr>
        <w:t>ndustrializado destinado à venda para produção</w:t>
      </w:r>
      <w:r w:rsidR="008777DC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de </w:t>
      </w:r>
      <w:r w:rsidR="00760259" w:rsidRPr="00BD1A86">
        <w:rPr>
          <w:rFonts w:ascii="Times New Roman" w:hAnsi="Times New Roman" w:cs="Times New Roman"/>
          <w:sz w:val="24"/>
          <w:szCs w:val="24"/>
        </w:rPr>
        <w:t>Vacina Alergênica Nominal ao Paciente, Vacina Alergênica para Uso de Profissional Habilitado</w:t>
      </w:r>
      <w:r w:rsidR="0060619C" w:rsidRPr="00BD1A86">
        <w:rPr>
          <w:rFonts w:ascii="Times New Roman" w:hAnsi="Times New Roman" w:cs="Times New Roman"/>
          <w:sz w:val="24"/>
          <w:szCs w:val="24"/>
        </w:rPr>
        <w:t xml:space="preserve"> ou</w:t>
      </w:r>
      <w:r w:rsidR="00760259" w:rsidRPr="00BD1A86">
        <w:rPr>
          <w:rFonts w:ascii="Times New Roman" w:hAnsi="Times New Roman" w:cs="Times New Roman"/>
          <w:sz w:val="24"/>
          <w:szCs w:val="24"/>
        </w:rPr>
        <w:t xml:space="preserve"> Produto Alergênico para Diagnóstico para Uso de Profissional Habilitado </w:t>
      </w:r>
      <w:r w:rsidR="0054639F" w:rsidRPr="00BD1A86">
        <w:rPr>
          <w:rFonts w:ascii="Times New Roman" w:hAnsi="Times New Roman" w:cs="Times New Roman"/>
          <w:sz w:val="24"/>
          <w:szCs w:val="24"/>
        </w:rPr>
        <w:t>deverá demonstrar com</w:t>
      </w:r>
      <w:r w:rsidR="004A31F3" w:rsidRPr="00BD1A86">
        <w:rPr>
          <w:rFonts w:ascii="Times New Roman" w:hAnsi="Times New Roman" w:cs="Times New Roman"/>
          <w:sz w:val="24"/>
          <w:szCs w:val="24"/>
        </w:rPr>
        <w:t>patibilidade com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outros extratos e diluentes.</w:t>
      </w:r>
    </w:p>
    <w:p w:rsidR="0054639F" w:rsidRPr="00BD1A86" w:rsidRDefault="00271DD7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4</w:t>
      </w:r>
      <w:r w:rsidR="00F35F30" w:rsidRPr="00BD1A86">
        <w:rPr>
          <w:rFonts w:ascii="Times New Roman" w:hAnsi="Times New Roman" w:cs="Times New Roman"/>
          <w:sz w:val="24"/>
          <w:szCs w:val="24"/>
        </w:rPr>
        <w:t xml:space="preserve">0 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O solicitante do registro também deverá comprovar que </w:t>
      </w:r>
      <w:r w:rsidR="00FC4A45" w:rsidRPr="00BD1A86">
        <w:rPr>
          <w:rFonts w:ascii="Times New Roman" w:hAnsi="Times New Roman" w:cs="Times New Roman"/>
          <w:sz w:val="24"/>
          <w:szCs w:val="24"/>
        </w:rPr>
        <w:t>a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FC4A45" w:rsidRPr="00BD1A86">
        <w:rPr>
          <w:rFonts w:ascii="Times New Roman" w:hAnsi="Times New Roman" w:cs="Times New Roman"/>
          <w:sz w:val="24"/>
          <w:szCs w:val="24"/>
        </w:rPr>
        <w:t>Vacina Alergênica Nominal ao Paciente, Vacina Alergênica para Uso de Profissional Habilitado</w:t>
      </w:r>
      <w:r w:rsidR="0060619C" w:rsidRPr="00BD1A86">
        <w:rPr>
          <w:rFonts w:ascii="Times New Roman" w:hAnsi="Times New Roman" w:cs="Times New Roman"/>
          <w:sz w:val="24"/>
          <w:szCs w:val="24"/>
        </w:rPr>
        <w:t xml:space="preserve"> ou</w:t>
      </w:r>
      <w:r w:rsidR="00FC4A45" w:rsidRPr="00BD1A86">
        <w:rPr>
          <w:rFonts w:ascii="Times New Roman" w:hAnsi="Times New Roman" w:cs="Times New Roman"/>
          <w:sz w:val="24"/>
          <w:szCs w:val="24"/>
        </w:rPr>
        <w:t xml:space="preserve"> Produto Alergênico para Diagnóstico para Uso de Profissional Habilitado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obtido a partir de determinado extrato</w:t>
      </w:r>
      <w:r w:rsidR="006A1953" w:rsidRPr="00BD1A86">
        <w:rPr>
          <w:rFonts w:ascii="Times New Roman" w:hAnsi="Times New Roman" w:cs="Times New Roman"/>
          <w:sz w:val="24"/>
          <w:szCs w:val="24"/>
        </w:rPr>
        <w:t xml:space="preserve"> mantém</w:t>
      </w:r>
      <w:r w:rsidR="0054639F" w:rsidRPr="00BD1A86">
        <w:rPr>
          <w:rFonts w:ascii="Times New Roman" w:hAnsi="Times New Roman" w:cs="Times New Roman"/>
          <w:sz w:val="24"/>
          <w:szCs w:val="24"/>
        </w:rPr>
        <w:t>, na maior e menor diluição, suas propriedades e qualidade por determinado período de tempo.</w:t>
      </w:r>
    </w:p>
    <w:p w:rsidR="0054639F" w:rsidRPr="00BD1A86" w:rsidRDefault="0054639F" w:rsidP="00BD1A86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Seção V</w:t>
      </w:r>
    </w:p>
    <w:p w:rsidR="0054639F" w:rsidRPr="00BD1A86" w:rsidRDefault="00512526" w:rsidP="00BD1A86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Dos estudos não-clínicos e clínicos</w:t>
      </w:r>
      <w:r w:rsidR="0054639F" w:rsidRPr="00BD1A86">
        <w:rPr>
          <w:rFonts w:ascii="Times New Roman" w:hAnsi="Times New Roman" w:cs="Times New Roman"/>
          <w:b/>
          <w:bCs/>
          <w:sz w:val="24"/>
          <w:szCs w:val="24"/>
        </w:rPr>
        <w:t xml:space="preserve"> dos </w:t>
      </w:r>
      <w:r w:rsidR="00BD4B73" w:rsidRPr="00BD1A86">
        <w:rPr>
          <w:rFonts w:ascii="Times New Roman" w:hAnsi="Times New Roman" w:cs="Times New Roman"/>
          <w:b/>
          <w:bCs/>
          <w:sz w:val="24"/>
          <w:szCs w:val="24"/>
        </w:rPr>
        <w:t>Produtos Alergênicos Industrializados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F35F30" w:rsidRPr="00BD1A86">
        <w:rPr>
          <w:rFonts w:ascii="Times New Roman" w:hAnsi="Times New Roman" w:cs="Times New Roman"/>
          <w:sz w:val="24"/>
          <w:szCs w:val="24"/>
        </w:rPr>
        <w:t>41</w:t>
      </w:r>
      <w:r w:rsidRPr="00BD1A86">
        <w:rPr>
          <w:rFonts w:ascii="Times New Roman" w:hAnsi="Times New Roman" w:cs="Times New Roman"/>
          <w:sz w:val="24"/>
          <w:szCs w:val="24"/>
        </w:rPr>
        <w:t xml:space="preserve"> No ato do protocolo de pedido de registro de </w:t>
      </w:r>
      <w:r w:rsidR="00794585" w:rsidRPr="00BD1A86">
        <w:rPr>
          <w:rFonts w:ascii="Times New Roman" w:hAnsi="Times New Roman" w:cs="Times New Roman"/>
          <w:sz w:val="24"/>
          <w:szCs w:val="24"/>
        </w:rPr>
        <w:t>Vacina Alergênica Industrializada</w:t>
      </w:r>
      <w:r w:rsidR="009902DD" w:rsidRPr="00BD1A86">
        <w:rPr>
          <w:rFonts w:ascii="Times New Roman" w:hAnsi="Times New Roman" w:cs="Times New Roman"/>
          <w:sz w:val="24"/>
          <w:szCs w:val="24"/>
        </w:rPr>
        <w:t>,</w:t>
      </w:r>
      <w:r w:rsidR="0046730F" w:rsidRPr="00BD1A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018B" w:rsidRPr="00BD1A86">
        <w:rPr>
          <w:rFonts w:ascii="Times New Roman" w:hAnsi="Times New Roman" w:cs="Times New Roman"/>
          <w:sz w:val="24"/>
          <w:szCs w:val="24"/>
        </w:rPr>
        <w:t>para fins de imunoterapia</w:t>
      </w:r>
      <w:r w:rsidRPr="00BD1A86">
        <w:rPr>
          <w:rFonts w:ascii="Times New Roman" w:hAnsi="Times New Roman" w:cs="Times New Roman"/>
          <w:sz w:val="24"/>
          <w:szCs w:val="24"/>
        </w:rPr>
        <w:t>, a empresa solicitante deverá apresentar relatório de experimentação terapêutica contendo os protocolos e relatórios completos dos seguintes estudos: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 – estudos não-clínicos de toxicidade;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II – estudo clínico abrangendo aspectos de tolerabilidade e de segurança, com avaliação dos efeitos da imunoterapia sobre o sistema imunológico;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III – estudo clínico de determinação de dose; e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IV – estudo(s) clínico(s) pivotal(is) de segurança e eficácia.</w:t>
      </w:r>
    </w:p>
    <w:p w:rsidR="0012454B" w:rsidRPr="00BD1A86" w:rsidRDefault="00127F5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Parágrafo único.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Não serão aceitos</w:t>
      </w:r>
      <w:r w:rsidR="00FF11F8" w:rsidRPr="00BD1A86">
        <w:rPr>
          <w:rFonts w:ascii="Times New Roman" w:hAnsi="Times New Roman" w:cs="Times New Roman"/>
          <w:sz w:val="24"/>
          <w:szCs w:val="24"/>
        </w:rPr>
        <w:t>, para fins de demonstração de eficácia,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estudos clínicos de não-inferioridade ou de equivalência entre produtos alergênicos.</w:t>
      </w:r>
      <w:r w:rsidR="00412852" w:rsidRPr="00BD1A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BD1A86" w:rsidRDefault="00721B0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</w:t>
      </w:r>
      <w:r w:rsidR="00FA4613" w:rsidRPr="00BD1A86">
        <w:rPr>
          <w:rFonts w:ascii="Times New Roman" w:hAnsi="Times New Roman" w:cs="Times New Roman"/>
          <w:sz w:val="24"/>
          <w:szCs w:val="24"/>
        </w:rPr>
        <w:t>.</w:t>
      </w:r>
      <w:r w:rsidR="00F35F30" w:rsidRPr="00BD1A86">
        <w:rPr>
          <w:rFonts w:ascii="Times New Roman" w:hAnsi="Times New Roman" w:cs="Times New Roman"/>
          <w:sz w:val="24"/>
          <w:szCs w:val="24"/>
        </w:rPr>
        <w:t xml:space="preserve"> 42</w:t>
      </w:r>
      <w:r w:rsidRPr="00BD1A86">
        <w:rPr>
          <w:rFonts w:ascii="Times New Roman" w:hAnsi="Times New Roman" w:cs="Times New Roman"/>
          <w:sz w:val="24"/>
          <w:szCs w:val="24"/>
        </w:rPr>
        <w:t xml:space="preserve"> Para produtos alergênicos para fins de diagnóstico será necessária a apresentação de estudos de diagnóstico “in vivo” em humanos.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4</w:t>
      </w:r>
      <w:r w:rsidR="00F35F30" w:rsidRPr="00BD1A86">
        <w:rPr>
          <w:rFonts w:ascii="Times New Roman" w:hAnsi="Times New Roman" w:cs="Times New Roman"/>
          <w:sz w:val="24"/>
          <w:szCs w:val="24"/>
        </w:rPr>
        <w:t>3</w:t>
      </w:r>
      <w:r w:rsidRPr="00BD1A86">
        <w:rPr>
          <w:rFonts w:ascii="Times New Roman" w:hAnsi="Times New Roman" w:cs="Times New Roman"/>
          <w:sz w:val="24"/>
          <w:szCs w:val="24"/>
        </w:rPr>
        <w:t xml:space="preserve"> Os relatórios dos estudos clínicos deverão seguir o disposto no "Guia para elaboração de relatórios de estudos clínicos para fins de registro e/ou alterações pós-registro de produtos biológicos", disponível </w:t>
      </w:r>
      <w:r w:rsidR="007D0179" w:rsidRPr="00BD1A86">
        <w:rPr>
          <w:rFonts w:ascii="Times New Roman" w:hAnsi="Times New Roman" w:cs="Times New Roman"/>
          <w:sz w:val="24"/>
          <w:szCs w:val="24"/>
        </w:rPr>
        <w:t>no Portal</w:t>
      </w:r>
      <w:r w:rsidRPr="00BD1A86">
        <w:rPr>
          <w:rFonts w:ascii="Times New Roman" w:hAnsi="Times New Roman" w:cs="Times New Roman"/>
          <w:sz w:val="24"/>
          <w:szCs w:val="24"/>
        </w:rPr>
        <w:t xml:space="preserve"> da Anvisa.</w:t>
      </w:r>
    </w:p>
    <w:p w:rsidR="0096279B" w:rsidRPr="00BD1A86" w:rsidRDefault="00F35F30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44</w:t>
      </w:r>
      <w:r w:rsidR="0096279B" w:rsidRPr="00BD1A86">
        <w:rPr>
          <w:rFonts w:ascii="Times New Roman" w:hAnsi="Times New Roman" w:cs="Times New Roman"/>
          <w:sz w:val="24"/>
          <w:szCs w:val="24"/>
        </w:rPr>
        <w:t xml:space="preserve"> Para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  <w:r w:rsidR="0096279B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EE0628" w:rsidRPr="00BD1A86">
        <w:rPr>
          <w:rFonts w:ascii="Times New Roman" w:hAnsi="Times New Roman" w:cs="Times New Roman"/>
          <w:sz w:val="24"/>
          <w:szCs w:val="24"/>
        </w:rPr>
        <w:t>I</w:t>
      </w:r>
      <w:r w:rsidR="0096279B" w:rsidRPr="00BD1A86">
        <w:rPr>
          <w:rFonts w:ascii="Times New Roman" w:hAnsi="Times New Roman" w:cs="Times New Roman"/>
          <w:sz w:val="24"/>
          <w:szCs w:val="24"/>
        </w:rPr>
        <w:t xml:space="preserve">ndustrializados, deverão ser apresentados dados de literatura que demonstrem a eficácia e segurança do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="0096279B" w:rsidRPr="00BD1A86">
        <w:rPr>
          <w:rFonts w:ascii="Times New Roman" w:hAnsi="Times New Roman" w:cs="Times New Roman"/>
          <w:sz w:val="24"/>
          <w:szCs w:val="24"/>
        </w:rPr>
        <w:t xml:space="preserve"> a ser registrado, juntamente com a caracterização comparativa do extrato estudado na literatura e aquele que se pretende registrar.</w:t>
      </w:r>
    </w:p>
    <w:p w:rsidR="0054639F" w:rsidRPr="00BD1A86" w:rsidRDefault="00A85B77" w:rsidP="00BD1A86">
      <w:pPr>
        <w:tabs>
          <w:tab w:val="center" w:pos="4252"/>
          <w:tab w:val="left" w:pos="5235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CAPÍTULO IV</w:t>
      </w:r>
    </w:p>
    <w:p w:rsidR="0054639F" w:rsidRPr="00BD1A86" w:rsidRDefault="00A85B77" w:rsidP="00BD1A86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DO PÓS-REGISTRO DE PRODUTOS ALERGÊNICOS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4</w:t>
      </w:r>
      <w:r w:rsidR="00F35F30" w:rsidRPr="00BD1A86">
        <w:rPr>
          <w:rFonts w:ascii="Times New Roman" w:hAnsi="Times New Roman" w:cs="Times New Roman"/>
          <w:sz w:val="24"/>
          <w:szCs w:val="24"/>
        </w:rPr>
        <w:t>5</w:t>
      </w:r>
      <w:r w:rsidRPr="00BD1A86">
        <w:rPr>
          <w:rFonts w:ascii="Times New Roman" w:hAnsi="Times New Roman" w:cs="Times New Roman"/>
          <w:sz w:val="24"/>
          <w:szCs w:val="24"/>
        </w:rPr>
        <w:t xml:space="preserve"> Além </w:t>
      </w:r>
      <w:r w:rsidR="00480508" w:rsidRPr="00BD1A86">
        <w:rPr>
          <w:rFonts w:ascii="Times New Roman" w:hAnsi="Times New Roman" w:cs="Times New Roman"/>
          <w:sz w:val="24"/>
          <w:szCs w:val="24"/>
        </w:rPr>
        <w:t>do disposto nesta Resolução, as</w:t>
      </w:r>
      <w:r w:rsidRPr="00BD1A86">
        <w:rPr>
          <w:rFonts w:ascii="Times New Roman" w:hAnsi="Times New Roman" w:cs="Times New Roman"/>
          <w:sz w:val="24"/>
          <w:szCs w:val="24"/>
        </w:rPr>
        <w:t xml:space="preserve"> alterações pós-registro e </w:t>
      </w:r>
      <w:r w:rsidR="00EE0628" w:rsidRPr="00BD1A86">
        <w:rPr>
          <w:rFonts w:ascii="Times New Roman" w:hAnsi="Times New Roman" w:cs="Times New Roman"/>
          <w:sz w:val="24"/>
          <w:szCs w:val="24"/>
        </w:rPr>
        <w:t xml:space="preserve">renovações </w:t>
      </w:r>
      <w:r w:rsidRPr="00BD1A86">
        <w:rPr>
          <w:rFonts w:ascii="Times New Roman" w:hAnsi="Times New Roman" w:cs="Times New Roman"/>
          <w:sz w:val="24"/>
          <w:szCs w:val="24"/>
        </w:rPr>
        <w:t xml:space="preserve">de registro de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devem atender ao disposto na </w:t>
      </w:r>
      <w:r w:rsidR="00EE0628" w:rsidRPr="00BD1A86">
        <w:rPr>
          <w:rFonts w:ascii="Times New Roman" w:hAnsi="Times New Roman" w:cs="Times New Roman"/>
          <w:sz w:val="24"/>
          <w:szCs w:val="24"/>
        </w:rPr>
        <w:t xml:space="preserve">Resolução da Diretoria Colegiada - </w:t>
      </w:r>
      <w:r w:rsidRPr="00BD1A86">
        <w:rPr>
          <w:rFonts w:ascii="Times New Roman" w:hAnsi="Times New Roman" w:cs="Times New Roman"/>
          <w:sz w:val="24"/>
          <w:szCs w:val="24"/>
        </w:rPr>
        <w:t>RDC nº 49</w:t>
      </w:r>
      <w:r w:rsidR="00EE0628" w:rsidRPr="00BD1A86">
        <w:rPr>
          <w:rFonts w:ascii="Times New Roman" w:hAnsi="Times New Roman" w:cs="Times New Roman"/>
          <w:sz w:val="24"/>
          <w:szCs w:val="24"/>
        </w:rPr>
        <w:t xml:space="preserve">, de 20 de setembro de </w:t>
      </w:r>
      <w:r w:rsidR="006B0B34" w:rsidRPr="00BD1A86">
        <w:rPr>
          <w:rFonts w:ascii="Times New Roman" w:hAnsi="Times New Roman" w:cs="Times New Roman"/>
          <w:sz w:val="24"/>
          <w:szCs w:val="24"/>
        </w:rPr>
        <w:t>20</w:t>
      </w:r>
      <w:r w:rsidRPr="00BD1A86">
        <w:rPr>
          <w:rFonts w:ascii="Times New Roman" w:hAnsi="Times New Roman" w:cs="Times New Roman"/>
          <w:sz w:val="24"/>
          <w:szCs w:val="24"/>
        </w:rPr>
        <w:t>11</w:t>
      </w:r>
      <w:r w:rsidR="00EE0628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e suas atualizações.</w:t>
      </w:r>
    </w:p>
    <w:p w:rsidR="0054639F" w:rsidRPr="00BD1A86" w:rsidRDefault="0054639F" w:rsidP="00BD1A86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Seção I</w:t>
      </w:r>
    </w:p>
    <w:p w:rsidR="0054639F" w:rsidRPr="00BD1A86" w:rsidRDefault="0054639F" w:rsidP="00BD1A86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 xml:space="preserve">Da Inclusão de Novo </w:t>
      </w:r>
      <w:r w:rsidR="009F3140" w:rsidRPr="00BD1A86">
        <w:rPr>
          <w:rFonts w:ascii="Times New Roman" w:hAnsi="Times New Roman" w:cs="Times New Roman"/>
          <w:b/>
          <w:bCs/>
          <w:sz w:val="24"/>
          <w:szCs w:val="24"/>
        </w:rPr>
        <w:t>Extrato Alergênico</w:t>
      </w:r>
      <w:r w:rsidRPr="00BD1A86">
        <w:rPr>
          <w:rFonts w:ascii="Times New Roman" w:hAnsi="Times New Roman" w:cs="Times New Roman"/>
          <w:b/>
          <w:bCs/>
          <w:sz w:val="24"/>
          <w:szCs w:val="24"/>
        </w:rPr>
        <w:t xml:space="preserve"> Simples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4</w:t>
      </w:r>
      <w:r w:rsidR="00F35F30" w:rsidRPr="00BD1A86">
        <w:rPr>
          <w:rFonts w:ascii="Times New Roman" w:hAnsi="Times New Roman" w:cs="Times New Roman"/>
          <w:sz w:val="24"/>
          <w:szCs w:val="24"/>
        </w:rPr>
        <w:t>6</w:t>
      </w:r>
      <w:r w:rsidRPr="00BD1A86">
        <w:rPr>
          <w:rFonts w:ascii="Times New Roman" w:hAnsi="Times New Roman" w:cs="Times New Roman"/>
          <w:sz w:val="24"/>
          <w:szCs w:val="24"/>
        </w:rPr>
        <w:t xml:space="preserve"> A inclusão de novos </w:t>
      </w:r>
      <w:r w:rsidR="006F4551" w:rsidRPr="00BD1A86">
        <w:rPr>
          <w:rFonts w:ascii="Times New Roman" w:hAnsi="Times New Roman" w:cs="Times New Roman"/>
          <w:sz w:val="24"/>
          <w:szCs w:val="24"/>
        </w:rPr>
        <w:t>Extratos Alergênicos Simples</w:t>
      </w:r>
      <w:r w:rsidR="00EE0628" w:rsidRPr="00BD1A86">
        <w:rPr>
          <w:rFonts w:ascii="Times New Roman" w:hAnsi="Times New Roman" w:cs="Times New Roman"/>
          <w:sz w:val="24"/>
          <w:szCs w:val="24"/>
        </w:rPr>
        <w:t xml:space="preserve"> em registro pré-existente</w:t>
      </w:r>
      <w:r w:rsidR="006F4551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 xml:space="preserve">poderá ocorrer caso os novos extratos pertençam ao mesmo </w:t>
      </w:r>
      <w:r w:rsidR="006F4551" w:rsidRPr="00BD1A86">
        <w:rPr>
          <w:rFonts w:ascii="Times New Roman" w:hAnsi="Times New Roman" w:cs="Times New Roman"/>
          <w:sz w:val="24"/>
          <w:szCs w:val="24"/>
        </w:rPr>
        <w:t>Grupo Homólogo</w:t>
      </w:r>
      <w:r w:rsidRPr="00BD1A86">
        <w:rPr>
          <w:rFonts w:ascii="Times New Roman" w:hAnsi="Times New Roman" w:cs="Times New Roman"/>
          <w:sz w:val="24"/>
          <w:szCs w:val="24"/>
        </w:rPr>
        <w:t xml:space="preserve"> do extrato simples já registrado e já con</w:t>
      </w:r>
      <w:r w:rsidR="005342E3" w:rsidRPr="00BD1A86">
        <w:rPr>
          <w:rFonts w:ascii="Times New Roman" w:hAnsi="Times New Roman" w:cs="Times New Roman"/>
          <w:sz w:val="24"/>
          <w:szCs w:val="24"/>
        </w:rPr>
        <w:t>s</w:t>
      </w:r>
      <w:r w:rsidRPr="00BD1A86">
        <w:rPr>
          <w:rFonts w:ascii="Times New Roman" w:hAnsi="Times New Roman" w:cs="Times New Roman"/>
          <w:sz w:val="24"/>
          <w:szCs w:val="24"/>
        </w:rPr>
        <w:t>te</w:t>
      </w:r>
      <w:r w:rsidR="00EE0628" w:rsidRPr="00BD1A86">
        <w:rPr>
          <w:rFonts w:ascii="Times New Roman" w:hAnsi="Times New Roman" w:cs="Times New Roman"/>
          <w:sz w:val="24"/>
          <w:szCs w:val="24"/>
        </w:rPr>
        <w:t>m</w:t>
      </w:r>
      <w:r w:rsidRPr="00BD1A86">
        <w:rPr>
          <w:rFonts w:ascii="Times New Roman" w:hAnsi="Times New Roman" w:cs="Times New Roman"/>
          <w:sz w:val="24"/>
          <w:szCs w:val="24"/>
        </w:rPr>
        <w:t xml:space="preserve"> da lista de </w:t>
      </w:r>
      <w:r w:rsidR="00981A5D" w:rsidRPr="00BD1A86">
        <w:rPr>
          <w:rFonts w:ascii="Times New Roman" w:hAnsi="Times New Roman" w:cs="Times New Roman"/>
          <w:sz w:val="24"/>
          <w:szCs w:val="24"/>
        </w:rPr>
        <w:t>Grupos Homólogos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4</w:t>
      </w:r>
      <w:r w:rsidR="00F35F30" w:rsidRPr="00BD1A86">
        <w:rPr>
          <w:rFonts w:ascii="Times New Roman" w:hAnsi="Times New Roman" w:cs="Times New Roman"/>
          <w:sz w:val="24"/>
          <w:szCs w:val="24"/>
        </w:rPr>
        <w:t>7</w:t>
      </w:r>
      <w:r w:rsidRPr="00BD1A86">
        <w:rPr>
          <w:rFonts w:ascii="Times New Roman" w:hAnsi="Times New Roman" w:cs="Times New Roman"/>
          <w:sz w:val="24"/>
          <w:szCs w:val="24"/>
        </w:rPr>
        <w:t xml:space="preserve"> Para a inclusão de novos </w:t>
      </w:r>
      <w:r w:rsidR="006F4551" w:rsidRPr="00BD1A86">
        <w:rPr>
          <w:rFonts w:ascii="Times New Roman" w:hAnsi="Times New Roman" w:cs="Times New Roman"/>
          <w:sz w:val="24"/>
          <w:szCs w:val="24"/>
        </w:rPr>
        <w:t xml:space="preserve">Extratos Alergênicos Simples </w:t>
      </w:r>
      <w:r w:rsidRPr="00BD1A86">
        <w:rPr>
          <w:rFonts w:ascii="Times New Roman" w:hAnsi="Times New Roman" w:cs="Times New Roman"/>
          <w:sz w:val="24"/>
          <w:szCs w:val="24"/>
        </w:rPr>
        <w:t xml:space="preserve">em registro pré-existente, a empresa deverá apresentar a seguinte documentação, além daquela prevista no Capitulo II da </w:t>
      </w:r>
      <w:r w:rsidR="00EE0628" w:rsidRPr="00BD1A86">
        <w:rPr>
          <w:rFonts w:ascii="Times New Roman" w:hAnsi="Times New Roman" w:cs="Times New Roman"/>
          <w:sz w:val="24"/>
          <w:szCs w:val="24"/>
        </w:rPr>
        <w:t>Resolução da Diretoria Colegiada - RDC nº 49, de 20 de setembro de 2011, e suas atualizações</w:t>
      </w:r>
      <w:r w:rsidRPr="00BD1A86">
        <w:rPr>
          <w:rFonts w:ascii="Times New Roman" w:hAnsi="Times New Roman" w:cs="Times New Roman"/>
          <w:sz w:val="24"/>
          <w:szCs w:val="24"/>
        </w:rPr>
        <w:t>: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 - dados do </w:t>
      </w:r>
      <w:r w:rsidR="009F3140" w:rsidRPr="00BD1A86">
        <w:rPr>
          <w:rFonts w:ascii="Times New Roman" w:hAnsi="Times New Roman" w:cs="Times New Roman"/>
          <w:sz w:val="24"/>
          <w:szCs w:val="24"/>
        </w:rPr>
        <w:t>Material-Fonte</w:t>
      </w:r>
      <w:r w:rsidRPr="00BD1A86">
        <w:rPr>
          <w:rFonts w:ascii="Times New Roman" w:hAnsi="Times New Roman" w:cs="Times New Roman"/>
          <w:sz w:val="24"/>
          <w:szCs w:val="24"/>
        </w:rPr>
        <w:t xml:space="preserve"> do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Pr="00BD1A86">
        <w:rPr>
          <w:rFonts w:ascii="Times New Roman" w:hAnsi="Times New Roman" w:cs="Times New Roman"/>
          <w:sz w:val="24"/>
          <w:szCs w:val="24"/>
        </w:rPr>
        <w:t>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II – estudo de caracterização do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EE0628" w:rsidRPr="00BD1A86">
        <w:rPr>
          <w:rFonts w:ascii="Times New Roman" w:hAnsi="Times New Roman" w:cs="Times New Roman"/>
          <w:sz w:val="24"/>
          <w:szCs w:val="24"/>
        </w:rPr>
        <w:t>S</w:t>
      </w:r>
      <w:r w:rsidRPr="00BD1A86">
        <w:rPr>
          <w:rFonts w:ascii="Times New Roman" w:hAnsi="Times New Roman" w:cs="Times New Roman"/>
          <w:sz w:val="24"/>
          <w:szCs w:val="24"/>
        </w:rPr>
        <w:t xml:space="preserve">imples a ser incluído; 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III – descrição e comparação do processo de fabricação, incluindo equipamentos, do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Pr="00BD1A86">
        <w:rPr>
          <w:rFonts w:ascii="Times New Roman" w:hAnsi="Times New Roman" w:cs="Times New Roman"/>
          <w:sz w:val="24"/>
          <w:szCs w:val="24"/>
        </w:rPr>
        <w:t xml:space="preserve"> a ser incluído </w:t>
      </w:r>
      <w:r w:rsidR="00EE0628" w:rsidRPr="00BD1A86">
        <w:rPr>
          <w:rFonts w:ascii="Times New Roman" w:hAnsi="Times New Roman" w:cs="Times New Roman"/>
          <w:sz w:val="24"/>
          <w:szCs w:val="24"/>
        </w:rPr>
        <w:t>frente ao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9F3140" w:rsidRPr="00BD1A86">
        <w:rPr>
          <w:rFonts w:ascii="Times New Roman" w:hAnsi="Times New Roman" w:cs="Times New Roman"/>
          <w:sz w:val="24"/>
          <w:szCs w:val="24"/>
        </w:rPr>
        <w:t>Extrato Alergênico</w:t>
      </w:r>
      <w:r w:rsidRPr="00BD1A86">
        <w:rPr>
          <w:rFonts w:ascii="Times New Roman" w:hAnsi="Times New Roman" w:cs="Times New Roman"/>
          <w:sz w:val="24"/>
          <w:szCs w:val="24"/>
        </w:rPr>
        <w:t xml:space="preserve"> já registrado; 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IV - controle de qualidade;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V - consistência de produção;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VI - descrição e especificações das embalagens primária e secundária;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VII - documentação do PPIR; e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VIII - protocolo e relatório de estudo de estabilidade de acompanhamento em conformidade com o disposto nesta norma e na </w:t>
      </w:r>
      <w:r w:rsidR="00EE0628" w:rsidRPr="00BD1A86">
        <w:rPr>
          <w:rFonts w:ascii="Times New Roman" w:hAnsi="Times New Roman" w:cs="Times New Roman"/>
          <w:sz w:val="24"/>
          <w:szCs w:val="24"/>
        </w:rPr>
        <w:t xml:space="preserve">Resolução da Diretoria Colegiada - RDC nº 50, de 20 de setembro de 2011, </w:t>
      </w:r>
      <w:r w:rsidRPr="00BD1A86">
        <w:rPr>
          <w:rFonts w:ascii="Times New Roman" w:hAnsi="Times New Roman" w:cs="Times New Roman"/>
          <w:sz w:val="24"/>
          <w:szCs w:val="24"/>
        </w:rPr>
        <w:t>e suas atualizações.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Parágrafo único. O estudo de estabilidade </w:t>
      </w:r>
      <w:r w:rsidR="00EE0628" w:rsidRPr="00BD1A86">
        <w:rPr>
          <w:rFonts w:ascii="Times New Roman" w:hAnsi="Times New Roman" w:cs="Times New Roman"/>
          <w:sz w:val="24"/>
          <w:szCs w:val="24"/>
        </w:rPr>
        <w:t>de que trata o inciso VIII deste artigo</w:t>
      </w:r>
      <w:r w:rsidRPr="00BD1A86">
        <w:rPr>
          <w:rFonts w:ascii="Times New Roman" w:hAnsi="Times New Roman" w:cs="Times New Roman"/>
          <w:sz w:val="24"/>
          <w:szCs w:val="24"/>
        </w:rPr>
        <w:t xml:space="preserve"> poderá estar em andamento.</w:t>
      </w:r>
    </w:p>
    <w:p w:rsidR="0054639F" w:rsidRPr="00BD1A86" w:rsidRDefault="0054639F" w:rsidP="00BD1A86">
      <w:pPr>
        <w:numPr>
          <w:ins w:id="3" w:author="Laura" w:date="2014-05-08T09:06:00Z"/>
        </w:num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4</w:t>
      </w:r>
      <w:r w:rsidR="00F35F30" w:rsidRPr="00BD1A86">
        <w:rPr>
          <w:rFonts w:ascii="Times New Roman" w:hAnsi="Times New Roman" w:cs="Times New Roman"/>
          <w:sz w:val="24"/>
          <w:szCs w:val="24"/>
        </w:rPr>
        <w:t>8</w:t>
      </w:r>
      <w:r w:rsidRPr="00BD1A86">
        <w:rPr>
          <w:rFonts w:ascii="Times New Roman" w:hAnsi="Times New Roman" w:cs="Times New Roman"/>
          <w:sz w:val="24"/>
          <w:szCs w:val="24"/>
        </w:rPr>
        <w:t xml:space="preserve"> A inclusão de novos </w:t>
      </w:r>
      <w:r w:rsidR="006F4551" w:rsidRPr="00BD1A86">
        <w:rPr>
          <w:rFonts w:ascii="Times New Roman" w:hAnsi="Times New Roman" w:cs="Times New Roman"/>
          <w:sz w:val="24"/>
          <w:szCs w:val="24"/>
        </w:rPr>
        <w:t xml:space="preserve">Extratos Alergênicos Simples </w:t>
      </w:r>
      <w:r w:rsidRPr="00BD1A86">
        <w:rPr>
          <w:rFonts w:ascii="Times New Roman" w:hAnsi="Times New Roman" w:cs="Times New Roman"/>
          <w:sz w:val="24"/>
          <w:szCs w:val="24"/>
        </w:rPr>
        <w:t>enquadra-se nas alterações de Nível 2</w:t>
      </w:r>
      <w:r w:rsidR="00231608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conforme definições da </w:t>
      </w:r>
      <w:r w:rsidR="00EE0628" w:rsidRPr="00BD1A86">
        <w:rPr>
          <w:rFonts w:ascii="Times New Roman" w:hAnsi="Times New Roman" w:cs="Times New Roman"/>
          <w:sz w:val="24"/>
          <w:szCs w:val="24"/>
        </w:rPr>
        <w:t>Resolução da Diretoria Colegiada - RDC nº 49, de 20 de setembro de 2011, e suas atualizações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54639F" w:rsidRPr="00BD1A86" w:rsidRDefault="0054639F" w:rsidP="00BD1A86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Seção II</w:t>
      </w:r>
    </w:p>
    <w:p w:rsidR="0054639F" w:rsidRPr="00BD1A86" w:rsidRDefault="0054639F" w:rsidP="00BD1A86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 xml:space="preserve">Da Alteração do Lote de </w:t>
      </w:r>
      <w:r w:rsidR="00231608" w:rsidRPr="00BD1A86">
        <w:rPr>
          <w:rFonts w:ascii="Times New Roman" w:hAnsi="Times New Roman" w:cs="Times New Roman"/>
          <w:b/>
          <w:bCs/>
          <w:sz w:val="24"/>
          <w:szCs w:val="24"/>
        </w:rPr>
        <w:t>PPIR</w:t>
      </w:r>
      <w:r w:rsidRPr="00BD1A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D1A86" w:rsidRDefault="00271DD7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F35F30" w:rsidRPr="00BD1A86">
        <w:rPr>
          <w:rFonts w:ascii="Times New Roman" w:hAnsi="Times New Roman" w:cs="Times New Roman"/>
          <w:sz w:val="24"/>
          <w:szCs w:val="24"/>
        </w:rPr>
        <w:t>49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Para a </w:t>
      </w:r>
      <w:r w:rsidR="0054639F" w:rsidRPr="00BD1A86">
        <w:rPr>
          <w:rFonts w:ascii="Times New Roman" w:hAnsi="Times New Roman" w:cs="Times New Roman"/>
          <w:bCs/>
          <w:sz w:val="24"/>
          <w:szCs w:val="24"/>
        </w:rPr>
        <w:t xml:space="preserve">alteração do lote de </w:t>
      </w:r>
      <w:r w:rsidR="00231608" w:rsidRPr="00BD1A86">
        <w:rPr>
          <w:rFonts w:ascii="Times New Roman" w:hAnsi="Times New Roman" w:cs="Times New Roman"/>
          <w:bCs/>
          <w:sz w:val="24"/>
          <w:szCs w:val="24"/>
        </w:rPr>
        <w:t>PPIR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, a empresa deverá apresentar a seguinte documentação, além daquela prevista no Capitulo II da </w:t>
      </w:r>
      <w:r w:rsidR="00231608" w:rsidRPr="00BD1A86">
        <w:rPr>
          <w:rFonts w:ascii="Times New Roman" w:hAnsi="Times New Roman" w:cs="Times New Roman"/>
          <w:sz w:val="24"/>
          <w:szCs w:val="24"/>
        </w:rPr>
        <w:t>Resolução da Diretoria Colegiada - RDC nº 49, de 20 de setembro de 2011, e suas atualizações</w:t>
      </w:r>
      <w:r w:rsidR="0054639F" w:rsidRPr="00BD1A86">
        <w:rPr>
          <w:rFonts w:ascii="Times New Roman" w:hAnsi="Times New Roman" w:cs="Times New Roman"/>
          <w:sz w:val="24"/>
          <w:szCs w:val="24"/>
        </w:rPr>
        <w:t>: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 – caract</w:t>
      </w:r>
      <w:r w:rsidR="00326E36" w:rsidRPr="00BD1A86">
        <w:rPr>
          <w:rFonts w:ascii="Times New Roman" w:hAnsi="Times New Roman" w:cs="Times New Roman"/>
          <w:sz w:val="24"/>
          <w:szCs w:val="24"/>
        </w:rPr>
        <w:t>erização do novo lote de PPIR, incluindo informações qualitativas e quantitativas sobre a composição proteica e, quando possível, de carboidratos</w:t>
      </w:r>
      <w:r w:rsidR="00231608" w:rsidRPr="00BD1A86">
        <w:rPr>
          <w:rFonts w:ascii="Times New Roman" w:hAnsi="Times New Roman" w:cs="Times New Roman"/>
          <w:sz w:val="24"/>
          <w:szCs w:val="24"/>
        </w:rPr>
        <w:t>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II </w:t>
      </w:r>
      <w:r w:rsidR="00326E36" w:rsidRPr="00BD1A86">
        <w:rPr>
          <w:rFonts w:ascii="Times New Roman" w:hAnsi="Times New Roman" w:cs="Times New Roman"/>
          <w:sz w:val="24"/>
          <w:szCs w:val="24"/>
        </w:rPr>
        <w:t xml:space="preserve">– </w:t>
      </w:r>
      <w:r w:rsidRPr="00BD1A86">
        <w:rPr>
          <w:rFonts w:ascii="Times New Roman" w:hAnsi="Times New Roman" w:cs="Times New Roman"/>
          <w:sz w:val="24"/>
          <w:szCs w:val="24"/>
        </w:rPr>
        <w:t xml:space="preserve">qualificação e especificações do </w:t>
      </w:r>
      <w:r w:rsidR="000F27B3" w:rsidRPr="00BD1A86">
        <w:rPr>
          <w:rFonts w:ascii="Times New Roman" w:hAnsi="Times New Roman" w:cs="Times New Roman"/>
          <w:sz w:val="24"/>
          <w:szCs w:val="24"/>
        </w:rPr>
        <w:t xml:space="preserve">Pool de Soro </w:t>
      </w:r>
      <w:r w:rsidR="00326E36" w:rsidRPr="00BD1A86">
        <w:rPr>
          <w:rFonts w:ascii="Times New Roman" w:hAnsi="Times New Roman" w:cs="Times New Roman"/>
          <w:sz w:val="24"/>
          <w:szCs w:val="24"/>
        </w:rPr>
        <w:t>utilizado para a determinação da atividade alergênica (potência)</w:t>
      </w:r>
      <w:r w:rsidRPr="00BD1A86">
        <w:rPr>
          <w:rFonts w:ascii="Times New Roman" w:hAnsi="Times New Roman" w:cs="Times New Roman"/>
          <w:sz w:val="24"/>
          <w:szCs w:val="24"/>
        </w:rPr>
        <w:t>;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</w:t>
      </w:r>
      <w:r w:rsidR="00326E36" w:rsidRPr="00BD1A86">
        <w:rPr>
          <w:rFonts w:ascii="Times New Roman" w:hAnsi="Times New Roman" w:cs="Times New Roman"/>
          <w:sz w:val="24"/>
          <w:szCs w:val="24"/>
        </w:rPr>
        <w:t>II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4F0C25" w:rsidRPr="00BD1A86">
        <w:rPr>
          <w:rFonts w:ascii="Times New Roman" w:hAnsi="Times New Roman" w:cs="Times New Roman"/>
          <w:sz w:val="24"/>
          <w:szCs w:val="24"/>
        </w:rPr>
        <w:t>–</w:t>
      </w:r>
      <w:r w:rsidR="00C95342" w:rsidRPr="00BD1A86">
        <w:rPr>
          <w:rFonts w:ascii="Times New Roman" w:hAnsi="Times New Roman" w:cs="Times New Roman"/>
          <w:sz w:val="24"/>
          <w:szCs w:val="24"/>
        </w:rPr>
        <w:t xml:space="preserve"> determinação d</w:t>
      </w:r>
      <w:r w:rsidR="00992370" w:rsidRPr="00BD1A86">
        <w:rPr>
          <w:rFonts w:ascii="Times New Roman" w:hAnsi="Times New Roman" w:cs="Times New Roman"/>
          <w:sz w:val="24"/>
          <w:szCs w:val="24"/>
        </w:rPr>
        <w:t>as impurezas;</w:t>
      </w:r>
    </w:p>
    <w:p w:rsidR="00BD1A86" w:rsidRDefault="00326E36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</w:t>
      </w:r>
      <w:r w:rsidR="0054639F" w:rsidRPr="00BD1A86">
        <w:rPr>
          <w:rFonts w:ascii="Times New Roman" w:hAnsi="Times New Roman" w:cs="Times New Roman"/>
          <w:sz w:val="24"/>
          <w:szCs w:val="24"/>
        </w:rPr>
        <w:t>V –</w:t>
      </w:r>
      <w:r w:rsidRPr="00BD1A86">
        <w:rPr>
          <w:rFonts w:ascii="Times New Roman" w:hAnsi="Times New Roman" w:cs="Times New Roman"/>
          <w:sz w:val="24"/>
          <w:szCs w:val="24"/>
        </w:rPr>
        <w:t xml:space="preserve"> estudo de caracterização comparativa e de calibração do novo lote de PPIR </w:t>
      </w:r>
      <w:r w:rsidR="00231608" w:rsidRPr="00BD1A86">
        <w:rPr>
          <w:rFonts w:ascii="Times New Roman" w:hAnsi="Times New Roman" w:cs="Times New Roman"/>
          <w:sz w:val="24"/>
          <w:szCs w:val="24"/>
        </w:rPr>
        <w:t>frente ao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7E62FA" w:rsidRPr="00BD1A86">
        <w:rPr>
          <w:rFonts w:ascii="Times New Roman" w:hAnsi="Times New Roman" w:cs="Times New Roman"/>
          <w:sz w:val="24"/>
          <w:szCs w:val="24"/>
        </w:rPr>
        <w:t>Extrato Padrão de Referência Nacional ou Internacional</w:t>
      </w:r>
      <w:r w:rsidRPr="00BD1A86">
        <w:rPr>
          <w:rFonts w:ascii="Times New Roman" w:hAnsi="Times New Roman" w:cs="Times New Roman"/>
          <w:sz w:val="24"/>
          <w:szCs w:val="24"/>
        </w:rPr>
        <w:t xml:space="preserve">, quando da existência desses, ou com o lote anterior de PPIR; e </w:t>
      </w:r>
    </w:p>
    <w:p w:rsidR="00BD1A86" w:rsidRDefault="00F9197A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V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– protocolo do estudo de estabilidade do lote de PPIR, </w:t>
      </w:r>
      <w:r w:rsidR="00967307" w:rsidRPr="00BD1A86">
        <w:rPr>
          <w:rFonts w:ascii="Times New Roman" w:hAnsi="Times New Roman" w:cs="Times New Roman"/>
          <w:sz w:val="24"/>
          <w:szCs w:val="24"/>
        </w:rPr>
        <w:t>em conformidade com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os Capítulos II e III da </w:t>
      </w:r>
      <w:r w:rsidR="00231608" w:rsidRPr="00BD1A86">
        <w:rPr>
          <w:rFonts w:ascii="Times New Roman" w:hAnsi="Times New Roman" w:cs="Times New Roman"/>
          <w:sz w:val="24"/>
          <w:szCs w:val="24"/>
        </w:rPr>
        <w:t>Resolução da Diretoria Colegiada - RDC nº 50, de 20 de setembro de 2011, e suas atualizações</w:t>
      </w:r>
      <w:r w:rsidR="00967307" w:rsidRPr="00BD1A86">
        <w:rPr>
          <w:rFonts w:ascii="Times New Roman" w:hAnsi="Times New Roman" w:cs="Times New Roman"/>
          <w:sz w:val="24"/>
          <w:szCs w:val="24"/>
        </w:rPr>
        <w:t>, acompanhado de cronograma de realização</w:t>
      </w:r>
      <w:r w:rsidR="00326E36" w:rsidRPr="00BD1A86">
        <w:rPr>
          <w:rFonts w:ascii="Times New Roman" w:hAnsi="Times New Roman" w:cs="Times New Roman"/>
          <w:sz w:val="24"/>
          <w:szCs w:val="24"/>
        </w:rPr>
        <w:t xml:space="preserve"> do estudo</w:t>
      </w:r>
      <w:r w:rsidR="0054639F" w:rsidRPr="00BD1A86">
        <w:rPr>
          <w:rFonts w:ascii="Times New Roman" w:hAnsi="Times New Roman" w:cs="Times New Roman"/>
          <w:sz w:val="24"/>
          <w:szCs w:val="24"/>
        </w:rPr>
        <w:t>.</w:t>
      </w:r>
    </w:p>
    <w:p w:rsidR="00BD1A86" w:rsidRDefault="00326E36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Parágrafo único. </w:t>
      </w:r>
      <w:r w:rsidR="00B4485D" w:rsidRPr="00BD1A86">
        <w:rPr>
          <w:rFonts w:ascii="Times New Roman" w:hAnsi="Times New Roman" w:cs="Times New Roman"/>
          <w:sz w:val="24"/>
          <w:szCs w:val="24"/>
        </w:rPr>
        <w:t xml:space="preserve">Na inexistência de </w:t>
      </w:r>
      <w:r w:rsidR="000F27B3" w:rsidRPr="00BD1A86">
        <w:rPr>
          <w:rFonts w:ascii="Times New Roman" w:hAnsi="Times New Roman" w:cs="Times New Roman"/>
          <w:sz w:val="24"/>
          <w:szCs w:val="24"/>
        </w:rPr>
        <w:t xml:space="preserve">Pool de Soro </w:t>
      </w:r>
      <w:r w:rsidR="00B4485D" w:rsidRPr="00BD1A86">
        <w:rPr>
          <w:rFonts w:ascii="Times New Roman" w:hAnsi="Times New Roman" w:cs="Times New Roman"/>
          <w:sz w:val="24"/>
          <w:szCs w:val="24"/>
        </w:rPr>
        <w:t xml:space="preserve">para realização dos testes, a documentação referente ao inciso II </w:t>
      </w:r>
      <w:r w:rsidR="00231608" w:rsidRPr="00BD1A86">
        <w:rPr>
          <w:rFonts w:ascii="Times New Roman" w:hAnsi="Times New Roman" w:cs="Times New Roman"/>
          <w:sz w:val="24"/>
          <w:szCs w:val="24"/>
        </w:rPr>
        <w:t xml:space="preserve">deste artigo </w:t>
      </w:r>
      <w:r w:rsidR="00B4485D" w:rsidRPr="00BD1A86">
        <w:rPr>
          <w:rFonts w:ascii="Times New Roman" w:hAnsi="Times New Roman" w:cs="Times New Roman"/>
          <w:sz w:val="24"/>
          <w:szCs w:val="24"/>
        </w:rPr>
        <w:t xml:space="preserve">pode ser omitida, devendo </w:t>
      </w:r>
      <w:r w:rsidR="00231608" w:rsidRPr="00BD1A86">
        <w:rPr>
          <w:rFonts w:ascii="Times New Roman" w:hAnsi="Times New Roman" w:cs="Times New Roman"/>
          <w:sz w:val="24"/>
          <w:szCs w:val="24"/>
        </w:rPr>
        <w:t xml:space="preserve">para isso </w:t>
      </w:r>
      <w:r w:rsidR="00B4485D" w:rsidRPr="00BD1A86">
        <w:rPr>
          <w:rFonts w:ascii="Times New Roman" w:hAnsi="Times New Roman" w:cs="Times New Roman"/>
          <w:sz w:val="24"/>
          <w:szCs w:val="24"/>
        </w:rPr>
        <w:t>ser apresentada justificativa técnica.</w:t>
      </w:r>
    </w:p>
    <w:p w:rsidR="00BC1E33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5</w:t>
      </w:r>
      <w:r w:rsidR="00F35F30" w:rsidRPr="00BD1A86">
        <w:rPr>
          <w:rFonts w:ascii="Times New Roman" w:hAnsi="Times New Roman" w:cs="Times New Roman"/>
          <w:sz w:val="24"/>
          <w:szCs w:val="24"/>
        </w:rPr>
        <w:t>0</w:t>
      </w:r>
      <w:r w:rsidRPr="00BD1A86">
        <w:rPr>
          <w:rFonts w:ascii="Times New Roman" w:hAnsi="Times New Roman" w:cs="Times New Roman"/>
          <w:sz w:val="24"/>
          <w:szCs w:val="24"/>
        </w:rPr>
        <w:t xml:space="preserve"> A alteração do padrão interno de referência enquadra-se nas alterações de Nível </w:t>
      </w:r>
      <w:r w:rsidR="00553C6E" w:rsidRPr="00BD1A86">
        <w:rPr>
          <w:rFonts w:ascii="Times New Roman" w:hAnsi="Times New Roman" w:cs="Times New Roman"/>
          <w:sz w:val="24"/>
          <w:szCs w:val="24"/>
        </w:rPr>
        <w:t>1</w:t>
      </w:r>
      <w:r w:rsidR="00231608" w:rsidRPr="00BD1A86">
        <w:rPr>
          <w:rFonts w:ascii="Times New Roman" w:hAnsi="Times New Roman" w:cs="Times New Roman"/>
          <w:sz w:val="24"/>
          <w:szCs w:val="24"/>
        </w:rPr>
        <w:t>,</w:t>
      </w:r>
      <w:r w:rsidR="00553C6E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 xml:space="preserve">conforme definições da </w:t>
      </w:r>
      <w:r w:rsidR="00231608" w:rsidRPr="00BD1A86">
        <w:rPr>
          <w:rFonts w:ascii="Times New Roman" w:hAnsi="Times New Roman" w:cs="Times New Roman"/>
          <w:sz w:val="24"/>
          <w:szCs w:val="24"/>
        </w:rPr>
        <w:t>Resolução da Diretoria Colegiada - RDC nº 49, de 20 de setembro de 2011, e suas atualizações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BC1E33" w:rsidRPr="00BD1A86" w:rsidRDefault="00BC1E33" w:rsidP="00BD1A86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Seção II</w:t>
      </w:r>
      <w:r w:rsidR="00D319F3" w:rsidRPr="00BD1A86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:rsidR="00BC1E33" w:rsidRPr="00BD1A86" w:rsidRDefault="00BC1E33" w:rsidP="00BD1A86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 xml:space="preserve">Da </w:t>
      </w:r>
      <w:r w:rsidR="00D319F3" w:rsidRPr="00BD1A86">
        <w:rPr>
          <w:rFonts w:ascii="Times New Roman" w:hAnsi="Times New Roman" w:cs="Times New Roman"/>
          <w:b/>
          <w:bCs/>
          <w:sz w:val="24"/>
          <w:szCs w:val="24"/>
        </w:rPr>
        <w:t xml:space="preserve">Inclusão de Novo </w:t>
      </w:r>
      <w:r w:rsidR="00AA6D01" w:rsidRPr="00BD1A86">
        <w:rPr>
          <w:rFonts w:ascii="Times New Roman" w:hAnsi="Times New Roman" w:cs="Times New Roman"/>
          <w:b/>
          <w:bCs/>
          <w:sz w:val="24"/>
          <w:szCs w:val="24"/>
        </w:rPr>
        <w:t>Hapteno</w:t>
      </w:r>
      <w:r w:rsidR="00D319F3" w:rsidRPr="00BD1A86">
        <w:rPr>
          <w:rFonts w:ascii="Times New Roman" w:hAnsi="Times New Roman" w:cs="Times New Roman"/>
          <w:b/>
          <w:bCs/>
          <w:sz w:val="24"/>
          <w:szCs w:val="24"/>
        </w:rPr>
        <w:t xml:space="preserve"> a Teste de Alergia de Contato já Registrado</w:t>
      </w:r>
    </w:p>
    <w:p w:rsidR="00BD1A86" w:rsidRDefault="00D319F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5</w:t>
      </w:r>
      <w:r w:rsidR="00F35F30" w:rsidRPr="00BD1A86">
        <w:rPr>
          <w:rFonts w:ascii="Times New Roman" w:hAnsi="Times New Roman" w:cs="Times New Roman"/>
          <w:sz w:val="24"/>
          <w:szCs w:val="24"/>
        </w:rPr>
        <w:t>1</w:t>
      </w:r>
      <w:r w:rsidRPr="00BD1A86">
        <w:rPr>
          <w:rFonts w:ascii="Times New Roman" w:hAnsi="Times New Roman" w:cs="Times New Roman"/>
          <w:sz w:val="24"/>
          <w:szCs w:val="24"/>
        </w:rPr>
        <w:t xml:space="preserve"> Para a inclusão de novo </w:t>
      </w:r>
      <w:r w:rsidR="00AA6D01" w:rsidRPr="00BD1A86">
        <w:rPr>
          <w:rFonts w:ascii="Times New Roman" w:hAnsi="Times New Roman" w:cs="Times New Roman"/>
          <w:sz w:val="24"/>
          <w:szCs w:val="24"/>
        </w:rPr>
        <w:t>Hapteno</w:t>
      </w:r>
      <w:r w:rsidRPr="00BD1A86">
        <w:rPr>
          <w:rFonts w:ascii="Times New Roman" w:hAnsi="Times New Roman" w:cs="Times New Roman"/>
          <w:sz w:val="24"/>
          <w:szCs w:val="24"/>
        </w:rPr>
        <w:t xml:space="preserve"> a teste de alergia de contato já registrado, a empresa deverá apresentar a seguinte documentação, além daquela prevista no Capítulo II da </w:t>
      </w:r>
      <w:r w:rsidR="000D4831" w:rsidRPr="00BD1A86">
        <w:rPr>
          <w:rFonts w:ascii="Times New Roman" w:hAnsi="Times New Roman" w:cs="Times New Roman"/>
          <w:sz w:val="24"/>
          <w:szCs w:val="24"/>
        </w:rPr>
        <w:t>Resolução da Diretoria Colegiada - RDC nº 49, de 20 de setembro de 2011, e suas atualizações</w:t>
      </w:r>
      <w:r w:rsidRPr="00BD1A86">
        <w:rPr>
          <w:rFonts w:ascii="Times New Roman" w:hAnsi="Times New Roman" w:cs="Times New Roman"/>
          <w:sz w:val="24"/>
          <w:szCs w:val="24"/>
        </w:rPr>
        <w:t>:</w:t>
      </w:r>
    </w:p>
    <w:p w:rsidR="00BD1A86" w:rsidRDefault="00D319F3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I – relatório técnico, conforme inciso VI do Art. 35 </w:t>
      </w:r>
      <w:r w:rsidR="000D4831" w:rsidRPr="00BD1A86">
        <w:rPr>
          <w:rFonts w:ascii="Times New Roman" w:hAnsi="Times New Roman" w:cs="Times New Roman"/>
          <w:sz w:val="24"/>
          <w:szCs w:val="24"/>
        </w:rPr>
        <w:t>desta Resolução</w:t>
      </w:r>
      <w:r w:rsidRPr="00BD1A86">
        <w:rPr>
          <w:rFonts w:ascii="Times New Roman" w:hAnsi="Times New Roman" w:cs="Times New Roman"/>
          <w:sz w:val="24"/>
          <w:szCs w:val="24"/>
        </w:rPr>
        <w:t>;</w:t>
      </w:r>
      <w:r w:rsidR="00D208D3" w:rsidRPr="00BD1A86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BD1A86" w:rsidRDefault="007F5DA1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II – relatório de avaliação clínica, conforme Art. 4</w:t>
      </w:r>
      <w:r w:rsidR="00D208D3" w:rsidRPr="00BD1A86">
        <w:rPr>
          <w:rFonts w:ascii="Times New Roman" w:hAnsi="Times New Roman" w:cs="Times New Roman"/>
          <w:sz w:val="24"/>
          <w:szCs w:val="24"/>
        </w:rPr>
        <w:t>3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0D4831" w:rsidRPr="00BD1A86">
        <w:rPr>
          <w:rFonts w:ascii="Times New Roman" w:hAnsi="Times New Roman" w:cs="Times New Roman"/>
          <w:sz w:val="24"/>
          <w:szCs w:val="24"/>
        </w:rPr>
        <w:t>desta Resolução</w:t>
      </w:r>
      <w:r w:rsidRPr="00BD1A86">
        <w:rPr>
          <w:rFonts w:ascii="Times New Roman" w:hAnsi="Times New Roman" w:cs="Times New Roman"/>
          <w:sz w:val="24"/>
          <w:szCs w:val="24"/>
        </w:rPr>
        <w:t>.</w:t>
      </w:r>
    </w:p>
    <w:p w:rsidR="0054639F" w:rsidRPr="00BD1A86" w:rsidRDefault="0054639F" w:rsidP="00BD1A86">
      <w:pPr>
        <w:tabs>
          <w:tab w:val="left" w:pos="0"/>
        </w:tabs>
        <w:spacing w:after="20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CAPÍTULO V</w:t>
      </w:r>
    </w:p>
    <w:p w:rsidR="0054639F" w:rsidRPr="00BD1A86" w:rsidRDefault="0054639F" w:rsidP="00BD1A86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A86">
        <w:rPr>
          <w:rFonts w:ascii="Times New Roman" w:hAnsi="Times New Roman" w:cs="Times New Roman"/>
          <w:b/>
          <w:bCs/>
          <w:sz w:val="24"/>
          <w:szCs w:val="24"/>
        </w:rPr>
        <w:t>DAS DISPOSIÇÕES FINAIS E TRANSITÓRIAS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5</w:t>
      </w:r>
      <w:r w:rsidR="00F35F30" w:rsidRPr="00BD1A86">
        <w:rPr>
          <w:rFonts w:ascii="Times New Roman" w:hAnsi="Times New Roman" w:cs="Times New Roman"/>
          <w:sz w:val="24"/>
          <w:szCs w:val="24"/>
        </w:rPr>
        <w:t>2</w:t>
      </w:r>
      <w:r w:rsidRPr="00BD1A86">
        <w:rPr>
          <w:rFonts w:ascii="Times New Roman" w:hAnsi="Times New Roman" w:cs="Times New Roman"/>
          <w:sz w:val="24"/>
          <w:szCs w:val="24"/>
        </w:rPr>
        <w:t xml:space="preserve"> Fica revogada a Resolução</w:t>
      </w:r>
      <w:r w:rsidR="00936966" w:rsidRPr="00BD1A86">
        <w:rPr>
          <w:rFonts w:ascii="Times New Roman" w:hAnsi="Times New Roman" w:cs="Times New Roman"/>
          <w:sz w:val="24"/>
          <w:szCs w:val="24"/>
        </w:rPr>
        <w:t xml:space="preserve"> da Diretoria Colegiada -</w:t>
      </w:r>
      <w:r w:rsidRPr="00BD1A86">
        <w:rPr>
          <w:rFonts w:ascii="Times New Roman" w:hAnsi="Times New Roman" w:cs="Times New Roman"/>
          <w:sz w:val="24"/>
          <w:szCs w:val="24"/>
        </w:rPr>
        <w:t xml:space="preserve"> RDC n° 233, de 17 agosto de 2005.</w:t>
      </w:r>
    </w:p>
    <w:p w:rsidR="00BD1A86" w:rsidRDefault="008D620A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5</w:t>
      </w:r>
      <w:r w:rsidR="00F35F30" w:rsidRPr="00BD1A86">
        <w:rPr>
          <w:rFonts w:ascii="Times New Roman" w:hAnsi="Times New Roman" w:cs="Times New Roman"/>
          <w:sz w:val="24"/>
          <w:szCs w:val="24"/>
        </w:rPr>
        <w:t>3</w:t>
      </w:r>
      <w:r w:rsidRPr="00BD1A86">
        <w:rPr>
          <w:rFonts w:ascii="Times New Roman" w:hAnsi="Times New Roman" w:cs="Times New Roman"/>
          <w:sz w:val="24"/>
          <w:szCs w:val="24"/>
        </w:rPr>
        <w:t xml:space="preserve"> Para </w:t>
      </w:r>
      <w:r w:rsidR="00936966" w:rsidRPr="00BD1A86">
        <w:rPr>
          <w:rFonts w:ascii="Times New Roman" w:hAnsi="Times New Roman" w:cs="Times New Roman"/>
          <w:sz w:val="24"/>
          <w:szCs w:val="24"/>
        </w:rPr>
        <w:t>a manutenção do registro de</w:t>
      </w:r>
      <w:r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="00BD4B73" w:rsidRPr="00BD1A86">
        <w:rPr>
          <w:rFonts w:ascii="Times New Roman" w:hAnsi="Times New Roman" w:cs="Times New Roman"/>
          <w:sz w:val="24"/>
          <w:szCs w:val="24"/>
        </w:rPr>
        <w:t>Produtos Alergênicos Industrializados</w:t>
      </w:r>
      <w:r w:rsidRPr="00BD1A86">
        <w:rPr>
          <w:rFonts w:ascii="Times New Roman" w:hAnsi="Times New Roman" w:cs="Times New Roman"/>
          <w:sz w:val="24"/>
          <w:szCs w:val="24"/>
        </w:rPr>
        <w:t xml:space="preserve"> registrados </w:t>
      </w:r>
      <w:r w:rsidR="00306CF0" w:rsidRPr="00BD1A86">
        <w:rPr>
          <w:rFonts w:ascii="Times New Roman" w:hAnsi="Times New Roman" w:cs="Times New Roman"/>
          <w:sz w:val="24"/>
          <w:szCs w:val="24"/>
        </w:rPr>
        <w:t xml:space="preserve">na vigência </w:t>
      </w:r>
      <w:r w:rsidR="00962E4A" w:rsidRPr="00BD1A86">
        <w:rPr>
          <w:rFonts w:ascii="Times New Roman" w:hAnsi="Times New Roman" w:cs="Times New Roman"/>
          <w:sz w:val="24"/>
          <w:szCs w:val="24"/>
        </w:rPr>
        <w:t xml:space="preserve">da </w:t>
      </w:r>
      <w:r w:rsidR="00936966" w:rsidRPr="00BD1A86">
        <w:rPr>
          <w:rFonts w:ascii="Times New Roman" w:hAnsi="Times New Roman" w:cs="Times New Roman"/>
          <w:sz w:val="24"/>
          <w:szCs w:val="24"/>
        </w:rPr>
        <w:t>Resolução da Diretoria Colegiada - RDC n° 233, de 17 agosto de 2005</w:t>
      </w:r>
      <w:r w:rsidR="00306CF0" w:rsidRPr="00BD1A86">
        <w:rPr>
          <w:rFonts w:ascii="Times New Roman" w:hAnsi="Times New Roman" w:cs="Times New Roman"/>
          <w:sz w:val="24"/>
          <w:szCs w:val="24"/>
        </w:rPr>
        <w:t xml:space="preserve">, </w:t>
      </w:r>
      <w:r w:rsidRPr="00BD1A86">
        <w:rPr>
          <w:rFonts w:ascii="Times New Roman" w:hAnsi="Times New Roman" w:cs="Times New Roman"/>
          <w:sz w:val="24"/>
          <w:szCs w:val="24"/>
        </w:rPr>
        <w:t xml:space="preserve">não será </w:t>
      </w:r>
      <w:r w:rsidR="00936966" w:rsidRPr="00BD1A86">
        <w:rPr>
          <w:rFonts w:ascii="Times New Roman" w:hAnsi="Times New Roman" w:cs="Times New Roman"/>
          <w:sz w:val="24"/>
          <w:szCs w:val="24"/>
        </w:rPr>
        <w:t xml:space="preserve">exigida </w:t>
      </w:r>
      <w:r w:rsidRPr="00BD1A86">
        <w:rPr>
          <w:rFonts w:ascii="Times New Roman" w:hAnsi="Times New Roman" w:cs="Times New Roman"/>
          <w:sz w:val="24"/>
          <w:szCs w:val="24"/>
        </w:rPr>
        <w:t xml:space="preserve">adequação </w:t>
      </w:r>
      <w:r w:rsidR="00936966" w:rsidRPr="00BD1A86">
        <w:rPr>
          <w:rFonts w:ascii="Times New Roman" w:hAnsi="Times New Roman" w:cs="Times New Roman"/>
          <w:sz w:val="24"/>
          <w:szCs w:val="24"/>
        </w:rPr>
        <w:t>ao disposto nesta</w:t>
      </w:r>
      <w:r w:rsidRPr="00BD1A86">
        <w:rPr>
          <w:rFonts w:ascii="Times New Roman" w:hAnsi="Times New Roman" w:cs="Times New Roman"/>
          <w:sz w:val="24"/>
          <w:szCs w:val="24"/>
        </w:rPr>
        <w:t xml:space="preserve"> Resolução</w:t>
      </w:r>
      <w:r w:rsidR="00306CF0" w:rsidRPr="00BD1A86">
        <w:rPr>
          <w:rFonts w:ascii="Times New Roman" w:hAnsi="Times New Roman" w:cs="Times New Roman"/>
          <w:sz w:val="24"/>
          <w:szCs w:val="24"/>
        </w:rPr>
        <w:t>.</w:t>
      </w:r>
    </w:p>
    <w:p w:rsidR="0054639F" w:rsidRPr="00BD1A86" w:rsidRDefault="00271DD7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Art. 5</w:t>
      </w:r>
      <w:r w:rsidR="00F35F30" w:rsidRPr="00BD1A86">
        <w:rPr>
          <w:rFonts w:ascii="Times New Roman" w:hAnsi="Times New Roman" w:cs="Times New Roman"/>
          <w:sz w:val="24"/>
          <w:szCs w:val="24"/>
        </w:rPr>
        <w:t>4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O descumprimento </w:t>
      </w:r>
      <w:r w:rsidR="00936966" w:rsidRPr="00BD1A86">
        <w:rPr>
          <w:rFonts w:ascii="Times New Roman" w:hAnsi="Times New Roman" w:cs="Times New Roman"/>
          <w:sz w:val="24"/>
          <w:szCs w:val="24"/>
        </w:rPr>
        <w:t>do disposto</w:t>
      </w:r>
      <w:r w:rsidR="0054639F" w:rsidRPr="00BD1A86">
        <w:rPr>
          <w:rFonts w:ascii="Times New Roman" w:hAnsi="Times New Roman" w:cs="Times New Roman"/>
          <w:sz w:val="24"/>
          <w:szCs w:val="24"/>
        </w:rPr>
        <w:t xml:space="preserve"> nesta Resolução constitui infração sanitária, nos termos da Lei nº 6.437, de 20 de agosto de 1977, sem prejuízo das responsabilidades civil, administrativa e penal cabíveis.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Art. </w:t>
      </w:r>
      <w:r w:rsidR="008D620A" w:rsidRPr="00BD1A86">
        <w:rPr>
          <w:rFonts w:ascii="Times New Roman" w:hAnsi="Times New Roman" w:cs="Times New Roman"/>
          <w:sz w:val="24"/>
          <w:szCs w:val="24"/>
        </w:rPr>
        <w:t>5</w:t>
      </w:r>
      <w:r w:rsidR="00F35F30" w:rsidRPr="00BD1A86">
        <w:rPr>
          <w:rFonts w:ascii="Times New Roman" w:hAnsi="Times New Roman" w:cs="Times New Roman"/>
          <w:sz w:val="24"/>
          <w:szCs w:val="24"/>
        </w:rPr>
        <w:t>5</w:t>
      </w:r>
      <w:r w:rsidRPr="00BD1A86">
        <w:rPr>
          <w:rFonts w:ascii="Times New Roman" w:hAnsi="Times New Roman" w:cs="Times New Roman"/>
          <w:sz w:val="24"/>
          <w:szCs w:val="24"/>
        </w:rPr>
        <w:t xml:space="preserve"> Esta Resolução entra em vigor 90 dias após a data de sua publicação.</w:t>
      </w:r>
    </w:p>
    <w:p w:rsidR="00BD1A86" w:rsidRDefault="00BD1A86" w:rsidP="00BD1A86">
      <w:pPr>
        <w:pStyle w:val="Default"/>
        <w:spacing w:after="200"/>
        <w:jc w:val="center"/>
        <w:rPr>
          <w:rFonts w:ascii="Times New Roman" w:hAnsi="Times New Roman" w:cs="Times New Roman"/>
          <w:b/>
          <w:bCs/>
        </w:rPr>
      </w:pPr>
    </w:p>
    <w:p w:rsidR="00BD1A86" w:rsidRPr="00BD1A86" w:rsidRDefault="0078120F" w:rsidP="00BD1A86">
      <w:pPr>
        <w:pStyle w:val="Default"/>
        <w:spacing w:after="200"/>
        <w:jc w:val="center"/>
        <w:rPr>
          <w:rFonts w:ascii="Times New Roman" w:hAnsi="Times New Roman" w:cs="Times New Roman"/>
          <w:bCs/>
        </w:rPr>
      </w:pPr>
      <w:r w:rsidRPr="00BD1A86">
        <w:rPr>
          <w:rFonts w:ascii="Times New Roman" w:hAnsi="Times New Roman" w:cs="Times New Roman"/>
          <w:bCs/>
        </w:rPr>
        <w:t>JARBAS</w:t>
      </w:r>
      <w:r w:rsidR="00416000" w:rsidRPr="00BD1A86">
        <w:rPr>
          <w:rFonts w:ascii="Times New Roman" w:hAnsi="Times New Roman" w:cs="Times New Roman"/>
          <w:bCs/>
        </w:rPr>
        <w:t xml:space="preserve"> BARBOSA DA SILVA J</w:t>
      </w:r>
      <w:r w:rsidRPr="00BD1A86">
        <w:rPr>
          <w:rFonts w:ascii="Times New Roman" w:hAnsi="Times New Roman" w:cs="Times New Roman"/>
          <w:bCs/>
        </w:rPr>
        <w:t>R</w:t>
      </w:r>
      <w:r w:rsidR="00416000" w:rsidRPr="00BD1A86">
        <w:rPr>
          <w:rFonts w:ascii="Times New Roman" w:hAnsi="Times New Roman" w:cs="Times New Roman"/>
          <w:bCs/>
        </w:rPr>
        <w:t>.</w:t>
      </w:r>
    </w:p>
    <w:p w:rsidR="0054639F" w:rsidRPr="00BD1A86" w:rsidRDefault="0054639F" w:rsidP="00BD1A86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:rsidR="00BD1A86" w:rsidRPr="00BD1A86" w:rsidRDefault="00DC42CB" w:rsidP="00BD1A86">
      <w:pPr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1A86">
        <w:rPr>
          <w:rFonts w:ascii="Times New Roman" w:hAnsi="Times New Roman" w:cs="Times New Roman"/>
          <w:b/>
          <w:sz w:val="24"/>
          <w:szCs w:val="24"/>
        </w:rPr>
        <w:t>ANEXO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Folheto informativo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- Identificação do produto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- Apresentação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- Composição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- Características organolépticas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- Finalidade do produto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- Compatibilidade com diluentes e outros </w:t>
      </w:r>
      <w:r w:rsidR="003A05B6" w:rsidRPr="00BD1A86">
        <w:rPr>
          <w:rFonts w:ascii="Times New Roman" w:hAnsi="Times New Roman" w:cs="Times New Roman"/>
          <w:sz w:val="24"/>
          <w:szCs w:val="24"/>
        </w:rPr>
        <w:t>Extratos Alergênicos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- Cuidados de armazenamento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- Modo de usar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 xml:space="preserve">- Dizeres legais: 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- sigla “MS” mais o número de registro no Ministério da Saúde</w:t>
      </w:r>
      <w:r w:rsidR="007D15CA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conforme publicado em Diário Oficial da União (D.O.U.), sendo necessários os 9 (nove) dígitos iniciais.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- nome, número de inscrição e sigla do Conselho Regional de Farmácia do responsável técnico da empresa titular do registro.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- nome, endereço e número do Cadastro Nacional de Pessoa Jurídica (CNPJ) da empresa titular do registro no Brasil.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- expressão “Indústria Brasileira”, quando aplicável.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- telefone do Serviço de Atendimento ao Consumidor (SAC), de responsabilidade da empresa titular do registro.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- nome e endereço da empresa fabricante, quando ela diferir da empresa titular do registro, citando a cidade e o estado</w:t>
      </w:r>
      <w:r w:rsidR="007D15CA" w:rsidRPr="00BD1A86">
        <w:rPr>
          <w:rFonts w:ascii="Times New Roman" w:hAnsi="Times New Roman" w:cs="Times New Roman"/>
          <w:sz w:val="24"/>
          <w:szCs w:val="24"/>
        </w:rPr>
        <w:t>,</w:t>
      </w:r>
      <w:r w:rsidRPr="00BD1A86">
        <w:rPr>
          <w:rFonts w:ascii="Times New Roman" w:hAnsi="Times New Roman" w:cs="Times New Roman"/>
          <w:sz w:val="24"/>
          <w:szCs w:val="24"/>
        </w:rPr>
        <w:t xml:space="preserve"> precedidos pela frase “Fabricado por:” e inserindo a</w:t>
      </w:r>
      <w:r w:rsidR="00A75FA7" w:rsidRPr="00BD1A86">
        <w:rPr>
          <w:rFonts w:ascii="Times New Roman" w:hAnsi="Times New Roman" w:cs="Times New Roman"/>
          <w:sz w:val="24"/>
          <w:szCs w:val="24"/>
        </w:rPr>
        <w:t xml:space="preserve"> </w:t>
      </w:r>
      <w:r w:rsidRPr="00BD1A86">
        <w:rPr>
          <w:rFonts w:ascii="Times New Roman" w:hAnsi="Times New Roman" w:cs="Times New Roman"/>
          <w:sz w:val="24"/>
          <w:szCs w:val="24"/>
        </w:rPr>
        <w:t>frase “Registrado por:” antes dos dados da detentora do registro.</w:t>
      </w:r>
    </w:p>
    <w:p w:rsidR="0054639F" w:rsidRP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- nome e endereço da empresa fabricante, quando o medicamento for importado, citando a cidade e o país precedidos pela frase “Fabricado por” e inserindo a frase “Importado por:” antes dos dados da empresa titular do registro.</w:t>
      </w:r>
    </w:p>
    <w:p w:rsidR="00BD1A86" w:rsidRDefault="0054639F" w:rsidP="00BD1A86">
      <w:pPr>
        <w:spacing w:after="2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A86">
        <w:rPr>
          <w:rFonts w:ascii="Times New Roman" w:hAnsi="Times New Roman" w:cs="Times New Roman"/>
          <w:sz w:val="24"/>
          <w:szCs w:val="24"/>
        </w:rPr>
        <w:t>- nome e endereço da empresa responsável pela embalagem do medicamento, quando ela diferir da empresa titular do registro ou fabricante, citando a cidade e o estado ou, se estrangeira, a cidade e o país, precedidos pela frase “Embalado por:” e inserindo a frase “Registrado por:” ou “Importando por:”, conforme o caso, antes dos dados da empresa titular do registro;</w:t>
      </w:r>
    </w:p>
    <w:p w:rsidR="00DB15FB" w:rsidRPr="00BD1A86" w:rsidRDefault="00DB15FB" w:rsidP="00BD1A86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sectPr w:rsidR="00DB15FB" w:rsidRPr="00BD1A86" w:rsidSect="00BD1A86">
      <w:headerReference w:type="default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DF7" w:rsidRDefault="00817DF7" w:rsidP="00BD1A86">
      <w:pPr>
        <w:spacing w:line="240" w:lineRule="auto"/>
      </w:pPr>
      <w:r>
        <w:separator/>
      </w:r>
    </w:p>
  </w:endnote>
  <w:endnote w:type="continuationSeparator" w:id="0">
    <w:p w:rsidR="00817DF7" w:rsidRDefault="00817DF7" w:rsidP="00BD1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A86" w:rsidRPr="00BD1A86" w:rsidRDefault="00BD1A86" w:rsidP="00BD1A86">
    <w:pPr>
      <w:tabs>
        <w:tab w:val="center" w:pos="4252"/>
        <w:tab w:val="right" w:pos="8504"/>
      </w:tabs>
      <w:spacing w:line="240" w:lineRule="auto"/>
      <w:jc w:val="center"/>
      <w:rPr>
        <w:rFonts w:ascii="Calibri" w:hAnsi="Calibri" w:cs="Times New Roman"/>
        <w:sz w:val="22"/>
        <w:szCs w:val="22"/>
      </w:rPr>
    </w:pPr>
    <w:r w:rsidRPr="00BD1A86">
      <w:rPr>
        <w:rFonts w:ascii="Calibri" w:hAnsi="Calibri" w:cs="Times New Roman"/>
        <w:color w:val="943634"/>
        <w:sz w:val="22"/>
        <w:szCs w:val="22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DF7" w:rsidRDefault="00817DF7" w:rsidP="00BD1A86">
      <w:pPr>
        <w:spacing w:line="240" w:lineRule="auto"/>
      </w:pPr>
      <w:r>
        <w:separator/>
      </w:r>
    </w:p>
  </w:footnote>
  <w:footnote w:type="continuationSeparator" w:id="0">
    <w:p w:rsidR="00817DF7" w:rsidRDefault="00817DF7" w:rsidP="00BD1A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A86" w:rsidRPr="00B517AC" w:rsidRDefault="00817DF7" w:rsidP="00BD1A86">
    <w:pPr>
      <w:tabs>
        <w:tab w:val="center" w:pos="4252"/>
        <w:tab w:val="right" w:pos="8504"/>
      </w:tabs>
      <w:spacing w:line="240" w:lineRule="auto"/>
      <w:jc w:val="center"/>
      <w:rPr>
        <w:rFonts w:ascii="Calibri" w:hAnsi="Calibri" w:cs="Times New Roman"/>
      </w:rPr>
    </w:pPr>
    <w:r w:rsidRPr="00817DF7">
      <w:rPr>
        <w:rFonts w:ascii="Calibri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D1A86" w:rsidRPr="00B517AC" w:rsidRDefault="00BD1A86" w:rsidP="00BD1A86">
    <w:pPr>
      <w:tabs>
        <w:tab w:val="center" w:pos="4252"/>
        <w:tab w:val="right" w:pos="8504"/>
      </w:tabs>
      <w:spacing w:line="240" w:lineRule="auto"/>
      <w:jc w:val="center"/>
      <w:rPr>
        <w:rFonts w:ascii="Calibri" w:hAnsi="Calibri" w:cs="Times New Roman"/>
        <w:b/>
        <w:sz w:val="24"/>
      </w:rPr>
    </w:pPr>
    <w:r w:rsidRPr="00B517AC">
      <w:rPr>
        <w:rFonts w:ascii="Calibri" w:hAnsi="Calibri" w:cs="Times New Roman"/>
        <w:b/>
        <w:sz w:val="24"/>
      </w:rPr>
      <w:t>Ministério da Saúde - MS</w:t>
    </w:r>
  </w:p>
  <w:p w:rsidR="00BD1A86" w:rsidRPr="00B517AC" w:rsidRDefault="00BD1A86" w:rsidP="00BD1A86">
    <w:pPr>
      <w:tabs>
        <w:tab w:val="center" w:pos="4252"/>
        <w:tab w:val="right" w:pos="8504"/>
      </w:tabs>
      <w:spacing w:line="240" w:lineRule="auto"/>
      <w:jc w:val="center"/>
      <w:rPr>
        <w:rFonts w:ascii="Calibri" w:hAnsi="Calibri" w:cs="Times New Roman"/>
        <w:b/>
        <w:sz w:val="24"/>
      </w:rPr>
    </w:pPr>
    <w:r w:rsidRPr="00B517AC">
      <w:rPr>
        <w:rFonts w:ascii="Calibri" w:hAnsi="Calibri" w:cs="Times New Roman"/>
        <w:b/>
        <w:sz w:val="24"/>
      </w:rPr>
      <w:t>Agência Nacional de Vigilância Sanitária - ANVISA</w:t>
    </w:r>
  </w:p>
  <w:p w:rsidR="00BD1A86" w:rsidRDefault="00BD1A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E684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B67668"/>
    <w:multiLevelType w:val="hybridMultilevel"/>
    <w:tmpl w:val="06EABC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78C38DC"/>
    <w:multiLevelType w:val="hybridMultilevel"/>
    <w:tmpl w:val="AA4E1D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16179ED"/>
    <w:multiLevelType w:val="hybridMultilevel"/>
    <w:tmpl w:val="519659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639F"/>
    <w:rsid w:val="000018DD"/>
    <w:rsid w:val="00011BAC"/>
    <w:rsid w:val="00017BD7"/>
    <w:rsid w:val="00021CA2"/>
    <w:rsid w:val="000265FA"/>
    <w:rsid w:val="00030C1D"/>
    <w:rsid w:val="00032200"/>
    <w:rsid w:val="00037399"/>
    <w:rsid w:val="00040C0F"/>
    <w:rsid w:val="0004184A"/>
    <w:rsid w:val="00043A74"/>
    <w:rsid w:val="00044CE8"/>
    <w:rsid w:val="00046F94"/>
    <w:rsid w:val="000572FF"/>
    <w:rsid w:val="00057798"/>
    <w:rsid w:val="00062266"/>
    <w:rsid w:val="00062E47"/>
    <w:rsid w:val="00065C39"/>
    <w:rsid w:val="000706E3"/>
    <w:rsid w:val="0007178D"/>
    <w:rsid w:val="00080684"/>
    <w:rsid w:val="00094475"/>
    <w:rsid w:val="00094E03"/>
    <w:rsid w:val="000A3C6E"/>
    <w:rsid w:val="000A7E86"/>
    <w:rsid w:val="000C1D5D"/>
    <w:rsid w:val="000C48A1"/>
    <w:rsid w:val="000C741C"/>
    <w:rsid w:val="000D0F09"/>
    <w:rsid w:val="000D252C"/>
    <w:rsid w:val="000D4831"/>
    <w:rsid w:val="000E4427"/>
    <w:rsid w:val="000F27B3"/>
    <w:rsid w:val="000F7209"/>
    <w:rsid w:val="001020FF"/>
    <w:rsid w:val="00102689"/>
    <w:rsid w:val="001034F7"/>
    <w:rsid w:val="001037AA"/>
    <w:rsid w:val="00104459"/>
    <w:rsid w:val="001112A6"/>
    <w:rsid w:val="0012454B"/>
    <w:rsid w:val="00127F53"/>
    <w:rsid w:val="00131148"/>
    <w:rsid w:val="00132D3D"/>
    <w:rsid w:val="001364B0"/>
    <w:rsid w:val="00137791"/>
    <w:rsid w:val="00142C6A"/>
    <w:rsid w:val="00143726"/>
    <w:rsid w:val="00150C14"/>
    <w:rsid w:val="00155F8C"/>
    <w:rsid w:val="00180924"/>
    <w:rsid w:val="00184E3B"/>
    <w:rsid w:val="001861EA"/>
    <w:rsid w:val="00186700"/>
    <w:rsid w:val="0018677F"/>
    <w:rsid w:val="0019650F"/>
    <w:rsid w:val="001977D8"/>
    <w:rsid w:val="001A639D"/>
    <w:rsid w:val="001B6B9E"/>
    <w:rsid w:val="001C17E5"/>
    <w:rsid w:val="001C4E72"/>
    <w:rsid w:val="001C4F32"/>
    <w:rsid w:val="001D08B1"/>
    <w:rsid w:val="001E2744"/>
    <w:rsid w:val="001E348F"/>
    <w:rsid w:val="001F5CF4"/>
    <w:rsid w:val="00201600"/>
    <w:rsid w:val="002064E5"/>
    <w:rsid w:val="0021300E"/>
    <w:rsid w:val="002160EA"/>
    <w:rsid w:val="00220392"/>
    <w:rsid w:val="0022062D"/>
    <w:rsid w:val="00223101"/>
    <w:rsid w:val="0022395D"/>
    <w:rsid w:val="002278E1"/>
    <w:rsid w:val="002315B8"/>
    <w:rsid w:val="00231608"/>
    <w:rsid w:val="0025174A"/>
    <w:rsid w:val="00253524"/>
    <w:rsid w:val="00260791"/>
    <w:rsid w:val="002640BE"/>
    <w:rsid w:val="00271902"/>
    <w:rsid w:val="00271DD7"/>
    <w:rsid w:val="002721E0"/>
    <w:rsid w:val="0027575E"/>
    <w:rsid w:val="00276D39"/>
    <w:rsid w:val="00281FA2"/>
    <w:rsid w:val="00282B9B"/>
    <w:rsid w:val="00284FFF"/>
    <w:rsid w:val="002876AC"/>
    <w:rsid w:val="002910A9"/>
    <w:rsid w:val="0029167C"/>
    <w:rsid w:val="00293245"/>
    <w:rsid w:val="002A1771"/>
    <w:rsid w:val="002A3B55"/>
    <w:rsid w:val="002B165B"/>
    <w:rsid w:val="002B36B4"/>
    <w:rsid w:val="002B6F80"/>
    <w:rsid w:val="002C1B94"/>
    <w:rsid w:val="002C302B"/>
    <w:rsid w:val="002C7E54"/>
    <w:rsid w:val="002D4F04"/>
    <w:rsid w:val="002D50FE"/>
    <w:rsid w:val="002D7719"/>
    <w:rsid w:val="002E5189"/>
    <w:rsid w:val="002F1F39"/>
    <w:rsid w:val="002F5A14"/>
    <w:rsid w:val="003002C7"/>
    <w:rsid w:val="003028F8"/>
    <w:rsid w:val="00304B9E"/>
    <w:rsid w:val="00306CF0"/>
    <w:rsid w:val="00312DD9"/>
    <w:rsid w:val="00312DE2"/>
    <w:rsid w:val="0031566E"/>
    <w:rsid w:val="00325F95"/>
    <w:rsid w:val="00326E36"/>
    <w:rsid w:val="0033146F"/>
    <w:rsid w:val="0033321C"/>
    <w:rsid w:val="003504B5"/>
    <w:rsid w:val="00355B69"/>
    <w:rsid w:val="00357C52"/>
    <w:rsid w:val="003666C0"/>
    <w:rsid w:val="00372DF4"/>
    <w:rsid w:val="00374D2D"/>
    <w:rsid w:val="003856AC"/>
    <w:rsid w:val="003A0137"/>
    <w:rsid w:val="003A05B6"/>
    <w:rsid w:val="003A70E3"/>
    <w:rsid w:val="003B6693"/>
    <w:rsid w:val="003B7D59"/>
    <w:rsid w:val="003C154B"/>
    <w:rsid w:val="003F1209"/>
    <w:rsid w:val="003F4340"/>
    <w:rsid w:val="00412852"/>
    <w:rsid w:val="004136F5"/>
    <w:rsid w:val="00416000"/>
    <w:rsid w:val="00420B1E"/>
    <w:rsid w:val="00425002"/>
    <w:rsid w:val="004258CF"/>
    <w:rsid w:val="0043039B"/>
    <w:rsid w:val="004340AE"/>
    <w:rsid w:val="00434B32"/>
    <w:rsid w:val="00442457"/>
    <w:rsid w:val="00445BFC"/>
    <w:rsid w:val="00450785"/>
    <w:rsid w:val="00450C23"/>
    <w:rsid w:val="00450DC2"/>
    <w:rsid w:val="00450F0E"/>
    <w:rsid w:val="0046409C"/>
    <w:rsid w:val="0046530D"/>
    <w:rsid w:val="0046730F"/>
    <w:rsid w:val="00470DB3"/>
    <w:rsid w:val="004742A6"/>
    <w:rsid w:val="004760C1"/>
    <w:rsid w:val="004772AF"/>
    <w:rsid w:val="00480508"/>
    <w:rsid w:val="00481814"/>
    <w:rsid w:val="004823A7"/>
    <w:rsid w:val="00485038"/>
    <w:rsid w:val="004858D8"/>
    <w:rsid w:val="004927B3"/>
    <w:rsid w:val="004A2B8E"/>
    <w:rsid w:val="004A31F3"/>
    <w:rsid w:val="004A6C98"/>
    <w:rsid w:val="004B1BA5"/>
    <w:rsid w:val="004B3F39"/>
    <w:rsid w:val="004B5F27"/>
    <w:rsid w:val="004B6BE1"/>
    <w:rsid w:val="004C60A6"/>
    <w:rsid w:val="004C7C97"/>
    <w:rsid w:val="004D7448"/>
    <w:rsid w:val="004F0C25"/>
    <w:rsid w:val="004F35F1"/>
    <w:rsid w:val="00512526"/>
    <w:rsid w:val="00516BFD"/>
    <w:rsid w:val="00517B4E"/>
    <w:rsid w:val="00524710"/>
    <w:rsid w:val="00526624"/>
    <w:rsid w:val="00531B8A"/>
    <w:rsid w:val="005342E3"/>
    <w:rsid w:val="0054639F"/>
    <w:rsid w:val="00553C6E"/>
    <w:rsid w:val="00560024"/>
    <w:rsid w:val="00570B7A"/>
    <w:rsid w:val="0059277C"/>
    <w:rsid w:val="005A7D11"/>
    <w:rsid w:val="005C2F05"/>
    <w:rsid w:val="005D3273"/>
    <w:rsid w:val="006026C3"/>
    <w:rsid w:val="0060619C"/>
    <w:rsid w:val="00610391"/>
    <w:rsid w:val="00616D65"/>
    <w:rsid w:val="0063221C"/>
    <w:rsid w:val="00636519"/>
    <w:rsid w:val="00645D55"/>
    <w:rsid w:val="00646BCF"/>
    <w:rsid w:val="00653ADA"/>
    <w:rsid w:val="006660FC"/>
    <w:rsid w:val="006676F8"/>
    <w:rsid w:val="006716C6"/>
    <w:rsid w:val="006750B8"/>
    <w:rsid w:val="00676EF8"/>
    <w:rsid w:val="0067715E"/>
    <w:rsid w:val="006807AC"/>
    <w:rsid w:val="006A0038"/>
    <w:rsid w:val="006A1953"/>
    <w:rsid w:val="006A4E6C"/>
    <w:rsid w:val="006B0B34"/>
    <w:rsid w:val="006B78B7"/>
    <w:rsid w:val="006C0FA7"/>
    <w:rsid w:val="006C0FEA"/>
    <w:rsid w:val="006C1537"/>
    <w:rsid w:val="006C17F4"/>
    <w:rsid w:val="006C2EF5"/>
    <w:rsid w:val="006C4707"/>
    <w:rsid w:val="006C5608"/>
    <w:rsid w:val="006D3EF2"/>
    <w:rsid w:val="006D5073"/>
    <w:rsid w:val="006D7A01"/>
    <w:rsid w:val="006D7C25"/>
    <w:rsid w:val="006E318B"/>
    <w:rsid w:val="006E31BF"/>
    <w:rsid w:val="006E3FD8"/>
    <w:rsid w:val="006F0ACA"/>
    <w:rsid w:val="006F4551"/>
    <w:rsid w:val="006F55DA"/>
    <w:rsid w:val="006F7E53"/>
    <w:rsid w:val="007008B7"/>
    <w:rsid w:val="00702CDE"/>
    <w:rsid w:val="007035E4"/>
    <w:rsid w:val="00706608"/>
    <w:rsid w:val="00712606"/>
    <w:rsid w:val="00715D83"/>
    <w:rsid w:val="00717F98"/>
    <w:rsid w:val="00721B03"/>
    <w:rsid w:val="00726645"/>
    <w:rsid w:val="007307FF"/>
    <w:rsid w:val="0073694C"/>
    <w:rsid w:val="00740F1E"/>
    <w:rsid w:val="007440C0"/>
    <w:rsid w:val="007448DD"/>
    <w:rsid w:val="00755CC6"/>
    <w:rsid w:val="00760259"/>
    <w:rsid w:val="00761E96"/>
    <w:rsid w:val="00762DEA"/>
    <w:rsid w:val="0078120F"/>
    <w:rsid w:val="00784258"/>
    <w:rsid w:val="00785205"/>
    <w:rsid w:val="007858C2"/>
    <w:rsid w:val="007935E5"/>
    <w:rsid w:val="00793F8B"/>
    <w:rsid w:val="00794585"/>
    <w:rsid w:val="00796E17"/>
    <w:rsid w:val="007B06BE"/>
    <w:rsid w:val="007B5BF0"/>
    <w:rsid w:val="007C080D"/>
    <w:rsid w:val="007C0F6D"/>
    <w:rsid w:val="007C4039"/>
    <w:rsid w:val="007D0179"/>
    <w:rsid w:val="007D0C55"/>
    <w:rsid w:val="007D15CA"/>
    <w:rsid w:val="007D54C0"/>
    <w:rsid w:val="007E62FA"/>
    <w:rsid w:val="007F11D6"/>
    <w:rsid w:val="007F1725"/>
    <w:rsid w:val="007F1F9E"/>
    <w:rsid w:val="007F2054"/>
    <w:rsid w:val="007F5DA1"/>
    <w:rsid w:val="007F66DB"/>
    <w:rsid w:val="0080039B"/>
    <w:rsid w:val="0080127F"/>
    <w:rsid w:val="00801C6F"/>
    <w:rsid w:val="00801EB9"/>
    <w:rsid w:val="00803E29"/>
    <w:rsid w:val="008112A2"/>
    <w:rsid w:val="008131B6"/>
    <w:rsid w:val="008140C1"/>
    <w:rsid w:val="00814A24"/>
    <w:rsid w:val="008158EE"/>
    <w:rsid w:val="00817DF7"/>
    <w:rsid w:val="00822B4D"/>
    <w:rsid w:val="00823F5F"/>
    <w:rsid w:val="00824E55"/>
    <w:rsid w:val="008442CF"/>
    <w:rsid w:val="00854F3C"/>
    <w:rsid w:val="00857A48"/>
    <w:rsid w:val="008611C7"/>
    <w:rsid w:val="00863681"/>
    <w:rsid w:val="00872178"/>
    <w:rsid w:val="008777DC"/>
    <w:rsid w:val="00877AB9"/>
    <w:rsid w:val="00884E70"/>
    <w:rsid w:val="00894556"/>
    <w:rsid w:val="008968C1"/>
    <w:rsid w:val="008A03D2"/>
    <w:rsid w:val="008A3B77"/>
    <w:rsid w:val="008A769E"/>
    <w:rsid w:val="008B0D61"/>
    <w:rsid w:val="008B1C00"/>
    <w:rsid w:val="008B749E"/>
    <w:rsid w:val="008C0755"/>
    <w:rsid w:val="008C6D75"/>
    <w:rsid w:val="008D620A"/>
    <w:rsid w:val="008E22FB"/>
    <w:rsid w:val="008E3535"/>
    <w:rsid w:val="00900BEB"/>
    <w:rsid w:val="009010D4"/>
    <w:rsid w:val="00910D18"/>
    <w:rsid w:val="00914C06"/>
    <w:rsid w:val="0091749B"/>
    <w:rsid w:val="00920302"/>
    <w:rsid w:val="00932E87"/>
    <w:rsid w:val="0093624F"/>
    <w:rsid w:val="00936966"/>
    <w:rsid w:val="009377E1"/>
    <w:rsid w:val="009423EC"/>
    <w:rsid w:val="0094331F"/>
    <w:rsid w:val="00945694"/>
    <w:rsid w:val="00951C2A"/>
    <w:rsid w:val="0096279B"/>
    <w:rsid w:val="00962ADD"/>
    <w:rsid w:val="00962E4A"/>
    <w:rsid w:val="009660EC"/>
    <w:rsid w:val="00967307"/>
    <w:rsid w:val="00967E94"/>
    <w:rsid w:val="0097472D"/>
    <w:rsid w:val="00981A5D"/>
    <w:rsid w:val="009902DD"/>
    <w:rsid w:val="009906B5"/>
    <w:rsid w:val="0099070A"/>
    <w:rsid w:val="00992370"/>
    <w:rsid w:val="0099472F"/>
    <w:rsid w:val="0099632D"/>
    <w:rsid w:val="009A0553"/>
    <w:rsid w:val="009A29BE"/>
    <w:rsid w:val="009A6923"/>
    <w:rsid w:val="009B0484"/>
    <w:rsid w:val="009B5A2A"/>
    <w:rsid w:val="009B6D01"/>
    <w:rsid w:val="009B6E28"/>
    <w:rsid w:val="009B7371"/>
    <w:rsid w:val="009D659C"/>
    <w:rsid w:val="009E4017"/>
    <w:rsid w:val="009E7E47"/>
    <w:rsid w:val="009F132A"/>
    <w:rsid w:val="009F3140"/>
    <w:rsid w:val="009F6F4B"/>
    <w:rsid w:val="00A0182B"/>
    <w:rsid w:val="00A01F26"/>
    <w:rsid w:val="00A04C3A"/>
    <w:rsid w:val="00A10BE9"/>
    <w:rsid w:val="00A12DA1"/>
    <w:rsid w:val="00A20A47"/>
    <w:rsid w:val="00A24788"/>
    <w:rsid w:val="00A275F6"/>
    <w:rsid w:val="00A310E9"/>
    <w:rsid w:val="00A32173"/>
    <w:rsid w:val="00A3697A"/>
    <w:rsid w:val="00A429EA"/>
    <w:rsid w:val="00A43F33"/>
    <w:rsid w:val="00A56A68"/>
    <w:rsid w:val="00A57776"/>
    <w:rsid w:val="00A637F7"/>
    <w:rsid w:val="00A75FA7"/>
    <w:rsid w:val="00A80398"/>
    <w:rsid w:val="00A81E90"/>
    <w:rsid w:val="00A82506"/>
    <w:rsid w:val="00A84B6E"/>
    <w:rsid w:val="00A85B77"/>
    <w:rsid w:val="00A85BF8"/>
    <w:rsid w:val="00A95AD6"/>
    <w:rsid w:val="00A9644D"/>
    <w:rsid w:val="00AA0113"/>
    <w:rsid w:val="00AA21A6"/>
    <w:rsid w:val="00AA2E71"/>
    <w:rsid w:val="00AA6D01"/>
    <w:rsid w:val="00AB31DD"/>
    <w:rsid w:val="00AC6F08"/>
    <w:rsid w:val="00AD0FCE"/>
    <w:rsid w:val="00AE4F59"/>
    <w:rsid w:val="00AE5F52"/>
    <w:rsid w:val="00AF1A28"/>
    <w:rsid w:val="00AF2A0D"/>
    <w:rsid w:val="00B026C7"/>
    <w:rsid w:val="00B044AA"/>
    <w:rsid w:val="00B072AE"/>
    <w:rsid w:val="00B11FA1"/>
    <w:rsid w:val="00B13E16"/>
    <w:rsid w:val="00B146F3"/>
    <w:rsid w:val="00B25FE4"/>
    <w:rsid w:val="00B32478"/>
    <w:rsid w:val="00B34644"/>
    <w:rsid w:val="00B4101C"/>
    <w:rsid w:val="00B4485D"/>
    <w:rsid w:val="00B511D6"/>
    <w:rsid w:val="00B517AC"/>
    <w:rsid w:val="00B62BF2"/>
    <w:rsid w:val="00B72F18"/>
    <w:rsid w:val="00B730BF"/>
    <w:rsid w:val="00B7371E"/>
    <w:rsid w:val="00B75060"/>
    <w:rsid w:val="00B84C13"/>
    <w:rsid w:val="00B921A1"/>
    <w:rsid w:val="00B9663B"/>
    <w:rsid w:val="00BA00B8"/>
    <w:rsid w:val="00BA1125"/>
    <w:rsid w:val="00BA3CA2"/>
    <w:rsid w:val="00BA5859"/>
    <w:rsid w:val="00BA7090"/>
    <w:rsid w:val="00BB18C9"/>
    <w:rsid w:val="00BC0AFC"/>
    <w:rsid w:val="00BC1E33"/>
    <w:rsid w:val="00BD1A86"/>
    <w:rsid w:val="00BD4B73"/>
    <w:rsid w:val="00BD6326"/>
    <w:rsid w:val="00BE4C14"/>
    <w:rsid w:val="00BF156E"/>
    <w:rsid w:val="00BF7386"/>
    <w:rsid w:val="00C02C9D"/>
    <w:rsid w:val="00C06C0A"/>
    <w:rsid w:val="00C1602F"/>
    <w:rsid w:val="00C1672F"/>
    <w:rsid w:val="00C24CD5"/>
    <w:rsid w:val="00C330F7"/>
    <w:rsid w:val="00C34D7C"/>
    <w:rsid w:val="00C4444B"/>
    <w:rsid w:val="00C45BD0"/>
    <w:rsid w:val="00C55E78"/>
    <w:rsid w:val="00C6018B"/>
    <w:rsid w:val="00C664D1"/>
    <w:rsid w:val="00C6778B"/>
    <w:rsid w:val="00C71E75"/>
    <w:rsid w:val="00C75F45"/>
    <w:rsid w:val="00C95342"/>
    <w:rsid w:val="00C97F63"/>
    <w:rsid w:val="00CA085D"/>
    <w:rsid w:val="00CA3602"/>
    <w:rsid w:val="00CA377F"/>
    <w:rsid w:val="00CB7516"/>
    <w:rsid w:val="00CC4641"/>
    <w:rsid w:val="00CD741C"/>
    <w:rsid w:val="00CE7623"/>
    <w:rsid w:val="00CF5D12"/>
    <w:rsid w:val="00D139F3"/>
    <w:rsid w:val="00D14FC6"/>
    <w:rsid w:val="00D208D3"/>
    <w:rsid w:val="00D20DC2"/>
    <w:rsid w:val="00D319F3"/>
    <w:rsid w:val="00D334A6"/>
    <w:rsid w:val="00D33816"/>
    <w:rsid w:val="00D41887"/>
    <w:rsid w:val="00D47A0D"/>
    <w:rsid w:val="00D51C6C"/>
    <w:rsid w:val="00D60CD0"/>
    <w:rsid w:val="00D646DF"/>
    <w:rsid w:val="00D70DC6"/>
    <w:rsid w:val="00D754BA"/>
    <w:rsid w:val="00D75FFA"/>
    <w:rsid w:val="00D80104"/>
    <w:rsid w:val="00D836B6"/>
    <w:rsid w:val="00D86B10"/>
    <w:rsid w:val="00D934AE"/>
    <w:rsid w:val="00D947A6"/>
    <w:rsid w:val="00DA2D9A"/>
    <w:rsid w:val="00DA48CD"/>
    <w:rsid w:val="00DB15FB"/>
    <w:rsid w:val="00DC3B3F"/>
    <w:rsid w:val="00DC42CB"/>
    <w:rsid w:val="00DD4A6B"/>
    <w:rsid w:val="00DD7655"/>
    <w:rsid w:val="00DD7F83"/>
    <w:rsid w:val="00DE14F2"/>
    <w:rsid w:val="00DE1C1A"/>
    <w:rsid w:val="00DE1EB6"/>
    <w:rsid w:val="00DE608F"/>
    <w:rsid w:val="00DF50B2"/>
    <w:rsid w:val="00DF722B"/>
    <w:rsid w:val="00E50F63"/>
    <w:rsid w:val="00E5376E"/>
    <w:rsid w:val="00E54D9E"/>
    <w:rsid w:val="00E555CD"/>
    <w:rsid w:val="00E616E9"/>
    <w:rsid w:val="00E61D80"/>
    <w:rsid w:val="00E63453"/>
    <w:rsid w:val="00E642F0"/>
    <w:rsid w:val="00E64FD3"/>
    <w:rsid w:val="00E73D9C"/>
    <w:rsid w:val="00E95F4F"/>
    <w:rsid w:val="00E97338"/>
    <w:rsid w:val="00EA7D24"/>
    <w:rsid w:val="00EC0C4F"/>
    <w:rsid w:val="00EC3C71"/>
    <w:rsid w:val="00EC4B51"/>
    <w:rsid w:val="00EC735A"/>
    <w:rsid w:val="00ED0B2A"/>
    <w:rsid w:val="00EE0628"/>
    <w:rsid w:val="00EE310F"/>
    <w:rsid w:val="00EF1973"/>
    <w:rsid w:val="00EF478C"/>
    <w:rsid w:val="00F033C1"/>
    <w:rsid w:val="00F11AE7"/>
    <w:rsid w:val="00F17EE1"/>
    <w:rsid w:val="00F20BAD"/>
    <w:rsid w:val="00F21FD8"/>
    <w:rsid w:val="00F22E80"/>
    <w:rsid w:val="00F26711"/>
    <w:rsid w:val="00F35F30"/>
    <w:rsid w:val="00F376CE"/>
    <w:rsid w:val="00F60770"/>
    <w:rsid w:val="00F61387"/>
    <w:rsid w:val="00F62554"/>
    <w:rsid w:val="00F6622A"/>
    <w:rsid w:val="00F767F7"/>
    <w:rsid w:val="00F80511"/>
    <w:rsid w:val="00F9080A"/>
    <w:rsid w:val="00F90C81"/>
    <w:rsid w:val="00F90DBF"/>
    <w:rsid w:val="00F9197A"/>
    <w:rsid w:val="00F93194"/>
    <w:rsid w:val="00F947CD"/>
    <w:rsid w:val="00FA172C"/>
    <w:rsid w:val="00FA1E9B"/>
    <w:rsid w:val="00FA1FFC"/>
    <w:rsid w:val="00FA4613"/>
    <w:rsid w:val="00FC4A45"/>
    <w:rsid w:val="00FF11F8"/>
    <w:rsid w:val="00FF1746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FA1"/>
    <w:pPr>
      <w:spacing w:after="0"/>
      <w:jc w:val="both"/>
    </w:pPr>
    <w:rPr>
      <w:rFonts w:ascii="Arial" w:hAnsi="Arial" w:cs="Arial"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9"/>
    <w:qFormat/>
    <w:rsid w:val="0054639F"/>
    <w:pPr>
      <w:keepNext/>
      <w:spacing w:before="240" w:after="60" w:line="240" w:lineRule="auto"/>
      <w:outlineLvl w:val="2"/>
    </w:pPr>
    <w:rPr>
      <w:rFonts w:ascii="Cambria" w:hAnsi="Cambria" w:cs="Cambria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9"/>
    <w:locked/>
    <w:rsid w:val="0054639F"/>
    <w:rPr>
      <w:rFonts w:ascii="Cambria" w:hAnsi="Cambria" w:cs="Cambria"/>
      <w:b/>
      <w:bCs/>
      <w:sz w:val="26"/>
      <w:szCs w:val="26"/>
      <w:lang w:val="x-none" w:eastAsia="pt-BR"/>
    </w:rPr>
  </w:style>
  <w:style w:type="character" w:styleId="Hyperlink">
    <w:name w:val="Hyperlink"/>
    <w:basedOn w:val="Fontepargpadro"/>
    <w:uiPriority w:val="99"/>
    <w:unhideWhenUsed/>
    <w:rsid w:val="0054639F"/>
    <w:rPr>
      <w:rFonts w:cs="Times New Roman"/>
      <w:color w:val="0000FF"/>
      <w:u w:val="single"/>
    </w:rPr>
  </w:style>
  <w:style w:type="paragraph" w:customStyle="1" w:styleId="Default">
    <w:name w:val="Default"/>
    <w:rsid w:val="005463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rsid w:val="0054639F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54639F"/>
    <w:pPr>
      <w:spacing w:line="240" w:lineRule="auto"/>
    </w:pPr>
    <w:rPr>
      <w:rFonts w:ascii="Times New Roman" w:hAnsi="Times New Roman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4639F"/>
    <w:rPr>
      <w:rFonts w:ascii="Times New Roman" w:hAnsi="Times New Roman" w:cs="Times New Roman"/>
      <w:sz w:val="20"/>
      <w:szCs w:val="20"/>
      <w:lang w:val="x-none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5463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4639F"/>
    <w:rPr>
      <w:rFonts w:ascii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54639F"/>
    <w:pPr>
      <w:spacing w:line="240" w:lineRule="auto"/>
    </w:pPr>
    <w:rPr>
      <w:rFonts w:ascii="Tahoma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4639F"/>
    <w:rPr>
      <w:rFonts w:ascii="Tahoma" w:hAnsi="Tahoma" w:cs="Tahoma"/>
      <w:sz w:val="16"/>
      <w:szCs w:val="16"/>
      <w:lang w:val="x-none" w:eastAsia="pt-BR"/>
    </w:rPr>
  </w:style>
  <w:style w:type="character" w:styleId="Forte">
    <w:name w:val="Strong"/>
    <w:basedOn w:val="Fontepargpadro"/>
    <w:uiPriority w:val="22"/>
    <w:qFormat/>
    <w:rsid w:val="0054639F"/>
    <w:rPr>
      <w:rFonts w:cs="Times New Roman"/>
      <w:b/>
      <w:bCs/>
    </w:rPr>
  </w:style>
  <w:style w:type="paragraph" w:styleId="Commarcadores">
    <w:name w:val="List Bullet"/>
    <w:basedOn w:val="Normal"/>
    <w:uiPriority w:val="99"/>
    <w:unhideWhenUsed/>
    <w:rsid w:val="0054639F"/>
    <w:pPr>
      <w:numPr>
        <w:numId w:val="2"/>
      </w:numPr>
      <w:spacing w:line="240" w:lineRule="auto"/>
      <w:contextualSpacing/>
    </w:pPr>
    <w:rPr>
      <w:rFonts w:ascii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4639F"/>
    <w:pPr>
      <w:spacing w:line="240" w:lineRule="auto"/>
      <w:ind w:left="720"/>
    </w:pPr>
    <w:rPr>
      <w:rFonts w:cs="Calibri"/>
      <w:lang w:eastAsia="pt-BR"/>
    </w:rPr>
  </w:style>
  <w:style w:type="paragraph" w:styleId="Reviso">
    <w:name w:val="Revision"/>
    <w:hidden/>
    <w:uiPriority w:val="99"/>
    <w:semiHidden/>
    <w:rsid w:val="0099472F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D1A8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D1A86"/>
    <w:rPr>
      <w:rFonts w:ascii="Arial" w:hAnsi="Arial" w:cs="Arial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BD1A8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BD1A86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39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2D8D29-319E-45BF-9116-71AFE825A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7370</Words>
  <Characters>39804</Characters>
  <Application>Microsoft Office Word</Application>
  <DocSecurity>0</DocSecurity>
  <Lines>331</Lines>
  <Paragraphs>94</Paragraphs>
  <ScaleCrop>false</ScaleCrop>
  <Company>ANVISA</Company>
  <LinksUpToDate>false</LinksUpToDate>
  <CharactersWithSpaces>47080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Reis e Silva Thees</dc:creator>
  <cp:keywords/>
  <dc:description/>
  <cp:lastModifiedBy>Julia de Souza Ferreira</cp:lastModifiedBy>
  <cp:revision>2</cp:revision>
  <cp:lastPrinted>2017-12-12T16:55:00Z</cp:lastPrinted>
  <dcterms:created xsi:type="dcterms:W3CDTF">2018-08-16T18:55:00Z</dcterms:created>
  <dcterms:modified xsi:type="dcterms:W3CDTF">2018-08-16T18:55:00Z</dcterms:modified>
</cp:coreProperties>
</file>