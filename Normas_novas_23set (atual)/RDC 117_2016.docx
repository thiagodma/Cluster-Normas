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F1A" w:rsidRPr="00873D43" w:rsidRDefault="00840CC4" w:rsidP="00372877">
      <w:pPr>
        <w:jc w:val="center"/>
        <w:rPr>
          <w:b/>
          <w:bCs/>
          <w:sz w:val="22"/>
        </w:rPr>
      </w:pPr>
      <w:bookmarkStart w:id="0" w:name="_GoBack"/>
      <w:bookmarkEnd w:id="0"/>
      <w:r w:rsidRPr="00873D43">
        <w:rPr>
          <w:b/>
          <w:bCs/>
          <w:sz w:val="22"/>
        </w:rPr>
        <w:t>RESOLUÇÃO</w:t>
      </w:r>
      <w:r w:rsidR="00DF5252" w:rsidRPr="00873D43">
        <w:rPr>
          <w:b/>
          <w:bCs/>
          <w:sz w:val="22"/>
        </w:rPr>
        <w:t xml:space="preserve"> DA DIRETORIA COLEGIADA</w:t>
      </w:r>
      <w:r w:rsidRPr="00873D43">
        <w:rPr>
          <w:b/>
          <w:bCs/>
          <w:sz w:val="22"/>
        </w:rPr>
        <w:t xml:space="preserve"> </w:t>
      </w:r>
      <w:r w:rsidR="00353FE8" w:rsidRPr="00873D43">
        <w:rPr>
          <w:b/>
          <w:bCs/>
          <w:sz w:val="22"/>
        </w:rPr>
        <w:t xml:space="preserve">- RDC </w:t>
      </w:r>
      <w:r w:rsidR="006B6BD6" w:rsidRPr="00873D43">
        <w:rPr>
          <w:b/>
          <w:bCs/>
          <w:sz w:val="22"/>
        </w:rPr>
        <w:t>N</w:t>
      </w:r>
      <w:r w:rsidR="00572359" w:rsidRPr="00873D43">
        <w:rPr>
          <w:b/>
          <w:bCs/>
          <w:sz w:val="22"/>
        </w:rPr>
        <w:t>°</w:t>
      </w:r>
      <w:r w:rsidR="00AE275D" w:rsidRPr="00873D43">
        <w:rPr>
          <w:b/>
          <w:bCs/>
          <w:sz w:val="22"/>
        </w:rPr>
        <w:t xml:space="preserve"> </w:t>
      </w:r>
      <w:r w:rsidR="00B55972" w:rsidRPr="00873D43">
        <w:rPr>
          <w:b/>
          <w:bCs/>
          <w:sz w:val="22"/>
        </w:rPr>
        <w:t>117</w:t>
      </w:r>
      <w:r w:rsidR="00A15731" w:rsidRPr="00873D43">
        <w:rPr>
          <w:b/>
          <w:bCs/>
          <w:sz w:val="22"/>
        </w:rPr>
        <w:t>,</w:t>
      </w:r>
      <w:r w:rsidR="0084514C" w:rsidRPr="00873D43">
        <w:rPr>
          <w:b/>
          <w:bCs/>
          <w:sz w:val="22"/>
        </w:rPr>
        <w:t xml:space="preserve"> </w:t>
      </w:r>
      <w:r w:rsidR="001D4AB5" w:rsidRPr="00873D43">
        <w:rPr>
          <w:b/>
          <w:bCs/>
          <w:sz w:val="22"/>
        </w:rPr>
        <w:t xml:space="preserve">DE </w:t>
      </w:r>
      <w:r w:rsidR="00B55972" w:rsidRPr="00873D43">
        <w:rPr>
          <w:b/>
          <w:bCs/>
          <w:sz w:val="22"/>
        </w:rPr>
        <w:t xml:space="preserve">19 </w:t>
      </w:r>
      <w:r w:rsidR="003523FC" w:rsidRPr="00873D43">
        <w:rPr>
          <w:b/>
          <w:bCs/>
          <w:sz w:val="22"/>
        </w:rPr>
        <w:t xml:space="preserve">DE </w:t>
      </w:r>
      <w:r w:rsidR="001D4AB5" w:rsidRPr="00873D43">
        <w:rPr>
          <w:b/>
          <w:bCs/>
          <w:sz w:val="22"/>
        </w:rPr>
        <w:t>OUTUBRO</w:t>
      </w:r>
      <w:r w:rsidR="006B6BD6" w:rsidRPr="00873D43">
        <w:rPr>
          <w:b/>
          <w:bCs/>
          <w:sz w:val="22"/>
        </w:rPr>
        <w:t xml:space="preserve"> DE </w:t>
      </w:r>
      <w:r w:rsidR="00DF5252" w:rsidRPr="00873D43">
        <w:rPr>
          <w:b/>
          <w:bCs/>
          <w:sz w:val="22"/>
        </w:rPr>
        <w:t>201</w:t>
      </w:r>
      <w:r w:rsidR="00AE0420" w:rsidRPr="00873D43">
        <w:rPr>
          <w:b/>
          <w:bCs/>
          <w:sz w:val="22"/>
        </w:rPr>
        <w:t>6</w:t>
      </w:r>
    </w:p>
    <w:p w:rsidR="003222BB" w:rsidRPr="00873D43" w:rsidRDefault="003222BB" w:rsidP="00372877">
      <w:pPr>
        <w:jc w:val="center"/>
        <w:rPr>
          <w:b/>
          <w:bCs/>
          <w:sz w:val="22"/>
        </w:rPr>
      </w:pPr>
    </w:p>
    <w:p w:rsidR="003222BB" w:rsidRPr="00873D43" w:rsidRDefault="003222BB" w:rsidP="00372877">
      <w:pPr>
        <w:jc w:val="center"/>
        <w:rPr>
          <w:b/>
          <w:bCs/>
          <w:color w:val="0000FF"/>
          <w:sz w:val="22"/>
        </w:rPr>
      </w:pPr>
      <w:r w:rsidRPr="00873D43">
        <w:rPr>
          <w:b/>
          <w:bCs/>
          <w:color w:val="0000FF"/>
          <w:sz w:val="22"/>
        </w:rPr>
        <w:t>(Publicada no DOU nº 202, de 20 de outubro de 2016)</w:t>
      </w:r>
    </w:p>
    <w:p w:rsidR="003222BB" w:rsidRPr="00873D43" w:rsidRDefault="003222BB" w:rsidP="00372877">
      <w:pPr>
        <w:jc w:val="center"/>
        <w:rPr>
          <w:b/>
          <w:bCs/>
          <w:color w:val="0000FF"/>
          <w:sz w:val="22"/>
        </w:rPr>
      </w:pPr>
    </w:p>
    <w:p w:rsidR="003222BB" w:rsidRPr="00873D43" w:rsidRDefault="003222BB" w:rsidP="00372877">
      <w:pPr>
        <w:jc w:val="center"/>
        <w:rPr>
          <w:b/>
          <w:bCs/>
          <w:color w:val="0000FF"/>
          <w:sz w:val="22"/>
        </w:rPr>
      </w:pPr>
      <w:r w:rsidRPr="00873D43">
        <w:rPr>
          <w:b/>
          <w:bCs/>
          <w:color w:val="0000FF"/>
          <w:sz w:val="22"/>
        </w:rPr>
        <w:t>(Revogada tacitamente pela Resolução - RDC nº 130, de 02 de dezembro de 2016, conforme declarado pela Despacho nº 56, de 27 de março de 2018)</w:t>
      </w:r>
    </w:p>
    <w:p w:rsidR="00952365" w:rsidRPr="00873D43" w:rsidRDefault="00952365" w:rsidP="00A32320">
      <w:pPr>
        <w:rPr>
          <w:b/>
          <w:bCs/>
          <w:strike/>
        </w:rPr>
      </w:pPr>
    </w:p>
    <w:p w:rsidR="00952365" w:rsidRPr="00873D43" w:rsidRDefault="00952365" w:rsidP="00372877">
      <w:pPr>
        <w:ind w:left="3960"/>
        <w:jc w:val="both"/>
        <w:rPr>
          <w:strike/>
        </w:rPr>
      </w:pPr>
      <w:r w:rsidRPr="00873D43">
        <w:rPr>
          <w:bCs/>
          <w:strike/>
        </w:rPr>
        <w:t>Dispõe sobre a atualização</w:t>
      </w:r>
      <w:r w:rsidR="00F57142" w:rsidRPr="00873D43">
        <w:rPr>
          <w:bCs/>
          <w:strike/>
        </w:rPr>
        <w:t xml:space="preserve"> </w:t>
      </w:r>
      <w:r w:rsidR="00AF32E1" w:rsidRPr="00873D43">
        <w:rPr>
          <w:bCs/>
          <w:strike/>
        </w:rPr>
        <w:t>do</w:t>
      </w:r>
      <w:r w:rsidR="00F57142" w:rsidRPr="00873D43">
        <w:rPr>
          <w:bCs/>
          <w:strike/>
        </w:rPr>
        <w:t xml:space="preserve"> </w:t>
      </w:r>
      <w:r w:rsidRPr="00873D43">
        <w:rPr>
          <w:bCs/>
          <w:strike/>
        </w:rPr>
        <w:t xml:space="preserve">Anexo I </w:t>
      </w:r>
      <w:r w:rsidR="00F57142" w:rsidRPr="00873D43">
        <w:rPr>
          <w:bCs/>
          <w:strike/>
        </w:rPr>
        <w:t>(</w:t>
      </w:r>
      <w:r w:rsidRPr="00873D43">
        <w:rPr>
          <w:bCs/>
          <w:strike/>
        </w:rPr>
        <w:t>Listas de Substâncias Entorpecentes, Psicotrópicas, Precursoras e Outras sob Controle Especial</w:t>
      </w:r>
      <w:r w:rsidR="00F57142" w:rsidRPr="00873D43">
        <w:rPr>
          <w:bCs/>
          <w:strike/>
        </w:rPr>
        <w:t xml:space="preserve">) </w:t>
      </w:r>
      <w:r w:rsidRPr="00873D43">
        <w:rPr>
          <w:bCs/>
          <w:strike/>
        </w:rPr>
        <w:t>da Portaria SVS/MS nº 344, de 12 de maio de 1998</w:t>
      </w:r>
      <w:r w:rsidR="00F92373" w:rsidRPr="00873D43">
        <w:rPr>
          <w:strike/>
        </w:rPr>
        <w:t>.</w:t>
      </w:r>
    </w:p>
    <w:p w:rsidR="009270CA" w:rsidRPr="00873D43" w:rsidRDefault="009270CA" w:rsidP="001D4AB5">
      <w:pPr>
        <w:ind w:firstLine="567"/>
        <w:jc w:val="both"/>
        <w:rPr>
          <w:b/>
          <w:bCs/>
          <w:strike/>
        </w:rPr>
      </w:pPr>
    </w:p>
    <w:p w:rsidR="007460D7" w:rsidRPr="00873D43" w:rsidRDefault="007460D7" w:rsidP="001D4AB5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firstLine="567"/>
        <w:jc w:val="both"/>
        <w:rPr>
          <w:rFonts w:ascii="Times New Roman" w:hAnsi="Times New Roman"/>
          <w:strike/>
          <w:szCs w:val="24"/>
          <w:lang w:eastAsia="en-US"/>
        </w:rPr>
      </w:pPr>
      <w:r w:rsidRPr="00873D43">
        <w:rPr>
          <w:rFonts w:ascii="Times New Roman" w:hAnsi="Times New Roman"/>
          <w:b/>
          <w:bCs/>
          <w:strike/>
          <w:szCs w:val="24"/>
        </w:rPr>
        <w:t>A Diretoria Colegiada da Agência Nacional de Vigilância Sanitária,</w:t>
      </w:r>
      <w:r w:rsidRPr="00873D43">
        <w:rPr>
          <w:rFonts w:ascii="Times New Roman" w:hAnsi="Times New Roman"/>
          <w:strike/>
          <w:szCs w:val="24"/>
        </w:rPr>
        <w:t xml:space="preserve"> no uso da atribuição que lhe conferem os </w:t>
      </w:r>
      <w:proofErr w:type="spellStart"/>
      <w:r w:rsidRPr="00873D43">
        <w:rPr>
          <w:rFonts w:ascii="Times New Roman" w:hAnsi="Times New Roman"/>
          <w:strike/>
          <w:szCs w:val="24"/>
        </w:rPr>
        <w:t>arts</w:t>
      </w:r>
      <w:proofErr w:type="spellEnd"/>
      <w:r w:rsidRPr="00873D43">
        <w:rPr>
          <w:rFonts w:ascii="Times New Roman" w:hAnsi="Times New Roman"/>
          <w:strike/>
          <w:szCs w:val="24"/>
        </w:rPr>
        <w:t xml:space="preserve">. 7º, III e IV, 15, III e IV da Lei nº 9.782, de 26 de janeiro de 1999, o art. 53, V, §§ 1º e 3º </w:t>
      </w:r>
      <w:r w:rsidR="00A42B0A" w:rsidRPr="00873D43">
        <w:rPr>
          <w:rFonts w:ascii="Times New Roman" w:hAnsi="Times New Roman"/>
          <w:strike/>
          <w:szCs w:val="24"/>
        </w:rPr>
        <w:t>do Regimento Interno aprovado nos termos do Anexo I da Resolução da Diretoria Colegiada - RDC n° 61, de 3 de fevereiro de 2016,</w:t>
      </w:r>
      <w:r w:rsidRPr="00873D43">
        <w:rPr>
          <w:rFonts w:ascii="Times New Roman" w:hAnsi="Times New Roman"/>
          <w:strike/>
          <w:szCs w:val="24"/>
        </w:rPr>
        <w:t xml:space="preserve"> resolve adotar a seguinte Resolução da Diretoria Colegiada, conforme deliberado em reunião realizada em </w:t>
      </w:r>
      <w:r w:rsidR="00956C55" w:rsidRPr="00873D43">
        <w:rPr>
          <w:rFonts w:ascii="Times New Roman" w:hAnsi="Times New Roman"/>
          <w:strike/>
          <w:szCs w:val="24"/>
        </w:rPr>
        <w:t>06 de outubro</w:t>
      </w:r>
      <w:r w:rsidRPr="00873D43">
        <w:rPr>
          <w:rFonts w:ascii="Times New Roman" w:hAnsi="Times New Roman"/>
          <w:strike/>
          <w:szCs w:val="24"/>
        </w:rPr>
        <w:t xml:space="preserve"> de 2016, e eu, Diretor-Presidente</w:t>
      </w:r>
      <w:r w:rsidR="008C47A7" w:rsidRPr="00873D43">
        <w:rPr>
          <w:rFonts w:ascii="Times New Roman" w:hAnsi="Times New Roman"/>
          <w:strike/>
          <w:szCs w:val="24"/>
        </w:rPr>
        <w:t xml:space="preserve"> Substituto</w:t>
      </w:r>
      <w:r w:rsidRPr="00873D43">
        <w:rPr>
          <w:rFonts w:ascii="Times New Roman" w:hAnsi="Times New Roman"/>
          <w:strike/>
          <w:szCs w:val="24"/>
        </w:rPr>
        <w:t>, determino a sua publicação.</w:t>
      </w:r>
    </w:p>
    <w:p w:rsidR="00054586" w:rsidRPr="00873D43" w:rsidRDefault="00054586" w:rsidP="001D4AB5">
      <w:pPr>
        <w:ind w:firstLine="567"/>
        <w:jc w:val="both"/>
        <w:rPr>
          <w:strike/>
          <w:color w:val="FF0000"/>
        </w:rPr>
      </w:pPr>
    </w:p>
    <w:p w:rsidR="00F94BDA" w:rsidRPr="00873D43" w:rsidRDefault="001D4AB5" w:rsidP="001D4AB5">
      <w:pPr>
        <w:ind w:firstLine="567"/>
        <w:jc w:val="both"/>
        <w:rPr>
          <w:strike/>
        </w:rPr>
      </w:pPr>
      <w:r w:rsidRPr="00873D43">
        <w:rPr>
          <w:strike/>
        </w:rPr>
        <w:t>Art. 1°</w:t>
      </w:r>
      <w:r w:rsidR="00F2368F" w:rsidRPr="00873D43">
        <w:rPr>
          <w:strike/>
        </w:rPr>
        <w:t xml:space="preserve"> </w:t>
      </w:r>
      <w:r w:rsidR="00CC0447" w:rsidRPr="00873D43">
        <w:rPr>
          <w:strike/>
        </w:rPr>
        <w:t>Publicar a atualização do Anexo I, Listas de Substâncias Entorpecentes, Psicotrópicas, Precursoras e Outras sob Controle Especial, da Portaria SVS/MS nº.</w:t>
      </w:r>
      <w:r w:rsidR="000C1A5D" w:rsidRPr="00873D43">
        <w:rPr>
          <w:strike/>
        </w:rPr>
        <w:t xml:space="preserve"> </w:t>
      </w:r>
      <w:r w:rsidR="00CC0447" w:rsidRPr="00873D43">
        <w:rPr>
          <w:strike/>
        </w:rPr>
        <w:t>344, de 12 de maio de 1998, republicada no Diário Oficial da U</w:t>
      </w:r>
      <w:r w:rsidR="003A04DE" w:rsidRPr="00873D43">
        <w:rPr>
          <w:strike/>
        </w:rPr>
        <w:t>nião de 1º de fevereiro de 1999, estabelecendo as seguintes alterações:</w:t>
      </w:r>
    </w:p>
    <w:p w:rsidR="003B3BD6" w:rsidRPr="00873D43" w:rsidRDefault="003B3BD6" w:rsidP="001D4AB5">
      <w:pPr>
        <w:pStyle w:val="Corpodetexto"/>
        <w:widowControl/>
        <w:spacing w:line="240" w:lineRule="auto"/>
        <w:contextualSpacing/>
        <w:rPr>
          <w:bCs/>
          <w:strike/>
          <w:lang w:eastAsia="x-none"/>
        </w:rPr>
      </w:pPr>
    </w:p>
    <w:p w:rsidR="008502BF" w:rsidRPr="00873D43" w:rsidRDefault="004A324F" w:rsidP="004A324F">
      <w:pPr>
        <w:pStyle w:val="Corpodetexto"/>
        <w:widowControl/>
        <w:spacing w:line="240" w:lineRule="auto"/>
        <w:ind w:left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I. </w:t>
      </w:r>
      <w:r w:rsidR="008502BF" w:rsidRPr="00873D43">
        <w:rPr>
          <w:bCs/>
          <w:strike/>
          <w:lang w:eastAsia="x-none"/>
        </w:rPr>
        <w:t>EXCLUSÃO</w:t>
      </w:r>
    </w:p>
    <w:p w:rsidR="008502BF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1.1. </w:t>
      </w:r>
      <w:r w:rsidR="008502BF" w:rsidRPr="00873D43">
        <w:rPr>
          <w:bCs/>
          <w:strike/>
          <w:lang w:eastAsia="x-none"/>
        </w:rPr>
        <w:t>Exclusão do adendo 3 da Lista “D2”</w:t>
      </w:r>
    </w:p>
    <w:p w:rsidR="008502BF" w:rsidRPr="00873D43" w:rsidRDefault="008502BF" w:rsidP="001D4AB5">
      <w:pPr>
        <w:pStyle w:val="Corpodetexto"/>
        <w:widowControl/>
        <w:spacing w:line="240" w:lineRule="auto"/>
        <w:ind w:firstLine="567"/>
        <w:contextualSpacing/>
        <w:rPr>
          <w:bCs/>
          <w:strike/>
          <w:lang w:eastAsia="x-none"/>
        </w:rPr>
      </w:pPr>
    </w:p>
    <w:p w:rsidR="003B3BD6" w:rsidRPr="00873D43" w:rsidRDefault="00693746" w:rsidP="001D4AB5">
      <w:pPr>
        <w:pStyle w:val="Corpodetexto"/>
        <w:widowControl/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II. </w:t>
      </w:r>
      <w:r w:rsidR="003B3BD6" w:rsidRPr="00873D43">
        <w:rPr>
          <w:bCs/>
          <w:strike/>
          <w:lang w:eastAsia="x-none"/>
        </w:rPr>
        <w:t>INCLUSÃO</w:t>
      </w:r>
    </w:p>
    <w:p w:rsidR="00FB3D4C" w:rsidRPr="00873D43" w:rsidRDefault="00FB3D4C" w:rsidP="001D4AB5">
      <w:pPr>
        <w:pStyle w:val="PargrafodaLista"/>
        <w:tabs>
          <w:tab w:val="left" w:pos="1134"/>
        </w:tabs>
        <w:autoSpaceDE w:val="0"/>
        <w:autoSpaceDN w:val="0"/>
        <w:ind w:left="0" w:firstLine="567"/>
        <w:jc w:val="both"/>
        <w:rPr>
          <w:bCs/>
          <w:strike/>
          <w:vanish/>
          <w:kern w:val="16"/>
          <w:lang w:eastAsia="x-none"/>
        </w:rPr>
      </w:pPr>
    </w:p>
    <w:p w:rsidR="003B3BD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2.1. </w:t>
      </w:r>
      <w:r w:rsidR="003B3BD6" w:rsidRPr="00873D43">
        <w:rPr>
          <w:bCs/>
          <w:strike/>
          <w:lang w:eastAsia="x-none"/>
        </w:rPr>
        <w:t>Lista “B1”:</w:t>
      </w:r>
      <w:r w:rsidR="00C07B7C" w:rsidRPr="00873D43">
        <w:rPr>
          <w:bCs/>
          <w:strike/>
          <w:lang w:eastAsia="x-none"/>
        </w:rPr>
        <w:t xml:space="preserve"> </w:t>
      </w:r>
      <w:r w:rsidR="00D83EE6" w:rsidRPr="00873D43">
        <w:rPr>
          <w:bCs/>
          <w:strike/>
          <w:lang w:eastAsia="x-none"/>
        </w:rPr>
        <w:t>PERAMPANEL</w:t>
      </w:r>
    </w:p>
    <w:p w:rsidR="00296872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strike/>
          <w:lang w:eastAsia="x-none"/>
        </w:rPr>
        <w:t xml:space="preserve">2.2. </w:t>
      </w:r>
      <w:r w:rsidR="00296872" w:rsidRPr="00873D43">
        <w:rPr>
          <w:strike/>
          <w:lang w:eastAsia="x-none"/>
        </w:rPr>
        <w:t xml:space="preserve">Lista “F2”: </w:t>
      </w:r>
      <w:r w:rsidR="00194B99" w:rsidRPr="00873D43">
        <w:rPr>
          <w:strike/>
          <w:lang w:eastAsia="x-none"/>
        </w:rPr>
        <w:t>4-Cl-ALFA</w:t>
      </w:r>
      <w:r w:rsidR="00296872" w:rsidRPr="00873D43">
        <w:rPr>
          <w:strike/>
          <w:lang w:eastAsia="x-none"/>
        </w:rPr>
        <w:t>-PVP</w:t>
      </w:r>
    </w:p>
    <w:p w:rsidR="001B109A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2.3. </w:t>
      </w:r>
      <w:r w:rsidR="001B109A" w:rsidRPr="00873D43">
        <w:rPr>
          <w:bCs/>
          <w:strike/>
          <w:lang w:eastAsia="x-none"/>
        </w:rPr>
        <w:t xml:space="preserve">Lista “F2”: </w:t>
      </w:r>
      <w:r w:rsidR="00D83EE6" w:rsidRPr="00873D43">
        <w:rPr>
          <w:strike/>
        </w:rPr>
        <w:t>5-APB</w:t>
      </w:r>
    </w:p>
    <w:p w:rsidR="003B3BD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2.4. </w:t>
      </w:r>
      <w:r w:rsidR="003B3BD6" w:rsidRPr="00873D43">
        <w:rPr>
          <w:bCs/>
          <w:strike/>
          <w:lang w:eastAsia="x-none"/>
        </w:rPr>
        <w:t>Lista “F</w:t>
      </w:r>
      <w:r w:rsidR="00071FCC" w:rsidRPr="00873D43">
        <w:rPr>
          <w:bCs/>
          <w:strike/>
          <w:lang w:eastAsia="x-none"/>
        </w:rPr>
        <w:t>2</w:t>
      </w:r>
      <w:r w:rsidR="003B3BD6" w:rsidRPr="00873D43">
        <w:rPr>
          <w:bCs/>
          <w:strike/>
          <w:lang w:eastAsia="x-none"/>
        </w:rPr>
        <w:t>”:</w:t>
      </w:r>
      <w:r w:rsidR="00071FCC" w:rsidRPr="00873D43">
        <w:rPr>
          <w:bCs/>
          <w:strike/>
          <w:lang w:eastAsia="x-none"/>
        </w:rPr>
        <w:t xml:space="preserve"> </w:t>
      </w:r>
      <w:r w:rsidR="00D83EE6" w:rsidRPr="00873D43">
        <w:rPr>
          <w:strike/>
        </w:rPr>
        <w:t>5-APDB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strike/>
          <w:lang w:eastAsia="x-none"/>
        </w:rPr>
        <w:t xml:space="preserve">2.5. </w:t>
      </w:r>
      <w:r w:rsidR="00D83EE6" w:rsidRPr="00873D43">
        <w:rPr>
          <w:strike/>
          <w:lang w:eastAsia="x-none"/>
        </w:rPr>
        <w:t>Lista “F2”: 5-EAPB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strike/>
          <w:lang w:eastAsia="x-none"/>
        </w:rPr>
        <w:t xml:space="preserve">2.6. </w:t>
      </w:r>
      <w:r w:rsidR="00D83EE6" w:rsidRPr="00873D43">
        <w:rPr>
          <w:strike/>
          <w:lang w:eastAsia="x-none"/>
        </w:rPr>
        <w:t>Lista “F2”: 5-MAPDB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strike/>
          <w:lang w:eastAsia="x-none"/>
        </w:rPr>
        <w:t xml:space="preserve">2.7. </w:t>
      </w:r>
      <w:r w:rsidR="00D83EE6" w:rsidRPr="00873D43">
        <w:rPr>
          <w:strike/>
          <w:lang w:eastAsia="x-none"/>
        </w:rPr>
        <w:t>Lista “F2”: 25I-NBOH</w:t>
      </w:r>
    </w:p>
    <w:p w:rsidR="00296872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2.8. </w:t>
      </w:r>
      <w:r w:rsidR="00296872" w:rsidRPr="00873D43">
        <w:rPr>
          <w:bCs/>
          <w:strike/>
          <w:lang w:eastAsia="x-none"/>
        </w:rPr>
        <w:t>Lista “F2”: BETACETO-DMBDB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strike/>
          <w:lang w:eastAsia="x-none"/>
        </w:rPr>
        <w:t xml:space="preserve">2.9. </w:t>
      </w:r>
      <w:r w:rsidR="00D83EE6" w:rsidRPr="00873D43">
        <w:rPr>
          <w:strike/>
          <w:lang w:eastAsia="x-none"/>
        </w:rPr>
        <w:t>Lista “F2”: TH-PVP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2.10. </w:t>
      </w:r>
      <w:r w:rsidR="00364330" w:rsidRPr="00873D43">
        <w:rPr>
          <w:bCs/>
          <w:strike/>
          <w:lang w:eastAsia="x-none"/>
        </w:rPr>
        <w:t>Inclusão do</w:t>
      </w:r>
      <w:r w:rsidR="007876D2" w:rsidRPr="00873D43">
        <w:rPr>
          <w:bCs/>
          <w:strike/>
          <w:lang w:eastAsia="x-none"/>
        </w:rPr>
        <w:t>s</w:t>
      </w:r>
      <w:r w:rsidR="00364330" w:rsidRPr="00873D43">
        <w:rPr>
          <w:bCs/>
          <w:strike/>
          <w:lang w:eastAsia="x-none"/>
        </w:rPr>
        <w:t xml:space="preserve"> adendo</w:t>
      </w:r>
      <w:r w:rsidR="007876D2" w:rsidRPr="00873D43">
        <w:rPr>
          <w:bCs/>
          <w:strike/>
          <w:lang w:eastAsia="x-none"/>
        </w:rPr>
        <w:t>s</w:t>
      </w:r>
      <w:r w:rsidR="00364330" w:rsidRPr="00873D43">
        <w:rPr>
          <w:bCs/>
          <w:strike/>
          <w:lang w:eastAsia="x-none"/>
        </w:rPr>
        <w:t xml:space="preserve"> 8</w:t>
      </w:r>
      <w:r w:rsidR="007876D2" w:rsidRPr="00873D43">
        <w:rPr>
          <w:bCs/>
          <w:strike/>
          <w:lang w:eastAsia="x-none"/>
        </w:rPr>
        <w:t xml:space="preserve"> e 9</w:t>
      </w:r>
      <w:r w:rsidR="00D83EE6" w:rsidRPr="00873D43">
        <w:rPr>
          <w:bCs/>
          <w:strike/>
          <w:lang w:eastAsia="x-none"/>
        </w:rPr>
        <w:t xml:space="preserve"> na Lista “B1”</w:t>
      </w:r>
    </w:p>
    <w:p w:rsidR="003B3BD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2.11. </w:t>
      </w:r>
      <w:r w:rsidR="003B3BD6" w:rsidRPr="00873D43">
        <w:rPr>
          <w:bCs/>
          <w:strike/>
          <w:lang w:eastAsia="x-none"/>
        </w:rPr>
        <w:t>Inclusão do</w:t>
      </w:r>
      <w:r w:rsidR="00106460" w:rsidRPr="00873D43">
        <w:rPr>
          <w:bCs/>
          <w:strike/>
          <w:lang w:eastAsia="x-none"/>
        </w:rPr>
        <w:t>s</w:t>
      </w:r>
      <w:r w:rsidR="003B3BD6" w:rsidRPr="00873D43">
        <w:rPr>
          <w:bCs/>
          <w:strike/>
          <w:lang w:eastAsia="x-none"/>
        </w:rPr>
        <w:t xml:space="preserve"> adendo</w:t>
      </w:r>
      <w:r w:rsidR="00106460" w:rsidRPr="00873D43">
        <w:rPr>
          <w:bCs/>
          <w:strike/>
          <w:lang w:eastAsia="x-none"/>
        </w:rPr>
        <w:t>s</w:t>
      </w:r>
      <w:r w:rsidR="003B3BD6" w:rsidRPr="00873D43">
        <w:rPr>
          <w:bCs/>
          <w:strike/>
          <w:lang w:eastAsia="x-none"/>
        </w:rPr>
        <w:t xml:space="preserve"> </w:t>
      </w:r>
      <w:r w:rsidR="00D83EE6" w:rsidRPr="00873D43">
        <w:rPr>
          <w:bCs/>
          <w:strike/>
          <w:lang w:eastAsia="x-none"/>
        </w:rPr>
        <w:t xml:space="preserve">3 </w:t>
      </w:r>
      <w:r w:rsidR="00106460" w:rsidRPr="00873D43">
        <w:rPr>
          <w:bCs/>
          <w:strike/>
          <w:lang w:eastAsia="x-none"/>
        </w:rPr>
        <w:t xml:space="preserve">e 4 </w:t>
      </w:r>
      <w:r w:rsidR="00D83EE6" w:rsidRPr="00873D43">
        <w:rPr>
          <w:bCs/>
          <w:strike/>
          <w:lang w:eastAsia="x-none"/>
        </w:rPr>
        <w:t>na Lista “B2</w:t>
      </w:r>
      <w:r w:rsidR="003B3BD6" w:rsidRPr="00873D43">
        <w:rPr>
          <w:bCs/>
          <w:strike/>
          <w:lang w:eastAsia="x-none"/>
        </w:rPr>
        <w:t>”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2.12. </w:t>
      </w:r>
      <w:r w:rsidR="00D83EE6" w:rsidRPr="00873D43">
        <w:rPr>
          <w:bCs/>
          <w:strike/>
          <w:lang w:eastAsia="x-none"/>
        </w:rPr>
        <w:t>Inclusão do adendo 10 na Lista “C1”</w:t>
      </w:r>
    </w:p>
    <w:p w:rsidR="00D83EE6" w:rsidRPr="00873D43" w:rsidRDefault="00693746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2.13. </w:t>
      </w:r>
      <w:r w:rsidR="00EC3F61" w:rsidRPr="00873D43">
        <w:rPr>
          <w:bCs/>
          <w:strike/>
          <w:lang w:eastAsia="x-none"/>
        </w:rPr>
        <w:t>Inclusão do adendo 11</w:t>
      </w:r>
      <w:r w:rsidR="00D83EE6" w:rsidRPr="00873D43">
        <w:rPr>
          <w:bCs/>
          <w:strike/>
          <w:lang w:eastAsia="x-none"/>
        </w:rPr>
        <w:t xml:space="preserve"> na Lista “F2”</w:t>
      </w:r>
    </w:p>
    <w:p w:rsidR="00D83EE6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2.14. </w:t>
      </w:r>
      <w:r w:rsidR="00EC3F61" w:rsidRPr="00873D43">
        <w:rPr>
          <w:bCs/>
          <w:strike/>
          <w:lang w:eastAsia="x-none"/>
        </w:rPr>
        <w:t>Inclusão do adendo 12</w:t>
      </w:r>
      <w:r w:rsidR="00D83EE6" w:rsidRPr="00873D43">
        <w:rPr>
          <w:bCs/>
          <w:strike/>
          <w:lang w:eastAsia="x-none"/>
        </w:rPr>
        <w:t xml:space="preserve"> na Lista “F2”</w:t>
      </w:r>
    </w:p>
    <w:p w:rsidR="00D83EE6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2.15. </w:t>
      </w:r>
      <w:r w:rsidR="00EC3F61" w:rsidRPr="00873D43">
        <w:rPr>
          <w:bCs/>
          <w:strike/>
          <w:lang w:eastAsia="x-none"/>
        </w:rPr>
        <w:t>Inclusão do adendo 13</w:t>
      </w:r>
      <w:r w:rsidR="00D83EE6" w:rsidRPr="00873D43">
        <w:rPr>
          <w:bCs/>
          <w:strike/>
          <w:lang w:eastAsia="x-none"/>
        </w:rPr>
        <w:t xml:space="preserve"> na Lista “F2”</w:t>
      </w:r>
    </w:p>
    <w:p w:rsidR="00296872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2.16. </w:t>
      </w:r>
      <w:r w:rsidR="00296872" w:rsidRPr="00873D43">
        <w:rPr>
          <w:bCs/>
          <w:strike/>
          <w:lang w:eastAsia="x-none"/>
        </w:rPr>
        <w:t>Inclusão do sinônimo 5F-APINACA da substância 5F-AKB48 na Lista “F2”</w:t>
      </w:r>
    </w:p>
    <w:p w:rsidR="00296872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2.17. </w:t>
      </w:r>
      <w:r w:rsidR="00296872" w:rsidRPr="00873D43">
        <w:rPr>
          <w:bCs/>
          <w:strike/>
          <w:lang w:eastAsia="x-none"/>
        </w:rPr>
        <w:t>Inclusão do sinônimo APINACA da substância AKB48 na Lista “F2”</w:t>
      </w:r>
    </w:p>
    <w:p w:rsidR="00F86BA7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2.18. </w:t>
      </w:r>
      <w:r w:rsidR="00F86BA7" w:rsidRPr="00873D43">
        <w:rPr>
          <w:bCs/>
          <w:strike/>
          <w:lang w:eastAsia="x-none"/>
        </w:rPr>
        <w:t>Inclusão do sinônimo MDEA da substância MDE na Lista “F2”</w:t>
      </w:r>
    </w:p>
    <w:p w:rsidR="00D138E6" w:rsidRPr="00873D43" w:rsidRDefault="00D138E6" w:rsidP="001D4AB5">
      <w:pPr>
        <w:pStyle w:val="Corpodetexto"/>
        <w:widowControl/>
        <w:spacing w:line="240" w:lineRule="auto"/>
        <w:ind w:firstLine="567"/>
        <w:contextualSpacing/>
        <w:rPr>
          <w:bCs/>
          <w:strike/>
          <w:lang w:eastAsia="x-none"/>
        </w:rPr>
      </w:pPr>
    </w:p>
    <w:p w:rsidR="00D138E6" w:rsidRPr="00873D43" w:rsidRDefault="00D138E6" w:rsidP="001D4AB5">
      <w:pPr>
        <w:pStyle w:val="Corpodetexto"/>
        <w:widowControl/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>II</w:t>
      </w:r>
      <w:r w:rsidR="00194B99" w:rsidRPr="00873D43">
        <w:rPr>
          <w:bCs/>
          <w:strike/>
          <w:lang w:eastAsia="x-none"/>
        </w:rPr>
        <w:t>I</w:t>
      </w:r>
      <w:r w:rsidRPr="00873D43">
        <w:rPr>
          <w:bCs/>
          <w:strike/>
          <w:lang w:eastAsia="x-none"/>
        </w:rPr>
        <w:t xml:space="preserve">. </w:t>
      </w:r>
      <w:r w:rsidR="00194B99" w:rsidRPr="00873D43">
        <w:rPr>
          <w:bCs/>
          <w:strike/>
          <w:lang w:eastAsia="x-none"/>
        </w:rPr>
        <w:t>ALTERAÇÃO</w:t>
      </w:r>
    </w:p>
    <w:p w:rsidR="00D138E6" w:rsidRPr="00873D43" w:rsidRDefault="00D138E6" w:rsidP="001D4AB5">
      <w:pPr>
        <w:pStyle w:val="PargrafodaLista"/>
        <w:tabs>
          <w:tab w:val="left" w:pos="1134"/>
        </w:tabs>
        <w:autoSpaceDE w:val="0"/>
        <w:autoSpaceDN w:val="0"/>
        <w:ind w:left="0" w:firstLine="567"/>
        <w:jc w:val="both"/>
        <w:rPr>
          <w:bCs/>
          <w:strike/>
          <w:vanish/>
          <w:kern w:val="16"/>
          <w:lang w:eastAsia="x-none"/>
        </w:rPr>
      </w:pPr>
    </w:p>
    <w:p w:rsidR="00194B99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3.1. </w:t>
      </w:r>
      <w:r w:rsidR="00194B99" w:rsidRPr="00873D43">
        <w:rPr>
          <w:bCs/>
          <w:strike/>
          <w:lang w:eastAsia="x-none"/>
        </w:rPr>
        <w:t>Alteração do adendo 1 da Lista “D2”</w:t>
      </w:r>
    </w:p>
    <w:p w:rsidR="000E4BF1" w:rsidRPr="00873D43" w:rsidRDefault="001D4AB5" w:rsidP="001D4AB5">
      <w:pPr>
        <w:pStyle w:val="Corpodetexto"/>
        <w:widowControl/>
        <w:tabs>
          <w:tab w:val="left" w:pos="1134"/>
        </w:tabs>
        <w:spacing w:line="240" w:lineRule="auto"/>
        <w:ind w:firstLine="567"/>
        <w:contextualSpacing/>
        <w:rPr>
          <w:bCs/>
          <w:strike/>
          <w:lang w:eastAsia="x-none"/>
        </w:rPr>
      </w:pPr>
      <w:r w:rsidRPr="00873D43">
        <w:rPr>
          <w:bCs/>
          <w:strike/>
          <w:lang w:eastAsia="x-none"/>
        </w:rPr>
        <w:t xml:space="preserve">3.2. </w:t>
      </w:r>
      <w:r w:rsidR="000E4BF1" w:rsidRPr="00873D43">
        <w:rPr>
          <w:bCs/>
          <w:strike/>
          <w:lang w:eastAsia="x-none"/>
        </w:rPr>
        <w:t xml:space="preserve">Renumeração do adendo </w:t>
      </w:r>
      <w:r w:rsidR="008502BF" w:rsidRPr="00873D43">
        <w:rPr>
          <w:bCs/>
          <w:strike/>
          <w:lang w:eastAsia="x-none"/>
        </w:rPr>
        <w:t>4</w:t>
      </w:r>
      <w:r w:rsidR="000E4BF1" w:rsidRPr="00873D43">
        <w:rPr>
          <w:bCs/>
          <w:strike/>
          <w:lang w:eastAsia="x-none"/>
        </w:rPr>
        <w:t xml:space="preserve"> da Lista “D2”</w:t>
      </w:r>
      <w:r w:rsidR="008502BF" w:rsidRPr="00873D43">
        <w:rPr>
          <w:bCs/>
          <w:strike/>
          <w:lang w:eastAsia="x-none"/>
        </w:rPr>
        <w:t xml:space="preserve"> que passa a ser 3.</w:t>
      </w:r>
    </w:p>
    <w:p w:rsidR="00430F84" w:rsidRPr="00873D43" w:rsidRDefault="00430F84" w:rsidP="001D4AB5">
      <w:pPr>
        <w:pStyle w:val="Corpodetexto"/>
        <w:widowControl/>
        <w:spacing w:line="240" w:lineRule="auto"/>
        <w:contextualSpacing/>
        <w:rPr>
          <w:strike/>
          <w:color w:val="000000"/>
          <w:shd w:val="clear" w:color="auto" w:fill="FFFFFF"/>
          <w:lang w:eastAsia="x-none"/>
        </w:rPr>
      </w:pPr>
    </w:p>
    <w:p w:rsidR="00121D22" w:rsidRPr="00873D43" w:rsidRDefault="001D4AB5" w:rsidP="001D4AB5">
      <w:pPr>
        <w:ind w:firstLine="567"/>
        <w:jc w:val="both"/>
        <w:rPr>
          <w:strike/>
        </w:rPr>
      </w:pPr>
      <w:r w:rsidRPr="00873D43">
        <w:rPr>
          <w:strike/>
        </w:rPr>
        <w:t xml:space="preserve">Art. 2° </w:t>
      </w:r>
      <w:r w:rsidR="00121D22" w:rsidRPr="00873D43">
        <w:rPr>
          <w:strike/>
        </w:rPr>
        <w:t>Esta Resolução entra em vigor na data de sua publicação.</w:t>
      </w:r>
    </w:p>
    <w:p w:rsidR="000C0551" w:rsidRPr="00873D43" w:rsidRDefault="000C0551" w:rsidP="001D4AB5">
      <w:pPr>
        <w:ind w:firstLine="567"/>
        <w:jc w:val="both"/>
        <w:rPr>
          <w:ins w:id="1" w:author="renata.souza" w:date="2016-03-11T13:38:00Z"/>
          <w:strike/>
        </w:rPr>
      </w:pPr>
    </w:p>
    <w:p w:rsidR="00D314E3" w:rsidRPr="00873D43" w:rsidRDefault="00D314E3" w:rsidP="001D4AB5">
      <w:pPr>
        <w:ind w:firstLine="567"/>
        <w:jc w:val="both"/>
        <w:rPr>
          <w:strike/>
        </w:rPr>
      </w:pPr>
    </w:p>
    <w:p w:rsidR="001D4AB5" w:rsidRPr="00873D43" w:rsidRDefault="001D4AB5" w:rsidP="00B55972">
      <w:pPr>
        <w:jc w:val="both"/>
        <w:rPr>
          <w:strike/>
        </w:rPr>
      </w:pPr>
    </w:p>
    <w:p w:rsidR="004654B5" w:rsidRPr="00873D43" w:rsidRDefault="00710045" w:rsidP="001D4AB5">
      <w:pPr>
        <w:ind w:firstLine="567"/>
        <w:jc w:val="center"/>
        <w:rPr>
          <w:b/>
          <w:bCs/>
          <w:strike/>
        </w:rPr>
      </w:pPr>
      <w:r w:rsidRPr="00873D43">
        <w:rPr>
          <w:strike/>
        </w:rPr>
        <w:t>JOSÉ CARLOS MAGALHÃES DA SILVA MOUTINHO</w:t>
      </w:r>
    </w:p>
    <w:p w:rsidR="00A15731" w:rsidRPr="00873D43" w:rsidRDefault="00551948" w:rsidP="004654B5">
      <w:pPr>
        <w:jc w:val="center"/>
        <w:rPr>
          <w:strike/>
        </w:rPr>
      </w:pPr>
      <w:r w:rsidRPr="00873D43">
        <w:rPr>
          <w:strike/>
        </w:rPr>
        <w:t>Diretor-</w:t>
      </w:r>
      <w:r w:rsidR="00A15731" w:rsidRPr="00873D43">
        <w:rPr>
          <w:strike/>
        </w:rPr>
        <w:t>Presidente</w:t>
      </w:r>
      <w:r w:rsidR="00710045" w:rsidRPr="00873D43">
        <w:rPr>
          <w:strike/>
        </w:rPr>
        <w:t xml:space="preserve"> Substituto</w:t>
      </w:r>
      <w:r w:rsidR="00A15731" w:rsidRPr="00873D43">
        <w:rPr>
          <w:strike/>
        </w:rPr>
        <w:t xml:space="preserve"> </w:t>
      </w:r>
    </w:p>
    <w:p w:rsidR="00AF32E1" w:rsidRPr="00873D43" w:rsidRDefault="00AF32E1" w:rsidP="00356CF0">
      <w:pPr>
        <w:jc w:val="center"/>
        <w:rPr>
          <w:strike/>
        </w:rPr>
      </w:pPr>
    </w:p>
    <w:p w:rsidR="00AF32E1" w:rsidRPr="00873D43" w:rsidRDefault="00AF32E1" w:rsidP="00356CF0">
      <w:pPr>
        <w:jc w:val="center"/>
        <w:rPr>
          <w:strike/>
        </w:rPr>
      </w:pPr>
    </w:p>
    <w:p w:rsidR="001D4AB5" w:rsidRPr="00873D43" w:rsidRDefault="001D4AB5" w:rsidP="00B55972">
      <w:pPr>
        <w:rPr>
          <w:strike/>
        </w:rPr>
      </w:pPr>
    </w:p>
    <w:p w:rsidR="00B4779A" w:rsidRPr="00873D43" w:rsidRDefault="00B4779A" w:rsidP="00356CF0">
      <w:pPr>
        <w:jc w:val="center"/>
        <w:rPr>
          <w:b/>
          <w:strike/>
        </w:rPr>
      </w:pPr>
      <w:r w:rsidRPr="00873D43">
        <w:rPr>
          <w:b/>
          <w:strike/>
        </w:rPr>
        <w:t>ANEXO I</w:t>
      </w:r>
    </w:p>
    <w:p w:rsidR="00B4779A" w:rsidRPr="00873D43" w:rsidRDefault="00B4779A" w:rsidP="00B4779A">
      <w:pPr>
        <w:ind w:firstLine="567"/>
        <w:jc w:val="center"/>
        <w:rPr>
          <w:strike/>
        </w:rPr>
      </w:pPr>
    </w:p>
    <w:p w:rsidR="00B4779A" w:rsidRPr="00873D43" w:rsidRDefault="00B4779A" w:rsidP="00F3307D">
      <w:pPr>
        <w:jc w:val="both"/>
        <w:rPr>
          <w:strike/>
        </w:rPr>
      </w:pPr>
      <w:r w:rsidRPr="00873D43">
        <w:rPr>
          <w:strike/>
        </w:rPr>
        <w:t>MINISTÉRIO DA SAÚDE</w:t>
      </w:r>
    </w:p>
    <w:p w:rsidR="00B4779A" w:rsidRPr="00873D43" w:rsidRDefault="00B4779A" w:rsidP="00F3307D">
      <w:pPr>
        <w:pStyle w:val="Cabealho"/>
        <w:widowControl/>
        <w:tabs>
          <w:tab w:val="clear" w:pos="4419"/>
          <w:tab w:val="clear" w:pos="8838"/>
        </w:tabs>
        <w:jc w:val="both"/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AGÊNCIA NACIONAL DE VIGILÂNCIA SANITÁRIA</w:t>
      </w:r>
    </w:p>
    <w:p w:rsidR="00805A69" w:rsidRPr="00873D43" w:rsidRDefault="00F3307D" w:rsidP="00F3307D">
      <w:pPr>
        <w:jc w:val="both"/>
        <w:rPr>
          <w:strike/>
        </w:rPr>
      </w:pPr>
      <w:r w:rsidRPr="00873D43">
        <w:rPr>
          <w:strike/>
        </w:rPr>
        <w:t>GERÊNCIA-GERAL DE MONITORAMENTO DE PRODUTOS SUJEITOS À VIGILÂNCIA SANITÁRIA</w:t>
      </w:r>
    </w:p>
    <w:p w:rsidR="00B4779A" w:rsidRPr="00873D43" w:rsidRDefault="00B4779A" w:rsidP="00B4779A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873D43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E9200E" w:rsidRPr="00873D43">
        <w:rPr>
          <w:rFonts w:ascii="Times New Roman" w:hAnsi="Times New Roman" w:cs="Times New Roman"/>
          <w:b w:val="0"/>
          <w:bCs w:val="0"/>
          <w:strike/>
        </w:rPr>
        <w:t>5</w:t>
      </w:r>
      <w:r w:rsidR="00364330" w:rsidRPr="00873D43">
        <w:rPr>
          <w:rFonts w:ascii="Times New Roman" w:hAnsi="Times New Roman" w:cs="Times New Roman"/>
          <w:b w:val="0"/>
          <w:bCs w:val="0"/>
          <w:strike/>
        </w:rPr>
        <w:t>3</w:t>
      </w:r>
    </w:p>
    <w:p w:rsidR="00B4779A" w:rsidRPr="00873D43" w:rsidRDefault="00B4779A" w:rsidP="00B4779A">
      <w:pPr>
        <w:pStyle w:val="Ttulo2"/>
        <w:pBdr>
          <w:top w:val="single" w:sz="4" w:space="2" w:color="auto"/>
          <w:bottom w:val="single" w:sz="4" w:space="1" w:color="auto"/>
        </w:pBdr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strike/>
        </w:rPr>
        <w:t xml:space="preserve"> </w:t>
      </w:r>
      <w:r w:rsidRPr="00873D43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873D43" w:rsidRDefault="00B4779A" w:rsidP="00B4779A">
      <w:pPr>
        <w:pStyle w:val="Ttulo4"/>
        <w:widowControl/>
        <w:pBdr>
          <w:top w:val="single" w:sz="4" w:space="2" w:color="auto"/>
          <w:bottom w:val="single" w:sz="4" w:space="1" w:color="auto"/>
        </w:pBdr>
        <w:rPr>
          <w:strike/>
          <w:sz w:val="24"/>
          <w:szCs w:val="24"/>
        </w:rPr>
      </w:pP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jc w:val="center"/>
        <w:rPr>
          <w:strike/>
        </w:rPr>
      </w:pPr>
      <w:r w:rsidRPr="00873D43">
        <w:rPr>
          <w:strike/>
        </w:rPr>
        <w:t>LISTA - A1</w:t>
      </w:r>
    </w:p>
    <w:p w:rsidR="00B4779A" w:rsidRPr="00873D43" w:rsidRDefault="00B4779A" w:rsidP="00B4779A">
      <w:pPr>
        <w:jc w:val="center"/>
        <w:rPr>
          <w:strike/>
        </w:rPr>
      </w:pPr>
      <w:r w:rsidRPr="00873D43">
        <w:rPr>
          <w:strike/>
        </w:rPr>
        <w:t>LISTA DAS SUBSTÂNCIAS ENTORPECENTES</w:t>
      </w:r>
    </w:p>
    <w:p w:rsidR="00B4779A" w:rsidRPr="00873D43" w:rsidRDefault="00B4779A" w:rsidP="00B4779A">
      <w:pPr>
        <w:jc w:val="center"/>
        <w:rPr>
          <w:b/>
          <w:bCs/>
          <w:strike/>
        </w:rPr>
      </w:pPr>
      <w:r w:rsidRPr="00873D43">
        <w:rPr>
          <w:b/>
          <w:bCs/>
          <w:strike/>
        </w:rPr>
        <w:t>(Sujeitas a Notificação de Receita “A”)</w:t>
      </w:r>
    </w:p>
    <w:p w:rsidR="00B4779A" w:rsidRPr="00873D43" w:rsidRDefault="00B4779A" w:rsidP="00B4779A">
      <w:pPr>
        <w:jc w:val="center"/>
        <w:rPr>
          <w:strike/>
        </w:rPr>
      </w:pPr>
    </w:p>
    <w:p w:rsidR="00B4779A" w:rsidRPr="00873D43" w:rsidRDefault="00B4779A" w:rsidP="00B4779A">
      <w:pPr>
        <w:tabs>
          <w:tab w:val="left" w:pos="-709"/>
        </w:tabs>
        <w:rPr>
          <w:strike/>
        </w:rPr>
      </w:pPr>
      <w:r w:rsidRPr="00873D43">
        <w:rPr>
          <w:strike/>
        </w:rPr>
        <w:t>1. ACETILMETADOL</w:t>
      </w:r>
    </w:p>
    <w:p w:rsidR="00B4779A" w:rsidRPr="00873D43" w:rsidRDefault="00B4779A" w:rsidP="00B4779A">
      <w:pPr>
        <w:tabs>
          <w:tab w:val="left" w:pos="-709"/>
        </w:tabs>
        <w:rPr>
          <w:strike/>
        </w:rPr>
      </w:pPr>
      <w:r w:rsidRPr="00873D43">
        <w:rPr>
          <w:strike/>
        </w:rPr>
        <w:t>2. ALFACETILMETADOL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3. ALFAMEPRODINA</w:t>
      </w:r>
    </w:p>
    <w:p w:rsidR="00B4779A" w:rsidRPr="00873D43" w:rsidRDefault="00B4779A" w:rsidP="00B4779A">
      <w:pPr>
        <w:tabs>
          <w:tab w:val="left" w:pos="-709"/>
        </w:tabs>
        <w:rPr>
          <w:strike/>
        </w:rPr>
      </w:pPr>
      <w:r w:rsidRPr="00873D43">
        <w:rPr>
          <w:strike/>
        </w:rPr>
        <w:t>4. ALFAMETADOL</w:t>
      </w:r>
    </w:p>
    <w:p w:rsidR="00B4779A" w:rsidRPr="00873D43" w:rsidRDefault="00B4779A" w:rsidP="00B4779A">
      <w:pPr>
        <w:tabs>
          <w:tab w:val="left" w:pos="-709"/>
        </w:tabs>
        <w:rPr>
          <w:strike/>
        </w:rPr>
      </w:pPr>
      <w:r w:rsidRPr="00873D43">
        <w:rPr>
          <w:strike/>
        </w:rPr>
        <w:t>5. ALFAPRODINA</w:t>
      </w:r>
    </w:p>
    <w:p w:rsidR="00B4779A" w:rsidRPr="00873D43" w:rsidRDefault="00B4779A" w:rsidP="00B4779A">
      <w:pPr>
        <w:tabs>
          <w:tab w:val="left" w:pos="-709"/>
        </w:tabs>
        <w:rPr>
          <w:strike/>
        </w:rPr>
      </w:pPr>
      <w:r w:rsidRPr="00873D43">
        <w:rPr>
          <w:strike/>
        </w:rPr>
        <w:t>6. ALFENTANILA</w:t>
      </w:r>
    </w:p>
    <w:p w:rsidR="00B4779A" w:rsidRPr="00873D43" w:rsidRDefault="00B4779A" w:rsidP="00B4779A">
      <w:pPr>
        <w:tabs>
          <w:tab w:val="left" w:pos="-709"/>
        </w:tabs>
        <w:rPr>
          <w:strike/>
        </w:rPr>
      </w:pPr>
      <w:r w:rsidRPr="00873D43">
        <w:rPr>
          <w:strike/>
        </w:rPr>
        <w:t>7. ALILPRODINA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8. ANILERIDINA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9. BEZITRAMIDA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10. BENZETIDINA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11. BENZILMORFINA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12. BENZOILMORFINA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13. BETACETILMETADOL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14. BETAMEPRODINA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15. BETAMETADOL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16. BETAPRODINA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17. BUPRENORFINA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lastRenderedPageBreak/>
        <w:t>18. BUTORFANOL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19. CLONITAZENO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20. CODOXIMA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21. CONCENTRADO DE PALHA DE DORMIDEIRA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22. DEXTROMORAMIDA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23. DIAMPROMIDA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24. DIETILTIAMBUTENO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25. DIFENOXILATO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26. DIFENOXINA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27. DIIDROMORFINA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28. DIMEFEPTANOL (METADOL)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29. DIMENOXADOL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30. DIMETILTIAMBUTENO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31. DIOXAFETILA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32. DIPIPANONA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33. DROTEBANOL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34. ETILMETILTIAMBUTENO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35. ETONITAZENO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36. ETOXERIDINA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37. FENADOXONA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38. FENAMPROMIDA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39. FENAZOCINA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40. FENOMORFANO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41. FENOPERIDINA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42. FENTANILA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43. FURETIDINA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44. HIDROCODONA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45. HIDROMORFINOL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46. HIDROMORFONA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47. HIDROXIPETIDINA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48. INTERMEDIÁRIO DA METADONA (4-CIANO-2-DIMETILAMINA-4,4-DIFENILBUTANO)</w:t>
      </w:r>
    </w:p>
    <w:p w:rsidR="00B4779A" w:rsidRPr="00873D43" w:rsidRDefault="00B4779A" w:rsidP="00B4779A">
      <w:pPr>
        <w:pStyle w:val="Corpodetexto"/>
        <w:widowControl/>
        <w:spacing w:line="240" w:lineRule="auto"/>
        <w:ind w:left="360" w:hanging="360"/>
        <w:rPr>
          <w:strike/>
        </w:rPr>
      </w:pPr>
      <w:r w:rsidRPr="00873D43">
        <w:rPr>
          <w:strike/>
        </w:rPr>
        <w:t>49.INTERMEDIÁRIO DA MORAMIDA (ÁCIDO 2-METIL-3-MORFOLINA-1,1-DIFENILPROPANO CARBOXÍLICO)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strike/>
        </w:rPr>
      </w:pPr>
      <w:r w:rsidRPr="00873D43">
        <w:rPr>
          <w:strike/>
        </w:rPr>
        <w:t>50. INTERMEDIÁRIO “A” DA PETIDINA (4 CIANO-1-METIL-4-FENILPIPERIDINA)</w:t>
      </w:r>
    </w:p>
    <w:p w:rsidR="00B4779A" w:rsidRPr="00873D43" w:rsidRDefault="00B4779A" w:rsidP="00B4779A">
      <w:pPr>
        <w:pStyle w:val="Corpodetexto"/>
        <w:widowControl/>
        <w:spacing w:line="240" w:lineRule="auto"/>
        <w:ind w:left="360" w:hanging="360"/>
        <w:rPr>
          <w:strike/>
        </w:rPr>
      </w:pPr>
      <w:r w:rsidRPr="00873D43">
        <w:rPr>
          <w:strike/>
        </w:rPr>
        <w:t>51.INTERMEDIÁRIO “B” DA PETIDINA  (ÉSTER ETÍLICO DO ÁCIDO 4-FENILPIPERIDINA-4-CARBOXILÍCO)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b/>
          <w:bCs/>
          <w:strike/>
          <w:u w:val="single"/>
        </w:rPr>
      </w:pPr>
      <w:r w:rsidRPr="00873D43">
        <w:rPr>
          <w:strike/>
        </w:rPr>
        <w:t>52.INTERMEDIÁRIO “C” DA PETIDINA  (ÁCIDO-1-METIL-4-FENILPIPERIDINA-4-CARBOXÍLICO)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53. ISOMETADONA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54. LEVOFENACILMORFANO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55. LEVOMETORFANO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56. LEVOMORAMIDA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57. LEVORFANOL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 xml:space="preserve">58. METADONA 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59. METAZOCINA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lastRenderedPageBreak/>
        <w:t>60. METILDESORFINA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61. METILDIIDROMORFINA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62. METOPONA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63. MIROFINA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64. MORFERIDINA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65. 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66. MORINAMIDA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67. NICOMORFINA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68. NORACIMETADOL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69. NORLEVORFANOL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70. NORMETADONA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71. NORMORFINA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72. NORPIPANONA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73. N-OXICODEÍNA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74. N-OXIMORFINA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75. ÓPIO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76.ORIPAVINA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77. OXICODONA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78. OXIMORFONA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79. PETIDINA 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80. PIMINODINA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81. PIRITRAMIDA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82. PROEPTAZINA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83. PROPERIDINA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84. RACEMETORFANO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85. RACEMORAMIDA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86. RACEMORFANO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87. REMIFENTANILA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88. SUFENTANILA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89.TAPENTADOL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90. TEBACONA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91. TEBAÍNA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92. TILIDINA</w:t>
      </w:r>
    </w:p>
    <w:p w:rsidR="00B4779A" w:rsidRPr="00873D43" w:rsidRDefault="00B4779A" w:rsidP="00B4779A">
      <w:pPr>
        <w:tabs>
          <w:tab w:val="left" w:pos="-709"/>
          <w:tab w:val="left" w:pos="360"/>
        </w:tabs>
        <w:rPr>
          <w:strike/>
        </w:rPr>
      </w:pPr>
      <w:r w:rsidRPr="00873D43">
        <w:rPr>
          <w:strike/>
        </w:rPr>
        <w:t>93. TRIMEPERIDINA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1.1. os sais, éteres, ésteres e isômeros (exceto os isômeros </w:t>
      </w:r>
      <w:proofErr w:type="spellStart"/>
      <w:r w:rsidRPr="00873D43">
        <w:rPr>
          <w:i/>
          <w:iCs/>
          <w:strike/>
        </w:rPr>
        <w:t>dextrometorfano</w:t>
      </w:r>
      <w:proofErr w:type="spellEnd"/>
      <w:r w:rsidRPr="00873D43">
        <w:rPr>
          <w:i/>
          <w:iCs/>
          <w:strike/>
        </w:rPr>
        <w:t xml:space="preserve">, (+)3-metoxi-N-metilmorfinan, e o </w:t>
      </w:r>
      <w:proofErr w:type="spellStart"/>
      <w:r w:rsidRPr="00873D43">
        <w:rPr>
          <w:i/>
          <w:iCs/>
          <w:strike/>
        </w:rPr>
        <w:t>Dextrorfano</w:t>
      </w:r>
      <w:proofErr w:type="spellEnd"/>
      <w:r w:rsidRPr="00873D43">
        <w:rPr>
          <w:i/>
          <w:iCs/>
          <w:strike/>
        </w:rPr>
        <w:t>, (+) 3-hidroxi-N-metilmorfinan),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1.2. os sais de éteres, ésteres e </w:t>
      </w:r>
      <w:r w:rsidRPr="00873D43">
        <w:rPr>
          <w:i/>
          <w:strike/>
        </w:rPr>
        <w:t>isômeros</w:t>
      </w:r>
      <w:r w:rsidRPr="00873D43">
        <w:rPr>
          <w:strike/>
        </w:rPr>
        <w:t xml:space="preserve"> </w:t>
      </w:r>
      <w:r w:rsidRPr="00873D43">
        <w:rPr>
          <w:i/>
          <w:iCs/>
          <w:strike/>
        </w:rPr>
        <w:t xml:space="preserve">(exceto os isômeros </w:t>
      </w:r>
      <w:proofErr w:type="spellStart"/>
      <w:r w:rsidRPr="00873D43">
        <w:rPr>
          <w:i/>
          <w:iCs/>
          <w:strike/>
        </w:rPr>
        <w:t>dextrometorfano</w:t>
      </w:r>
      <w:proofErr w:type="spellEnd"/>
      <w:r w:rsidRPr="00873D43">
        <w:rPr>
          <w:i/>
          <w:iCs/>
          <w:strike/>
        </w:rPr>
        <w:t xml:space="preserve">, (+)3-metoxi-N-metilmorfinan, e o </w:t>
      </w:r>
      <w:proofErr w:type="spellStart"/>
      <w:r w:rsidRPr="00873D43">
        <w:rPr>
          <w:i/>
          <w:iCs/>
          <w:strike/>
        </w:rPr>
        <w:t>Dextrorfano</w:t>
      </w:r>
      <w:proofErr w:type="spellEnd"/>
      <w:r w:rsidRPr="00873D43">
        <w:rPr>
          <w:i/>
          <w:iCs/>
          <w:strike/>
        </w:rPr>
        <w:t>, (+) 3-hidroxi-N-metilmorfinan),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</w:t>
      </w:r>
      <w:r w:rsidRPr="00873D43">
        <w:rPr>
          <w:i/>
          <w:iCs/>
          <w:strike/>
        </w:rPr>
        <w:lastRenderedPageBreak/>
        <w:t>Receita de Controle Especial, em 2 (duas) vias e os dizeres de rotulagem e bula devem apresentar a seguinte frase: “VENDA SOB PRESCRIÇÃO MÉDICA – SÓ PODE SER VENDIDO COM RETENÇÃO DA RECEITA“.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>5)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</w:t>
      </w:r>
      <w:r w:rsidR="00EE0432"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VENDIDO COM RETENÇÃO DA RECEITA”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EE0432" w:rsidRPr="00873D43" w:rsidRDefault="00EE0432" w:rsidP="00EE0432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6) excetua-se dos co</w:t>
      </w:r>
      <w:r w:rsidR="000264C0"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ntroles referentes a esta Lista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o isômero proscrito alfa-PVP</w:t>
      </w:r>
      <w:r w:rsidR="000264C0"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EE0432" w:rsidRPr="00873D43" w:rsidRDefault="00EE0432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jc w:val="center"/>
        <w:rPr>
          <w:strike/>
        </w:rPr>
      </w:pPr>
      <w:r w:rsidRPr="00873D43">
        <w:rPr>
          <w:strike/>
        </w:rPr>
        <w:t>LISTA – A2</w:t>
      </w: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 xml:space="preserve">LISTA DAS SUBSTÂNCIAS ENTORPECENTES </w:t>
      </w: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DE USO PERMITIDO SOMENTE EM CONCENTRAÇÕES ESPECIAIS</w:t>
      </w:r>
    </w:p>
    <w:p w:rsidR="00B4779A" w:rsidRPr="00873D43" w:rsidRDefault="00B4779A" w:rsidP="00B4779A">
      <w:pPr>
        <w:pStyle w:val="Ttulo4"/>
        <w:widowControl/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(Sujeitas a Notificação de Receita “A”)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1. ACETILDIIDROCODEINA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2. CODEÍNA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3. DEXTROPROPOXIFENO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4. DIIDROCODEÍNA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5. ETILMORFINA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6. FOLCODINA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7. NALBUFINA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8. NALORFINA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9. NICOCODINA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10. NICODICODINA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11. NORCODEÍNA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12. PROPIRAM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13. TRAMADOL</w:t>
      </w:r>
    </w:p>
    <w:p w:rsidR="00B4779A" w:rsidRPr="00873D43" w:rsidRDefault="00B4779A" w:rsidP="00B4779A">
      <w:pPr>
        <w:rPr>
          <w:i/>
          <w:iCs/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1)ficam também sob controle: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-1418"/>
          <w:tab w:val="left" w:pos="284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lastRenderedPageBreak/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4) preparações à base de DEXTROPROPOXIFENO, inclusive as misturadas a um ou mais componentes</w:t>
      </w:r>
      <w:r w:rsidRPr="00873D43">
        <w:rPr>
          <w:i/>
          <w:iCs/>
          <w:strike/>
          <w:u w:val="single"/>
        </w:rPr>
        <w:t>,</w:t>
      </w:r>
      <w:r w:rsidRPr="00873D43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873D43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873D43">
        <w:rPr>
          <w:i/>
          <w:iCs/>
          <w:strike/>
        </w:rPr>
        <w:t>metilcelulose</w:t>
      </w:r>
      <w:proofErr w:type="spellEnd"/>
      <w:r w:rsidRPr="00873D43">
        <w:rPr>
          <w:i/>
          <w:iCs/>
          <w:strike/>
        </w:rPr>
        <w:t>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B4779A" w:rsidRPr="00873D43" w:rsidRDefault="00B4779A" w:rsidP="00B4779A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</w:p>
    <w:p w:rsidR="00B4779A" w:rsidRPr="00873D43" w:rsidRDefault="00B4779A" w:rsidP="00B4779A">
      <w:pPr>
        <w:pStyle w:val="Ttulo7"/>
        <w:widowControl/>
        <w:ind w:left="0"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LISTA - A3</w:t>
      </w:r>
    </w:p>
    <w:p w:rsidR="00B4779A" w:rsidRPr="00873D43" w:rsidRDefault="00B4779A" w:rsidP="00B4779A">
      <w:pPr>
        <w:jc w:val="center"/>
        <w:rPr>
          <w:strike/>
        </w:rPr>
      </w:pPr>
      <w:r w:rsidRPr="00873D43">
        <w:rPr>
          <w:strike/>
        </w:rPr>
        <w:t xml:space="preserve"> LISTA DAS SUBSTÂNCIAS PSICOTRÓPICAS </w:t>
      </w:r>
    </w:p>
    <w:p w:rsidR="00B4779A" w:rsidRPr="00873D43" w:rsidRDefault="00B4779A" w:rsidP="00B4779A">
      <w:pPr>
        <w:jc w:val="center"/>
        <w:rPr>
          <w:b/>
          <w:bCs/>
          <w:strike/>
        </w:rPr>
      </w:pPr>
      <w:r w:rsidRPr="00873D43">
        <w:rPr>
          <w:b/>
          <w:bCs/>
          <w:strike/>
        </w:rPr>
        <w:t xml:space="preserve"> (Sujeita a Notificação de Receita “A”)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1. ANFETAMINA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2. ATOMOXETINA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3. CATINA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4. CLOBENZOREX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5. CLORFENTERMINA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6. DEXANFETAMINA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7. DRONABINOL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8. FENCICLIDINA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9. FENETILINA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10. FEMETRAZINA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11. LEVANFETAMINA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12. LEVOMETANFETAMINA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13</w:t>
      </w:r>
      <w:r w:rsidRPr="00873D43">
        <w:rPr>
          <w:b/>
          <w:strike/>
        </w:rPr>
        <w:t xml:space="preserve">. </w:t>
      </w:r>
      <w:r w:rsidRPr="00873D43">
        <w:rPr>
          <w:strike/>
        </w:rPr>
        <w:t>LISDEXANFETAMINA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14. METILFENIDATO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15. MODAFINILA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16. TANFETAMINA</w:t>
      </w:r>
    </w:p>
    <w:p w:rsidR="00B4779A" w:rsidRPr="00873D43" w:rsidRDefault="00B4779A" w:rsidP="00B4779A">
      <w:pPr>
        <w:rPr>
          <w:i/>
          <w:iCs/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pStyle w:val="Ttulo1"/>
        <w:widowControl/>
        <w:jc w:val="center"/>
        <w:rPr>
          <w:b w:val="0"/>
          <w:bCs w:val="0"/>
          <w:strike/>
        </w:rPr>
      </w:pPr>
      <w:r w:rsidRPr="00873D43">
        <w:rPr>
          <w:b w:val="0"/>
          <w:bCs w:val="0"/>
          <w:strike/>
        </w:rPr>
        <w:t>LISTA – B1</w:t>
      </w: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LISTA DAS SUBSTÂNCIAS PSICOTRÓPICAS</w:t>
      </w:r>
    </w:p>
    <w:p w:rsidR="00B4779A" w:rsidRPr="00873D43" w:rsidRDefault="00B4779A" w:rsidP="00B4779A">
      <w:pPr>
        <w:jc w:val="center"/>
        <w:rPr>
          <w:b/>
          <w:bCs/>
          <w:strike/>
        </w:rPr>
      </w:pPr>
      <w:r w:rsidRPr="00873D43">
        <w:rPr>
          <w:b/>
          <w:bCs/>
          <w:strike/>
        </w:rPr>
        <w:t>(Sujeitas a Notificação de Receita “B”)</w:t>
      </w:r>
    </w:p>
    <w:p w:rsidR="00B4779A" w:rsidRPr="00873D43" w:rsidRDefault="00B4779A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1. </w:t>
      </w:r>
      <w:r w:rsidR="00B4779A" w:rsidRPr="00873D43">
        <w:rPr>
          <w:strike/>
        </w:rPr>
        <w:t>ALOBARBITAL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2. </w:t>
      </w:r>
      <w:r w:rsidR="00B4779A" w:rsidRPr="00873D43">
        <w:rPr>
          <w:strike/>
        </w:rPr>
        <w:t>ALPRAZOLAM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3. </w:t>
      </w:r>
      <w:r w:rsidR="00B4779A" w:rsidRPr="00873D43">
        <w:rPr>
          <w:strike/>
        </w:rPr>
        <w:t>AMINEPTINA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4. </w:t>
      </w:r>
      <w:r w:rsidR="00B4779A" w:rsidRPr="00873D43">
        <w:rPr>
          <w:strike/>
        </w:rPr>
        <w:t>AMOBARBITAL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5. </w:t>
      </w:r>
      <w:r w:rsidR="00B4779A" w:rsidRPr="00873D43">
        <w:rPr>
          <w:strike/>
        </w:rPr>
        <w:t>PROBARBITAL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6. </w:t>
      </w:r>
      <w:r w:rsidR="00B4779A" w:rsidRPr="00873D43">
        <w:rPr>
          <w:strike/>
        </w:rPr>
        <w:t>BARBEXACLONA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7. </w:t>
      </w:r>
      <w:r w:rsidR="00B4779A" w:rsidRPr="00873D43">
        <w:rPr>
          <w:strike/>
        </w:rPr>
        <w:t>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8. </w:t>
      </w:r>
      <w:r w:rsidR="00B4779A" w:rsidRPr="00873D43">
        <w:rPr>
          <w:strike/>
        </w:rPr>
        <w:t>BROMAZEPAM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9. </w:t>
      </w:r>
      <w:r w:rsidR="00B4779A" w:rsidRPr="00873D43">
        <w:rPr>
          <w:strike/>
        </w:rPr>
        <w:t>BROTIZOLAM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10. </w:t>
      </w:r>
      <w:r w:rsidR="00B4779A" w:rsidRPr="00873D43">
        <w:rPr>
          <w:strike/>
        </w:rPr>
        <w:t>TALBITAL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11. </w:t>
      </w:r>
      <w:r w:rsidR="00B4779A" w:rsidRPr="00873D43">
        <w:rPr>
          <w:strike/>
        </w:rPr>
        <w:t>BUTABARBITAL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12. </w:t>
      </w:r>
      <w:r w:rsidR="00B4779A" w:rsidRPr="00873D43">
        <w:rPr>
          <w:strike/>
        </w:rPr>
        <w:t>CAMAZEPAM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13. </w:t>
      </w:r>
      <w:r w:rsidR="00B4779A" w:rsidRPr="00873D43">
        <w:rPr>
          <w:strike/>
        </w:rPr>
        <w:t>CETAZOLAM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14. </w:t>
      </w:r>
      <w:r w:rsidR="00B4779A" w:rsidRPr="00873D43">
        <w:rPr>
          <w:strike/>
        </w:rPr>
        <w:t>CICLOBARBITAL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15. </w:t>
      </w:r>
      <w:r w:rsidR="00B4779A" w:rsidRPr="00873D43">
        <w:rPr>
          <w:strike/>
        </w:rPr>
        <w:t>CLOBAZAM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16. </w:t>
      </w:r>
      <w:r w:rsidR="00B4779A" w:rsidRPr="00873D43">
        <w:rPr>
          <w:strike/>
        </w:rPr>
        <w:t>CLONAZEPAM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17. </w:t>
      </w:r>
      <w:r w:rsidR="00B4779A" w:rsidRPr="00873D43">
        <w:rPr>
          <w:strike/>
        </w:rPr>
        <w:t>CLORAZEPAM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18. </w:t>
      </w:r>
      <w:r w:rsidR="00B4779A" w:rsidRPr="00873D43">
        <w:rPr>
          <w:strike/>
        </w:rPr>
        <w:t>CLORAZEPATO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19. </w:t>
      </w:r>
      <w:r w:rsidR="00B4779A" w:rsidRPr="00873D43">
        <w:rPr>
          <w:strike/>
        </w:rPr>
        <w:t>CLORDIAZEPÓXIDO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20. </w:t>
      </w:r>
      <w:r w:rsidR="00B4779A" w:rsidRPr="00873D43">
        <w:rPr>
          <w:strike/>
        </w:rPr>
        <w:t>CLORETO DE ETILA</w:t>
      </w:r>
    </w:p>
    <w:p w:rsidR="00171FB9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21. </w:t>
      </w:r>
      <w:r w:rsidR="00171FB9" w:rsidRPr="00873D43">
        <w:rPr>
          <w:strike/>
        </w:rPr>
        <w:t>CLORETO DE METILENO/DICLOROMETANO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22. </w:t>
      </w:r>
      <w:r w:rsidR="00B4779A" w:rsidRPr="00873D43">
        <w:rPr>
          <w:strike/>
        </w:rPr>
        <w:t>CLOTIAZEPAM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23. </w:t>
      </w:r>
      <w:r w:rsidR="00B4779A" w:rsidRPr="00873D43">
        <w:rPr>
          <w:strike/>
        </w:rPr>
        <w:t>CLOXAZOLAM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24. </w:t>
      </w:r>
      <w:r w:rsidR="00B4779A" w:rsidRPr="00873D43">
        <w:rPr>
          <w:strike/>
        </w:rPr>
        <w:t>DELORAZEPAM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25. </w:t>
      </w:r>
      <w:r w:rsidR="00B4779A" w:rsidRPr="00873D43">
        <w:rPr>
          <w:strike/>
        </w:rPr>
        <w:t>DIAZEPAM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26. </w:t>
      </w:r>
      <w:r w:rsidR="00B4779A" w:rsidRPr="00873D43">
        <w:rPr>
          <w:strike/>
        </w:rPr>
        <w:t>ESTAZOLAM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27. </w:t>
      </w:r>
      <w:r w:rsidR="00B4779A" w:rsidRPr="00873D43">
        <w:rPr>
          <w:strike/>
        </w:rPr>
        <w:t>ETCLORVINOL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28. </w:t>
      </w:r>
      <w:r w:rsidR="00B4779A" w:rsidRPr="00873D43">
        <w:rPr>
          <w:strike/>
        </w:rPr>
        <w:t>ETILANFETAMINA (N-ETILANFETAMINA)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29. </w:t>
      </w:r>
      <w:r w:rsidR="00B4779A" w:rsidRPr="00873D43">
        <w:rPr>
          <w:strike/>
        </w:rPr>
        <w:t>ETINAMATO</w:t>
      </w:r>
    </w:p>
    <w:p w:rsidR="001A1E36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30. </w:t>
      </w:r>
      <w:r w:rsidR="001A1E36" w:rsidRPr="00873D43">
        <w:rPr>
          <w:strike/>
        </w:rPr>
        <w:t>FENAZEPAM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31. </w:t>
      </w:r>
      <w:r w:rsidR="00B4779A" w:rsidRPr="00873D43">
        <w:rPr>
          <w:strike/>
        </w:rPr>
        <w:t>FENOBARBITAL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32. </w:t>
      </w:r>
      <w:r w:rsidR="00B4779A" w:rsidRPr="00873D43">
        <w:rPr>
          <w:strike/>
        </w:rPr>
        <w:t>FLUDIAZEPAM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33. </w:t>
      </w:r>
      <w:r w:rsidR="00B4779A" w:rsidRPr="00873D43">
        <w:rPr>
          <w:strike/>
        </w:rPr>
        <w:t>FLUNITRAZEPAM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34. </w:t>
      </w:r>
      <w:r w:rsidR="00B4779A" w:rsidRPr="00873D43">
        <w:rPr>
          <w:strike/>
        </w:rPr>
        <w:t>FLURAZEPAM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35. </w:t>
      </w:r>
      <w:r w:rsidR="00B4779A" w:rsidRPr="00873D43">
        <w:rPr>
          <w:strike/>
        </w:rPr>
        <w:t>GHB - (ÁCIDO GAMA – HIDROXIBUTÍRICO)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36. </w:t>
      </w:r>
      <w:r w:rsidR="00B4779A" w:rsidRPr="00873D43">
        <w:rPr>
          <w:strike/>
        </w:rPr>
        <w:t>GLUTETIMIDA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37. </w:t>
      </w:r>
      <w:r w:rsidR="00B4779A" w:rsidRPr="00873D43">
        <w:rPr>
          <w:strike/>
        </w:rPr>
        <w:t>HALAZEPAM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38. </w:t>
      </w:r>
      <w:r w:rsidR="00B4779A" w:rsidRPr="00873D43">
        <w:rPr>
          <w:strike/>
        </w:rPr>
        <w:t>HALOXAZOLAM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39. </w:t>
      </w:r>
      <w:r w:rsidR="00B4779A" w:rsidRPr="00873D43">
        <w:rPr>
          <w:strike/>
        </w:rPr>
        <w:t>LEFETAMINA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40. </w:t>
      </w:r>
      <w:r w:rsidR="00B4779A" w:rsidRPr="00873D43">
        <w:rPr>
          <w:strike/>
        </w:rPr>
        <w:t>LOFLAZEPATO DE ETILA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41. </w:t>
      </w:r>
      <w:r w:rsidR="00B4779A" w:rsidRPr="00873D43">
        <w:rPr>
          <w:strike/>
        </w:rPr>
        <w:t>LOPRAZOLAM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42. </w:t>
      </w:r>
      <w:r w:rsidR="00B4779A" w:rsidRPr="00873D43">
        <w:rPr>
          <w:strike/>
        </w:rPr>
        <w:t>LORAZEPAM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43. </w:t>
      </w:r>
      <w:r w:rsidR="00B4779A" w:rsidRPr="00873D43">
        <w:rPr>
          <w:strike/>
        </w:rPr>
        <w:t>LORMETAZEPAM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44. </w:t>
      </w:r>
      <w:r w:rsidR="00B4779A" w:rsidRPr="00873D43">
        <w:rPr>
          <w:strike/>
        </w:rPr>
        <w:t>MEDAZEPAM</w:t>
      </w:r>
    </w:p>
    <w:p w:rsidR="00B4779A" w:rsidRPr="00873D43" w:rsidRDefault="00D9001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45. </w:t>
      </w:r>
      <w:r w:rsidR="00B4779A" w:rsidRPr="00873D43">
        <w:rPr>
          <w:strike/>
        </w:rPr>
        <w:t>MEPROBAMATO</w:t>
      </w:r>
    </w:p>
    <w:p w:rsidR="00B4779A" w:rsidRPr="00873D43" w:rsidRDefault="001857E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46. </w:t>
      </w:r>
      <w:r w:rsidR="00B4779A" w:rsidRPr="00873D43">
        <w:rPr>
          <w:strike/>
        </w:rPr>
        <w:t>MESOCARBO</w:t>
      </w:r>
    </w:p>
    <w:p w:rsidR="00B4779A" w:rsidRPr="00873D43" w:rsidRDefault="001857E1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47. </w:t>
      </w:r>
      <w:r w:rsidR="00B4779A" w:rsidRPr="00873D43">
        <w:rPr>
          <w:strike/>
        </w:rPr>
        <w:t>METILFENOBARBITAL (PROMINAL)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48. </w:t>
      </w:r>
      <w:r w:rsidR="00B4779A" w:rsidRPr="00873D43">
        <w:rPr>
          <w:strike/>
        </w:rPr>
        <w:t>METIPRILONA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49. </w:t>
      </w:r>
      <w:r w:rsidR="00B4779A" w:rsidRPr="00873D43">
        <w:rPr>
          <w:strike/>
        </w:rPr>
        <w:t>MIDAZOLAM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50. </w:t>
      </w:r>
      <w:r w:rsidR="00B4779A" w:rsidRPr="00873D43">
        <w:rPr>
          <w:strike/>
        </w:rPr>
        <w:t>NIMETAZEPAM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51. </w:t>
      </w:r>
      <w:r w:rsidR="00B4779A" w:rsidRPr="00873D43">
        <w:rPr>
          <w:strike/>
        </w:rPr>
        <w:t>NITRAZEPAM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52. </w:t>
      </w:r>
      <w:r w:rsidR="00B4779A" w:rsidRPr="00873D43">
        <w:rPr>
          <w:strike/>
        </w:rPr>
        <w:t>NORCANFANO (FENCANFAMINA)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53. </w:t>
      </w:r>
      <w:r w:rsidR="00B4779A" w:rsidRPr="00873D43">
        <w:rPr>
          <w:strike/>
        </w:rPr>
        <w:t>NORDAZEPAM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54. </w:t>
      </w:r>
      <w:r w:rsidR="00B4779A" w:rsidRPr="00873D43">
        <w:rPr>
          <w:strike/>
        </w:rPr>
        <w:t>OXAZEPAM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55. </w:t>
      </w:r>
      <w:r w:rsidR="00B4779A" w:rsidRPr="00873D43">
        <w:rPr>
          <w:strike/>
        </w:rPr>
        <w:t>OXAZOLAM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56. </w:t>
      </w:r>
      <w:r w:rsidR="00B4779A" w:rsidRPr="00873D43">
        <w:rPr>
          <w:strike/>
        </w:rPr>
        <w:t>PEMOLINA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57. </w:t>
      </w:r>
      <w:r w:rsidR="00B4779A" w:rsidRPr="00873D43">
        <w:rPr>
          <w:strike/>
        </w:rPr>
        <w:t>PENTAZOCINA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58. </w:t>
      </w:r>
      <w:r w:rsidR="00B4779A" w:rsidRPr="00873D43">
        <w:rPr>
          <w:strike/>
        </w:rPr>
        <w:t>PENTOBARBITAL</w:t>
      </w:r>
    </w:p>
    <w:p w:rsidR="00364330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b/>
          <w:strike/>
        </w:rPr>
      </w:pPr>
      <w:r w:rsidRPr="00873D43">
        <w:rPr>
          <w:b/>
          <w:strike/>
        </w:rPr>
        <w:t xml:space="preserve">59. </w:t>
      </w:r>
      <w:r w:rsidR="00364330" w:rsidRPr="00873D43">
        <w:rPr>
          <w:b/>
          <w:strike/>
        </w:rPr>
        <w:t>PERAMPANEL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60. </w:t>
      </w:r>
      <w:r w:rsidR="00B4779A" w:rsidRPr="00873D43">
        <w:rPr>
          <w:strike/>
        </w:rPr>
        <w:t>PINAZEPAM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61. </w:t>
      </w:r>
      <w:r w:rsidR="00B4779A" w:rsidRPr="00873D43">
        <w:rPr>
          <w:strike/>
        </w:rPr>
        <w:t>PIPRADROL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62. </w:t>
      </w:r>
      <w:r w:rsidR="00B4779A" w:rsidRPr="00873D43">
        <w:rPr>
          <w:strike/>
        </w:rPr>
        <w:t>PIROVARELONA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63. </w:t>
      </w:r>
      <w:r w:rsidR="00B4779A" w:rsidRPr="00873D43">
        <w:rPr>
          <w:strike/>
        </w:rPr>
        <w:t>PRAZEPAM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64. </w:t>
      </w:r>
      <w:r w:rsidR="00B4779A" w:rsidRPr="00873D43">
        <w:rPr>
          <w:strike/>
        </w:rPr>
        <w:t>PROLINTANO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65. </w:t>
      </w:r>
      <w:r w:rsidR="00B4779A" w:rsidRPr="00873D43">
        <w:rPr>
          <w:strike/>
        </w:rPr>
        <w:t>PROPILEXEDRINA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66. </w:t>
      </w:r>
      <w:r w:rsidR="00B4779A" w:rsidRPr="00873D43">
        <w:rPr>
          <w:strike/>
        </w:rPr>
        <w:t>SECBUTABARBITAL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67. </w:t>
      </w:r>
      <w:r w:rsidR="00B4779A" w:rsidRPr="00873D43">
        <w:rPr>
          <w:strike/>
        </w:rPr>
        <w:t>SECOBARBITAL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68. </w:t>
      </w:r>
      <w:r w:rsidR="00B4779A" w:rsidRPr="00873D43">
        <w:rPr>
          <w:strike/>
        </w:rPr>
        <w:t>TEMAZEPAM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69. </w:t>
      </w:r>
      <w:r w:rsidR="00B4779A" w:rsidRPr="00873D43">
        <w:rPr>
          <w:strike/>
        </w:rPr>
        <w:t>TETRAZEPAM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70. </w:t>
      </w:r>
      <w:r w:rsidR="00B4779A" w:rsidRPr="00873D43">
        <w:rPr>
          <w:strike/>
        </w:rPr>
        <w:t>TIAMILAL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71. </w:t>
      </w:r>
      <w:r w:rsidR="00B4779A" w:rsidRPr="00873D43">
        <w:rPr>
          <w:strike/>
        </w:rPr>
        <w:t>TIOPENTAL</w:t>
      </w:r>
    </w:p>
    <w:p w:rsidR="00C501FF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72. </w:t>
      </w:r>
      <w:r w:rsidR="00B4779A" w:rsidRPr="00873D43">
        <w:rPr>
          <w:strike/>
        </w:rPr>
        <w:t>TRIAZOLAM</w:t>
      </w:r>
    </w:p>
    <w:p w:rsidR="00C501FF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73. </w:t>
      </w:r>
      <w:r w:rsidR="00C501FF" w:rsidRPr="00873D43">
        <w:rPr>
          <w:strike/>
        </w:rPr>
        <w:t>TRICLOROETILENO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74. </w:t>
      </w:r>
      <w:r w:rsidR="00B4779A" w:rsidRPr="00873D43">
        <w:rPr>
          <w:strike/>
        </w:rPr>
        <w:t>TRIEXIFENIDIL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75. </w:t>
      </w:r>
      <w:r w:rsidR="00B4779A" w:rsidRPr="00873D43">
        <w:rPr>
          <w:strike/>
        </w:rPr>
        <w:t>VINILBITAL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76. </w:t>
      </w:r>
      <w:r w:rsidR="00B4779A" w:rsidRPr="00873D43">
        <w:rPr>
          <w:strike/>
        </w:rPr>
        <w:t>ZALEPLONA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77. </w:t>
      </w:r>
      <w:r w:rsidR="00B4779A" w:rsidRPr="00873D43">
        <w:rPr>
          <w:strike/>
        </w:rPr>
        <w:t>ZOLPIDEM</w:t>
      </w:r>
    </w:p>
    <w:p w:rsidR="00B4779A" w:rsidRPr="00873D43" w:rsidRDefault="004F63C5" w:rsidP="004F63C5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78. </w:t>
      </w:r>
      <w:r w:rsidR="00B4779A" w:rsidRPr="00873D43">
        <w:rPr>
          <w:strike/>
        </w:rPr>
        <w:t>ZOPICLONA</w:t>
      </w:r>
    </w:p>
    <w:p w:rsidR="007B1BF1" w:rsidRPr="00873D43" w:rsidRDefault="007B1BF1" w:rsidP="00B4779A">
      <w:pPr>
        <w:tabs>
          <w:tab w:val="left" w:pos="360"/>
        </w:tabs>
        <w:rPr>
          <w:i/>
          <w:iCs/>
          <w:strike/>
        </w:rPr>
      </w:pPr>
    </w:p>
    <w:p w:rsidR="00B4779A" w:rsidRPr="00873D43" w:rsidRDefault="00B4779A" w:rsidP="007B1BF1">
      <w:pPr>
        <w:tabs>
          <w:tab w:val="left" w:pos="360"/>
        </w:tabs>
        <w:rPr>
          <w:strike/>
        </w:rPr>
      </w:pPr>
      <w:r w:rsidRPr="00873D43">
        <w:rPr>
          <w:i/>
          <w:iCs/>
          <w:strike/>
        </w:rPr>
        <w:t>ADENDO:</w:t>
      </w:r>
      <w:r w:rsidRPr="00873D43">
        <w:rPr>
          <w:strike/>
        </w:rPr>
        <w:t xml:space="preserve"> </w:t>
      </w:r>
    </w:p>
    <w:p w:rsidR="007B1BF1" w:rsidRPr="00873D43" w:rsidRDefault="007B1BF1" w:rsidP="007B1BF1">
      <w:pPr>
        <w:tabs>
          <w:tab w:val="left" w:pos="360"/>
        </w:tabs>
        <w:rPr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3.1. fica proibido o uso do CLORETO DE ETILA para fins médicos, bem como a sua utilização sob a forma de </w:t>
      </w:r>
      <w:proofErr w:type="spellStart"/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aerosol</w:t>
      </w:r>
      <w:proofErr w:type="spellEnd"/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 aromatizador de ambiente ou de qualquer outra forma que possibilite o seu uso indevido.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873D43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873D43" w:rsidRDefault="00FE6CD7" w:rsidP="00C07B7C">
      <w:pPr>
        <w:pStyle w:val="Recuodecorpodetexto"/>
        <w:widowControl w:val="0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6)</w:t>
      </w:r>
      <w:r w:rsidR="00730BC3" w:rsidRPr="00873D43">
        <w:rPr>
          <w:rFonts w:ascii="Times New Roman" w:hAnsi="Times New Roman" w:cs="Times New Roman"/>
          <w:b/>
          <w:bCs/>
          <w:iCs/>
          <w:strike/>
          <w:snapToGrid w:val="0"/>
          <w:kern w:val="16"/>
          <w:sz w:val="24"/>
          <w:szCs w:val="24"/>
        </w:rPr>
        <w:t xml:space="preserve"> </w:t>
      </w:r>
      <w:r w:rsidRPr="00873D43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f</w:t>
      </w:r>
      <w:r w:rsidR="00C07B7C" w:rsidRPr="00873D43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ica</w:t>
      </w:r>
      <w:r w:rsidR="00C07B7C"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de </w:t>
      </w:r>
      <w:r w:rsidR="00C07B7C"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TRICLOROETILENO</w:t>
      </w:r>
      <w:r w:rsidR="00730BC3"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,</w:t>
      </w:r>
      <w:r w:rsidR="00C07B7C" w:rsidRPr="00873D43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873D43" w:rsidRDefault="00C07B7C" w:rsidP="00C07B7C">
      <w:pPr>
        <w:pStyle w:val="Ttulo4"/>
        <w:widowControl/>
        <w:jc w:val="both"/>
        <w:rPr>
          <w:b w:val="0"/>
          <w:bCs w:val="0"/>
          <w:i/>
          <w:strike/>
          <w:kern w:val="0"/>
          <w:sz w:val="24"/>
          <w:szCs w:val="24"/>
        </w:rPr>
      </w:pPr>
      <w:r w:rsidRPr="00873D43">
        <w:rPr>
          <w:b w:val="0"/>
          <w:bCs w:val="0"/>
          <w:strike/>
          <w:kern w:val="0"/>
          <w:sz w:val="24"/>
          <w:szCs w:val="24"/>
        </w:rPr>
        <w:t xml:space="preserve">7) </w:t>
      </w:r>
      <w:r w:rsidR="00FE6CD7" w:rsidRPr="00873D43">
        <w:rPr>
          <w:b w:val="0"/>
          <w:bCs w:val="0"/>
          <w:i/>
          <w:strike/>
          <w:kern w:val="0"/>
          <w:sz w:val="24"/>
          <w:szCs w:val="24"/>
        </w:rPr>
        <w:t>q</w:t>
      </w:r>
      <w:r w:rsidRPr="00873D43">
        <w:rPr>
          <w:b w:val="0"/>
          <w:bCs w:val="0"/>
          <w:i/>
          <w:strike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873D43" w:rsidRDefault="00364330" w:rsidP="00364330">
      <w:pPr>
        <w:rPr>
          <w:b/>
          <w:i/>
          <w:strike/>
        </w:rPr>
      </w:pPr>
      <w:r w:rsidRPr="00873D43">
        <w:rPr>
          <w:b/>
          <w:strike/>
        </w:rPr>
        <w:t xml:space="preserve">8) </w:t>
      </w:r>
      <w:r w:rsidRPr="00873D43">
        <w:rPr>
          <w:b/>
          <w:i/>
          <w:strike/>
        </w:rPr>
        <w:t>excetua-se dos controles referentes a est</w:t>
      </w:r>
      <w:r w:rsidR="005901AF" w:rsidRPr="00873D43">
        <w:rPr>
          <w:b/>
          <w:i/>
          <w:strike/>
        </w:rPr>
        <w:t>a Lista, o isômero proscrito TH-PVP,</w:t>
      </w:r>
      <w:r w:rsidRPr="00873D43">
        <w:rPr>
          <w:b/>
          <w:i/>
          <w:strike/>
        </w:rPr>
        <w:t xml:space="preserve"> que está relacionado na Lista "F2" deste regulamento.</w:t>
      </w:r>
    </w:p>
    <w:p w:rsidR="007876D2" w:rsidRPr="00873D43" w:rsidRDefault="007876D2" w:rsidP="007876D2">
      <w:pPr>
        <w:jc w:val="both"/>
        <w:rPr>
          <w:b/>
          <w:strike/>
        </w:rPr>
      </w:pPr>
      <w:r w:rsidRPr="00873D43">
        <w:rPr>
          <w:b/>
          <w:strike/>
        </w:rPr>
        <w:t xml:space="preserve">9) </w:t>
      </w:r>
      <w:r w:rsidRPr="00873D43">
        <w:rPr>
          <w:b/>
          <w:i/>
          <w:strike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873D43">
        <w:rPr>
          <w:b w:val="0"/>
          <w:bCs w:val="0"/>
          <w:strike/>
          <w:kern w:val="0"/>
          <w:sz w:val="24"/>
          <w:szCs w:val="24"/>
        </w:rPr>
        <w:t>LISTA - B2</w:t>
      </w: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LISTA DAS SUBSTÂNCIAS PSICOTRÓPICAS ANOREXÍGENAS</w:t>
      </w:r>
    </w:p>
    <w:p w:rsidR="00B4779A" w:rsidRPr="00873D43" w:rsidRDefault="00B4779A" w:rsidP="00B4779A">
      <w:pPr>
        <w:jc w:val="center"/>
        <w:rPr>
          <w:b/>
          <w:bCs/>
          <w:strike/>
        </w:rPr>
      </w:pPr>
      <w:r w:rsidRPr="00873D43">
        <w:rPr>
          <w:b/>
          <w:bCs/>
          <w:strike/>
        </w:rPr>
        <w:t>(Sujeitas a Notificação de Receita “B2”)</w:t>
      </w:r>
    </w:p>
    <w:p w:rsidR="00B4779A" w:rsidRPr="00873D43" w:rsidRDefault="00B4779A" w:rsidP="00B4779A">
      <w:pPr>
        <w:jc w:val="center"/>
        <w:rPr>
          <w:strike/>
        </w:rPr>
      </w:pP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1. AMINOREX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2. ANFEPRAMONA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3. FEMPROPOREX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</w:rPr>
      </w:pPr>
      <w:r w:rsidRPr="00873D43">
        <w:rPr>
          <w:strike/>
          <w:kern w:val="16"/>
          <w:sz w:val="24"/>
          <w:szCs w:val="24"/>
        </w:rPr>
        <w:t>4. FENDIMETRAZINA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5. FENTERMINA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6. MAZINDOL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7. MEFENOREX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8. SIBUTRAMINA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rPr>
          <w:i/>
          <w:iCs/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color w:val="000000"/>
        </w:rPr>
      </w:pPr>
      <w:r w:rsidRPr="00873D43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873D43">
        <w:rPr>
          <w:i/>
          <w:iCs/>
          <w:strike/>
          <w:color w:val="000000"/>
        </w:rPr>
        <w:t>existência.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  <w:color w:val="000000"/>
          <w:lang w:eastAsia="x-none"/>
        </w:rPr>
      </w:pPr>
      <w:r w:rsidRPr="00873D43">
        <w:rPr>
          <w:i/>
          <w:iCs/>
          <w:strike/>
          <w:color w:val="000000"/>
        </w:rPr>
        <w:t xml:space="preserve">2) excetua-se dos controles referentes a esta Lista, o isômero proscrito </w:t>
      </w:r>
      <w:proofErr w:type="spellStart"/>
      <w:r w:rsidRPr="00873D43">
        <w:rPr>
          <w:i/>
          <w:iCs/>
          <w:strike/>
          <w:color w:val="000000"/>
        </w:rPr>
        <w:t>metanfetamina</w:t>
      </w:r>
      <w:proofErr w:type="spellEnd"/>
      <w:r w:rsidRPr="00873D43">
        <w:rPr>
          <w:i/>
          <w:iCs/>
          <w:strike/>
          <w:color w:val="000000"/>
        </w:rPr>
        <w:t xml:space="preserve"> que está relacionado na Lista “F2” deste regulamento.</w:t>
      </w:r>
    </w:p>
    <w:p w:rsidR="00364330" w:rsidRPr="00873D43" w:rsidRDefault="00364330" w:rsidP="00364330">
      <w:pPr>
        <w:pStyle w:val="Corpodetexto"/>
        <w:widowControl/>
        <w:tabs>
          <w:tab w:val="left" w:pos="-142"/>
        </w:tabs>
        <w:spacing w:line="240" w:lineRule="auto"/>
        <w:rPr>
          <w:b/>
          <w:i/>
          <w:iCs/>
          <w:strike/>
          <w:color w:val="000000"/>
        </w:rPr>
      </w:pPr>
      <w:r w:rsidRPr="00873D43">
        <w:rPr>
          <w:b/>
          <w:i/>
          <w:iCs/>
          <w:strike/>
          <w:color w:val="000000"/>
        </w:rPr>
        <w:t>3) excetua</w:t>
      </w:r>
      <w:r w:rsidR="00106460" w:rsidRPr="00873D43">
        <w:rPr>
          <w:b/>
          <w:i/>
          <w:iCs/>
          <w:strike/>
          <w:color w:val="000000"/>
          <w:lang w:eastAsia="x-none"/>
        </w:rPr>
        <w:t>m</w:t>
      </w:r>
      <w:r w:rsidRPr="00873D43">
        <w:rPr>
          <w:b/>
          <w:i/>
          <w:iCs/>
          <w:strike/>
          <w:color w:val="000000"/>
        </w:rPr>
        <w:t xml:space="preserve">-se dos controles referentes a esta Lista, os isômeros proscritos 4-MEC, 5-MAPDB e </w:t>
      </w:r>
      <w:proofErr w:type="spellStart"/>
      <w:r w:rsidRPr="00873D43">
        <w:rPr>
          <w:b/>
          <w:i/>
          <w:iCs/>
          <w:strike/>
          <w:color w:val="000000"/>
        </w:rPr>
        <w:t>pentedrona</w:t>
      </w:r>
      <w:proofErr w:type="spellEnd"/>
      <w:r w:rsidR="00C4370C" w:rsidRPr="00873D43">
        <w:rPr>
          <w:b/>
          <w:i/>
          <w:iCs/>
          <w:strike/>
          <w:color w:val="000000"/>
          <w:lang w:eastAsia="x-none"/>
        </w:rPr>
        <w:t>,</w:t>
      </w:r>
      <w:r w:rsidRPr="00873D43">
        <w:rPr>
          <w:b/>
          <w:i/>
          <w:iCs/>
          <w:strike/>
          <w:color w:val="000000"/>
        </w:rPr>
        <w:t xml:space="preserve"> que estão relacionados na Lista "F2" deste regulamento.</w:t>
      </w:r>
    </w:p>
    <w:p w:rsidR="00364330" w:rsidRPr="00873D43" w:rsidRDefault="00364330" w:rsidP="00364330">
      <w:pPr>
        <w:pStyle w:val="Corpodetexto"/>
        <w:widowControl/>
        <w:tabs>
          <w:tab w:val="left" w:pos="-142"/>
        </w:tabs>
        <w:spacing w:line="240" w:lineRule="auto"/>
        <w:rPr>
          <w:b/>
          <w:i/>
          <w:iCs/>
          <w:strike/>
          <w:color w:val="000000"/>
        </w:rPr>
      </w:pPr>
      <w:r w:rsidRPr="00873D43">
        <w:rPr>
          <w:b/>
          <w:i/>
          <w:iCs/>
          <w:strike/>
          <w:color w:val="000000"/>
        </w:rPr>
        <w:t>4) excetua-se das disposições legais deste Regulamento Técnico a substância DEET (N,N-dietil-3-metilbenzamida).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kern w:val="0"/>
          <w:sz w:val="24"/>
          <w:szCs w:val="24"/>
        </w:rPr>
      </w:pPr>
      <w:r w:rsidRPr="00873D43">
        <w:rPr>
          <w:b w:val="0"/>
          <w:bCs w:val="0"/>
          <w:strike/>
          <w:kern w:val="0"/>
          <w:sz w:val="24"/>
          <w:szCs w:val="24"/>
        </w:rPr>
        <w:t>LISTA – C1</w:t>
      </w: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LISTA DAS OUTRAS SUBSTÂNCIAS SUJEITAS A CONTROLE ESPECIAL</w:t>
      </w:r>
    </w:p>
    <w:p w:rsidR="00B4779A" w:rsidRPr="00873D43" w:rsidRDefault="00B4779A" w:rsidP="00B4779A">
      <w:pPr>
        <w:jc w:val="center"/>
        <w:rPr>
          <w:b/>
          <w:bCs/>
          <w:strike/>
        </w:rPr>
      </w:pPr>
      <w:r w:rsidRPr="00873D43">
        <w:rPr>
          <w:b/>
          <w:bCs/>
          <w:strike/>
        </w:rPr>
        <w:t>(Sujeitas a Receita de Controle Especial em duas vias)</w:t>
      </w:r>
    </w:p>
    <w:p w:rsidR="00B4779A" w:rsidRPr="00873D43" w:rsidRDefault="00B4779A" w:rsidP="00B4779A">
      <w:pPr>
        <w:jc w:val="center"/>
        <w:rPr>
          <w:strike/>
        </w:rPr>
      </w:pP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1. </w:t>
      </w:r>
      <w:r w:rsidR="00B4779A" w:rsidRPr="00873D43">
        <w:rPr>
          <w:strike/>
        </w:rPr>
        <w:t>ACEPROMAZINA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2. </w:t>
      </w:r>
      <w:r w:rsidR="00B4779A" w:rsidRPr="00873D43">
        <w:rPr>
          <w:strike/>
        </w:rPr>
        <w:t>ÁCIDO VALPRÓICO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3. </w:t>
      </w:r>
      <w:r w:rsidR="00B4779A" w:rsidRPr="00873D43">
        <w:rPr>
          <w:strike/>
        </w:rPr>
        <w:t>AGOMELATINA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4. </w:t>
      </w:r>
      <w:r w:rsidR="00B4779A" w:rsidRPr="00873D43">
        <w:rPr>
          <w:strike/>
        </w:rPr>
        <w:t>AMANTADINA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5. </w:t>
      </w:r>
      <w:r w:rsidR="00B4779A" w:rsidRPr="00873D43">
        <w:rPr>
          <w:strike/>
        </w:rPr>
        <w:t>AMISSULPRIDA</w:t>
      </w:r>
    </w:p>
    <w:p w:rsidR="00BE5F05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6. </w:t>
      </w:r>
      <w:r w:rsidR="00B4779A" w:rsidRPr="00873D43">
        <w:rPr>
          <w:strike/>
        </w:rPr>
        <w:t>AMITRIPTILINA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7. </w:t>
      </w:r>
      <w:r w:rsidR="00B4779A" w:rsidRPr="00873D43">
        <w:rPr>
          <w:strike/>
        </w:rPr>
        <w:t>AMOXAPINA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8. </w:t>
      </w:r>
      <w:r w:rsidR="00B4779A" w:rsidRPr="00873D43">
        <w:rPr>
          <w:strike/>
          <w:sz w:val="24"/>
          <w:szCs w:val="24"/>
        </w:rPr>
        <w:t>ARIPIPRAZOL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9. </w:t>
      </w:r>
      <w:r w:rsidR="00B4779A" w:rsidRPr="00873D43">
        <w:rPr>
          <w:strike/>
          <w:sz w:val="24"/>
          <w:szCs w:val="24"/>
        </w:rPr>
        <w:t>ASENAPINA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10. </w:t>
      </w:r>
      <w:r w:rsidR="00B4779A" w:rsidRPr="00873D43">
        <w:rPr>
          <w:strike/>
          <w:sz w:val="24"/>
          <w:szCs w:val="24"/>
        </w:rPr>
        <w:t>AZACICLONOL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11. </w:t>
      </w:r>
      <w:r w:rsidR="00B4779A" w:rsidRPr="00873D43">
        <w:rPr>
          <w:strike/>
        </w:rPr>
        <w:t>BECLAMIDA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12. </w:t>
      </w:r>
      <w:r w:rsidR="00B4779A" w:rsidRPr="00873D43">
        <w:rPr>
          <w:strike/>
        </w:rPr>
        <w:t>BENACTIZINA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13. </w:t>
      </w:r>
      <w:r w:rsidR="00B4779A" w:rsidRPr="00873D43">
        <w:rPr>
          <w:strike/>
          <w:sz w:val="24"/>
          <w:szCs w:val="24"/>
        </w:rPr>
        <w:t>BENFLUOREX</w:t>
      </w:r>
    </w:p>
    <w:p w:rsidR="00356CF0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14. </w:t>
      </w:r>
      <w:r w:rsidR="00356CF0" w:rsidRPr="00873D43">
        <w:rPr>
          <w:strike/>
          <w:sz w:val="24"/>
          <w:szCs w:val="24"/>
        </w:rPr>
        <w:t>BENZIDAMINA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15. </w:t>
      </w:r>
      <w:r w:rsidR="00B4779A" w:rsidRPr="00873D43">
        <w:rPr>
          <w:strike/>
        </w:rPr>
        <w:t>BENZOCTAMINA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16. </w:t>
      </w:r>
      <w:r w:rsidR="00B4779A" w:rsidRPr="00873D43">
        <w:rPr>
          <w:strike/>
        </w:rPr>
        <w:t>BENZOQUINAMIDA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17. </w:t>
      </w:r>
      <w:r w:rsidR="00B4779A" w:rsidRPr="00873D43">
        <w:rPr>
          <w:strike/>
        </w:rPr>
        <w:t>BIPERIDENO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18. </w:t>
      </w:r>
      <w:r w:rsidR="00B4779A" w:rsidRPr="00873D43">
        <w:rPr>
          <w:strike/>
        </w:rPr>
        <w:t>BUPROPIONA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19. </w:t>
      </w:r>
      <w:r w:rsidR="00B4779A" w:rsidRPr="00873D43">
        <w:rPr>
          <w:strike/>
        </w:rPr>
        <w:t>BUSPIRONA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20. </w:t>
      </w:r>
      <w:r w:rsidR="00B4779A" w:rsidRPr="00873D43">
        <w:rPr>
          <w:strike/>
        </w:rPr>
        <w:t>BUTAPERAZINA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21. </w:t>
      </w:r>
      <w:r w:rsidR="00B4779A" w:rsidRPr="00873D43">
        <w:rPr>
          <w:strike/>
        </w:rPr>
        <w:t>BUTRIPTILINA</w:t>
      </w:r>
    </w:p>
    <w:p w:rsidR="00DF5252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22. </w:t>
      </w:r>
      <w:r w:rsidR="00DF5252" w:rsidRPr="00873D43">
        <w:rPr>
          <w:strike/>
        </w:rPr>
        <w:t>CANABIDIOL (CBD)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bCs/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23. </w:t>
      </w:r>
      <w:r w:rsidR="00B4779A" w:rsidRPr="00873D43">
        <w:rPr>
          <w:strike/>
          <w:sz w:val="24"/>
          <w:szCs w:val="24"/>
        </w:rPr>
        <w:t>CAPTODIAMO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24. </w:t>
      </w:r>
      <w:r w:rsidR="00B4779A" w:rsidRPr="00873D43">
        <w:rPr>
          <w:strike/>
          <w:sz w:val="24"/>
          <w:szCs w:val="24"/>
        </w:rPr>
        <w:t>CARBAMAZEPINA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25. </w:t>
      </w:r>
      <w:r w:rsidR="00B4779A" w:rsidRPr="00873D43">
        <w:rPr>
          <w:strike/>
        </w:rPr>
        <w:t>CAROXAZONA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26. </w:t>
      </w:r>
      <w:r w:rsidR="00B4779A" w:rsidRPr="00873D43">
        <w:rPr>
          <w:strike/>
        </w:rPr>
        <w:t>CELECOXIBE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27. </w:t>
      </w:r>
      <w:r w:rsidR="00B4779A" w:rsidRPr="00873D43">
        <w:rPr>
          <w:strike/>
        </w:rPr>
        <w:t>CETAMINA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28. </w:t>
      </w:r>
      <w:r w:rsidR="00B4779A" w:rsidRPr="00873D43">
        <w:rPr>
          <w:strike/>
        </w:rPr>
        <w:t>CICLARBAMATO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29. </w:t>
      </w:r>
      <w:r w:rsidR="00B4779A" w:rsidRPr="00873D43">
        <w:rPr>
          <w:strike/>
        </w:rPr>
        <w:t>CICLEXEDRINA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30. </w:t>
      </w:r>
      <w:r w:rsidR="00B4779A" w:rsidRPr="00873D43">
        <w:rPr>
          <w:strike/>
        </w:rPr>
        <w:t>CICLOPENTOLATO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31. </w:t>
      </w:r>
      <w:r w:rsidR="00B4779A" w:rsidRPr="00873D43">
        <w:rPr>
          <w:strike/>
        </w:rPr>
        <w:t>CISAPRIDA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32. </w:t>
      </w:r>
      <w:r w:rsidR="00B4779A" w:rsidRPr="00873D43">
        <w:rPr>
          <w:strike/>
        </w:rPr>
        <w:t>CITALOPRAM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33. </w:t>
      </w:r>
      <w:r w:rsidR="00B4779A" w:rsidRPr="00873D43">
        <w:rPr>
          <w:strike/>
        </w:rPr>
        <w:t>CLOMACRANO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34. </w:t>
      </w:r>
      <w:r w:rsidR="00B4779A" w:rsidRPr="00873D43">
        <w:rPr>
          <w:strike/>
        </w:rPr>
        <w:t>CLOMETIAZOL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35. </w:t>
      </w:r>
      <w:r w:rsidR="00B4779A" w:rsidRPr="00873D43">
        <w:rPr>
          <w:strike/>
        </w:rPr>
        <w:t>CLOMIPRAMINA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36. </w:t>
      </w:r>
      <w:r w:rsidR="00B4779A" w:rsidRPr="00873D43">
        <w:rPr>
          <w:strike/>
        </w:rPr>
        <w:t>CLOREXADOL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37. </w:t>
      </w:r>
      <w:r w:rsidR="00B4779A" w:rsidRPr="00873D43">
        <w:rPr>
          <w:strike/>
        </w:rPr>
        <w:t>CLORPROMAZINA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38. </w:t>
      </w:r>
      <w:r w:rsidR="00B4779A" w:rsidRPr="00873D43">
        <w:rPr>
          <w:strike/>
        </w:rPr>
        <w:t>CLORPROTIXENO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39. </w:t>
      </w:r>
      <w:r w:rsidR="00B4779A" w:rsidRPr="00873D43">
        <w:rPr>
          <w:strike/>
        </w:rPr>
        <w:t>CLOTIAPINA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40. </w:t>
      </w:r>
      <w:r w:rsidR="00B4779A" w:rsidRPr="00873D43">
        <w:rPr>
          <w:strike/>
        </w:rPr>
        <w:t>CLOZAPINA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41. </w:t>
      </w:r>
      <w:r w:rsidR="00B4779A" w:rsidRPr="00873D43">
        <w:rPr>
          <w:strike/>
        </w:rPr>
        <w:t>DAPOXETINA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  <w:kern w:val="16"/>
        </w:rPr>
      </w:pPr>
      <w:r w:rsidRPr="00873D43">
        <w:rPr>
          <w:strike/>
          <w:kern w:val="16"/>
        </w:rPr>
        <w:t xml:space="preserve">42. </w:t>
      </w:r>
      <w:r w:rsidR="00B4779A" w:rsidRPr="00873D43">
        <w:rPr>
          <w:strike/>
          <w:kern w:val="16"/>
        </w:rPr>
        <w:t>DESFLURANO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43. </w:t>
      </w:r>
      <w:r w:rsidR="00B4779A" w:rsidRPr="00873D43">
        <w:rPr>
          <w:strike/>
          <w:sz w:val="24"/>
          <w:szCs w:val="24"/>
        </w:rPr>
        <w:t>DESIPRAMINA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44. </w:t>
      </w:r>
      <w:r w:rsidR="00B4779A" w:rsidRPr="00873D43">
        <w:rPr>
          <w:strike/>
          <w:sz w:val="24"/>
          <w:szCs w:val="24"/>
        </w:rPr>
        <w:t>DESVENLAFAXINA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45. </w:t>
      </w:r>
      <w:r w:rsidR="00B4779A" w:rsidRPr="00873D43">
        <w:rPr>
          <w:strike/>
        </w:rPr>
        <w:t>DEXETIMIDA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46. </w:t>
      </w:r>
      <w:r w:rsidR="00B4779A" w:rsidRPr="00873D43">
        <w:rPr>
          <w:strike/>
        </w:rPr>
        <w:t>DEXMEDETOMIDINA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47. </w:t>
      </w:r>
      <w:r w:rsidR="00B4779A" w:rsidRPr="00873D43">
        <w:rPr>
          <w:strike/>
        </w:rPr>
        <w:t>DIBENZEPINA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48. </w:t>
      </w:r>
      <w:r w:rsidR="00B4779A" w:rsidRPr="00873D43">
        <w:rPr>
          <w:strike/>
          <w:sz w:val="24"/>
          <w:szCs w:val="24"/>
        </w:rPr>
        <w:t>DIMETRACRINA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49. </w:t>
      </w:r>
      <w:r w:rsidR="00B4779A" w:rsidRPr="00873D43">
        <w:rPr>
          <w:strike/>
        </w:rPr>
        <w:t>DISOPIRAMIDA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50. </w:t>
      </w:r>
      <w:r w:rsidR="00B4779A" w:rsidRPr="00873D43">
        <w:rPr>
          <w:strike/>
        </w:rPr>
        <w:t>DISSULFIRAM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51. </w:t>
      </w:r>
      <w:r w:rsidR="00B4779A" w:rsidRPr="00873D43">
        <w:rPr>
          <w:strike/>
        </w:rPr>
        <w:t>DIVALPROATO DE SÓDIO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52. </w:t>
      </w:r>
      <w:r w:rsidR="00B4779A" w:rsidRPr="00873D43">
        <w:rPr>
          <w:strike/>
        </w:rPr>
        <w:t>DIXIRAZINA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53. </w:t>
      </w:r>
      <w:r w:rsidR="00B4779A" w:rsidRPr="00873D43">
        <w:rPr>
          <w:strike/>
        </w:rPr>
        <w:t>DONEPEZILA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54. </w:t>
      </w:r>
      <w:r w:rsidR="00B4779A" w:rsidRPr="00873D43">
        <w:rPr>
          <w:strike/>
        </w:rPr>
        <w:t>DOXEPINA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55. </w:t>
      </w:r>
      <w:r w:rsidR="00B4779A" w:rsidRPr="00873D43">
        <w:rPr>
          <w:strike/>
        </w:rPr>
        <w:t>DROPERIDOL</w:t>
      </w:r>
    </w:p>
    <w:p w:rsidR="00B4779A" w:rsidRPr="00873D43" w:rsidRDefault="00117E0F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56. </w:t>
      </w:r>
      <w:r w:rsidR="00B4779A" w:rsidRPr="00873D43">
        <w:rPr>
          <w:strike/>
          <w:sz w:val="24"/>
          <w:szCs w:val="24"/>
        </w:rPr>
        <w:t>DULOXETINA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57. </w:t>
      </w:r>
      <w:r w:rsidR="00B4779A" w:rsidRPr="00873D43">
        <w:rPr>
          <w:strike/>
        </w:rPr>
        <w:t>ECTILURÉIA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58. </w:t>
      </w:r>
      <w:r w:rsidR="00B4779A" w:rsidRPr="00873D43">
        <w:rPr>
          <w:strike/>
        </w:rPr>
        <w:t>EMILCAMATO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59. </w:t>
      </w:r>
      <w:r w:rsidR="00B4779A" w:rsidRPr="00873D43">
        <w:rPr>
          <w:strike/>
        </w:rPr>
        <w:t>ENFLURANO</w:t>
      </w:r>
    </w:p>
    <w:p w:rsidR="00B4779A" w:rsidRPr="00873D43" w:rsidRDefault="00117E0F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60. </w:t>
      </w:r>
      <w:r w:rsidR="00B4779A" w:rsidRPr="00873D43">
        <w:rPr>
          <w:strike/>
        </w:rPr>
        <w:t>ENTACAPONA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61. </w:t>
      </w:r>
      <w:r w:rsidR="00B4779A" w:rsidRPr="00873D43">
        <w:rPr>
          <w:strike/>
          <w:sz w:val="24"/>
          <w:szCs w:val="24"/>
        </w:rPr>
        <w:t>ESCITALOPRAM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62. </w:t>
      </w:r>
      <w:r w:rsidR="00B4779A" w:rsidRPr="00873D43">
        <w:rPr>
          <w:strike/>
        </w:rPr>
        <w:t>ETOMIDATO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63. </w:t>
      </w:r>
      <w:r w:rsidR="00B4779A" w:rsidRPr="00873D43">
        <w:rPr>
          <w:strike/>
        </w:rPr>
        <w:t>ETORICOXIBE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64. </w:t>
      </w:r>
      <w:r w:rsidR="00B4779A" w:rsidRPr="00873D43">
        <w:rPr>
          <w:strike/>
        </w:rPr>
        <w:t>ETOSSUXIMIDA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65. </w:t>
      </w:r>
      <w:r w:rsidR="00B4779A" w:rsidRPr="00873D43">
        <w:rPr>
          <w:strike/>
        </w:rPr>
        <w:t>FACETOPERANO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66. </w:t>
      </w:r>
      <w:r w:rsidR="00B4779A" w:rsidRPr="00873D43">
        <w:rPr>
          <w:strike/>
        </w:rPr>
        <w:t>FEMPROBAMATO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67. </w:t>
      </w:r>
      <w:r w:rsidR="00B4779A" w:rsidRPr="00873D43">
        <w:rPr>
          <w:strike/>
        </w:rPr>
        <w:t>FENAGLICODOL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68. </w:t>
      </w:r>
      <w:r w:rsidR="00B4779A" w:rsidRPr="00873D43">
        <w:rPr>
          <w:strike/>
        </w:rPr>
        <w:t>FENELZINA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69. </w:t>
      </w:r>
      <w:r w:rsidR="00B4779A" w:rsidRPr="00873D43">
        <w:rPr>
          <w:strike/>
        </w:rPr>
        <w:t>FENIPRAZINA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70. </w:t>
      </w:r>
      <w:r w:rsidR="00B4779A" w:rsidRPr="00873D43">
        <w:rPr>
          <w:strike/>
        </w:rPr>
        <w:t>FENITOINA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71. </w:t>
      </w:r>
      <w:r w:rsidR="00B4779A" w:rsidRPr="00873D43">
        <w:rPr>
          <w:strike/>
        </w:rPr>
        <w:t>FLUFENAZINA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72. </w:t>
      </w:r>
      <w:r w:rsidR="00B4779A" w:rsidRPr="00873D43">
        <w:rPr>
          <w:strike/>
          <w:sz w:val="24"/>
          <w:szCs w:val="24"/>
        </w:rPr>
        <w:t>FLUMAZENIL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73. </w:t>
      </w:r>
      <w:r w:rsidR="00B4779A" w:rsidRPr="00873D43">
        <w:rPr>
          <w:strike/>
        </w:rPr>
        <w:t>FLUOXETINA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74. </w:t>
      </w:r>
      <w:r w:rsidR="00B4779A" w:rsidRPr="00873D43">
        <w:rPr>
          <w:strike/>
        </w:rPr>
        <w:t>FLUPENTIXOL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75. </w:t>
      </w:r>
      <w:r w:rsidR="00B4779A" w:rsidRPr="00873D43">
        <w:rPr>
          <w:strike/>
        </w:rPr>
        <w:t>FLUVOXAMINA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76. </w:t>
      </w:r>
      <w:r w:rsidR="00B4779A" w:rsidRPr="00873D43">
        <w:rPr>
          <w:strike/>
          <w:sz w:val="24"/>
          <w:szCs w:val="24"/>
        </w:rPr>
        <w:t>GABAPENTINA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77. </w:t>
      </w:r>
      <w:r w:rsidR="00B4779A" w:rsidRPr="00873D43">
        <w:rPr>
          <w:strike/>
          <w:sz w:val="24"/>
          <w:szCs w:val="24"/>
        </w:rPr>
        <w:t>GALANTAMINA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78. </w:t>
      </w:r>
      <w:r w:rsidR="00B4779A" w:rsidRPr="00873D43">
        <w:rPr>
          <w:strike/>
        </w:rPr>
        <w:t>HALOPERIDOL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79. </w:t>
      </w:r>
      <w:r w:rsidR="00B4779A" w:rsidRPr="00873D43">
        <w:rPr>
          <w:strike/>
        </w:rPr>
        <w:t>HALOTANO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80. </w:t>
      </w:r>
      <w:r w:rsidR="00B4779A" w:rsidRPr="00873D43">
        <w:rPr>
          <w:strike/>
        </w:rPr>
        <w:t>HIDRATO DE CLORAL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81. </w:t>
      </w:r>
      <w:r w:rsidR="00B4779A" w:rsidRPr="00873D43">
        <w:rPr>
          <w:strike/>
        </w:rPr>
        <w:t>HIDROCLORBEZETILAMINA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82. </w:t>
      </w:r>
      <w:r w:rsidR="00B4779A" w:rsidRPr="00873D43">
        <w:rPr>
          <w:strike/>
        </w:rPr>
        <w:t>HIDROXIDIONA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83. </w:t>
      </w:r>
      <w:r w:rsidR="00B4779A" w:rsidRPr="00873D43">
        <w:rPr>
          <w:strike/>
        </w:rPr>
        <w:t>HOMOFENAZINA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84. </w:t>
      </w:r>
      <w:r w:rsidR="00B4779A" w:rsidRPr="00873D43">
        <w:rPr>
          <w:strike/>
        </w:rPr>
        <w:t>IMICLOPRAZINA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85. </w:t>
      </w:r>
      <w:r w:rsidR="00B4779A" w:rsidRPr="00873D43">
        <w:rPr>
          <w:strike/>
        </w:rPr>
        <w:t>IMIPRAMINA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86. </w:t>
      </w:r>
      <w:r w:rsidR="00B4779A" w:rsidRPr="00873D43">
        <w:rPr>
          <w:strike/>
        </w:rPr>
        <w:t>IMIPRAMINÓXIDO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87. </w:t>
      </w:r>
      <w:r w:rsidR="00B4779A" w:rsidRPr="00873D43">
        <w:rPr>
          <w:strike/>
          <w:sz w:val="24"/>
          <w:szCs w:val="24"/>
        </w:rPr>
        <w:t>IPROCLOZIDA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88. </w:t>
      </w:r>
      <w:r w:rsidR="00B4779A" w:rsidRPr="00873D43">
        <w:rPr>
          <w:strike/>
        </w:rPr>
        <w:t>ISOCARBOXAZIDA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</w:rPr>
      </w:pPr>
      <w:r w:rsidRPr="00873D43">
        <w:rPr>
          <w:strike/>
        </w:rPr>
        <w:t xml:space="preserve">89. </w:t>
      </w:r>
      <w:r w:rsidR="00B4779A" w:rsidRPr="00873D43">
        <w:rPr>
          <w:strike/>
        </w:rPr>
        <w:t>ISOFLURANO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90. </w:t>
      </w:r>
      <w:r w:rsidR="00B4779A" w:rsidRPr="00873D43">
        <w:rPr>
          <w:strike/>
          <w:lang w:val="it-IT"/>
        </w:rPr>
        <w:t>ISOPROPIL-CROTONIL-URÉIA</w:t>
      </w:r>
    </w:p>
    <w:p w:rsidR="00D01E74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91. </w:t>
      </w:r>
      <w:r w:rsidR="00D01E74" w:rsidRPr="00873D43">
        <w:rPr>
          <w:strike/>
          <w:lang w:val="it-IT"/>
        </w:rPr>
        <w:t>LACOSAMIDA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92. </w:t>
      </w:r>
      <w:r w:rsidR="00B4779A" w:rsidRPr="00873D43">
        <w:rPr>
          <w:strike/>
          <w:lang w:val="it-IT"/>
        </w:rPr>
        <w:t>LAMOTRIGINA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93. </w:t>
      </w:r>
      <w:r w:rsidR="00B4779A" w:rsidRPr="00873D43">
        <w:rPr>
          <w:strike/>
          <w:lang w:val="it-IT"/>
        </w:rPr>
        <w:t>LEFLUNOMIDA</w:t>
      </w:r>
    </w:p>
    <w:p w:rsidR="00B633EB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94. </w:t>
      </w:r>
      <w:r w:rsidR="00B633EB" w:rsidRPr="00873D43">
        <w:rPr>
          <w:strike/>
          <w:lang w:val="it-IT"/>
        </w:rPr>
        <w:t>LEVETIRACETAM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95. </w:t>
      </w:r>
      <w:r w:rsidR="00B4779A" w:rsidRPr="00873D43">
        <w:rPr>
          <w:strike/>
          <w:lang w:val="it-IT"/>
        </w:rPr>
        <w:t>LEVOMEPROMAZINA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96. </w:t>
      </w:r>
      <w:r w:rsidR="00B4779A" w:rsidRPr="00873D43">
        <w:rPr>
          <w:strike/>
          <w:lang w:val="it-IT"/>
        </w:rPr>
        <w:t>LISURIDA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97. </w:t>
      </w:r>
      <w:r w:rsidR="00B4779A" w:rsidRPr="00873D43">
        <w:rPr>
          <w:strike/>
          <w:lang w:val="it-IT"/>
        </w:rPr>
        <w:t>LITIO</w:t>
      </w:r>
    </w:p>
    <w:p w:rsidR="00B4779A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98. </w:t>
      </w:r>
      <w:r w:rsidR="00B4779A" w:rsidRPr="00873D43">
        <w:rPr>
          <w:strike/>
          <w:lang w:val="it-IT"/>
        </w:rPr>
        <w:t>LOPERAMIDA</w:t>
      </w:r>
    </w:p>
    <w:p w:rsidR="00356CF0" w:rsidRPr="00873D43" w:rsidRDefault="005E49F2" w:rsidP="00267624">
      <w:pPr>
        <w:pStyle w:val="PargrafodaLista"/>
        <w:tabs>
          <w:tab w:val="left" w:pos="360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99. </w:t>
      </w:r>
      <w:r w:rsidR="00B4779A" w:rsidRPr="00873D43">
        <w:rPr>
          <w:strike/>
          <w:lang w:val="it-IT"/>
        </w:rPr>
        <w:t>LOXAPINA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</w:rPr>
        <w:t xml:space="preserve">100. </w:t>
      </w:r>
      <w:r w:rsidR="00B4779A" w:rsidRPr="00873D43">
        <w:rPr>
          <w:strike/>
        </w:rPr>
        <w:t>LUMIRACOXIBE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101. </w:t>
      </w:r>
      <w:r w:rsidR="00B4779A" w:rsidRPr="00873D43">
        <w:rPr>
          <w:strike/>
        </w:rPr>
        <w:t>MAPROTILINA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102. </w:t>
      </w:r>
      <w:r w:rsidR="00B4779A" w:rsidRPr="00873D43">
        <w:rPr>
          <w:strike/>
        </w:rPr>
        <w:t>MECLOFENOXATO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103. </w:t>
      </w:r>
      <w:r w:rsidR="00B4779A" w:rsidRPr="00873D43">
        <w:rPr>
          <w:strike/>
        </w:rPr>
        <w:t>MEFENOXALONA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104. </w:t>
      </w:r>
      <w:r w:rsidR="00B4779A" w:rsidRPr="00873D43">
        <w:rPr>
          <w:strike/>
        </w:rPr>
        <w:t>MEFEXAMIDA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105. </w:t>
      </w:r>
      <w:r w:rsidR="00B4779A" w:rsidRPr="00873D43">
        <w:rPr>
          <w:strike/>
          <w:sz w:val="24"/>
          <w:szCs w:val="24"/>
        </w:rPr>
        <w:t>MEMANTINA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106. </w:t>
      </w:r>
      <w:r w:rsidR="00B4779A" w:rsidRPr="00873D43">
        <w:rPr>
          <w:strike/>
          <w:lang w:val="it-IT"/>
        </w:rPr>
        <w:t>MEPAZINA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107. </w:t>
      </w:r>
      <w:r w:rsidR="00B4779A" w:rsidRPr="00873D43">
        <w:rPr>
          <w:strike/>
          <w:lang w:val="it-IT"/>
        </w:rPr>
        <w:t>MESORIDAZINA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108. </w:t>
      </w:r>
      <w:r w:rsidR="00B4779A" w:rsidRPr="00873D43">
        <w:rPr>
          <w:strike/>
          <w:lang w:val="it-IT"/>
        </w:rPr>
        <w:t>METILNALTREXONA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109. </w:t>
      </w:r>
      <w:r w:rsidR="00B4779A" w:rsidRPr="00873D43">
        <w:rPr>
          <w:strike/>
          <w:lang w:val="it-IT"/>
        </w:rPr>
        <w:t>METILPENTINOL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110. </w:t>
      </w:r>
      <w:r w:rsidR="00B4779A" w:rsidRPr="00873D43">
        <w:rPr>
          <w:strike/>
          <w:lang w:val="it-IT"/>
        </w:rPr>
        <w:t>METISERGIDA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111. </w:t>
      </w:r>
      <w:r w:rsidR="00B4779A" w:rsidRPr="00873D43">
        <w:rPr>
          <w:strike/>
          <w:lang w:val="it-IT"/>
        </w:rPr>
        <w:t>METIXENO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112. </w:t>
      </w:r>
      <w:r w:rsidR="00B4779A" w:rsidRPr="00873D43">
        <w:rPr>
          <w:strike/>
          <w:lang w:val="it-IT"/>
        </w:rPr>
        <w:t>METOPROMAZINA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113. </w:t>
      </w:r>
      <w:r w:rsidR="00B4779A" w:rsidRPr="00873D43">
        <w:rPr>
          <w:strike/>
          <w:lang w:val="it-IT"/>
        </w:rPr>
        <w:t>METOXIFLURANO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114. </w:t>
      </w:r>
      <w:r w:rsidR="00B4779A" w:rsidRPr="00873D43">
        <w:rPr>
          <w:strike/>
          <w:lang w:val="it-IT"/>
        </w:rPr>
        <w:t>MIANSERINA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115. </w:t>
      </w:r>
      <w:r w:rsidR="00D11182" w:rsidRPr="00873D43">
        <w:rPr>
          <w:strike/>
          <w:lang w:val="it-IT"/>
        </w:rPr>
        <w:t>MILNACIPRANA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116. </w:t>
      </w:r>
      <w:r w:rsidR="00B4779A" w:rsidRPr="00873D43">
        <w:rPr>
          <w:strike/>
          <w:lang w:val="it-IT"/>
        </w:rPr>
        <w:t>MINAPRINA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117. </w:t>
      </w:r>
      <w:r w:rsidR="00B4779A" w:rsidRPr="00873D43">
        <w:rPr>
          <w:strike/>
          <w:kern w:val="16"/>
          <w:sz w:val="24"/>
          <w:szCs w:val="24"/>
          <w:lang w:val="it-IT"/>
        </w:rPr>
        <w:t>MIRTAZAPINA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118. </w:t>
      </w:r>
      <w:r w:rsidR="00B4779A" w:rsidRPr="00873D43">
        <w:rPr>
          <w:strike/>
          <w:lang w:val="it-IT"/>
        </w:rPr>
        <w:t>MISOPROSTOL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119. </w:t>
      </w:r>
      <w:r w:rsidR="00B4779A" w:rsidRPr="00873D43">
        <w:rPr>
          <w:strike/>
        </w:rPr>
        <w:t>MOCLOBEMIDA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120. </w:t>
      </w:r>
      <w:r w:rsidR="00B4779A" w:rsidRPr="00873D43">
        <w:rPr>
          <w:strike/>
          <w:sz w:val="24"/>
          <w:szCs w:val="24"/>
        </w:rPr>
        <w:t>MOPERONA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121. </w:t>
      </w:r>
      <w:r w:rsidR="00B4779A" w:rsidRPr="00873D43">
        <w:rPr>
          <w:strike/>
        </w:rPr>
        <w:t>NALOXONA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122. </w:t>
      </w:r>
      <w:r w:rsidR="00B4779A" w:rsidRPr="00873D43">
        <w:rPr>
          <w:strike/>
          <w:sz w:val="24"/>
          <w:szCs w:val="24"/>
        </w:rPr>
        <w:t>NALTREXONA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123. </w:t>
      </w:r>
      <w:r w:rsidR="00B4779A" w:rsidRPr="00873D43">
        <w:rPr>
          <w:strike/>
        </w:rPr>
        <w:t>NEFAZODONA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124. </w:t>
      </w:r>
      <w:r w:rsidR="00B4779A" w:rsidRPr="00873D43">
        <w:rPr>
          <w:strike/>
        </w:rPr>
        <w:t>NIALAMIDA</w:t>
      </w:r>
    </w:p>
    <w:p w:rsidR="00CE01A1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125. </w:t>
      </w:r>
      <w:r w:rsidR="00CE01A1" w:rsidRPr="00873D43">
        <w:rPr>
          <w:strike/>
        </w:rPr>
        <w:t>NITRITO DE ISOBUTILA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126. </w:t>
      </w:r>
      <w:r w:rsidR="00B4779A" w:rsidRPr="00873D43">
        <w:rPr>
          <w:strike/>
        </w:rPr>
        <w:t>NOMIFENSINA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127. </w:t>
      </w:r>
      <w:r w:rsidR="00B4779A" w:rsidRPr="00873D43">
        <w:rPr>
          <w:strike/>
        </w:rPr>
        <w:t>NORTRIPTILINA</w:t>
      </w:r>
    </w:p>
    <w:p w:rsidR="00B4779A" w:rsidRPr="00873D43" w:rsidRDefault="005E49F2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128. </w:t>
      </w:r>
      <w:r w:rsidR="00B4779A" w:rsidRPr="00873D43">
        <w:rPr>
          <w:strike/>
          <w:sz w:val="24"/>
          <w:szCs w:val="24"/>
        </w:rPr>
        <w:t>NOXIPTILINA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129. </w:t>
      </w:r>
      <w:r w:rsidR="00B4779A" w:rsidRPr="00873D43">
        <w:rPr>
          <w:strike/>
        </w:rPr>
        <w:t>OLANZAPINA</w:t>
      </w:r>
    </w:p>
    <w:p w:rsidR="00B4779A" w:rsidRPr="00873D43" w:rsidRDefault="005E49F2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130. </w:t>
      </w:r>
      <w:r w:rsidR="00B4779A" w:rsidRPr="00873D43">
        <w:rPr>
          <w:strike/>
        </w:rPr>
        <w:t>OPIPRAMOL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131. </w:t>
      </w:r>
      <w:r w:rsidR="00B4779A" w:rsidRPr="00873D43">
        <w:rPr>
          <w:strike/>
        </w:rPr>
        <w:t>OXCARBAZEPINA</w:t>
      </w:r>
    </w:p>
    <w:p w:rsidR="00B4779A" w:rsidRPr="00873D43" w:rsidRDefault="00FB6BE6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132. </w:t>
      </w:r>
      <w:r w:rsidR="00B4779A" w:rsidRPr="00873D43">
        <w:rPr>
          <w:strike/>
          <w:sz w:val="24"/>
          <w:szCs w:val="24"/>
        </w:rPr>
        <w:t xml:space="preserve">OXIBUPROCAÍNA (BENOXINATO) 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133. </w:t>
      </w:r>
      <w:r w:rsidR="00B4779A" w:rsidRPr="00873D43">
        <w:rPr>
          <w:strike/>
          <w:lang w:val="it-IT"/>
        </w:rPr>
        <w:t>OXIFENAMATO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134. </w:t>
      </w:r>
      <w:r w:rsidR="00B4779A" w:rsidRPr="00873D43">
        <w:rPr>
          <w:strike/>
          <w:lang w:val="it-IT"/>
        </w:rPr>
        <w:t>OXIPERTINA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135. </w:t>
      </w:r>
      <w:r w:rsidR="00B4779A" w:rsidRPr="00873D43">
        <w:rPr>
          <w:strike/>
          <w:lang w:val="it-IT"/>
        </w:rPr>
        <w:t>PALIPERIDONA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136. </w:t>
      </w:r>
      <w:r w:rsidR="00B4779A" w:rsidRPr="00873D43">
        <w:rPr>
          <w:strike/>
          <w:lang w:val="it-IT"/>
        </w:rPr>
        <w:t>PARECOXIBE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137. </w:t>
      </w:r>
      <w:r w:rsidR="00B4779A" w:rsidRPr="00873D43">
        <w:rPr>
          <w:strike/>
          <w:lang w:val="it-IT"/>
        </w:rPr>
        <w:t>PAROXETINA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138. </w:t>
      </w:r>
      <w:r w:rsidR="00B4779A" w:rsidRPr="00873D43">
        <w:rPr>
          <w:strike/>
          <w:lang w:val="it-IT"/>
        </w:rPr>
        <w:t>PENFLURIDOL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139. </w:t>
      </w:r>
      <w:r w:rsidR="00B4779A" w:rsidRPr="00873D43">
        <w:rPr>
          <w:strike/>
          <w:lang w:val="it-IT"/>
        </w:rPr>
        <w:t>PERFENAZINA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140. </w:t>
      </w:r>
      <w:r w:rsidR="00B4779A" w:rsidRPr="00873D43">
        <w:rPr>
          <w:strike/>
          <w:lang w:val="it-IT"/>
        </w:rPr>
        <w:t>PERGOLIDA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141. </w:t>
      </w:r>
      <w:r w:rsidR="00B4779A" w:rsidRPr="00873D43">
        <w:rPr>
          <w:strike/>
          <w:lang w:val="it-IT"/>
        </w:rPr>
        <w:t>PERICIAZINA (PROPERICIAZINA)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142. </w:t>
      </w:r>
      <w:r w:rsidR="00B4779A" w:rsidRPr="00873D43">
        <w:rPr>
          <w:strike/>
          <w:lang w:val="it-IT"/>
        </w:rPr>
        <w:t>PIMOZIDA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143. </w:t>
      </w:r>
      <w:r w:rsidR="00B4779A" w:rsidRPr="00873D43">
        <w:rPr>
          <w:strike/>
          <w:lang w:val="it-IT"/>
        </w:rPr>
        <w:t>PIPAMPERONA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144. </w:t>
      </w:r>
      <w:r w:rsidR="00B4779A" w:rsidRPr="00873D43">
        <w:rPr>
          <w:strike/>
          <w:lang w:val="it-IT"/>
        </w:rPr>
        <w:t>PIPOTIAZINA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145. </w:t>
      </w:r>
      <w:r w:rsidR="00B4779A" w:rsidRPr="00873D43">
        <w:rPr>
          <w:strike/>
          <w:lang w:val="it-IT"/>
        </w:rPr>
        <w:t>PRAMIPEXOL</w:t>
      </w:r>
    </w:p>
    <w:p w:rsidR="00B4779A" w:rsidRPr="00873D43" w:rsidRDefault="00FB6BE6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rPr>
          <w:strike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146. </w:t>
      </w:r>
      <w:r w:rsidR="00B4779A" w:rsidRPr="00873D43">
        <w:rPr>
          <w:strike/>
          <w:sz w:val="24"/>
          <w:szCs w:val="24"/>
          <w:lang w:val="it-IT"/>
        </w:rPr>
        <w:t xml:space="preserve">PREGABALINA 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147. </w:t>
      </w:r>
      <w:r w:rsidR="00B4779A" w:rsidRPr="00873D43">
        <w:rPr>
          <w:strike/>
          <w:lang w:val="it-IT"/>
        </w:rPr>
        <w:t>PRIMIDONA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148. </w:t>
      </w:r>
      <w:r w:rsidR="00B4779A" w:rsidRPr="00873D43">
        <w:rPr>
          <w:strike/>
          <w:lang w:val="it-IT"/>
        </w:rPr>
        <w:t>PROCLORPERAZINA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149. </w:t>
      </w:r>
      <w:r w:rsidR="00B4779A" w:rsidRPr="00873D43">
        <w:rPr>
          <w:strike/>
          <w:lang w:val="it-IT"/>
        </w:rPr>
        <w:t>PROMAZINA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150. </w:t>
      </w:r>
      <w:r w:rsidR="00B4779A" w:rsidRPr="00873D43">
        <w:rPr>
          <w:strike/>
          <w:lang w:val="it-IT"/>
        </w:rPr>
        <w:t>PROPANIDINA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151. </w:t>
      </w:r>
      <w:r w:rsidR="00B4779A" w:rsidRPr="00873D43">
        <w:rPr>
          <w:strike/>
          <w:lang w:val="it-IT"/>
        </w:rPr>
        <w:t>PROPIOMAZINA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152. </w:t>
      </w:r>
      <w:r w:rsidR="00B4779A" w:rsidRPr="00873D43">
        <w:rPr>
          <w:strike/>
          <w:lang w:val="it-IT"/>
        </w:rPr>
        <w:t>PROPOFOL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153. </w:t>
      </w:r>
      <w:r w:rsidR="00B4779A" w:rsidRPr="00873D43">
        <w:rPr>
          <w:strike/>
          <w:lang w:val="it-IT"/>
        </w:rPr>
        <w:t>PROTIPENDIL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154. </w:t>
      </w:r>
      <w:r w:rsidR="00B4779A" w:rsidRPr="00873D43">
        <w:rPr>
          <w:strike/>
          <w:lang w:val="it-IT"/>
        </w:rPr>
        <w:t>PROTRIPTILINA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155. </w:t>
      </w:r>
      <w:r w:rsidR="00B4779A" w:rsidRPr="00873D43">
        <w:rPr>
          <w:strike/>
          <w:lang w:val="it-IT"/>
        </w:rPr>
        <w:t>PROXIMETACAINA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156. </w:t>
      </w:r>
      <w:r w:rsidR="00B4779A" w:rsidRPr="00873D43">
        <w:rPr>
          <w:strike/>
          <w:lang w:val="it-IT"/>
        </w:rPr>
        <w:t>QUETIAPINA</w:t>
      </w:r>
    </w:p>
    <w:p w:rsidR="00B4779A" w:rsidRPr="00873D43" w:rsidRDefault="00FB6BE6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157. </w:t>
      </w:r>
      <w:r w:rsidR="00B4779A" w:rsidRPr="00873D43">
        <w:rPr>
          <w:strike/>
          <w:lang w:val="it-IT"/>
        </w:rPr>
        <w:t>RASAGILINA</w:t>
      </w:r>
    </w:p>
    <w:p w:rsidR="00B4779A" w:rsidRPr="00873D43" w:rsidRDefault="00826C7B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158. </w:t>
      </w:r>
      <w:r w:rsidR="00B4779A" w:rsidRPr="00873D43">
        <w:rPr>
          <w:strike/>
          <w:kern w:val="16"/>
          <w:sz w:val="24"/>
          <w:szCs w:val="24"/>
          <w:lang w:val="it-IT"/>
        </w:rPr>
        <w:t>REBOXETINA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159. </w:t>
      </w:r>
      <w:r w:rsidR="00B4779A" w:rsidRPr="00873D43">
        <w:rPr>
          <w:strike/>
          <w:kern w:val="16"/>
          <w:sz w:val="24"/>
          <w:szCs w:val="24"/>
          <w:lang w:val="it-IT"/>
        </w:rPr>
        <w:t>RIBAVIRINA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160. </w:t>
      </w:r>
      <w:r w:rsidR="00B4779A" w:rsidRPr="00873D43">
        <w:rPr>
          <w:strike/>
          <w:kern w:val="16"/>
          <w:sz w:val="24"/>
          <w:szCs w:val="24"/>
          <w:lang w:val="it-IT"/>
        </w:rPr>
        <w:t>RIMONABANTO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161. </w:t>
      </w:r>
      <w:r w:rsidR="00B4779A" w:rsidRPr="00873D43">
        <w:rPr>
          <w:strike/>
          <w:kern w:val="16"/>
          <w:sz w:val="24"/>
          <w:szCs w:val="24"/>
          <w:lang w:val="it-IT"/>
        </w:rPr>
        <w:t>RISPERIDONA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162. </w:t>
      </w:r>
      <w:r w:rsidR="00B4779A" w:rsidRPr="00873D43">
        <w:rPr>
          <w:strike/>
          <w:kern w:val="16"/>
          <w:sz w:val="24"/>
          <w:szCs w:val="24"/>
          <w:lang w:val="it-IT"/>
        </w:rPr>
        <w:t>RIVASTIGMINA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163. </w:t>
      </w:r>
      <w:r w:rsidR="00B4779A" w:rsidRPr="00873D43">
        <w:rPr>
          <w:strike/>
          <w:kern w:val="16"/>
          <w:sz w:val="24"/>
          <w:szCs w:val="24"/>
          <w:lang w:val="it-IT"/>
        </w:rPr>
        <w:t>ROFECOXIBE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164. </w:t>
      </w:r>
      <w:r w:rsidR="00B4779A" w:rsidRPr="00873D43">
        <w:rPr>
          <w:strike/>
          <w:sz w:val="24"/>
          <w:szCs w:val="24"/>
          <w:lang w:val="it-IT"/>
        </w:rPr>
        <w:t>ROPINIROL</w:t>
      </w:r>
    </w:p>
    <w:p w:rsidR="00F9756E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165. </w:t>
      </w:r>
      <w:r w:rsidR="00F9756E" w:rsidRPr="00873D43">
        <w:rPr>
          <w:strike/>
          <w:sz w:val="24"/>
          <w:szCs w:val="24"/>
          <w:lang w:val="it-IT"/>
        </w:rPr>
        <w:t>ROTIGOTINA</w:t>
      </w:r>
    </w:p>
    <w:p w:rsidR="00D109E0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166. </w:t>
      </w:r>
      <w:r w:rsidR="00D109E0" w:rsidRPr="00873D43">
        <w:rPr>
          <w:strike/>
          <w:sz w:val="24"/>
          <w:szCs w:val="24"/>
          <w:lang w:val="it-IT"/>
        </w:rPr>
        <w:t>RUFINAMIDA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167. </w:t>
      </w:r>
      <w:r w:rsidR="00B4779A" w:rsidRPr="00873D43">
        <w:rPr>
          <w:strike/>
          <w:lang w:val="it-IT"/>
        </w:rPr>
        <w:t>SELEGILINA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168. </w:t>
      </w:r>
      <w:r w:rsidR="00B4779A" w:rsidRPr="00873D43">
        <w:rPr>
          <w:strike/>
          <w:lang w:val="it-IT"/>
        </w:rPr>
        <w:t>SERTRALINA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169. </w:t>
      </w:r>
      <w:r w:rsidR="00B4779A" w:rsidRPr="00873D43">
        <w:rPr>
          <w:strike/>
          <w:kern w:val="16"/>
          <w:sz w:val="24"/>
          <w:szCs w:val="24"/>
          <w:lang w:val="it-IT"/>
        </w:rPr>
        <w:t>SEVOFLURANO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170. </w:t>
      </w:r>
      <w:r w:rsidR="00B4779A" w:rsidRPr="00873D43">
        <w:rPr>
          <w:strike/>
          <w:lang w:val="it-IT"/>
        </w:rPr>
        <w:t>SULPIRIDA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171. </w:t>
      </w:r>
      <w:r w:rsidR="00B4779A" w:rsidRPr="00873D43">
        <w:rPr>
          <w:strike/>
          <w:sz w:val="24"/>
          <w:szCs w:val="24"/>
          <w:lang w:val="it-IT"/>
        </w:rPr>
        <w:t>SULTOPRIDA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172. </w:t>
      </w:r>
      <w:r w:rsidR="00B4779A" w:rsidRPr="00873D43">
        <w:rPr>
          <w:strike/>
          <w:sz w:val="24"/>
          <w:szCs w:val="24"/>
          <w:lang w:val="it-IT"/>
        </w:rPr>
        <w:t>TACRINA</w:t>
      </w:r>
    </w:p>
    <w:p w:rsidR="006B40FB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173. </w:t>
      </w:r>
      <w:r w:rsidR="006B40FB" w:rsidRPr="00873D43">
        <w:rPr>
          <w:strike/>
          <w:sz w:val="24"/>
          <w:szCs w:val="24"/>
          <w:lang w:val="it-IT"/>
        </w:rPr>
        <w:t>TERIFLUNOMIDA</w:t>
      </w:r>
    </w:p>
    <w:p w:rsidR="00B4779A" w:rsidRPr="00873D43" w:rsidRDefault="00655343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174. </w:t>
      </w:r>
      <w:r w:rsidR="00B4779A" w:rsidRPr="00873D43">
        <w:rPr>
          <w:strike/>
          <w:sz w:val="24"/>
          <w:szCs w:val="24"/>
          <w:lang w:val="it-IT"/>
        </w:rPr>
        <w:t>TETRABENAZINA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175. </w:t>
      </w:r>
      <w:r w:rsidR="00B4779A" w:rsidRPr="00873D43">
        <w:rPr>
          <w:strike/>
          <w:lang w:val="it-IT"/>
        </w:rPr>
        <w:t>TETRACAÍNA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176. </w:t>
      </w:r>
      <w:r w:rsidR="00B4779A" w:rsidRPr="00873D43">
        <w:rPr>
          <w:strike/>
          <w:lang w:val="it-IT"/>
        </w:rPr>
        <w:t>TIAGABINA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177. </w:t>
      </w:r>
      <w:r w:rsidR="00B4779A" w:rsidRPr="00873D43">
        <w:rPr>
          <w:strike/>
          <w:lang w:val="it-IT"/>
        </w:rPr>
        <w:t>TIANEPTINA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178. </w:t>
      </w:r>
      <w:r w:rsidR="00B4779A" w:rsidRPr="00873D43">
        <w:rPr>
          <w:strike/>
          <w:lang w:val="it-IT"/>
        </w:rPr>
        <w:t>TIAPRIDA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179. </w:t>
      </w:r>
      <w:r w:rsidR="00B4779A" w:rsidRPr="00873D43">
        <w:rPr>
          <w:strike/>
          <w:lang w:val="it-IT"/>
        </w:rPr>
        <w:t>TIOPROPERAZINA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180. </w:t>
      </w:r>
      <w:r w:rsidR="00B4779A" w:rsidRPr="00873D43">
        <w:rPr>
          <w:strike/>
          <w:lang w:val="it-IT"/>
        </w:rPr>
        <w:t>TIORIDAZINA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181. </w:t>
      </w:r>
      <w:r w:rsidR="00B4779A" w:rsidRPr="00873D43">
        <w:rPr>
          <w:strike/>
          <w:lang w:val="it-IT"/>
        </w:rPr>
        <w:t>TIOTIXENO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182. </w:t>
      </w:r>
      <w:r w:rsidR="00B4779A" w:rsidRPr="00873D43">
        <w:rPr>
          <w:strike/>
          <w:lang w:val="it-IT"/>
        </w:rPr>
        <w:t>TOLCAPONA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183. </w:t>
      </w:r>
      <w:r w:rsidR="00B4779A" w:rsidRPr="00873D43">
        <w:rPr>
          <w:strike/>
          <w:lang w:val="it-IT"/>
        </w:rPr>
        <w:t xml:space="preserve">TOPIRAMATO 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184. </w:t>
      </w:r>
      <w:r w:rsidR="00B4779A" w:rsidRPr="00873D43">
        <w:rPr>
          <w:strike/>
          <w:lang w:val="it-IT"/>
        </w:rPr>
        <w:t>TRANILCIPROMINA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185. </w:t>
      </w:r>
      <w:r w:rsidR="00B4779A" w:rsidRPr="00873D43">
        <w:rPr>
          <w:strike/>
          <w:lang w:val="it-IT"/>
        </w:rPr>
        <w:t>TRAZODONA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186. </w:t>
      </w:r>
      <w:r w:rsidR="00B4779A" w:rsidRPr="00873D43">
        <w:rPr>
          <w:strike/>
          <w:lang w:val="it-IT"/>
        </w:rPr>
        <w:t>TRICLOFÓS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187. </w:t>
      </w:r>
      <w:r w:rsidR="00B4779A" w:rsidRPr="00873D43">
        <w:rPr>
          <w:strike/>
          <w:lang w:val="it-IT"/>
        </w:rPr>
        <w:t>TRIFLUOPERAZINA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188. </w:t>
      </w:r>
      <w:r w:rsidR="00B4779A" w:rsidRPr="00873D43">
        <w:rPr>
          <w:strike/>
          <w:lang w:val="it-IT"/>
        </w:rPr>
        <w:t>TRIFLUPERIDOL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189. </w:t>
      </w:r>
      <w:r w:rsidR="00B4779A" w:rsidRPr="00873D43">
        <w:rPr>
          <w:strike/>
          <w:lang w:val="it-IT"/>
        </w:rPr>
        <w:t>TRIMIPRAMINA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  <w:lang w:val="it-IT"/>
        </w:rPr>
      </w:pPr>
      <w:r w:rsidRPr="00873D43">
        <w:rPr>
          <w:strike/>
          <w:lang w:val="it-IT"/>
        </w:rPr>
        <w:t xml:space="preserve">190. </w:t>
      </w:r>
      <w:r w:rsidR="00B4779A" w:rsidRPr="00873D43">
        <w:rPr>
          <w:strike/>
          <w:lang w:val="it-IT"/>
        </w:rPr>
        <w:t>TROGLITAZONA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191. </w:t>
      </w:r>
      <w:r w:rsidR="00B4779A" w:rsidRPr="00873D43">
        <w:rPr>
          <w:strike/>
        </w:rPr>
        <w:t>VALDECOXIBE</w:t>
      </w:r>
    </w:p>
    <w:p w:rsidR="00B4779A" w:rsidRPr="00873D43" w:rsidRDefault="00655343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192. </w:t>
      </w:r>
      <w:r w:rsidR="00B4779A" w:rsidRPr="00873D43">
        <w:rPr>
          <w:strike/>
        </w:rPr>
        <w:t>VALPROATO SÓDICO</w:t>
      </w:r>
    </w:p>
    <w:p w:rsidR="00B4779A" w:rsidRPr="00873D43" w:rsidRDefault="00267624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193. </w:t>
      </w:r>
      <w:r w:rsidR="00B4779A" w:rsidRPr="00873D43">
        <w:rPr>
          <w:strike/>
        </w:rPr>
        <w:t>VENLAFAXINA</w:t>
      </w:r>
    </w:p>
    <w:p w:rsidR="00B4779A" w:rsidRPr="00873D43" w:rsidRDefault="00267624" w:rsidP="00267624">
      <w:pPr>
        <w:pStyle w:val="PargrafodaLista"/>
        <w:tabs>
          <w:tab w:val="left" w:pos="360"/>
          <w:tab w:val="left" w:pos="851"/>
        </w:tabs>
        <w:ind w:left="0"/>
        <w:rPr>
          <w:strike/>
        </w:rPr>
      </w:pPr>
      <w:r w:rsidRPr="00873D43">
        <w:rPr>
          <w:strike/>
        </w:rPr>
        <w:t xml:space="preserve">194. </w:t>
      </w:r>
      <w:r w:rsidR="00B4779A" w:rsidRPr="00873D43">
        <w:rPr>
          <w:strike/>
        </w:rPr>
        <w:t>VERALIPRIDA</w:t>
      </w:r>
    </w:p>
    <w:p w:rsidR="00B4779A" w:rsidRPr="00873D43" w:rsidRDefault="00267624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</w:rPr>
      </w:pPr>
      <w:r w:rsidRPr="00873D43">
        <w:rPr>
          <w:strike/>
          <w:kern w:val="16"/>
          <w:sz w:val="24"/>
          <w:szCs w:val="24"/>
        </w:rPr>
        <w:t xml:space="preserve">195. </w:t>
      </w:r>
      <w:r w:rsidR="00B4779A" w:rsidRPr="00873D43">
        <w:rPr>
          <w:strike/>
          <w:kern w:val="16"/>
          <w:sz w:val="24"/>
          <w:szCs w:val="24"/>
        </w:rPr>
        <w:t>VIGABATRINA</w:t>
      </w:r>
    </w:p>
    <w:p w:rsidR="002D16EE" w:rsidRPr="00873D43" w:rsidRDefault="00267624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</w:rPr>
      </w:pPr>
      <w:r w:rsidRPr="00873D43">
        <w:rPr>
          <w:strike/>
          <w:kern w:val="16"/>
          <w:sz w:val="24"/>
          <w:szCs w:val="24"/>
        </w:rPr>
        <w:t xml:space="preserve">196. </w:t>
      </w:r>
      <w:r w:rsidR="002D16EE" w:rsidRPr="00873D43">
        <w:rPr>
          <w:strike/>
          <w:kern w:val="16"/>
          <w:sz w:val="24"/>
          <w:szCs w:val="24"/>
        </w:rPr>
        <w:t>VORTIOXETINA</w:t>
      </w:r>
    </w:p>
    <w:p w:rsidR="00B4779A" w:rsidRPr="00873D43" w:rsidRDefault="00267624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197. </w:t>
      </w:r>
      <w:r w:rsidR="00B4779A" w:rsidRPr="00873D43">
        <w:rPr>
          <w:strike/>
          <w:kern w:val="16"/>
          <w:sz w:val="24"/>
          <w:szCs w:val="24"/>
          <w:lang w:val="it-IT"/>
        </w:rPr>
        <w:t>ZIPRAZIDONA</w:t>
      </w:r>
    </w:p>
    <w:p w:rsidR="00B4779A" w:rsidRPr="00873D43" w:rsidRDefault="00267624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kern w:val="16"/>
          <w:sz w:val="24"/>
          <w:szCs w:val="24"/>
          <w:lang w:val="it-IT"/>
        </w:rPr>
        <w:t xml:space="preserve">198. </w:t>
      </w:r>
      <w:r w:rsidR="00B4779A" w:rsidRPr="00873D43">
        <w:rPr>
          <w:strike/>
          <w:kern w:val="16"/>
          <w:sz w:val="24"/>
          <w:szCs w:val="24"/>
          <w:lang w:val="it-IT"/>
        </w:rPr>
        <w:t>ZOTEPINA</w:t>
      </w:r>
    </w:p>
    <w:p w:rsidR="00B4779A" w:rsidRPr="00873D43" w:rsidRDefault="00267624" w:rsidP="00267624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rPr>
          <w:strike/>
          <w:kern w:val="16"/>
          <w:sz w:val="24"/>
          <w:szCs w:val="24"/>
          <w:lang w:val="it-IT"/>
        </w:rPr>
      </w:pPr>
      <w:r w:rsidRPr="00873D43">
        <w:rPr>
          <w:strike/>
          <w:sz w:val="24"/>
          <w:szCs w:val="24"/>
          <w:lang w:val="it-IT"/>
        </w:rPr>
        <w:t xml:space="preserve">199. </w:t>
      </w:r>
      <w:r w:rsidR="00B4779A" w:rsidRPr="00873D43">
        <w:rPr>
          <w:strike/>
          <w:sz w:val="24"/>
          <w:szCs w:val="24"/>
          <w:lang w:val="it-IT"/>
        </w:rPr>
        <w:t>ZUCLOPENTIXOL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kern w:val="16"/>
          <w:sz w:val="24"/>
          <w:szCs w:val="24"/>
          <w:lang w:val="it-IT"/>
        </w:rPr>
      </w:pPr>
    </w:p>
    <w:p w:rsidR="00B4779A" w:rsidRPr="00873D43" w:rsidRDefault="00B4779A" w:rsidP="00B4779A">
      <w:pPr>
        <w:jc w:val="both"/>
        <w:rPr>
          <w:i/>
          <w:iCs/>
          <w:strike/>
          <w:lang w:val="it-IT"/>
        </w:rPr>
      </w:pPr>
      <w:r w:rsidRPr="00873D43">
        <w:rPr>
          <w:i/>
          <w:iCs/>
          <w:strike/>
          <w:lang w:val="it-IT"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color w:val="FF0000"/>
          <w:lang w:val="it-IT" w:eastAsia="x-none"/>
        </w:rPr>
      </w:pP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color w:val="FF0000"/>
          <w:lang w:val="it-IT" w:eastAsia="x-none"/>
        </w:rPr>
      </w:pPr>
      <w:r w:rsidRPr="00873D43">
        <w:rPr>
          <w:i/>
          <w:iCs/>
          <w:strike/>
          <w:lang w:val="it-IT" w:eastAsia="x-none"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873D43" w:rsidRDefault="00380EF2" w:rsidP="00380EF2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1.3 o disposto nos itens 1.1 e 1.2 não se a</w:t>
      </w:r>
      <w:r w:rsidR="00852D1F" w:rsidRPr="00873D43">
        <w:rPr>
          <w:i/>
          <w:iCs/>
          <w:strike/>
        </w:rPr>
        <w:t>plica</w:t>
      </w:r>
      <w:r w:rsidR="00234946" w:rsidRPr="00873D43">
        <w:rPr>
          <w:i/>
          <w:iCs/>
          <w:strike/>
        </w:rPr>
        <w:t xml:space="preserve"> a substância </w:t>
      </w:r>
      <w:proofErr w:type="spellStart"/>
      <w:r w:rsidR="00234946" w:rsidRPr="00873D43">
        <w:rPr>
          <w:i/>
          <w:iCs/>
          <w:strike/>
        </w:rPr>
        <w:t>canabidiol</w:t>
      </w:r>
      <w:proofErr w:type="spellEnd"/>
      <w:r w:rsidR="00234946" w:rsidRPr="00873D43">
        <w:rPr>
          <w:i/>
          <w:iCs/>
          <w:strike/>
        </w:rPr>
        <w:t>.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873D43" w:rsidRDefault="00B4779A" w:rsidP="00B4779A">
      <w:pPr>
        <w:pStyle w:val="Corpodetexto"/>
        <w:widowControl/>
        <w:tabs>
          <w:tab w:val="left" w:pos="1276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873D43" w:rsidRDefault="00B4779A" w:rsidP="00B4779A">
      <w:pPr>
        <w:pStyle w:val="Corpodetexto"/>
        <w:widowControl/>
        <w:tabs>
          <w:tab w:val="left" w:pos="-426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873D43">
        <w:rPr>
          <w:i/>
          <w:iCs/>
          <w:strike/>
        </w:rPr>
        <w:t>Colutórios</w:t>
      </w:r>
      <w:proofErr w:type="spellEnd"/>
      <w:r w:rsidRPr="00873D43">
        <w:rPr>
          <w:i/>
          <w:iCs/>
          <w:strike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strike/>
          <w:color w:val="000000"/>
        </w:rPr>
      </w:pPr>
      <w:r w:rsidRPr="00873D43">
        <w:rPr>
          <w:i/>
          <w:strike/>
          <w:color w:val="000000"/>
        </w:rPr>
        <w:t>6)</w:t>
      </w:r>
      <w:r w:rsidRPr="00873D43">
        <w:rPr>
          <w:strike/>
          <w:color w:val="000000"/>
        </w:rPr>
        <w:t xml:space="preserve"> </w:t>
      </w:r>
      <w:r w:rsidRPr="00873D43">
        <w:rPr>
          <w:i/>
          <w:strike/>
          <w:color w:val="000000"/>
        </w:rPr>
        <w:t xml:space="preserve">excetuam-se das disposições legais deste Regulamento Técnico </w:t>
      </w:r>
      <w:r w:rsidR="00C501FF" w:rsidRPr="00873D43">
        <w:rPr>
          <w:i/>
          <w:strike/>
          <w:color w:val="000000"/>
        </w:rPr>
        <w:t xml:space="preserve">as substâncias </w:t>
      </w:r>
      <w:r w:rsidRPr="00873D43">
        <w:rPr>
          <w:i/>
          <w:strike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873D43">
        <w:rPr>
          <w:i/>
          <w:strike/>
          <w:color w:val="000000"/>
          <w:lang w:eastAsia="x-none"/>
        </w:rPr>
        <w:t xml:space="preserve">nº. </w:t>
      </w:r>
      <w:r w:rsidRPr="00873D43">
        <w:rPr>
          <w:i/>
          <w:strike/>
          <w:color w:val="000000"/>
        </w:rPr>
        <w:t>6/99.</w:t>
      </w:r>
    </w:p>
    <w:p w:rsidR="003B5408" w:rsidRPr="00873D43" w:rsidRDefault="003B5408" w:rsidP="003B5408">
      <w:pPr>
        <w:pStyle w:val="Corpodetexto"/>
        <w:widowControl/>
        <w:spacing w:line="240" w:lineRule="auto"/>
        <w:rPr>
          <w:i/>
          <w:strike/>
        </w:rPr>
      </w:pPr>
      <w:r w:rsidRPr="00873D43">
        <w:rPr>
          <w:i/>
          <w:strike/>
        </w:rPr>
        <w:t xml:space="preserve">7) excetuam-se das disposições legais deste Regulamento Técnico os medicamentos </w:t>
      </w:r>
      <w:proofErr w:type="spellStart"/>
      <w:r w:rsidRPr="00873D43">
        <w:rPr>
          <w:i/>
          <w:strike/>
        </w:rPr>
        <w:t>a</w:t>
      </w:r>
      <w:proofErr w:type="spellEnd"/>
      <w:r w:rsidRPr="00873D43">
        <w:rPr>
          <w:i/>
          <w:strike/>
        </w:rPr>
        <w:t xml:space="preserve"> base de BENZIDAMINA cujas formas farmacêuticas sejam: pó para preparação extemporânea, solução ginecológica, spray, pastilha </w:t>
      </w:r>
      <w:proofErr w:type="spellStart"/>
      <w:r w:rsidRPr="00873D43">
        <w:rPr>
          <w:i/>
          <w:strike/>
        </w:rPr>
        <w:t>drops</w:t>
      </w:r>
      <w:proofErr w:type="spellEnd"/>
      <w:r w:rsidRPr="00873D43">
        <w:rPr>
          <w:i/>
          <w:strike/>
        </w:rPr>
        <w:t xml:space="preserve">, </w:t>
      </w:r>
      <w:proofErr w:type="spellStart"/>
      <w:r w:rsidRPr="00873D43">
        <w:rPr>
          <w:i/>
          <w:strike/>
        </w:rPr>
        <w:t>colutório</w:t>
      </w:r>
      <w:proofErr w:type="spellEnd"/>
      <w:r w:rsidRPr="00873D43">
        <w:rPr>
          <w:i/>
          <w:strike/>
        </w:rPr>
        <w:t>, pasta dentifrícia e gel.</w:t>
      </w:r>
    </w:p>
    <w:p w:rsidR="00CE01A1" w:rsidRPr="00873D43" w:rsidRDefault="003401DC" w:rsidP="003B5408">
      <w:pPr>
        <w:pStyle w:val="Corpodetexto"/>
        <w:widowControl/>
        <w:spacing w:line="240" w:lineRule="auto"/>
        <w:rPr>
          <w:i/>
          <w:strike/>
          <w:lang w:eastAsia="x-none"/>
        </w:rPr>
      </w:pPr>
      <w:r w:rsidRPr="00873D43">
        <w:rPr>
          <w:i/>
          <w:strike/>
        </w:rPr>
        <w:t xml:space="preserve">8) </w:t>
      </w:r>
      <w:r w:rsidRPr="00873D43">
        <w:rPr>
          <w:i/>
          <w:strike/>
          <w:lang w:eastAsia="x-none"/>
        </w:rPr>
        <w:t>f</w:t>
      </w:r>
      <w:r w:rsidR="00513881" w:rsidRPr="00873D43">
        <w:rPr>
          <w:i/>
          <w:strike/>
        </w:rPr>
        <w:t>ica proibido o uso de</w:t>
      </w:r>
      <w:r w:rsidR="00CE01A1" w:rsidRPr="00873D43">
        <w:rPr>
          <w:i/>
          <w:strike/>
        </w:rPr>
        <w:t xml:space="preserve"> NITRITO DE ISOBUTILA para fins médicos, bem como a su</w:t>
      </w:r>
      <w:r w:rsidR="00D26703" w:rsidRPr="00873D43">
        <w:rPr>
          <w:i/>
          <w:strike/>
        </w:rPr>
        <w:t xml:space="preserve">a utilização como aromatizador </w:t>
      </w:r>
      <w:r w:rsidR="00CE01A1" w:rsidRPr="00873D43">
        <w:rPr>
          <w:i/>
          <w:strike/>
        </w:rPr>
        <w:t xml:space="preserve">de ambiente ou de qualquer outra forma que possibilite o seu uso indevido. </w:t>
      </w:r>
    </w:p>
    <w:p w:rsidR="003401DC" w:rsidRPr="00873D43" w:rsidRDefault="003401DC" w:rsidP="003B5408">
      <w:pPr>
        <w:pStyle w:val="Corpodetexto"/>
        <w:widowControl/>
        <w:spacing w:line="240" w:lineRule="auto"/>
        <w:rPr>
          <w:i/>
          <w:strike/>
          <w:lang w:eastAsia="x-none"/>
        </w:rPr>
      </w:pPr>
      <w:r w:rsidRPr="00873D43">
        <w:rPr>
          <w:i/>
          <w:strike/>
          <w:lang w:eastAsia="x-none"/>
        </w:rPr>
        <w:t xml:space="preserve">9) </w:t>
      </w:r>
      <w:r w:rsidRPr="00873D43">
        <w:rPr>
          <w:i/>
          <w:strike/>
        </w:rPr>
        <w:t>excetua-se das disposições legais deste Regulamento Técnico</w:t>
      </w:r>
      <w:r w:rsidRPr="00873D43">
        <w:rPr>
          <w:i/>
          <w:strike/>
          <w:lang w:eastAsia="x-none"/>
        </w:rPr>
        <w:t>, o NITRITO DE ISOBUTILA, quando utilizado exclusivamente para fins industriais legítimos.</w:t>
      </w:r>
    </w:p>
    <w:p w:rsidR="00364330" w:rsidRPr="00873D43" w:rsidRDefault="00364330" w:rsidP="003B5408">
      <w:pPr>
        <w:pStyle w:val="Corpodetexto"/>
        <w:widowControl/>
        <w:spacing w:line="240" w:lineRule="auto"/>
        <w:rPr>
          <w:b/>
          <w:i/>
          <w:strike/>
          <w:lang w:eastAsia="x-none"/>
        </w:rPr>
      </w:pPr>
      <w:r w:rsidRPr="00873D43">
        <w:rPr>
          <w:b/>
          <w:i/>
          <w:strike/>
          <w:lang w:eastAsia="x-none"/>
        </w:rPr>
        <w:t>10)</w:t>
      </w:r>
      <w:r w:rsidRPr="00873D43">
        <w:rPr>
          <w:b/>
          <w:i/>
          <w:iCs/>
          <w:strike/>
        </w:rPr>
        <w:t xml:space="preserve"> excetua-se das disposições legais deste Regulamento Técnico a substância </w:t>
      </w:r>
      <w:proofErr w:type="spellStart"/>
      <w:r w:rsidRPr="00873D43">
        <w:rPr>
          <w:b/>
          <w:i/>
          <w:iCs/>
          <w:strike/>
        </w:rPr>
        <w:t>prometazina</w:t>
      </w:r>
      <w:proofErr w:type="spellEnd"/>
      <w:r w:rsidRPr="00873D43">
        <w:rPr>
          <w:b/>
          <w:i/>
          <w:iCs/>
          <w:strike/>
          <w:lang w:eastAsia="x-none"/>
        </w:rPr>
        <w:t>.</w:t>
      </w:r>
    </w:p>
    <w:p w:rsidR="00513881" w:rsidRPr="00873D43" w:rsidRDefault="00513881" w:rsidP="003B5408">
      <w:pPr>
        <w:pStyle w:val="Corpodetexto"/>
        <w:widowControl/>
        <w:spacing w:line="240" w:lineRule="auto"/>
        <w:rPr>
          <w:b/>
          <w:i/>
          <w:strike/>
        </w:rPr>
      </w:pPr>
    </w:p>
    <w:p w:rsidR="00CE01A1" w:rsidRPr="00873D43" w:rsidRDefault="00CE01A1" w:rsidP="003B5408">
      <w:pPr>
        <w:pStyle w:val="Corpodetexto"/>
        <w:widowControl/>
        <w:spacing w:line="240" w:lineRule="auto"/>
        <w:rPr>
          <w:i/>
          <w:strike/>
          <w:color w:val="000000"/>
        </w:rPr>
      </w:pPr>
    </w:p>
    <w:p w:rsidR="003B5408" w:rsidRPr="00873D43" w:rsidRDefault="003B5408" w:rsidP="003B5408">
      <w:pPr>
        <w:pStyle w:val="Corpodetexto"/>
        <w:widowControl/>
        <w:spacing w:line="240" w:lineRule="auto"/>
        <w:rPr>
          <w:i/>
          <w:strike/>
          <w:color w:val="000000"/>
        </w:rPr>
      </w:pPr>
    </w:p>
    <w:p w:rsidR="00B4779A" w:rsidRPr="00873D43" w:rsidRDefault="00B4779A" w:rsidP="00B4779A">
      <w:pPr>
        <w:pStyle w:val="Ttulo1"/>
        <w:widowControl/>
        <w:jc w:val="center"/>
        <w:rPr>
          <w:b w:val="0"/>
          <w:bCs w:val="0"/>
          <w:strike/>
        </w:rPr>
      </w:pPr>
      <w:r w:rsidRPr="00873D43">
        <w:rPr>
          <w:b w:val="0"/>
          <w:bCs w:val="0"/>
          <w:strike/>
        </w:rPr>
        <w:t>LISTA - C2</w:t>
      </w:r>
    </w:p>
    <w:p w:rsidR="00B4779A" w:rsidRPr="00873D43" w:rsidRDefault="00B4779A" w:rsidP="00B4779A">
      <w:pPr>
        <w:pStyle w:val="Ttulo1"/>
        <w:widowControl/>
        <w:jc w:val="center"/>
        <w:rPr>
          <w:b w:val="0"/>
          <w:bCs w:val="0"/>
          <w:strike/>
        </w:rPr>
      </w:pPr>
      <w:r w:rsidRPr="00873D43">
        <w:rPr>
          <w:b w:val="0"/>
          <w:bCs w:val="0"/>
          <w:strike/>
        </w:rPr>
        <w:t>LISTA DE SUBSTÂNCIAS RETINÓICAS</w:t>
      </w:r>
    </w:p>
    <w:p w:rsidR="00B4779A" w:rsidRPr="00873D43" w:rsidRDefault="00B4779A" w:rsidP="00B4779A">
      <w:pPr>
        <w:jc w:val="center"/>
        <w:rPr>
          <w:b/>
          <w:bCs/>
          <w:strike/>
        </w:rPr>
      </w:pPr>
      <w:r w:rsidRPr="00873D43">
        <w:rPr>
          <w:b/>
          <w:bCs/>
          <w:strike/>
        </w:rPr>
        <w:t>(Sujeitas a Notificação de Receita Especial)</w:t>
      </w:r>
    </w:p>
    <w:p w:rsidR="00B4779A" w:rsidRPr="00873D43" w:rsidRDefault="00B4779A" w:rsidP="00B4779A">
      <w:pPr>
        <w:jc w:val="center"/>
        <w:rPr>
          <w:strike/>
        </w:rPr>
      </w:pPr>
    </w:p>
    <w:p w:rsidR="00B4779A" w:rsidRPr="00873D43" w:rsidRDefault="00B4779A" w:rsidP="00B4779A">
      <w:pPr>
        <w:tabs>
          <w:tab w:val="left" w:pos="360"/>
        </w:tabs>
        <w:jc w:val="both"/>
        <w:rPr>
          <w:strike/>
        </w:rPr>
      </w:pPr>
      <w:r w:rsidRPr="00873D43">
        <w:rPr>
          <w:strike/>
        </w:rPr>
        <w:t>1. ACITRETINA</w:t>
      </w:r>
    </w:p>
    <w:p w:rsidR="00B4779A" w:rsidRPr="00873D43" w:rsidRDefault="00B4779A" w:rsidP="00B4779A">
      <w:pPr>
        <w:tabs>
          <w:tab w:val="left" w:pos="360"/>
        </w:tabs>
        <w:jc w:val="both"/>
        <w:rPr>
          <w:strike/>
        </w:rPr>
      </w:pPr>
      <w:r w:rsidRPr="00873D43">
        <w:rPr>
          <w:strike/>
        </w:rPr>
        <w:t>2. ADAPALENO</w:t>
      </w:r>
    </w:p>
    <w:p w:rsidR="00B4779A" w:rsidRPr="00873D43" w:rsidRDefault="00B4779A" w:rsidP="00B4779A">
      <w:pPr>
        <w:tabs>
          <w:tab w:val="left" w:pos="360"/>
        </w:tabs>
        <w:jc w:val="both"/>
        <w:rPr>
          <w:strike/>
        </w:rPr>
      </w:pPr>
      <w:r w:rsidRPr="00873D43">
        <w:rPr>
          <w:strike/>
        </w:rPr>
        <w:t>3. BEXAROTENO</w:t>
      </w:r>
    </w:p>
    <w:p w:rsidR="00B4779A" w:rsidRPr="00873D43" w:rsidRDefault="00B4779A" w:rsidP="00B4779A">
      <w:pPr>
        <w:tabs>
          <w:tab w:val="left" w:pos="360"/>
        </w:tabs>
        <w:jc w:val="both"/>
        <w:rPr>
          <w:strike/>
        </w:rPr>
      </w:pPr>
      <w:r w:rsidRPr="00873D43">
        <w:rPr>
          <w:strike/>
        </w:rPr>
        <w:t>4. ISOTRETINOÍNA</w:t>
      </w:r>
    </w:p>
    <w:p w:rsidR="00B4779A" w:rsidRPr="00873D43" w:rsidRDefault="00B4779A" w:rsidP="00B4779A">
      <w:pPr>
        <w:tabs>
          <w:tab w:val="left" w:pos="360"/>
        </w:tabs>
        <w:jc w:val="both"/>
        <w:rPr>
          <w:strike/>
        </w:rPr>
      </w:pPr>
      <w:r w:rsidRPr="00873D43">
        <w:rPr>
          <w:strike/>
        </w:rPr>
        <w:t>5. TRETINOÍNA</w:t>
      </w:r>
    </w:p>
    <w:p w:rsidR="00B4779A" w:rsidRPr="00873D43" w:rsidRDefault="00B4779A" w:rsidP="00B4779A">
      <w:pPr>
        <w:rPr>
          <w:i/>
          <w:iCs/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  <w:color w:val="FF0000"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tabs>
          <w:tab w:val="left" w:pos="-142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B4779A" w:rsidRPr="00873D43" w:rsidRDefault="00B4779A" w:rsidP="00B4779A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Ttulo1"/>
        <w:widowControl/>
        <w:jc w:val="center"/>
        <w:rPr>
          <w:b w:val="0"/>
          <w:bCs w:val="0"/>
          <w:strike/>
        </w:rPr>
      </w:pPr>
      <w:r w:rsidRPr="00873D43">
        <w:rPr>
          <w:b w:val="0"/>
          <w:bCs w:val="0"/>
          <w:strike/>
        </w:rPr>
        <w:t>LISTA – C3</w:t>
      </w:r>
    </w:p>
    <w:p w:rsidR="00B4779A" w:rsidRPr="00873D43" w:rsidRDefault="00B4779A" w:rsidP="00B4779A">
      <w:pPr>
        <w:pStyle w:val="Ttulo1"/>
        <w:widowControl/>
        <w:jc w:val="center"/>
        <w:rPr>
          <w:b w:val="0"/>
          <w:bCs w:val="0"/>
          <w:strike/>
        </w:rPr>
      </w:pPr>
      <w:r w:rsidRPr="00873D43">
        <w:rPr>
          <w:b w:val="0"/>
          <w:bCs w:val="0"/>
          <w:strike/>
        </w:rPr>
        <w:t>LISTA DE SUBSTÂNCIAS IMUNOSSUPRESSORAS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tabs>
          <w:tab w:val="left" w:pos="360"/>
        </w:tabs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B4779A" w:rsidRPr="00873D43" w:rsidRDefault="00B4779A" w:rsidP="00B4779A">
      <w:pPr>
        <w:rPr>
          <w:strike/>
        </w:rPr>
      </w:pPr>
    </w:p>
    <w:p w:rsidR="00B4779A" w:rsidRPr="00873D43" w:rsidRDefault="00B4779A" w:rsidP="00B4779A">
      <w:pPr>
        <w:jc w:val="both"/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-226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strike/>
          <w:lang w:eastAsia="x-none"/>
        </w:rPr>
      </w:pP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C5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DAS SUBSTÂNCIAS ANABOLIZANTES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2. BOLASTERONA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3. BOLDENONA</w:t>
      </w:r>
    </w:p>
    <w:p w:rsidR="00B4779A" w:rsidRPr="00873D43" w:rsidRDefault="00B4779A" w:rsidP="00B4779A">
      <w:pPr>
        <w:rPr>
          <w:b/>
          <w:bCs/>
          <w:strike/>
          <w:u w:val="single"/>
        </w:rPr>
      </w:pPr>
      <w:r w:rsidRPr="00873D43">
        <w:rPr>
          <w:strike/>
        </w:rPr>
        <w:t>4. CLOROXOMESTERONA</w:t>
      </w:r>
      <w:r w:rsidRPr="00873D43">
        <w:rPr>
          <w:b/>
          <w:bCs/>
          <w:strike/>
          <w:u w:val="single"/>
        </w:rPr>
        <w:t xml:space="preserve"> 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 xml:space="preserve">5. CLOSTEBOL 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6. DEIDROCLORMETILTESTOSTERONA</w:t>
      </w:r>
    </w:p>
    <w:p w:rsidR="00B4779A" w:rsidRPr="00873D43" w:rsidRDefault="00B4779A" w:rsidP="00B4779A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873D43" w:rsidRDefault="00B4779A" w:rsidP="00B4779A">
      <w:pPr>
        <w:pStyle w:val="Ttulo2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873D43" w:rsidRDefault="00B4779A" w:rsidP="00B4779A">
      <w:pPr>
        <w:pStyle w:val="Ttulo9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873D43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 xml:space="preserve">14. METANDIENONA </w:t>
      </w:r>
    </w:p>
    <w:p w:rsidR="00B4779A" w:rsidRPr="00873D43" w:rsidRDefault="00B4779A" w:rsidP="00B4779A">
      <w:pPr>
        <w:pStyle w:val="Ttulo3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873D43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17. METENOLONA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19. MIBOLERONA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873D43" w:rsidRDefault="00B4779A" w:rsidP="00B4779A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21. NORETANDROLONA</w:t>
      </w:r>
    </w:p>
    <w:p w:rsidR="00B4779A" w:rsidRPr="00873D43" w:rsidRDefault="00B4779A" w:rsidP="00B4779A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22. OXANDROLONA</w:t>
      </w:r>
    </w:p>
    <w:p w:rsidR="00B4779A" w:rsidRPr="00873D43" w:rsidRDefault="00B4779A" w:rsidP="00B4779A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23. OXIMESTERONA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25. PRASTERONA (DEIDROEPIANDROSTERONA – DHEA)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26. SOMATROPINA (HORMÔNIO DO CRESCIMENTO HUMANO)</w:t>
      </w: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>27. TESTOSTERONA</w:t>
      </w:r>
    </w:p>
    <w:p w:rsidR="00B4779A" w:rsidRPr="00873D43" w:rsidRDefault="00B4779A" w:rsidP="00B4779A">
      <w:pPr>
        <w:pStyle w:val="Ttulo4"/>
        <w:jc w:val="left"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28. TREMBOLONA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  <w:color w:val="FF0000"/>
        </w:rPr>
      </w:pPr>
    </w:p>
    <w:p w:rsidR="00B4779A" w:rsidRPr="00873D43" w:rsidRDefault="00B4779A" w:rsidP="00B4779A">
      <w:pPr>
        <w:pStyle w:val="Corpodetexto"/>
        <w:widowControl/>
        <w:tabs>
          <w:tab w:val="left" w:pos="-1418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  <w:color w:val="000000"/>
        </w:rPr>
      </w:pPr>
      <w:r w:rsidRPr="00873D43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D1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B4779A" w:rsidRPr="00873D43" w:rsidRDefault="00B4779A" w:rsidP="00B4779A">
      <w:pPr>
        <w:jc w:val="center"/>
        <w:rPr>
          <w:strike/>
        </w:rPr>
      </w:pP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1. </w:t>
      </w:r>
      <w:r w:rsidR="00B4779A" w:rsidRPr="00873D43">
        <w:rPr>
          <w:strike/>
        </w:rPr>
        <w:t>1-FENIL-2-PROPANONA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2. </w:t>
      </w:r>
      <w:r w:rsidR="00B4779A" w:rsidRPr="00873D43">
        <w:rPr>
          <w:strike/>
        </w:rPr>
        <w:t>3,4 - METILENDIOXIFENIL-2-PROPANONA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3. </w:t>
      </w:r>
      <w:r w:rsidR="00B4779A" w:rsidRPr="00873D43">
        <w:rPr>
          <w:strike/>
        </w:rPr>
        <w:t>ACIDO ANTRANÍLICO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4. </w:t>
      </w:r>
      <w:r w:rsidR="00B4779A" w:rsidRPr="00873D43">
        <w:rPr>
          <w:strike/>
        </w:rPr>
        <w:t>ÁCIDO FENILACETICO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5. </w:t>
      </w:r>
      <w:r w:rsidR="00B4779A" w:rsidRPr="00873D43">
        <w:rPr>
          <w:strike/>
        </w:rPr>
        <w:t xml:space="preserve">ÁCIDO LISÉRGICO 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6. </w:t>
      </w:r>
      <w:r w:rsidR="00B4779A" w:rsidRPr="00873D43">
        <w:rPr>
          <w:strike/>
        </w:rPr>
        <w:t>ÁCIDO N-ACETILANTRANÍLICO</w:t>
      </w:r>
    </w:p>
    <w:p w:rsidR="000A6C89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  <w:color w:val="000000"/>
        </w:rPr>
      </w:pPr>
      <w:r w:rsidRPr="00873D43">
        <w:rPr>
          <w:strike/>
          <w:color w:val="000000"/>
        </w:rPr>
        <w:t xml:space="preserve">7. </w:t>
      </w:r>
      <w:r w:rsidR="000A6C89" w:rsidRPr="00873D43">
        <w:rPr>
          <w:strike/>
          <w:color w:val="000000"/>
        </w:rPr>
        <w:t>ALFA-FENILACETOACETONITRILO</w:t>
      </w:r>
      <w:r w:rsidR="00BB397D" w:rsidRPr="00873D43">
        <w:rPr>
          <w:strike/>
          <w:color w:val="000000"/>
        </w:rPr>
        <w:t xml:space="preserve"> (</w:t>
      </w:r>
      <w:r w:rsidR="000A6C89" w:rsidRPr="00873D43">
        <w:rPr>
          <w:strike/>
          <w:color w:val="000000"/>
        </w:rPr>
        <w:t>APAAN</w:t>
      </w:r>
      <w:r w:rsidR="00BB397D" w:rsidRPr="00873D43">
        <w:rPr>
          <w:strike/>
          <w:color w:val="000000"/>
        </w:rPr>
        <w:t>)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8. </w:t>
      </w:r>
      <w:r w:rsidR="00B4779A" w:rsidRPr="00873D43">
        <w:rPr>
          <w:strike/>
        </w:rPr>
        <w:t>DIIDROERGOTAMINA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9. </w:t>
      </w:r>
      <w:r w:rsidR="00B4779A" w:rsidRPr="00873D43">
        <w:rPr>
          <w:strike/>
        </w:rPr>
        <w:t>DIIDROERGOMETRINA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10. </w:t>
      </w:r>
      <w:r w:rsidR="00B4779A" w:rsidRPr="00873D43">
        <w:rPr>
          <w:strike/>
        </w:rPr>
        <w:t>EFEDRINA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11. </w:t>
      </w:r>
      <w:r w:rsidR="00B4779A" w:rsidRPr="00873D43">
        <w:rPr>
          <w:strike/>
        </w:rPr>
        <w:t>ERGOMETRINA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12. </w:t>
      </w:r>
      <w:r w:rsidR="00B4779A" w:rsidRPr="00873D43">
        <w:rPr>
          <w:strike/>
        </w:rPr>
        <w:t>ERGOTAMINA</w:t>
      </w:r>
    </w:p>
    <w:p w:rsidR="00B4779A" w:rsidRPr="00873D43" w:rsidRDefault="00A17938" w:rsidP="00A17938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 xml:space="preserve">13. </w:t>
      </w:r>
      <w:r w:rsidR="00B4779A" w:rsidRPr="00873D43">
        <w:rPr>
          <w:rFonts w:ascii="Times New Roman" w:hAnsi="Times New Roman" w:cs="Times New Roman"/>
          <w:strike/>
          <w:sz w:val="24"/>
          <w:szCs w:val="24"/>
        </w:rPr>
        <w:t>ETAFEDRINA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14. </w:t>
      </w:r>
      <w:r w:rsidR="00B4779A" w:rsidRPr="00873D43">
        <w:rPr>
          <w:strike/>
        </w:rPr>
        <w:t>ISOSAFROL</w:t>
      </w:r>
    </w:p>
    <w:p w:rsidR="00B4779A" w:rsidRPr="00873D43" w:rsidRDefault="00A17938" w:rsidP="00A17938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 xml:space="preserve">15. </w:t>
      </w:r>
      <w:r w:rsidR="00B4779A" w:rsidRPr="00873D43">
        <w:rPr>
          <w:rFonts w:ascii="Times New Roman" w:hAnsi="Times New Roman" w:cs="Times New Roman"/>
          <w:strike/>
          <w:sz w:val="24"/>
          <w:szCs w:val="24"/>
        </w:rPr>
        <w:t>ÓLEO DE SASSAFRÁS</w:t>
      </w:r>
    </w:p>
    <w:p w:rsidR="00B4779A" w:rsidRPr="00873D43" w:rsidRDefault="00A17938" w:rsidP="00A17938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 xml:space="preserve">16. </w:t>
      </w:r>
      <w:r w:rsidR="00B4779A" w:rsidRPr="00873D43">
        <w:rPr>
          <w:rFonts w:ascii="Times New Roman" w:hAnsi="Times New Roman" w:cs="Times New Roman"/>
          <w:strike/>
          <w:sz w:val="24"/>
          <w:szCs w:val="24"/>
        </w:rPr>
        <w:t>ÓLEO DA PIMENTA LONGA</w:t>
      </w:r>
    </w:p>
    <w:p w:rsidR="00B4779A" w:rsidRPr="00873D43" w:rsidRDefault="00A17938" w:rsidP="00A17938">
      <w:pPr>
        <w:pStyle w:val="BodyText21"/>
        <w:tabs>
          <w:tab w:val="left" w:pos="360"/>
        </w:tabs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 xml:space="preserve">17. </w:t>
      </w:r>
      <w:r w:rsidR="00B4779A" w:rsidRPr="00873D43">
        <w:rPr>
          <w:rFonts w:ascii="Times New Roman" w:hAnsi="Times New Roman" w:cs="Times New Roman"/>
          <w:strike/>
          <w:sz w:val="24"/>
          <w:szCs w:val="24"/>
        </w:rPr>
        <w:t>PIPERIDINA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18. </w:t>
      </w:r>
      <w:r w:rsidR="00B4779A" w:rsidRPr="00873D43">
        <w:rPr>
          <w:strike/>
        </w:rPr>
        <w:t>PIPERONAL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19. </w:t>
      </w:r>
      <w:r w:rsidR="00B4779A" w:rsidRPr="00873D43">
        <w:rPr>
          <w:strike/>
        </w:rPr>
        <w:t>PSEUDOEFEDRINA</w:t>
      </w:r>
    </w:p>
    <w:p w:rsidR="00B4779A" w:rsidRPr="00873D43" w:rsidRDefault="00A17938" w:rsidP="00A17938">
      <w:pPr>
        <w:pStyle w:val="PargrafodaLista"/>
        <w:tabs>
          <w:tab w:val="left" w:pos="360"/>
        </w:tabs>
        <w:ind w:left="0"/>
        <w:jc w:val="both"/>
        <w:rPr>
          <w:strike/>
        </w:rPr>
      </w:pPr>
      <w:r w:rsidRPr="00873D43">
        <w:rPr>
          <w:strike/>
        </w:rPr>
        <w:t xml:space="preserve">20. </w:t>
      </w:r>
      <w:r w:rsidR="00B4779A" w:rsidRPr="00873D43">
        <w:rPr>
          <w:strike/>
        </w:rPr>
        <w:t>SAFROL</w:t>
      </w:r>
    </w:p>
    <w:p w:rsidR="00B4779A" w:rsidRPr="00873D43" w:rsidRDefault="00B4779A" w:rsidP="00B4779A">
      <w:pPr>
        <w:rPr>
          <w:i/>
          <w:iCs/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873D43" w:rsidRDefault="00B4779A" w:rsidP="00B4779A">
      <w:pPr>
        <w:pStyle w:val="Corpodetexto"/>
        <w:widowControl/>
        <w:tabs>
          <w:tab w:val="left" w:pos="-284"/>
        </w:tabs>
        <w:spacing w:line="240" w:lineRule="auto"/>
        <w:rPr>
          <w:i/>
          <w:iCs/>
          <w:caps/>
          <w:strike/>
        </w:rPr>
      </w:pPr>
      <w:r w:rsidRPr="00873D43">
        <w:rPr>
          <w:i/>
          <w:iCs/>
          <w:strike/>
        </w:rPr>
        <w:t xml:space="preserve">2) ficam também sob controle as substâncias: </w:t>
      </w:r>
      <w:r w:rsidRPr="00873D43">
        <w:rPr>
          <w:i/>
          <w:iCs/>
          <w:caps/>
          <w:strike/>
        </w:rPr>
        <w:t>mesilato de diidroergotamina</w:t>
      </w:r>
      <w:r w:rsidRPr="00873D43">
        <w:rPr>
          <w:i/>
          <w:iCs/>
          <w:strike/>
        </w:rPr>
        <w:t xml:space="preserve">, TARTARATO DE DIIDROERGOTAMINA, </w:t>
      </w:r>
      <w:r w:rsidRPr="00873D43">
        <w:rPr>
          <w:i/>
          <w:iCs/>
          <w:caps/>
          <w:strike/>
        </w:rPr>
        <w:t>maleato de ergometrina, TARTARATO DE ERGOMETRINA E tartarato de ergotamina.</w:t>
      </w:r>
    </w:p>
    <w:p w:rsidR="00B4779A" w:rsidRPr="00873D43" w:rsidRDefault="00B4779A" w:rsidP="00F449BF">
      <w:pPr>
        <w:jc w:val="both"/>
        <w:rPr>
          <w:i/>
          <w:iCs/>
          <w:strike/>
        </w:rPr>
      </w:pPr>
      <w:r w:rsidRPr="00873D43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873D43" w:rsidRDefault="00B4779A" w:rsidP="00B4779A">
      <w:pPr>
        <w:pStyle w:val="Corpodetexto3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873D43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</w:t>
      </w:r>
      <w:proofErr w:type="spellStart"/>
      <w:r w:rsidRPr="00873D43">
        <w:rPr>
          <w:rFonts w:ascii="Times New Roman" w:hAnsi="Times New Roman" w:cs="Times New Roman"/>
          <w:strike/>
          <w:sz w:val="24"/>
          <w:szCs w:val="24"/>
          <w:u w:val="none"/>
        </w:rPr>
        <w:t>hispidinervum</w:t>
      </w:r>
      <w:proofErr w:type="spellEnd"/>
      <w:r w:rsidRPr="00873D43">
        <w:rPr>
          <w:rFonts w:ascii="Times New Roman" w:hAnsi="Times New Roman" w:cs="Times New Roman"/>
          <w:strike/>
          <w:sz w:val="24"/>
          <w:szCs w:val="24"/>
          <w:u w:val="none"/>
        </w:rPr>
        <w:t xml:space="preserve"> </w:t>
      </w:r>
      <w:r w:rsidRPr="00873D43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873D43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B4779A" w:rsidRPr="00873D43" w:rsidRDefault="00F449BF" w:rsidP="00F449BF">
      <w:pPr>
        <w:pStyle w:val="Corpodetexto"/>
        <w:spacing w:line="240" w:lineRule="auto"/>
        <w:rPr>
          <w:i/>
          <w:iCs/>
          <w:strike/>
          <w:kern w:val="0"/>
        </w:rPr>
      </w:pPr>
      <w:r w:rsidRPr="00873D43">
        <w:rPr>
          <w:i/>
          <w:iCs/>
          <w:strike/>
          <w:kern w:val="0"/>
        </w:rPr>
        <w:t>5) ficam também sob controle todos os</w:t>
      </w:r>
      <w:r w:rsidR="00CC5E5C" w:rsidRPr="00873D43">
        <w:rPr>
          <w:i/>
          <w:iCs/>
          <w:strike/>
          <w:kern w:val="0"/>
        </w:rPr>
        <w:t xml:space="preserve"> isômeros ópticos da substância</w:t>
      </w:r>
      <w:r w:rsidRPr="00873D43">
        <w:rPr>
          <w:i/>
          <w:iCs/>
          <w:strike/>
          <w:kern w:val="0"/>
        </w:rPr>
        <w:t xml:space="preserve"> APAAN, sempre que seja possível sua existência.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LISTA - D2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color w:val="FF0000"/>
          <w:kern w:val="16"/>
          <w:sz w:val="24"/>
          <w:szCs w:val="24"/>
          <w:u w:val="single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LISTA DE INSUMOS QUÍMICOS UTILIZADOS </w:t>
      </w:r>
    </w:p>
    <w:p w:rsidR="00B4779A" w:rsidRPr="00873D43" w:rsidRDefault="00B4779A" w:rsidP="00B4779A">
      <w:pPr>
        <w:pStyle w:val="Recuodecorpodetexto"/>
        <w:widowControl w:val="0"/>
        <w:jc w:val="center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873D43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 xml:space="preserve"> PARA FABRICAÇÃO E SÍNTESE DE ENTORPECENTES E/OU PSICOTRÓPICOS</w:t>
      </w:r>
    </w:p>
    <w:p w:rsidR="00B4779A" w:rsidRPr="00873D43" w:rsidRDefault="00B4779A" w:rsidP="00B4779A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  <w:r w:rsidRPr="00873D43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873D43" w:rsidRDefault="00B4779A" w:rsidP="00B4779A">
      <w:pPr>
        <w:pStyle w:val="Cabealho"/>
        <w:tabs>
          <w:tab w:val="clear" w:pos="4419"/>
          <w:tab w:val="clear" w:pos="8838"/>
        </w:tabs>
        <w:jc w:val="center"/>
        <w:rPr>
          <w:b/>
          <w:bCs/>
          <w:strike/>
          <w:sz w:val="24"/>
          <w:szCs w:val="24"/>
        </w:rPr>
      </w:pP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1. ACETONA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2. ÁCIDO CLORÍDRICO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3. ÁCIDO SULFÚRICO 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4. ANIDRIDO ACÉTICO 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5. CLORETO DE ETILA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6. CLORETO DE METILENO</w:t>
      </w:r>
      <w:r w:rsidR="00C07B7C" w:rsidRPr="00873D43">
        <w:rPr>
          <w:bCs/>
          <w:strike/>
        </w:rPr>
        <w:t>/DICLOROMETANO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7. CLOROFÓRMIO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8. ÉTER ETÍLICO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9. METIL ETIL CETONA 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10. PERMANGANATO DE POTÁSSIO 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11. SULFATO DE SÓDIO </w:t>
      </w:r>
    </w:p>
    <w:p w:rsidR="00C501FF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12. TOLUENO</w:t>
      </w:r>
    </w:p>
    <w:p w:rsidR="00B4779A" w:rsidRPr="00873D43" w:rsidRDefault="00C501FF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13. </w:t>
      </w:r>
      <w:r w:rsidRPr="00873D43">
        <w:rPr>
          <w:bCs/>
          <w:strike/>
        </w:rPr>
        <w:t>TRICLOROETILENO</w:t>
      </w:r>
      <w:r w:rsidR="00B4779A" w:rsidRPr="00873D43">
        <w:rPr>
          <w:strike/>
        </w:rPr>
        <w:t xml:space="preserve"> </w:t>
      </w:r>
    </w:p>
    <w:p w:rsidR="00B4779A" w:rsidRPr="00873D43" w:rsidRDefault="00B4779A" w:rsidP="00B4779A">
      <w:pPr>
        <w:pStyle w:val="Cabealho"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</w:p>
    <w:p w:rsidR="00B4779A" w:rsidRPr="00873D43" w:rsidRDefault="00370B0E" w:rsidP="00B4779A">
      <w:pPr>
        <w:pStyle w:val="Corpodetexto"/>
        <w:widowControl/>
        <w:tabs>
          <w:tab w:val="left" w:pos="0"/>
        </w:tabs>
        <w:spacing w:line="240" w:lineRule="auto"/>
        <w:rPr>
          <w:b/>
          <w:i/>
          <w:iCs/>
          <w:strike/>
          <w:lang w:eastAsia="x-none"/>
        </w:rPr>
      </w:pPr>
      <w:r w:rsidRPr="00873D43">
        <w:rPr>
          <w:b/>
          <w:i/>
          <w:iCs/>
          <w:strike/>
        </w:rPr>
        <w:t xml:space="preserve">1) </w:t>
      </w:r>
      <w:r w:rsidR="008F3600" w:rsidRPr="00873D43">
        <w:rPr>
          <w:b/>
          <w:i/>
          <w:iCs/>
          <w:strike/>
          <w:lang w:eastAsia="x-none"/>
        </w:rPr>
        <w:t xml:space="preserve">os </w:t>
      </w:r>
      <w:r w:rsidRPr="00873D43">
        <w:rPr>
          <w:b/>
          <w:i/>
          <w:iCs/>
          <w:strike/>
        </w:rPr>
        <w:t>produtos e insumos químicos</w:t>
      </w:r>
      <w:r w:rsidR="008F3600" w:rsidRPr="00873D43">
        <w:rPr>
          <w:b/>
          <w:i/>
          <w:iCs/>
          <w:strike/>
          <w:lang w:eastAsia="x-none"/>
        </w:rPr>
        <w:t xml:space="preserve"> desta Lista estão</w:t>
      </w:r>
      <w:r w:rsidRPr="00873D43">
        <w:rPr>
          <w:b/>
          <w:i/>
          <w:iCs/>
          <w:strike/>
        </w:rPr>
        <w:t xml:space="preserve"> sujeitos a controle da Polícia Federal, de acordo com a Lei nº 10.357 de 27/12/2001, Decreto nº 4.262 de 10/06/2002 e Portaria MJ nº 1.274 de 25/08/2003</w:t>
      </w:r>
      <w:r w:rsidR="00895FF5" w:rsidRPr="00873D43">
        <w:rPr>
          <w:b/>
          <w:i/>
          <w:iCs/>
          <w:strike/>
          <w:lang w:eastAsia="x-none"/>
        </w:rPr>
        <w:t>.</w:t>
      </w:r>
    </w:p>
    <w:p w:rsidR="00B4779A" w:rsidRPr="00873D43" w:rsidRDefault="00B4779A" w:rsidP="00B4779A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2) o insumo químico ou substância CLOROFÓRMIO está proibido para uso em medicamentos.</w:t>
      </w:r>
    </w:p>
    <w:p w:rsidR="00B4779A" w:rsidRPr="00873D43" w:rsidRDefault="00370B0E" w:rsidP="00B4779A">
      <w:pPr>
        <w:pStyle w:val="Corpodetexto"/>
        <w:widowControl/>
        <w:tabs>
          <w:tab w:val="left" w:pos="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  <w:lang w:eastAsia="x-none"/>
        </w:rPr>
        <w:t>3</w:t>
      </w:r>
      <w:r w:rsidR="00CF0731" w:rsidRPr="00873D43">
        <w:rPr>
          <w:i/>
          <w:iCs/>
          <w:strike/>
        </w:rPr>
        <w:t>) quando os insumos desta lista</w:t>
      </w:r>
      <w:r w:rsidR="00B4779A" w:rsidRPr="00873D43">
        <w:rPr>
          <w:i/>
          <w:iCs/>
          <w:strike/>
        </w:rPr>
        <w:t xml:space="preserve"> forem utilizados para fins de fabricação de produtos sujeitos a vigilância sanitária,  as empresas devem atender a legislação sanitária  específica.</w:t>
      </w:r>
    </w:p>
    <w:p w:rsidR="00B4779A" w:rsidRPr="00873D43" w:rsidRDefault="00B4779A" w:rsidP="00B4779A">
      <w:pPr>
        <w:pStyle w:val="Corpodetexto"/>
        <w:widowControl/>
        <w:tabs>
          <w:tab w:val="left" w:pos="420"/>
        </w:tabs>
        <w:spacing w:line="240" w:lineRule="auto"/>
        <w:rPr>
          <w:strike/>
        </w:rPr>
      </w:pPr>
    </w:p>
    <w:p w:rsidR="00B4779A" w:rsidRPr="00873D43" w:rsidRDefault="00B4779A" w:rsidP="00B4779A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>LISTA – E</w:t>
      </w:r>
    </w:p>
    <w:p w:rsidR="00B4779A" w:rsidRPr="00873D43" w:rsidRDefault="00B4779A" w:rsidP="00B4779A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>LISTA DE PLANTAS</w:t>
      </w:r>
      <w:r w:rsidRPr="00873D43">
        <w:rPr>
          <w:rFonts w:ascii="Times New Roman" w:hAnsi="Times New Roman" w:cs="Times New Roman"/>
          <w:bCs w:val="0"/>
          <w:strike/>
        </w:rPr>
        <w:t xml:space="preserve"> </w:t>
      </w:r>
      <w:r w:rsidRPr="00873D43">
        <w:rPr>
          <w:rFonts w:ascii="Times New Roman" w:hAnsi="Times New Roman" w:cs="Times New Roman"/>
          <w:b w:val="0"/>
          <w:bCs w:val="0"/>
          <w:strike/>
        </w:rPr>
        <w:t>PROSCRITAS QUE PODEM ORIGINAR SUBSTÂNCIAS</w:t>
      </w:r>
    </w:p>
    <w:p w:rsidR="00B4779A" w:rsidRPr="00873D43" w:rsidRDefault="00B4779A" w:rsidP="00B4779A">
      <w:pPr>
        <w:pStyle w:val="Ttulo2"/>
        <w:widowControl/>
        <w:rPr>
          <w:rFonts w:ascii="Times New Roman" w:hAnsi="Times New Roman" w:cs="Times New Roman"/>
          <w:b w:val="0"/>
          <w:bCs w:val="0"/>
          <w:strike/>
        </w:rPr>
      </w:pPr>
      <w:r w:rsidRPr="00873D43">
        <w:rPr>
          <w:rFonts w:ascii="Times New Roman" w:hAnsi="Times New Roman" w:cs="Times New Roman"/>
          <w:b w:val="0"/>
          <w:bCs w:val="0"/>
          <w:strike/>
        </w:rPr>
        <w:t xml:space="preserve"> ENTORPECENTES E/OU PSICOTRÓPICAS</w:t>
      </w:r>
      <w:r w:rsidRPr="00873D43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B4779A" w:rsidRPr="00873D43" w:rsidRDefault="00B4779A" w:rsidP="00B4779A">
      <w:pPr>
        <w:rPr>
          <w:strike/>
        </w:rPr>
      </w:pPr>
      <w:r w:rsidRPr="00873D43">
        <w:rPr>
          <w:strike/>
        </w:rPr>
        <w:t xml:space="preserve">1. </w:t>
      </w:r>
      <w:proofErr w:type="spellStart"/>
      <w:r w:rsidRPr="00873D43">
        <w:rPr>
          <w:i/>
          <w:iCs/>
          <w:strike/>
        </w:rPr>
        <w:t>Cannabis</w:t>
      </w:r>
      <w:proofErr w:type="spellEnd"/>
      <w:r w:rsidRPr="00873D43">
        <w:rPr>
          <w:i/>
          <w:iCs/>
          <w:strike/>
        </w:rPr>
        <w:t xml:space="preserve"> sativa</w:t>
      </w:r>
      <w:r w:rsidRPr="00873D43">
        <w:rPr>
          <w:strike/>
        </w:rPr>
        <w:t xml:space="preserve"> L..</w:t>
      </w:r>
    </w:p>
    <w:p w:rsidR="00B4779A" w:rsidRPr="00873D43" w:rsidRDefault="00B4779A" w:rsidP="00B4779A">
      <w:pPr>
        <w:rPr>
          <w:strike/>
          <w:lang w:val="en-US"/>
        </w:rPr>
      </w:pPr>
      <w:r w:rsidRPr="00873D43">
        <w:rPr>
          <w:i/>
          <w:iCs/>
          <w:strike/>
          <w:lang w:val="en-US"/>
        </w:rPr>
        <w:t xml:space="preserve">2. </w:t>
      </w:r>
      <w:proofErr w:type="spellStart"/>
      <w:r w:rsidRPr="00873D43">
        <w:rPr>
          <w:i/>
          <w:iCs/>
          <w:strike/>
          <w:lang w:val="en-US"/>
        </w:rPr>
        <w:t>Claviceps</w:t>
      </w:r>
      <w:proofErr w:type="spellEnd"/>
      <w:r w:rsidRPr="00873D43">
        <w:rPr>
          <w:i/>
          <w:iCs/>
          <w:strike/>
          <w:lang w:val="en-US"/>
        </w:rPr>
        <w:t xml:space="preserve"> </w:t>
      </w:r>
      <w:proofErr w:type="spellStart"/>
      <w:r w:rsidRPr="00873D43">
        <w:rPr>
          <w:i/>
          <w:iCs/>
          <w:strike/>
          <w:lang w:val="en-US"/>
        </w:rPr>
        <w:t>paspali</w:t>
      </w:r>
      <w:proofErr w:type="spellEnd"/>
      <w:r w:rsidRPr="00873D43">
        <w:rPr>
          <w:i/>
          <w:iCs/>
          <w:strike/>
          <w:lang w:val="en-US"/>
        </w:rPr>
        <w:t xml:space="preserve"> </w:t>
      </w:r>
      <w:r w:rsidRPr="00873D43">
        <w:rPr>
          <w:strike/>
          <w:lang w:val="en-US"/>
        </w:rPr>
        <w:t xml:space="preserve">Stevens &amp; Hall. </w:t>
      </w:r>
    </w:p>
    <w:p w:rsidR="00B4779A" w:rsidRPr="00873D43" w:rsidRDefault="00B4779A" w:rsidP="00B4779A">
      <w:pPr>
        <w:tabs>
          <w:tab w:val="left" w:pos="360"/>
        </w:tabs>
        <w:rPr>
          <w:strike/>
          <w:lang w:val="en-US"/>
        </w:rPr>
      </w:pPr>
      <w:r w:rsidRPr="00873D43">
        <w:rPr>
          <w:strike/>
          <w:lang w:val="en-US"/>
        </w:rPr>
        <w:t xml:space="preserve">3. </w:t>
      </w:r>
      <w:r w:rsidRPr="00873D43">
        <w:rPr>
          <w:i/>
          <w:iCs/>
          <w:strike/>
          <w:lang w:val="en-US"/>
        </w:rPr>
        <w:t xml:space="preserve">Datura </w:t>
      </w:r>
      <w:proofErr w:type="spellStart"/>
      <w:r w:rsidRPr="00873D43">
        <w:rPr>
          <w:i/>
          <w:iCs/>
          <w:strike/>
          <w:lang w:val="en-US"/>
        </w:rPr>
        <w:t>suaveolens</w:t>
      </w:r>
      <w:proofErr w:type="spellEnd"/>
      <w:r w:rsidRPr="00873D43">
        <w:rPr>
          <w:strike/>
          <w:lang w:val="en-US"/>
        </w:rPr>
        <w:t xml:space="preserve"> </w:t>
      </w:r>
      <w:proofErr w:type="spellStart"/>
      <w:r w:rsidRPr="00873D43">
        <w:rPr>
          <w:strike/>
          <w:lang w:val="en-US"/>
        </w:rPr>
        <w:t>Willd</w:t>
      </w:r>
      <w:proofErr w:type="spellEnd"/>
      <w:r w:rsidRPr="00873D43">
        <w:rPr>
          <w:strike/>
          <w:lang w:val="en-US"/>
        </w:rPr>
        <w:t>.</w:t>
      </w:r>
    </w:p>
    <w:p w:rsidR="00B4779A" w:rsidRPr="00873D43" w:rsidRDefault="00B4779A" w:rsidP="00B4779A">
      <w:pPr>
        <w:tabs>
          <w:tab w:val="left" w:pos="360"/>
        </w:tabs>
        <w:rPr>
          <w:strike/>
          <w:lang w:val="en-US"/>
        </w:rPr>
      </w:pPr>
      <w:r w:rsidRPr="00873D43">
        <w:rPr>
          <w:strike/>
          <w:lang w:val="en-US"/>
        </w:rPr>
        <w:t xml:space="preserve">4. </w:t>
      </w:r>
      <w:proofErr w:type="spellStart"/>
      <w:r w:rsidRPr="00873D43">
        <w:rPr>
          <w:i/>
          <w:iCs/>
          <w:strike/>
          <w:lang w:val="en-US"/>
        </w:rPr>
        <w:t>Erythroxylum</w:t>
      </w:r>
      <w:proofErr w:type="spellEnd"/>
      <w:r w:rsidRPr="00873D43">
        <w:rPr>
          <w:i/>
          <w:iCs/>
          <w:strike/>
          <w:lang w:val="en-US"/>
        </w:rPr>
        <w:t xml:space="preserve"> coca</w:t>
      </w:r>
      <w:r w:rsidRPr="00873D43">
        <w:rPr>
          <w:strike/>
          <w:lang w:val="en-US"/>
        </w:rPr>
        <w:t xml:space="preserve"> Lam.</w:t>
      </w:r>
    </w:p>
    <w:p w:rsidR="00B4779A" w:rsidRPr="00873D43" w:rsidRDefault="00B4779A" w:rsidP="00B4779A">
      <w:pPr>
        <w:tabs>
          <w:tab w:val="left" w:pos="360"/>
        </w:tabs>
        <w:rPr>
          <w:strike/>
          <w:lang w:val="en-US"/>
        </w:rPr>
      </w:pPr>
      <w:r w:rsidRPr="00873D43">
        <w:rPr>
          <w:strike/>
          <w:lang w:val="en-US"/>
        </w:rPr>
        <w:t xml:space="preserve">5. </w:t>
      </w:r>
      <w:proofErr w:type="spellStart"/>
      <w:r w:rsidRPr="00873D43">
        <w:rPr>
          <w:i/>
          <w:iCs/>
          <w:strike/>
          <w:lang w:val="en-US"/>
        </w:rPr>
        <w:t>Lophophora</w:t>
      </w:r>
      <w:proofErr w:type="spellEnd"/>
      <w:r w:rsidRPr="00873D43">
        <w:rPr>
          <w:i/>
          <w:iCs/>
          <w:strike/>
          <w:lang w:val="en-US"/>
        </w:rPr>
        <w:t xml:space="preserve"> </w:t>
      </w:r>
      <w:proofErr w:type="spellStart"/>
      <w:r w:rsidRPr="00873D43">
        <w:rPr>
          <w:i/>
          <w:iCs/>
          <w:strike/>
          <w:lang w:val="en-US"/>
        </w:rPr>
        <w:t>williamsii</w:t>
      </w:r>
      <w:proofErr w:type="spellEnd"/>
      <w:r w:rsidRPr="00873D43">
        <w:rPr>
          <w:strike/>
          <w:lang w:val="en-US"/>
        </w:rPr>
        <w:t xml:space="preserve"> </w:t>
      </w:r>
      <w:proofErr w:type="spellStart"/>
      <w:r w:rsidRPr="00873D43">
        <w:rPr>
          <w:strike/>
          <w:lang w:val="en-US"/>
        </w:rPr>
        <w:t>Coult</w:t>
      </w:r>
      <w:proofErr w:type="spellEnd"/>
      <w:r w:rsidRPr="00873D43">
        <w:rPr>
          <w:strike/>
          <w:lang w:val="en-US"/>
        </w:rPr>
        <w:t>.</w:t>
      </w:r>
    </w:p>
    <w:p w:rsidR="00B4779A" w:rsidRPr="00873D43" w:rsidRDefault="00B4779A" w:rsidP="00B4779A">
      <w:pPr>
        <w:tabs>
          <w:tab w:val="left" w:pos="360"/>
        </w:tabs>
        <w:rPr>
          <w:i/>
          <w:iCs/>
          <w:strike/>
        </w:rPr>
      </w:pPr>
      <w:r w:rsidRPr="00873D43">
        <w:rPr>
          <w:strike/>
        </w:rPr>
        <w:t xml:space="preserve">6. </w:t>
      </w:r>
      <w:proofErr w:type="spellStart"/>
      <w:r w:rsidRPr="00873D43">
        <w:rPr>
          <w:i/>
          <w:iCs/>
          <w:strike/>
        </w:rPr>
        <w:t>Papaver</w:t>
      </w:r>
      <w:proofErr w:type="spellEnd"/>
      <w:r w:rsidRPr="00873D43">
        <w:rPr>
          <w:i/>
          <w:iCs/>
          <w:strike/>
        </w:rPr>
        <w:t xml:space="preserve"> </w:t>
      </w:r>
      <w:proofErr w:type="spellStart"/>
      <w:r w:rsidRPr="00873D43">
        <w:rPr>
          <w:i/>
          <w:iCs/>
          <w:strike/>
        </w:rPr>
        <w:t>Somniferum</w:t>
      </w:r>
      <w:proofErr w:type="spellEnd"/>
      <w:r w:rsidRPr="00873D43">
        <w:rPr>
          <w:i/>
          <w:iCs/>
          <w:strike/>
        </w:rPr>
        <w:t xml:space="preserve"> </w:t>
      </w:r>
      <w:r w:rsidRPr="00873D43">
        <w:rPr>
          <w:strike/>
        </w:rPr>
        <w:t>L..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 xml:space="preserve">7. </w:t>
      </w:r>
      <w:proofErr w:type="spellStart"/>
      <w:r w:rsidRPr="00873D43">
        <w:rPr>
          <w:i/>
          <w:iCs/>
          <w:strike/>
        </w:rPr>
        <w:t>Prestonia</w:t>
      </w:r>
      <w:proofErr w:type="spellEnd"/>
      <w:r w:rsidRPr="00873D43">
        <w:rPr>
          <w:i/>
          <w:iCs/>
          <w:strike/>
        </w:rPr>
        <w:t xml:space="preserve"> </w:t>
      </w:r>
      <w:proofErr w:type="spellStart"/>
      <w:r w:rsidRPr="00873D43">
        <w:rPr>
          <w:i/>
          <w:iCs/>
          <w:strike/>
        </w:rPr>
        <w:t>amazonica</w:t>
      </w:r>
      <w:proofErr w:type="spellEnd"/>
      <w:r w:rsidRPr="00873D43">
        <w:rPr>
          <w:strike/>
        </w:rPr>
        <w:t xml:space="preserve"> J. F. </w:t>
      </w:r>
      <w:proofErr w:type="spellStart"/>
      <w:r w:rsidRPr="00873D43">
        <w:rPr>
          <w:strike/>
        </w:rPr>
        <w:t>Macbr</w:t>
      </w:r>
      <w:proofErr w:type="spellEnd"/>
      <w:r w:rsidRPr="00873D43">
        <w:rPr>
          <w:strike/>
        </w:rPr>
        <w:t>.</w:t>
      </w:r>
    </w:p>
    <w:p w:rsidR="00B4779A" w:rsidRPr="00873D43" w:rsidRDefault="00B4779A" w:rsidP="00B4779A">
      <w:pPr>
        <w:tabs>
          <w:tab w:val="left" w:pos="360"/>
        </w:tabs>
        <w:rPr>
          <w:strike/>
        </w:rPr>
      </w:pPr>
      <w:r w:rsidRPr="00873D43">
        <w:rPr>
          <w:strike/>
        </w:rPr>
        <w:t>8.</w:t>
      </w:r>
      <w:r w:rsidRPr="00873D43">
        <w:rPr>
          <w:i/>
          <w:strike/>
        </w:rPr>
        <w:t xml:space="preserve"> </w:t>
      </w:r>
      <w:proofErr w:type="spellStart"/>
      <w:r w:rsidRPr="00873D43">
        <w:rPr>
          <w:i/>
          <w:strike/>
        </w:rPr>
        <w:t>Salvia</w:t>
      </w:r>
      <w:proofErr w:type="spellEnd"/>
      <w:r w:rsidRPr="00873D43">
        <w:rPr>
          <w:i/>
          <w:strike/>
        </w:rPr>
        <w:t xml:space="preserve"> </w:t>
      </w:r>
      <w:proofErr w:type="spellStart"/>
      <w:r w:rsidRPr="00873D43">
        <w:rPr>
          <w:i/>
          <w:strike/>
        </w:rPr>
        <w:t>Divinorum</w:t>
      </w:r>
      <w:proofErr w:type="spellEnd"/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left" w:pos="360"/>
        </w:tabs>
        <w:rPr>
          <w:strike/>
          <w:sz w:val="24"/>
          <w:szCs w:val="24"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1) </w:t>
      </w:r>
      <w:r w:rsidRPr="00873D43">
        <w:rPr>
          <w:i/>
          <w:strike/>
        </w:rPr>
        <w:t>ficam proibidas a importação, a exportação, o comércio, a manipulação e o uso das plantas enumeradas acima.</w:t>
      </w:r>
    </w:p>
    <w:p w:rsidR="007B42E9" w:rsidRPr="00873D43" w:rsidRDefault="007B42E9" w:rsidP="007B42E9">
      <w:pPr>
        <w:pStyle w:val="Corpodetexto"/>
        <w:widowControl/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873D43" w:rsidRDefault="00B4779A" w:rsidP="00B4779A">
      <w:pPr>
        <w:rPr>
          <w:strike/>
        </w:rPr>
      </w:pPr>
      <w:r w:rsidRPr="00873D43">
        <w:rPr>
          <w:i/>
          <w:iCs/>
          <w:strike/>
        </w:rPr>
        <w:t xml:space="preserve">3) a planta </w:t>
      </w:r>
      <w:proofErr w:type="spellStart"/>
      <w:r w:rsidRPr="00873D43">
        <w:rPr>
          <w:i/>
          <w:iCs/>
          <w:strike/>
        </w:rPr>
        <w:t>Lophophora</w:t>
      </w:r>
      <w:proofErr w:type="spellEnd"/>
      <w:r w:rsidRPr="00873D43">
        <w:rPr>
          <w:i/>
          <w:iCs/>
          <w:strike/>
        </w:rPr>
        <w:t xml:space="preserve"> </w:t>
      </w:r>
      <w:proofErr w:type="spellStart"/>
      <w:r w:rsidRPr="00873D43">
        <w:rPr>
          <w:i/>
          <w:iCs/>
          <w:strike/>
        </w:rPr>
        <w:t>williamsii</w:t>
      </w:r>
      <w:proofErr w:type="spellEnd"/>
      <w:r w:rsidRPr="00873D43">
        <w:rPr>
          <w:strike/>
        </w:rPr>
        <w:t xml:space="preserve"> </w:t>
      </w:r>
      <w:proofErr w:type="spellStart"/>
      <w:r w:rsidRPr="00873D43">
        <w:rPr>
          <w:strike/>
        </w:rPr>
        <w:t>Coult</w:t>
      </w:r>
      <w:proofErr w:type="spellEnd"/>
      <w:r w:rsidRPr="00873D43">
        <w:rPr>
          <w:strike/>
        </w:rPr>
        <w:t xml:space="preserve">. </w:t>
      </w:r>
      <w:proofErr w:type="spellStart"/>
      <w:r w:rsidRPr="00873D43">
        <w:rPr>
          <w:i/>
          <w:iCs/>
          <w:strike/>
        </w:rPr>
        <w:t>é</w:t>
      </w:r>
      <w:proofErr w:type="spellEnd"/>
      <w:r w:rsidRPr="00873D43">
        <w:rPr>
          <w:i/>
          <w:iCs/>
          <w:strike/>
        </w:rPr>
        <w:t xml:space="preserve"> comumente conhecida como cacto </w:t>
      </w:r>
      <w:proofErr w:type="spellStart"/>
      <w:r w:rsidRPr="00873D43">
        <w:rPr>
          <w:i/>
          <w:iCs/>
          <w:strike/>
        </w:rPr>
        <w:t>peyote</w:t>
      </w:r>
      <w:proofErr w:type="spellEnd"/>
      <w:r w:rsidRPr="00873D43">
        <w:rPr>
          <w:strike/>
        </w:rPr>
        <w:t>.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i/>
          <w:strike/>
        </w:rPr>
      </w:pPr>
      <w:r w:rsidRPr="00873D43">
        <w:rPr>
          <w:strike/>
        </w:rPr>
        <w:t>4)</w:t>
      </w:r>
      <w:r w:rsidRPr="00873D43">
        <w:rPr>
          <w:i/>
          <w:strike/>
        </w:rPr>
        <w:t xml:space="preserve"> </w:t>
      </w:r>
      <w:r w:rsidRPr="00873D43">
        <w:rPr>
          <w:i/>
          <w:iCs/>
          <w:strike/>
        </w:rPr>
        <w:t>excetua-se do controle estabelecido nas Portarias SVS/MS n.º 344/98 e 6/99, a importação de semente de dormideira (</w:t>
      </w:r>
      <w:proofErr w:type="spellStart"/>
      <w:r w:rsidRPr="00873D43">
        <w:rPr>
          <w:i/>
          <w:iCs/>
          <w:strike/>
        </w:rPr>
        <w:t>Papaver</w:t>
      </w:r>
      <w:proofErr w:type="spellEnd"/>
      <w:r w:rsidRPr="00873D43">
        <w:rPr>
          <w:i/>
          <w:iCs/>
          <w:strike/>
        </w:rPr>
        <w:t xml:space="preserve"> </w:t>
      </w:r>
      <w:proofErr w:type="spellStart"/>
      <w:r w:rsidRPr="00873D43">
        <w:rPr>
          <w:i/>
          <w:iCs/>
          <w:strike/>
        </w:rPr>
        <w:t>Somniferum</w:t>
      </w:r>
      <w:proofErr w:type="spellEnd"/>
      <w:r w:rsidRPr="00873D43">
        <w:rPr>
          <w:i/>
          <w:iCs/>
          <w:strike/>
        </w:rPr>
        <w:t xml:space="preserve"> L.) </w:t>
      </w:r>
      <w:r w:rsidRPr="00873D43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873D43" w:rsidRDefault="00CA619E" w:rsidP="00FB523E">
      <w:pPr>
        <w:pStyle w:val="Corpodetexto"/>
        <w:widowControl/>
        <w:spacing w:line="240" w:lineRule="auto"/>
        <w:rPr>
          <w:i/>
          <w:strike/>
        </w:rPr>
      </w:pPr>
      <w:r w:rsidRPr="00873D43">
        <w:rPr>
          <w:i/>
          <w:strike/>
        </w:rPr>
        <w:t>5) e</w:t>
      </w:r>
      <w:r w:rsidR="00FB523E" w:rsidRPr="00873D43">
        <w:rPr>
          <w:i/>
          <w:strike/>
        </w:rPr>
        <w:t xml:space="preserve">xcetua-se dos controles referentes a esta lista a substância </w:t>
      </w:r>
      <w:proofErr w:type="spellStart"/>
      <w:r w:rsidR="00FB523E" w:rsidRPr="00873D43">
        <w:rPr>
          <w:i/>
          <w:strike/>
        </w:rPr>
        <w:t>canabidiol</w:t>
      </w:r>
      <w:proofErr w:type="spellEnd"/>
      <w:r w:rsidR="00FB523E" w:rsidRPr="00873D43">
        <w:rPr>
          <w:i/>
          <w:strike/>
        </w:rPr>
        <w:t>, que está relacionada na lista “C1” deste regulamento.</w:t>
      </w:r>
    </w:p>
    <w:p w:rsidR="00FE1867" w:rsidRPr="00873D43" w:rsidRDefault="00FE1867" w:rsidP="00FB523E">
      <w:pPr>
        <w:pStyle w:val="Corpodetexto"/>
        <w:widowControl/>
        <w:spacing w:line="240" w:lineRule="auto"/>
        <w:rPr>
          <w:i/>
          <w:strike/>
        </w:rPr>
      </w:pPr>
      <w:r w:rsidRPr="00873D43">
        <w:rPr>
          <w:i/>
          <w:strike/>
        </w:rPr>
        <w:t xml:space="preserve">6) excetua-se das disposições legais </w:t>
      </w:r>
      <w:r w:rsidR="000E32F5" w:rsidRPr="00873D43">
        <w:rPr>
          <w:i/>
          <w:strike/>
        </w:rPr>
        <w:t xml:space="preserve">deste Regulamento Técnico a substância papaverina, bem como </w:t>
      </w:r>
      <w:r w:rsidRPr="00873D43">
        <w:rPr>
          <w:i/>
          <w:strike/>
        </w:rPr>
        <w:t xml:space="preserve">as formulações que a contenham, </w:t>
      </w:r>
      <w:r w:rsidR="000E32F5" w:rsidRPr="00873D43">
        <w:rPr>
          <w:i/>
          <w:strike/>
        </w:rPr>
        <w:t>desde</w:t>
      </w:r>
      <w:r w:rsidRPr="00873D43">
        <w:rPr>
          <w:i/>
          <w:strike/>
        </w:rPr>
        <w:t xml:space="preserve"> que </w:t>
      </w:r>
      <w:r w:rsidR="000E32F5" w:rsidRPr="00873D43">
        <w:rPr>
          <w:i/>
          <w:strike/>
        </w:rPr>
        <w:t xml:space="preserve">estas </w:t>
      </w:r>
      <w:r w:rsidRPr="00873D43">
        <w:rPr>
          <w:i/>
          <w:strike/>
        </w:rPr>
        <w:t xml:space="preserve">não </w:t>
      </w:r>
      <w:r w:rsidR="000E32F5" w:rsidRPr="00873D43">
        <w:rPr>
          <w:i/>
          <w:strike/>
        </w:rPr>
        <w:t>possuam</w:t>
      </w:r>
      <w:r w:rsidRPr="00873D43">
        <w:rPr>
          <w:i/>
          <w:strike/>
        </w:rPr>
        <w:t xml:space="preserve"> outras sub</w:t>
      </w:r>
      <w:r w:rsidR="002A5339" w:rsidRPr="00873D43">
        <w:rPr>
          <w:i/>
          <w:strike/>
        </w:rPr>
        <w:t>s</w:t>
      </w:r>
      <w:r w:rsidRPr="00873D43">
        <w:rPr>
          <w:i/>
          <w:strike/>
        </w:rPr>
        <w:t>tânc</w:t>
      </w:r>
      <w:r w:rsidR="00743F83" w:rsidRPr="00873D43">
        <w:rPr>
          <w:i/>
          <w:strike/>
        </w:rPr>
        <w:t>ias sujeitas ao controle especial da Portaria SVS/MS nº 344/98.</w:t>
      </w:r>
    </w:p>
    <w:p w:rsidR="000273FC" w:rsidRPr="00873D43" w:rsidRDefault="000273FC" w:rsidP="00FB523E">
      <w:pPr>
        <w:pStyle w:val="Corpodetexto"/>
        <w:widowControl/>
        <w:spacing w:line="240" w:lineRule="auto"/>
        <w:rPr>
          <w:i/>
          <w:strike/>
        </w:rPr>
      </w:pPr>
      <w:r w:rsidRPr="00873D43">
        <w:rPr>
          <w:i/>
          <w:strike/>
        </w:rPr>
        <w:t xml:space="preserve">7) </w:t>
      </w:r>
      <w:r w:rsidR="003A04DE" w:rsidRPr="00873D43">
        <w:rPr>
          <w:i/>
          <w:strike/>
        </w:rPr>
        <w:t xml:space="preserve">fica permitida, excepcionalmente, </w:t>
      </w:r>
      <w:r w:rsidRPr="00873D43">
        <w:rPr>
          <w:i/>
          <w:strike/>
        </w:rPr>
        <w:t xml:space="preserve">a importação </w:t>
      </w:r>
      <w:r w:rsidR="003A04DE" w:rsidRPr="00873D43">
        <w:rPr>
          <w:i/>
          <w:strike/>
        </w:rPr>
        <w:t>d</w:t>
      </w:r>
      <w:r w:rsidR="009744AF" w:rsidRPr="00873D43">
        <w:rPr>
          <w:i/>
          <w:strike/>
        </w:rPr>
        <w:t xml:space="preserve">e produtos </w:t>
      </w:r>
      <w:r w:rsidR="006507DF" w:rsidRPr="00873D43">
        <w:rPr>
          <w:i/>
          <w:strike/>
        </w:rPr>
        <w:t xml:space="preserve">que possuam as substâncias </w:t>
      </w:r>
      <w:proofErr w:type="spellStart"/>
      <w:r w:rsidR="006507DF" w:rsidRPr="00873D43">
        <w:rPr>
          <w:i/>
          <w:strike/>
        </w:rPr>
        <w:t>canabidiol</w:t>
      </w:r>
      <w:proofErr w:type="spellEnd"/>
      <w:r w:rsidR="006507DF" w:rsidRPr="00873D43">
        <w:rPr>
          <w:i/>
          <w:strike/>
        </w:rPr>
        <w:t xml:space="preserve"> e/ou </w:t>
      </w:r>
      <w:proofErr w:type="spellStart"/>
      <w:r w:rsidR="006507DF" w:rsidRPr="00873D43">
        <w:rPr>
          <w:i/>
          <w:strike/>
        </w:rPr>
        <w:t>tetrahidrocannabinol</w:t>
      </w:r>
      <w:proofErr w:type="spellEnd"/>
      <w:r w:rsidR="006507DF" w:rsidRPr="00873D43">
        <w:rPr>
          <w:i/>
          <w:strike/>
        </w:rPr>
        <w:t xml:space="preserve"> (THC)</w:t>
      </w:r>
      <w:r w:rsidR="003A04DE" w:rsidRPr="00873D43">
        <w:rPr>
          <w:i/>
          <w:strike/>
        </w:rPr>
        <w:t>, quando</w:t>
      </w:r>
      <w:r w:rsidRPr="00873D43">
        <w:rPr>
          <w:i/>
          <w:strike/>
        </w:rPr>
        <w:t xml:space="preserve"> realizada por pessoa física</w:t>
      </w:r>
      <w:r w:rsidR="00D97DA4" w:rsidRPr="00873D43">
        <w:rPr>
          <w:i/>
          <w:strike/>
        </w:rPr>
        <w:t>,</w:t>
      </w:r>
      <w:r w:rsidR="00D97DA4" w:rsidRPr="00873D43">
        <w:rPr>
          <w:strike/>
          <w:kern w:val="0"/>
        </w:rPr>
        <w:t xml:space="preserve"> </w:t>
      </w:r>
      <w:r w:rsidRPr="00873D43">
        <w:rPr>
          <w:i/>
          <w:strike/>
        </w:rPr>
        <w:t xml:space="preserve">para uso próprio, para tratamento de saúde, </w:t>
      </w:r>
      <w:r w:rsidR="00D97DA4" w:rsidRPr="00873D43">
        <w:rPr>
          <w:i/>
          <w:strike/>
        </w:rPr>
        <w:t xml:space="preserve">mediante prescrição </w:t>
      </w:r>
      <w:r w:rsidR="006507DF" w:rsidRPr="00873D43">
        <w:rPr>
          <w:i/>
          <w:strike/>
        </w:rPr>
        <w:t>médica</w:t>
      </w:r>
      <w:r w:rsidR="00D97DA4" w:rsidRPr="00873D43">
        <w:rPr>
          <w:i/>
          <w:strike/>
        </w:rPr>
        <w:t xml:space="preserve">, </w:t>
      </w:r>
      <w:r w:rsidR="00C66C9C" w:rsidRPr="00873D43">
        <w:rPr>
          <w:i/>
          <w:strike/>
        </w:rPr>
        <w:t xml:space="preserve">aplicando-se os mesmos requisitos estabelecidos pela </w:t>
      </w:r>
      <w:r w:rsidRPr="00873D43">
        <w:rPr>
          <w:i/>
          <w:strike/>
        </w:rPr>
        <w:t>R</w:t>
      </w:r>
      <w:r w:rsidR="004F2C90" w:rsidRPr="00873D43">
        <w:rPr>
          <w:i/>
          <w:strike/>
        </w:rPr>
        <w:t>esolução da Diretoria Colegiada</w:t>
      </w:r>
      <w:r w:rsidRPr="00873D43">
        <w:rPr>
          <w:i/>
          <w:strike/>
        </w:rPr>
        <w:t xml:space="preserve"> - RDC nº 17, de 6 de maio de 2015.</w:t>
      </w:r>
    </w:p>
    <w:p w:rsidR="00B4779A" w:rsidRPr="00873D43" w:rsidRDefault="00B4779A" w:rsidP="00B4779A">
      <w:pPr>
        <w:pStyle w:val="Corpodetexto"/>
        <w:widowControl/>
        <w:spacing w:line="240" w:lineRule="auto"/>
        <w:rPr>
          <w:strike/>
        </w:rPr>
      </w:pPr>
    </w:p>
    <w:p w:rsidR="00B4779A" w:rsidRPr="00873D43" w:rsidRDefault="00B4779A" w:rsidP="00B4779A">
      <w:pPr>
        <w:pStyle w:val="Ttulo"/>
        <w:rPr>
          <w:rFonts w:ascii="Times New Roman" w:hAnsi="Times New Roman"/>
          <w:b w:val="0"/>
          <w:bCs w:val="0"/>
          <w:strike/>
          <w:sz w:val="24"/>
          <w:szCs w:val="24"/>
        </w:rPr>
      </w:pPr>
    </w:p>
    <w:p w:rsidR="00B4779A" w:rsidRPr="00873D43" w:rsidRDefault="00B4779A" w:rsidP="00B4779A">
      <w:pPr>
        <w:pStyle w:val="Ttulo"/>
        <w:rPr>
          <w:rFonts w:ascii="Times New Roman" w:hAnsi="Times New Roman"/>
          <w:b w:val="0"/>
          <w:bCs w:val="0"/>
          <w:strike/>
          <w:sz w:val="24"/>
          <w:szCs w:val="24"/>
        </w:rPr>
      </w:pPr>
      <w:r w:rsidRPr="00873D43">
        <w:rPr>
          <w:rFonts w:ascii="Times New Roman" w:hAnsi="Times New Roman"/>
          <w:b w:val="0"/>
          <w:bCs w:val="0"/>
          <w:strike/>
          <w:sz w:val="24"/>
          <w:szCs w:val="24"/>
        </w:rPr>
        <w:t>LISTA - F</w:t>
      </w:r>
    </w:p>
    <w:p w:rsidR="00B4779A" w:rsidRPr="00873D43" w:rsidRDefault="00B4779A" w:rsidP="00B4779A">
      <w:pPr>
        <w:pStyle w:val="Ttulo4"/>
        <w:widowControl/>
        <w:rPr>
          <w:b w:val="0"/>
          <w:bCs w:val="0"/>
          <w:strike/>
          <w:sz w:val="24"/>
          <w:szCs w:val="24"/>
        </w:rPr>
      </w:pPr>
      <w:r w:rsidRPr="00873D43">
        <w:rPr>
          <w:b w:val="0"/>
          <w:bCs w:val="0"/>
          <w:strike/>
          <w:sz w:val="24"/>
          <w:szCs w:val="24"/>
        </w:rPr>
        <w:t>LISTA DAS SUBSTÂNCIAS DE USO PROSCRITO NO BRASIL</w:t>
      </w:r>
    </w:p>
    <w:p w:rsidR="00B4779A" w:rsidRPr="00873D43" w:rsidRDefault="00B4779A" w:rsidP="00B4779A">
      <w:pPr>
        <w:tabs>
          <w:tab w:val="left" w:pos="6663"/>
        </w:tabs>
        <w:jc w:val="both"/>
        <w:rPr>
          <w:b/>
          <w:bCs/>
          <w:strike/>
        </w:rPr>
      </w:pP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LISTA F1 - SUBSTÂNCIAS ENTORPECENTES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tbl>
      <w:tblPr>
        <w:tblW w:w="10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57"/>
        <w:gridCol w:w="425"/>
        <w:gridCol w:w="6237"/>
      </w:tblGrid>
      <w:tr w:rsidR="00E65106" w:rsidRPr="00873D43" w:rsidTr="008F3D72">
        <w:tc>
          <w:tcPr>
            <w:tcW w:w="496" w:type="dxa"/>
          </w:tcPr>
          <w:p w:rsidR="00E65106" w:rsidRPr="00873D43" w:rsidRDefault="009871B6" w:rsidP="00786EB4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</w:t>
            </w:r>
            <w:r w:rsidR="00E65106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E65106" w:rsidRPr="00873D43" w:rsidRDefault="00E65106" w:rsidP="00786EB4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3-METILFENTANILA</w:t>
            </w:r>
          </w:p>
        </w:tc>
        <w:tc>
          <w:tcPr>
            <w:tcW w:w="425" w:type="dxa"/>
          </w:tcPr>
          <w:p w:rsidR="00E65106" w:rsidRPr="00873D43" w:rsidRDefault="00E65106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E65106" w:rsidRPr="00873D43" w:rsidRDefault="00E65106" w:rsidP="00786EB4">
            <w:pPr>
              <w:jc w:val="both"/>
              <w:rPr>
                <w:strike/>
              </w:rPr>
            </w:pP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-(3-METIL-1-(FENETIL-4-PIPERIDIL)PROPIONANILIDA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8F3D72" w:rsidRPr="00873D43" w:rsidTr="008F3D72">
        <w:tc>
          <w:tcPr>
            <w:tcW w:w="496" w:type="dxa"/>
          </w:tcPr>
          <w:p w:rsidR="008F3D72" w:rsidRPr="00873D43" w:rsidRDefault="008F3D72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57" w:type="dxa"/>
          </w:tcPr>
          <w:p w:rsidR="008F3D72" w:rsidRPr="00873D43" w:rsidRDefault="008F3D72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ACETILFENTANIL</w:t>
            </w:r>
          </w:p>
        </w:tc>
        <w:tc>
          <w:tcPr>
            <w:tcW w:w="425" w:type="dxa"/>
          </w:tcPr>
          <w:p w:rsidR="008F3D72" w:rsidRPr="00873D43" w:rsidRDefault="008F3D72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8F3D72" w:rsidRPr="00873D43" w:rsidRDefault="008F3D72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873D43" w:rsidTr="008F3D72">
        <w:tc>
          <w:tcPr>
            <w:tcW w:w="496" w:type="dxa"/>
          </w:tcPr>
          <w:p w:rsidR="00266481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B4779A" w:rsidRPr="00873D43" w:rsidRDefault="008F3D72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871B6" w:rsidRPr="00873D43" w:rsidTr="008F3D72">
        <w:tc>
          <w:tcPr>
            <w:tcW w:w="496" w:type="dxa"/>
          </w:tcPr>
          <w:p w:rsidR="009871B6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9871B6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9871B6" w:rsidRPr="00873D43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9871B6" w:rsidRPr="00873D43" w:rsidRDefault="009871B6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9871B6" w:rsidRPr="00873D43" w:rsidRDefault="009871B6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8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-METILTIOFENTANILA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-[1-[1-METIL-2-(2-TIENIl)ETIL]-4-PIPERIDIL]PROPIONANILIDA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9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i/>
                <w:iCs/>
                <w:strike/>
              </w:rPr>
            </w:pPr>
            <w:r w:rsidRPr="00873D43">
              <w:rPr>
                <w:i/>
                <w:iCs/>
                <w:strike/>
              </w:rPr>
              <w:t>BETA</w:t>
            </w:r>
            <w:r w:rsidRPr="00873D43">
              <w:rPr>
                <w:strike/>
              </w:rPr>
              <w:t>-HIDROXI-3-METILFENTANILA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jc w:val="both"/>
              <w:rPr>
                <w:i/>
                <w:iCs/>
                <w:strike/>
              </w:rPr>
            </w:pP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-[1-(</w:t>
            </w:r>
            <w:r w:rsidRPr="00873D43">
              <w:rPr>
                <w:i/>
                <w:iCs/>
                <w:strike/>
              </w:rPr>
              <w:t>BETA</w:t>
            </w:r>
            <w:r w:rsidRPr="00873D43">
              <w:rPr>
                <w:strike/>
              </w:rPr>
              <w:t>-HIDROXIFENETIL)-3-METIL-4-PIPERIDIL]PROPIONANILIDA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11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</w:t>
            </w:r>
            <w:r w:rsidRPr="00873D43">
              <w:rPr>
                <w:i/>
                <w:iCs/>
                <w:strike/>
              </w:rPr>
              <w:t>META</w:t>
            </w:r>
            <w:r w:rsidRPr="00873D43">
              <w:rPr>
                <w:strike/>
              </w:rPr>
              <w:t>-HIDROXIFENIL-1-METIL-4-PROPIONILPIPERIDINA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ÉSTER METÍLICO DA BENZOILECGONINA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13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DESOMORFINA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DIIDRODEOXIMORFINA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14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  <w:vAlign w:val="center"/>
          </w:tcPr>
          <w:p w:rsidR="00B4779A" w:rsidRPr="00873D43" w:rsidRDefault="00B4779A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  <w:r w:rsidR="00B4779A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16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ETORFINA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TETRAHIDRO-7-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-(1-HIDROXI-1-METILBUTIL)-6,14-</w:t>
            </w:r>
            <w:r w:rsidRPr="00873D43">
              <w:rPr>
                <w:i/>
                <w:iCs/>
                <w:strike/>
              </w:rPr>
              <w:t>ENDO</w:t>
            </w:r>
            <w:r w:rsidRPr="00873D43">
              <w:rPr>
                <w:strike/>
              </w:rPr>
              <w:t>ETENO-ORIPAVINA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17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HEROÍNA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DIACETILMORFINA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18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MDPV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1-(1,3-BENZODIOXOL-5-IL)-2-(PIRROLIDIN-1-IL)-1-PENTANONA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19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MPPP</w:t>
            </w:r>
          </w:p>
          <w:p w:rsidR="001560F0" w:rsidRPr="00873D43" w:rsidRDefault="001560F0" w:rsidP="00B4779A">
            <w:pPr>
              <w:jc w:val="both"/>
              <w:rPr>
                <w:strike/>
              </w:rPr>
            </w:pPr>
          </w:p>
        </w:tc>
        <w:tc>
          <w:tcPr>
            <w:tcW w:w="425" w:type="dxa"/>
          </w:tcPr>
          <w:p w:rsidR="00B4779A" w:rsidRPr="00873D43" w:rsidRDefault="00B4779A" w:rsidP="000E4BF1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1-METIL-4-FENIL-4-PROPIONATO DE PIPERIDINA (ÉSTER)</w:t>
            </w:r>
          </w:p>
        </w:tc>
      </w:tr>
      <w:tr w:rsidR="008F3D72" w:rsidRPr="00873D43" w:rsidTr="008F3D72">
        <w:tc>
          <w:tcPr>
            <w:tcW w:w="496" w:type="dxa"/>
          </w:tcPr>
          <w:p w:rsidR="008F3D72" w:rsidRPr="00873D43" w:rsidRDefault="008F3D72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20.</w:t>
            </w:r>
          </w:p>
        </w:tc>
        <w:tc>
          <w:tcPr>
            <w:tcW w:w="2957" w:type="dxa"/>
          </w:tcPr>
          <w:p w:rsidR="008F3D72" w:rsidRPr="00873D43" w:rsidRDefault="008F3D72" w:rsidP="00B4779A">
            <w:pPr>
              <w:jc w:val="both"/>
              <w:rPr>
                <w:iCs/>
                <w:strike/>
              </w:rPr>
            </w:pPr>
            <w:r w:rsidRPr="00873D43">
              <w:rPr>
                <w:iCs/>
                <w:strike/>
              </w:rPr>
              <w:t>MT-45</w:t>
            </w:r>
          </w:p>
        </w:tc>
        <w:tc>
          <w:tcPr>
            <w:tcW w:w="425" w:type="dxa"/>
          </w:tcPr>
          <w:p w:rsidR="008F3D72" w:rsidRPr="00873D43" w:rsidRDefault="008F3D72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8F3D72" w:rsidRPr="00873D43" w:rsidRDefault="008F3D72" w:rsidP="00B4779A">
            <w:pPr>
              <w:rPr>
                <w:strike/>
              </w:rPr>
            </w:pPr>
            <w:r w:rsidRPr="00873D43">
              <w:rPr>
                <w:strike/>
              </w:rPr>
              <w:t>1-CICLOHEXIL-4-(1,2-DIFENILETIL)PIPERAZINA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1A1E36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21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i/>
                <w:iCs/>
                <w:strike/>
              </w:rPr>
              <w:t>PARA</w:t>
            </w:r>
            <w:r w:rsidRPr="00873D43">
              <w:rPr>
                <w:strike/>
              </w:rPr>
              <w:t>-FLUOROFENTANILA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4’-FLUORO-</w:t>
            </w: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-(1-FENETIL-4-PIPERIDIL])PROPIONANILIDA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266481" w:rsidP="001A1E36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</w:t>
            </w:r>
            <w:r w:rsidR="001A1E36" w:rsidRPr="00873D43">
              <w:rPr>
                <w:strike/>
              </w:rPr>
              <w:t>2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i/>
                <w:iCs/>
                <w:strike/>
              </w:rPr>
            </w:pPr>
            <w:r w:rsidRPr="00873D43">
              <w:rPr>
                <w:strike/>
              </w:rPr>
              <w:t>PEPAP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tabs>
                <w:tab w:val="left" w:pos="360"/>
              </w:tabs>
              <w:rPr>
                <w:strike/>
              </w:rPr>
            </w:pPr>
            <w:r w:rsidRPr="00873D43">
              <w:rPr>
                <w:strike/>
              </w:rPr>
              <w:t>1-FENETIL-4-FENIL-4-ACETATO DE PIPERIDINA (ÉSTER)</w:t>
            </w:r>
          </w:p>
        </w:tc>
      </w:tr>
      <w:tr w:rsidR="00B4779A" w:rsidRPr="00873D43" w:rsidTr="008F3D72">
        <w:tc>
          <w:tcPr>
            <w:tcW w:w="496" w:type="dxa"/>
          </w:tcPr>
          <w:p w:rsidR="00B4779A" w:rsidRPr="00873D43" w:rsidRDefault="001A1E36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23</w:t>
            </w:r>
            <w:r w:rsidR="00B4779A" w:rsidRPr="00873D43">
              <w:rPr>
                <w:strike/>
              </w:rPr>
              <w:t>.</w:t>
            </w:r>
          </w:p>
        </w:tc>
        <w:tc>
          <w:tcPr>
            <w:tcW w:w="2957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TIOFENTANILA</w:t>
            </w:r>
          </w:p>
        </w:tc>
        <w:tc>
          <w:tcPr>
            <w:tcW w:w="425" w:type="dxa"/>
          </w:tcPr>
          <w:p w:rsidR="00B4779A" w:rsidRPr="00873D43" w:rsidRDefault="00B4779A" w:rsidP="000E4BF1">
            <w:pPr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237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-[1-[2-(TIENIL)ETIL]-4-PIPERIDIL]PROPIONANILIDA</w:t>
            </w:r>
          </w:p>
        </w:tc>
      </w:tr>
    </w:tbl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color w:val="FF0000"/>
        </w:rPr>
      </w:pPr>
      <w:r w:rsidRPr="00873D43">
        <w:rPr>
          <w:i/>
          <w:iCs/>
          <w:strike/>
        </w:rPr>
        <w:t>1.2.todos os ésteres e derivados da substância ECGONINA</w:t>
      </w:r>
      <w:r w:rsidRPr="00873D43">
        <w:rPr>
          <w:i/>
          <w:strike/>
        </w:rPr>
        <w:t xml:space="preserve"> que sejam transformáveis em ECGONINA E COCAÍNA.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i/>
          <w:iCs/>
          <w:strike/>
          <w:sz w:val="24"/>
          <w:szCs w:val="24"/>
        </w:rPr>
      </w:pP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LISTA F2 - SUBSTÂNCIAS PSICOTRÓPICAS</w:t>
      </w:r>
    </w:p>
    <w:p w:rsidR="00054586" w:rsidRPr="00873D43" w:rsidRDefault="00054586" w:rsidP="00B4779A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</w:p>
    <w:p w:rsidR="00054586" w:rsidRPr="00873D43" w:rsidRDefault="00A17938" w:rsidP="00815634">
      <w:pPr>
        <w:pStyle w:val="Cabealho"/>
        <w:widowControl/>
        <w:tabs>
          <w:tab w:val="clear" w:pos="4419"/>
          <w:tab w:val="clear" w:pos="8838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 xml:space="preserve">a) </w:t>
      </w:r>
      <w:r w:rsidR="00054586" w:rsidRPr="00873D43">
        <w:rPr>
          <w:strike/>
          <w:sz w:val="24"/>
          <w:szCs w:val="24"/>
        </w:rPr>
        <w:t>SUBSTÂNCIAS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7"/>
        <w:gridCol w:w="3175"/>
        <w:gridCol w:w="418"/>
        <w:gridCol w:w="6623"/>
      </w:tblGrid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1.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(+) – LISÉRGIDA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LSD; LSD-25; 9,10-DIDEHIDRO-</w:t>
            </w:r>
            <w:r w:rsidRPr="00873D43">
              <w:rPr>
                <w:i/>
                <w:iCs/>
                <w:strike/>
                <w:color w:val="000000"/>
              </w:rPr>
              <w:t>N,N</w:t>
            </w:r>
            <w:r w:rsidRPr="00873D43">
              <w:rPr>
                <w:strike/>
                <w:color w:val="000000"/>
              </w:rPr>
              <w:t>-DIETIL-6-METILERGOLINA-8</w:t>
            </w:r>
            <w:r w:rsidRPr="00873D43">
              <w:rPr>
                <w:i/>
                <w:iCs/>
                <w:strike/>
                <w:color w:val="000000"/>
              </w:rPr>
              <w:t>BETA</w:t>
            </w:r>
            <w:r w:rsidRPr="00873D43">
              <w:rPr>
                <w:strike/>
                <w:color w:val="000000"/>
              </w:rPr>
              <w:t>-CARBOXAMIDA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2C-B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4-BROMO-2,5-DIMETOXIFENILETILAMINA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2C-C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4-CLORO-2,5-DIMETOXIFENILETILAMINA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2C-D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4-METIL-2,5-DIMETOXIFENILETILAMINA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2C-E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4-ETIL-2,5-DIMETOXIFENILETILAMINA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2C-F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4-FLUOR-2,5-DIMETOXIFENILETILAMINA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7.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2C-I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4-IODO-2,5-DIMETOXIFENILETILAMINA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8.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2C-T-2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4-ETIL-TIO-2,5-DIMETOXIFENILETILAMINA</w:t>
            </w:r>
          </w:p>
        </w:tc>
      </w:tr>
      <w:tr w:rsidR="00B4779A" w:rsidRPr="00873D43" w:rsidTr="001D4AB5">
        <w:trPr>
          <w:jc w:val="center"/>
        </w:trPr>
        <w:tc>
          <w:tcPr>
            <w:tcW w:w="568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9.</w:t>
            </w:r>
          </w:p>
        </w:tc>
        <w:tc>
          <w:tcPr>
            <w:tcW w:w="3260" w:type="dxa"/>
          </w:tcPr>
          <w:p w:rsidR="00B4779A" w:rsidRPr="00873D43" w:rsidRDefault="00B4779A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2C-T-7</w:t>
            </w:r>
          </w:p>
        </w:tc>
        <w:tc>
          <w:tcPr>
            <w:tcW w:w="425" w:type="dxa"/>
          </w:tcPr>
          <w:p w:rsidR="00B4779A" w:rsidRPr="00873D43" w:rsidRDefault="00B4779A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4779A" w:rsidRPr="00873D43" w:rsidRDefault="00B4779A" w:rsidP="00B4779A">
            <w:pPr>
              <w:rPr>
                <w:strike/>
              </w:rPr>
            </w:pPr>
            <w:r w:rsidRPr="00873D43">
              <w:rPr>
                <w:strike/>
              </w:rPr>
              <w:t>2,5-DIMETOXI-4-PROPILTIOFENILETILAMINA (2C-T-7)</w:t>
            </w:r>
          </w:p>
        </w:tc>
      </w:tr>
      <w:tr w:rsidR="008F3D72" w:rsidRPr="00873D43" w:rsidTr="001D4AB5">
        <w:trPr>
          <w:jc w:val="center"/>
        </w:trPr>
        <w:tc>
          <w:tcPr>
            <w:tcW w:w="568" w:type="dxa"/>
          </w:tcPr>
          <w:p w:rsidR="008F3D72" w:rsidRPr="00873D43" w:rsidRDefault="008F3D72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10.</w:t>
            </w:r>
          </w:p>
        </w:tc>
        <w:tc>
          <w:tcPr>
            <w:tcW w:w="3260" w:type="dxa"/>
          </w:tcPr>
          <w:p w:rsidR="008F3D72" w:rsidRPr="00873D43" w:rsidRDefault="008F3D72" w:rsidP="00B4779A">
            <w:pPr>
              <w:jc w:val="both"/>
              <w:rPr>
                <w:strike/>
                <w:color w:val="303030"/>
              </w:rPr>
            </w:pPr>
            <w:r w:rsidRPr="00873D43">
              <w:rPr>
                <w:strike/>
                <w:color w:val="303030"/>
              </w:rPr>
              <w:t>4-AcO-DMT</w:t>
            </w:r>
          </w:p>
        </w:tc>
        <w:tc>
          <w:tcPr>
            <w:tcW w:w="425" w:type="dxa"/>
          </w:tcPr>
          <w:p w:rsidR="008F3D72" w:rsidRPr="00873D43" w:rsidRDefault="008F3D72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8F3D72" w:rsidRPr="00873D43" w:rsidRDefault="008F3D72" w:rsidP="00710F2F">
            <w:pPr>
              <w:rPr>
                <w:strike/>
                <w:color w:val="303030"/>
              </w:rPr>
            </w:pPr>
            <w:r w:rsidRPr="00873D43">
              <w:rPr>
                <w:strike/>
                <w:color w:val="303030"/>
              </w:rPr>
              <w:t>4-ACETOXI-N, N-DIMETILTRIPTAMINA</w:t>
            </w:r>
          </w:p>
        </w:tc>
      </w:tr>
      <w:tr w:rsidR="008F3D72" w:rsidRPr="00873D43" w:rsidTr="001D4AB5">
        <w:trPr>
          <w:jc w:val="center"/>
        </w:trPr>
        <w:tc>
          <w:tcPr>
            <w:tcW w:w="568" w:type="dxa"/>
          </w:tcPr>
          <w:p w:rsidR="008F3D72" w:rsidRPr="00873D43" w:rsidRDefault="008F3D72" w:rsidP="00B4779A">
            <w:pPr>
              <w:jc w:val="both"/>
              <w:rPr>
                <w:b/>
                <w:strike/>
              </w:rPr>
            </w:pPr>
            <w:r w:rsidRPr="00873D43">
              <w:rPr>
                <w:b/>
                <w:strike/>
              </w:rPr>
              <w:t>11.</w:t>
            </w:r>
          </w:p>
        </w:tc>
        <w:tc>
          <w:tcPr>
            <w:tcW w:w="3260" w:type="dxa"/>
          </w:tcPr>
          <w:p w:rsidR="008F3D72" w:rsidRPr="00873D43" w:rsidRDefault="008F3D72" w:rsidP="00B4779A">
            <w:pPr>
              <w:jc w:val="both"/>
              <w:rPr>
                <w:b/>
                <w:strike/>
                <w:color w:val="303030"/>
              </w:rPr>
            </w:pPr>
            <w:r w:rsidRPr="00873D43">
              <w:rPr>
                <w:b/>
                <w:strike/>
                <w:color w:val="303030"/>
              </w:rPr>
              <w:t>4-Cl-ALFA-PVP</w:t>
            </w:r>
          </w:p>
        </w:tc>
        <w:tc>
          <w:tcPr>
            <w:tcW w:w="425" w:type="dxa"/>
          </w:tcPr>
          <w:p w:rsidR="008F3D72" w:rsidRPr="00873D43" w:rsidRDefault="008F3D72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8F3D72" w:rsidRPr="00873D43" w:rsidRDefault="008F3D72" w:rsidP="00710F2F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1-(4-CLOROFENIL)-2-(PIRROLIDIN-1-IL)PENTAN-1-ONA</w:t>
            </w:r>
          </w:p>
        </w:tc>
      </w:tr>
      <w:tr w:rsidR="008F3D72" w:rsidRPr="00873D43" w:rsidTr="001D4AB5">
        <w:trPr>
          <w:jc w:val="center"/>
        </w:trPr>
        <w:tc>
          <w:tcPr>
            <w:tcW w:w="568" w:type="dxa"/>
          </w:tcPr>
          <w:p w:rsidR="008F3D72" w:rsidRPr="00873D43" w:rsidRDefault="008F3D72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12.</w:t>
            </w:r>
          </w:p>
        </w:tc>
        <w:tc>
          <w:tcPr>
            <w:tcW w:w="3260" w:type="dxa"/>
          </w:tcPr>
          <w:p w:rsidR="008F3D72" w:rsidRPr="00873D43" w:rsidRDefault="008F3D72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4-BROMOMETCATINONA</w:t>
            </w:r>
          </w:p>
        </w:tc>
        <w:tc>
          <w:tcPr>
            <w:tcW w:w="425" w:type="dxa"/>
          </w:tcPr>
          <w:p w:rsidR="008F3D72" w:rsidRPr="00873D43" w:rsidRDefault="008F3D72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8F3D72" w:rsidRPr="00873D43" w:rsidRDefault="008F3D72" w:rsidP="00B4779A">
            <w:pPr>
              <w:rPr>
                <w:strike/>
              </w:rPr>
            </w:pPr>
            <w:r w:rsidRPr="00873D43">
              <w:rPr>
                <w:strike/>
              </w:rPr>
              <w:t>4-BMC; BREFEDRONA; 1-(4-BROMOFENIL)-2-(METILAMINO)PROPAN-1-ONA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FB30D0" w:rsidRPr="00873D43" w:rsidRDefault="00071FCC" w:rsidP="00710F2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</w:t>
            </w:r>
            <w:r w:rsidR="00710F2F" w:rsidRPr="00873D43">
              <w:rPr>
                <w:strike/>
              </w:rPr>
              <w:t>3</w:t>
            </w:r>
            <w:r w:rsidR="00FB30D0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4-FA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67228E" w:rsidRPr="00873D43" w:rsidRDefault="0067228E" w:rsidP="00B4779A">
            <w:pPr>
              <w:rPr>
                <w:strike/>
              </w:rPr>
            </w:pPr>
            <w:r w:rsidRPr="00873D43">
              <w:rPr>
                <w:strike/>
              </w:rPr>
              <w:t>4-FLUOROANFETAMINA; 1-(4-FLUOROFENIL) PROPAN-2-AMINA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67228E" w:rsidRPr="00873D43" w:rsidRDefault="00710F2F" w:rsidP="002034E5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14</w:t>
            </w:r>
            <w:r w:rsidR="0067228E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4-MEC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67228E" w:rsidRPr="00873D43" w:rsidRDefault="0067228E" w:rsidP="00EF285C">
            <w:pPr>
              <w:rPr>
                <w:strike/>
              </w:rPr>
            </w:pPr>
            <w:r w:rsidRPr="00873D43">
              <w:rPr>
                <w:strike/>
              </w:rPr>
              <w:t>4- METILETILCATINONA;</w:t>
            </w:r>
          </w:p>
          <w:p w:rsidR="0067228E" w:rsidRPr="00873D43" w:rsidRDefault="0067228E" w:rsidP="00EF285C">
            <w:pPr>
              <w:rPr>
                <w:strike/>
              </w:rPr>
            </w:pPr>
            <w:r w:rsidRPr="00873D43">
              <w:rPr>
                <w:strike/>
              </w:rPr>
              <w:t>2-(ETILAMINA)-1-(4-METILFENIL)-PROPAN-1-ONA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67228E" w:rsidRPr="00873D43" w:rsidRDefault="00FB30D0" w:rsidP="00071FCC">
            <w:pPr>
              <w:rPr>
                <w:strike/>
              </w:rPr>
            </w:pPr>
            <w:r w:rsidRPr="00873D43">
              <w:rPr>
                <w:strike/>
              </w:rPr>
              <w:t>1</w:t>
            </w:r>
            <w:r w:rsidR="00710F2F" w:rsidRPr="00873D43">
              <w:rPr>
                <w:strike/>
              </w:rPr>
              <w:t>5</w:t>
            </w:r>
            <w:r w:rsidR="0067228E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4-METILAMINOREX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67228E" w:rsidRPr="00873D43" w:rsidRDefault="0067228E" w:rsidP="00B4779A">
            <w:pPr>
              <w:rPr>
                <w:strike/>
              </w:rPr>
            </w:pPr>
            <w:r w:rsidRPr="00873D43">
              <w:rPr>
                <w:strike/>
              </w:rPr>
              <w:t>(</w:t>
            </w:r>
            <w:r w:rsidRPr="00873D43">
              <w:rPr>
                <w:strike/>
              </w:rPr>
              <w:sym w:font="Symbol" w:char="F0B1"/>
            </w:r>
            <w:r w:rsidRPr="00873D43">
              <w:rPr>
                <w:strike/>
              </w:rPr>
              <w:t>)-</w:t>
            </w:r>
            <w:r w:rsidRPr="00873D43">
              <w:rPr>
                <w:i/>
                <w:iCs/>
                <w:strike/>
              </w:rPr>
              <w:t>CIS</w:t>
            </w:r>
            <w:r w:rsidRPr="00873D43">
              <w:rPr>
                <w:strike/>
              </w:rPr>
              <w:t xml:space="preserve">-2-AMINO-4-METIL-5-FENIL-2-OXAZOLINA 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67228E" w:rsidRPr="00873D43" w:rsidRDefault="00710F2F" w:rsidP="002034E5">
            <w:pPr>
              <w:rPr>
                <w:strike/>
              </w:rPr>
            </w:pPr>
            <w:r w:rsidRPr="00873D43">
              <w:rPr>
                <w:strike/>
              </w:rPr>
              <w:t>16</w:t>
            </w:r>
            <w:r w:rsidR="0067228E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67228E" w:rsidRPr="00873D43" w:rsidRDefault="0067228E" w:rsidP="00B4779A">
            <w:pPr>
              <w:rPr>
                <w:strike/>
              </w:rPr>
            </w:pPr>
            <w:r w:rsidRPr="00873D43">
              <w:rPr>
                <w:strike/>
              </w:rPr>
              <w:t>4-METILTIOANFETAMINA</w:t>
            </w:r>
          </w:p>
        </w:tc>
      </w:tr>
      <w:tr w:rsidR="00930703" w:rsidRPr="00873D43" w:rsidTr="001D4AB5">
        <w:trPr>
          <w:jc w:val="center"/>
        </w:trPr>
        <w:tc>
          <w:tcPr>
            <w:tcW w:w="568" w:type="dxa"/>
          </w:tcPr>
          <w:p w:rsidR="00930703" w:rsidRPr="00873D43" w:rsidRDefault="00353269" w:rsidP="00724799">
            <w:pPr>
              <w:rPr>
                <w:strike/>
              </w:rPr>
            </w:pPr>
            <w:r w:rsidRPr="00873D43">
              <w:rPr>
                <w:strike/>
              </w:rPr>
              <w:t>17.</w:t>
            </w:r>
          </w:p>
        </w:tc>
        <w:tc>
          <w:tcPr>
            <w:tcW w:w="3260" w:type="dxa"/>
          </w:tcPr>
          <w:p w:rsidR="00930703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4,4’- DMAR</w:t>
            </w:r>
          </w:p>
        </w:tc>
        <w:tc>
          <w:tcPr>
            <w:tcW w:w="425" w:type="dxa"/>
          </w:tcPr>
          <w:p w:rsidR="00930703" w:rsidRPr="00873D43" w:rsidRDefault="00353269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930703" w:rsidRPr="00873D43" w:rsidRDefault="00353269" w:rsidP="00B4779A">
            <w:pPr>
              <w:rPr>
                <w:strike/>
              </w:rPr>
            </w:pPr>
            <w:r w:rsidRPr="00873D43">
              <w:rPr>
                <w:strike/>
              </w:rPr>
              <w:t>4,4’- DIMETILAMINOREX; 4-METIL-5-(4-METILFENIL)-4,5-DIHIDRO-1,3-OXAZOL-2-AMINA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724799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18.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b/>
                <w:strike/>
                <w:sz w:val="24"/>
                <w:szCs w:val="24"/>
              </w:rPr>
            </w:pPr>
            <w:r w:rsidRPr="00873D43">
              <w:rPr>
                <w:b/>
                <w:strike/>
                <w:sz w:val="24"/>
                <w:szCs w:val="24"/>
              </w:rPr>
              <w:t>5-APB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1-(BENZOFURAN-5-IL)PROPAN-2-AMINA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724799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19.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b/>
                <w:strike/>
                <w:sz w:val="24"/>
                <w:szCs w:val="24"/>
              </w:rPr>
            </w:pPr>
            <w:r w:rsidRPr="00873D43">
              <w:rPr>
                <w:b/>
                <w:strike/>
                <w:sz w:val="24"/>
                <w:szCs w:val="24"/>
              </w:rPr>
              <w:t>5-APDB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1-(2,3-DIHIDROBENZOFURAN-5-IL)PROPAN-2-AMINA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724799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20.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b/>
                <w:strike/>
                <w:sz w:val="24"/>
                <w:szCs w:val="24"/>
              </w:rPr>
            </w:pPr>
            <w:r w:rsidRPr="00873D43">
              <w:rPr>
                <w:b/>
                <w:strike/>
                <w:sz w:val="24"/>
                <w:szCs w:val="24"/>
              </w:rPr>
              <w:t>5-EAPB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1-(BENZOFURAN-5-IL)-N-ETILPROPAN-2-AMINA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724799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21.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b/>
                <w:strike/>
                <w:sz w:val="24"/>
                <w:szCs w:val="24"/>
              </w:rPr>
            </w:pPr>
            <w:r w:rsidRPr="00873D43">
              <w:rPr>
                <w:b/>
                <w:strike/>
                <w:sz w:val="24"/>
                <w:szCs w:val="24"/>
              </w:rPr>
              <w:t>5-MAPDB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1-(2,3-DIHIDROBENZOFURAN-5-IL)-N-METILPROPAN-2-AMINA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67228E" w:rsidRPr="00873D43" w:rsidRDefault="00710F2F" w:rsidP="00724799">
            <w:pPr>
              <w:rPr>
                <w:strike/>
              </w:rPr>
            </w:pPr>
            <w:r w:rsidRPr="00873D43">
              <w:rPr>
                <w:strike/>
              </w:rPr>
              <w:t>22</w:t>
            </w:r>
            <w:r w:rsidR="00724799" w:rsidRPr="00873D43">
              <w:rPr>
                <w:strike/>
              </w:rPr>
              <w:t xml:space="preserve">.    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67228E" w:rsidRPr="00873D43" w:rsidRDefault="00466CC9" w:rsidP="00B4779A">
            <w:pPr>
              <w:rPr>
                <w:strike/>
              </w:rPr>
            </w:pPr>
            <w:r w:rsidRPr="00873D43">
              <w:rPr>
                <w:b/>
                <w:strike/>
              </w:rPr>
              <w:t>5F-APINACA</w:t>
            </w:r>
            <w:r w:rsidRPr="00873D43">
              <w:rPr>
                <w:strike/>
              </w:rPr>
              <w:t xml:space="preserve">; </w:t>
            </w:r>
            <w:r w:rsidR="0067228E" w:rsidRPr="00873D43">
              <w:rPr>
                <w:strike/>
              </w:rPr>
              <w:t>N-(1-ADAMANTIL)-1-(5-FLUOROPENTIL)INDAZOL-3-CARBOXAMIDA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67228E" w:rsidRPr="00873D43" w:rsidRDefault="00710F2F" w:rsidP="002034E5">
            <w:pPr>
              <w:rPr>
                <w:strike/>
              </w:rPr>
            </w:pPr>
            <w:r w:rsidRPr="00873D43">
              <w:rPr>
                <w:strike/>
              </w:rPr>
              <w:t>23</w:t>
            </w:r>
            <w:r w:rsidR="0067228E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67228E" w:rsidRPr="00873D43" w:rsidRDefault="0067228E" w:rsidP="00B4779A">
            <w:pPr>
              <w:rPr>
                <w:strike/>
              </w:rPr>
            </w:pPr>
            <w:r w:rsidRPr="00873D43">
              <w:rPr>
                <w:strike/>
              </w:rPr>
              <w:t>2,3-DIHIDRO-5-IODO-1H-INDENO-2-AMINA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2034E5">
            <w:pPr>
              <w:rPr>
                <w:strike/>
              </w:rPr>
            </w:pPr>
            <w:r w:rsidRPr="00873D43">
              <w:rPr>
                <w:strike/>
              </w:rPr>
              <w:t>24.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5-MeO-AMT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strike/>
              </w:rPr>
            </w:pPr>
            <w:r w:rsidRPr="00873D43">
              <w:rPr>
                <w:strike/>
              </w:rPr>
              <w:t>5-METOXI-ALFA-METILTRIPTAMINA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2034E5">
            <w:pPr>
              <w:rPr>
                <w:strike/>
              </w:rPr>
            </w:pPr>
            <w:r w:rsidRPr="00873D43">
              <w:rPr>
                <w:strike/>
              </w:rPr>
              <w:t>25.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5-MeO-DIPT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strike/>
              </w:rPr>
            </w:pPr>
            <w:r w:rsidRPr="00873D43">
              <w:rPr>
                <w:strike/>
              </w:rPr>
              <w:t>5-METOXI-N,N-DIISOPROPILTRIPTAMINA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2034E5">
            <w:pPr>
              <w:rPr>
                <w:strike/>
              </w:rPr>
            </w:pPr>
            <w:r w:rsidRPr="00873D43">
              <w:rPr>
                <w:strike/>
              </w:rPr>
              <w:t>26.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5-MeO-DMT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strike/>
              </w:rPr>
            </w:pPr>
            <w:r w:rsidRPr="00873D43">
              <w:rPr>
                <w:strike/>
              </w:rPr>
              <w:t>5-METOXI-N,N-DIMETILTRIPTAMINA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2034E5">
            <w:pPr>
              <w:rPr>
                <w:strike/>
              </w:rPr>
            </w:pPr>
            <w:r w:rsidRPr="00873D43">
              <w:rPr>
                <w:strike/>
              </w:rPr>
              <w:t>27.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5-MeO-MIPT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strike/>
              </w:rPr>
            </w:pPr>
            <w:r w:rsidRPr="00873D43">
              <w:rPr>
                <w:strike/>
              </w:rPr>
              <w:t>5-METOXI-N,N-METIL ISOPROPILTRIPTAMINA</w:t>
            </w:r>
          </w:p>
        </w:tc>
      </w:tr>
      <w:tr w:rsidR="0067228E" w:rsidRPr="00873D43" w:rsidTr="001D4AB5">
        <w:trPr>
          <w:jc w:val="center"/>
        </w:trPr>
        <w:tc>
          <w:tcPr>
            <w:tcW w:w="568" w:type="dxa"/>
          </w:tcPr>
          <w:p w:rsidR="006D22CD" w:rsidRPr="00873D43" w:rsidRDefault="00710F2F" w:rsidP="002034E5">
            <w:pPr>
              <w:rPr>
                <w:strike/>
              </w:rPr>
            </w:pPr>
            <w:r w:rsidRPr="00873D43">
              <w:rPr>
                <w:strike/>
              </w:rPr>
              <w:t>28</w:t>
            </w:r>
            <w:r w:rsidR="006D22C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67228E" w:rsidRPr="00873D43" w:rsidRDefault="0067228E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425" w:type="dxa"/>
          </w:tcPr>
          <w:p w:rsidR="0067228E" w:rsidRPr="00873D43" w:rsidRDefault="0067228E" w:rsidP="00BB77F4">
            <w:pPr>
              <w:pStyle w:val="Cabealho"/>
              <w:widowControl/>
              <w:tabs>
                <w:tab w:val="clear" w:pos="4419"/>
                <w:tab w:val="clear" w:pos="8838"/>
              </w:tabs>
              <w:jc w:val="center"/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67228E" w:rsidRPr="00873D43" w:rsidRDefault="0067228E" w:rsidP="00B4779A">
            <w:pPr>
              <w:rPr>
                <w:strike/>
              </w:rPr>
            </w:pPr>
            <w:r w:rsidRPr="00873D43">
              <w:rPr>
                <w:strike/>
              </w:rPr>
              <w:t>2-(4-BROMO-2,5-DIMETOXI-FENIL)-N-[(2-METOXIFENIL)METIL]ETANOAMINA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710F2F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29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strike/>
              </w:rPr>
            </w:pPr>
            <w:r w:rsidRPr="00873D43">
              <w:rPr>
                <w:strike/>
              </w:rPr>
              <w:t>2-(4-CLORO-2,5-DIMETOXI-FENIL)-N-[(2-METOXIFENIL)METIL]ETANOAMINA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710F2F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30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25D-NBOMe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710F2F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31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25E-NBOMe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710F2F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32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25H-NBOMe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2-(2,5-DIMETOXI-FENIL)-N-[(2-METOXIFENIL)METIL]ETANOAMINA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AD0AA1">
            <w:pPr>
              <w:jc w:val="both"/>
              <w:rPr>
                <w:b/>
                <w:strike/>
              </w:rPr>
            </w:pPr>
            <w:r w:rsidRPr="00873D43">
              <w:rPr>
                <w:b/>
                <w:strike/>
              </w:rPr>
              <w:t>33.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jc w:val="both"/>
              <w:rPr>
                <w:b/>
                <w:strike/>
              </w:rPr>
            </w:pPr>
            <w:r w:rsidRPr="00873D43">
              <w:rPr>
                <w:b/>
                <w:strike/>
              </w:rPr>
              <w:t>25I-NBOH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2CI-NBOH; 2-({[2-(4-IODO-2,5-DIMETOXIFENIL)ETIL]AMINO}METIL)FENOL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34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25I-NBOMe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35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25N-NBOMe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071FCC" w:rsidP="00466CC9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</w:t>
            </w:r>
            <w:r w:rsidR="00466CC9" w:rsidRPr="00873D43">
              <w:rPr>
                <w:strike/>
              </w:rPr>
              <w:t>6</w:t>
            </w:r>
            <w:r w:rsidR="005F3E37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25P-NBOMe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37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25T2-NBOMe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38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25T4-NBOMe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39</w:t>
            </w:r>
            <w:r w:rsidR="00AD0AA1" w:rsidRPr="00873D43">
              <w:rPr>
                <w:strike/>
                <w:color w:val="000000"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25T7-NBOMe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353269" w:rsidRPr="00873D43" w:rsidTr="001D4AB5">
        <w:trPr>
          <w:jc w:val="center"/>
        </w:trPr>
        <w:tc>
          <w:tcPr>
            <w:tcW w:w="568" w:type="dxa"/>
          </w:tcPr>
          <w:p w:rsidR="00353269" w:rsidRPr="00873D43" w:rsidRDefault="0035326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40.</w:t>
            </w:r>
          </w:p>
        </w:tc>
        <w:tc>
          <w:tcPr>
            <w:tcW w:w="3260" w:type="dxa"/>
          </w:tcPr>
          <w:p w:rsidR="00353269" w:rsidRPr="00873D43" w:rsidRDefault="00353269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ALFA-PVP</w:t>
            </w:r>
          </w:p>
        </w:tc>
        <w:tc>
          <w:tcPr>
            <w:tcW w:w="425" w:type="dxa"/>
          </w:tcPr>
          <w:p w:rsidR="00353269" w:rsidRPr="00873D43" w:rsidRDefault="00353269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353269" w:rsidRPr="00873D43" w:rsidRDefault="00353269" w:rsidP="00B4779A">
            <w:pPr>
              <w:rPr>
                <w:strike/>
              </w:rPr>
            </w:pPr>
            <w:r w:rsidRPr="00873D43">
              <w:rPr>
                <w:strike/>
              </w:rPr>
              <w:t>1-FENIL-2-(PIRROLIDIN-1-IL)PENTAN-1-ONA)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41</w:t>
            </w:r>
            <w:r w:rsidR="00AD0AA1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AKB48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466CC9" w:rsidP="00B4779A">
            <w:pPr>
              <w:rPr>
                <w:iCs/>
                <w:strike/>
              </w:rPr>
            </w:pPr>
            <w:r w:rsidRPr="00873D43">
              <w:rPr>
                <w:b/>
                <w:strike/>
              </w:rPr>
              <w:t>APINACA</w:t>
            </w:r>
            <w:r w:rsidRPr="00873D43">
              <w:rPr>
                <w:strike/>
              </w:rPr>
              <w:t xml:space="preserve">; </w:t>
            </w:r>
            <w:r w:rsidR="00AD0AA1" w:rsidRPr="00873D43">
              <w:rPr>
                <w:strike/>
              </w:rPr>
              <w:t>N-ADAMANTIL-1-PENTILINDAZOL-3-CARBOXAMIDA</w:t>
            </w:r>
          </w:p>
        </w:tc>
      </w:tr>
      <w:tr w:rsidR="00AD0AA1" w:rsidRPr="00873D43" w:rsidTr="001D4AB5">
        <w:trPr>
          <w:jc w:val="center"/>
        </w:trPr>
        <w:tc>
          <w:tcPr>
            <w:tcW w:w="568" w:type="dxa"/>
          </w:tcPr>
          <w:p w:rsidR="00AD0AA1" w:rsidRPr="00873D43" w:rsidRDefault="00466CC9" w:rsidP="00AD0AA1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42</w:t>
            </w:r>
            <w:r w:rsidR="00AD0AA1" w:rsidRPr="00873D43">
              <w:rPr>
                <w:strike/>
              </w:rPr>
              <w:t xml:space="preserve">. </w:t>
            </w:r>
          </w:p>
        </w:tc>
        <w:tc>
          <w:tcPr>
            <w:tcW w:w="3260" w:type="dxa"/>
          </w:tcPr>
          <w:p w:rsidR="00AD0AA1" w:rsidRPr="00873D43" w:rsidRDefault="00AD0AA1" w:rsidP="00B4779A">
            <w:pPr>
              <w:jc w:val="both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AM-2201</w:t>
            </w:r>
          </w:p>
        </w:tc>
        <w:tc>
          <w:tcPr>
            <w:tcW w:w="425" w:type="dxa"/>
          </w:tcPr>
          <w:p w:rsidR="00AD0AA1" w:rsidRPr="00873D43" w:rsidRDefault="00AD0AA1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AD0AA1" w:rsidRPr="00873D43" w:rsidRDefault="00AD0AA1" w:rsidP="00B4779A">
            <w:pPr>
              <w:rPr>
                <w:iCs/>
                <w:strike/>
              </w:rPr>
            </w:pPr>
            <w:r w:rsidRPr="00873D43">
              <w:rPr>
                <w:iCs/>
                <w:strike/>
              </w:rPr>
              <w:t>(1-(5-FLUOROPENTIL)-1H-INDOL-3-IL)-1-NAFTALENIL- 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43</w:t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  <w:p w:rsidR="00BC23ED" w:rsidRPr="00873D43" w:rsidRDefault="00466CC9" w:rsidP="00406E6F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44</w:t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AMT</w:t>
            </w:r>
          </w:p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BENZOFETAMINA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i/>
                <w:iCs/>
                <w:strike/>
              </w:rPr>
            </w:pPr>
            <w:r w:rsidRPr="00873D43">
              <w:rPr>
                <w:strike/>
              </w:rPr>
              <w:t>ALFA-METILTRIPTAMINA</w:t>
            </w:r>
          </w:p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-BENZIL-</w:t>
            </w: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,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-DIMETILFENETILAMINA</w:t>
            </w:r>
          </w:p>
        </w:tc>
      </w:tr>
      <w:tr w:rsidR="003351B7" w:rsidRPr="00873D43" w:rsidTr="001D4AB5">
        <w:trPr>
          <w:trHeight w:val="845"/>
          <w:jc w:val="center"/>
        </w:trPr>
        <w:tc>
          <w:tcPr>
            <w:tcW w:w="568" w:type="dxa"/>
          </w:tcPr>
          <w:p w:rsidR="003351B7" w:rsidRPr="00873D43" w:rsidRDefault="003351B7" w:rsidP="00406E6F">
            <w:pPr>
              <w:jc w:val="both"/>
              <w:rPr>
                <w:b/>
                <w:strike/>
              </w:rPr>
            </w:pPr>
            <w:r w:rsidRPr="00873D43">
              <w:rPr>
                <w:b/>
                <w:strike/>
              </w:rPr>
              <w:t>45.</w:t>
            </w:r>
          </w:p>
        </w:tc>
        <w:tc>
          <w:tcPr>
            <w:tcW w:w="3260" w:type="dxa"/>
          </w:tcPr>
          <w:p w:rsidR="003351B7" w:rsidRPr="00873D43" w:rsidRDefault="003351B7" w:rsidP="00B4779A">
            <w:pPr>
              <w:jc w:val="both"/>
              <w:rPr>
                <w:b/>
                <w:strike/>
              </w:rPr>
            </w:pPr>
            <w:r w:rsidRPr="00873D43">
              <w:rPr>
                <w:b/>
                <w:strike/>
              </w:rPr>
              <w:t>BETACETO-DMBDB</w:t>
            </w:r>
          </w:p>
        </w:tc>
        <w:tc>
          <w:tcPr>
            <w:tcW w:w="425" w:type="dxa"/>
          </w:tcPr>
          <w:p w:rsidR="003351B7" w:rsidRPr="00873D43" w:rsidRDefault="003351B7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3351B7" w:rsidRPr="00873D43" w:rsidRDefault="0093055E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βk</w:t>
            </w:r>
            <w:r w:rsidR="003351B7" w:rsidRPr="00873D43">
              <w:rPr>
                <w:b/>
                <w:strike/>
              </w:rPr>
              <w:t>-DMBDB; DIBUTILONA; METILBUTILONA; 1- BENZO[D] [1,3]DIOXOL-5-IL)-2-(DIMETILAMINO)BUTAN-1-ONA</w:t>
            </w:r>
          </w:p>
        </w:tc>
      </w:tr>
      <w:tr w:rsidR="0088315B" w:rsidRPr="00873D43" w:rsidTr="001D4AB5">
        <w:trPr>
          <w:jc w:val="center"/>
        </w:trPr>
        <w:tc>
          <w:tcPr>
            <w:tcW w:w="568" w:type="dxa"/>
          </w:tcPr>
          <w:p w:rsidR="0088315B" w:rsidRPr="00873D43" w:rsidRDefault="0088315B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46.</w:t>
            </w:r>
          </w:p>
        </w:tc>
        <w:tc>
          <w:tcPr>
            <w:tcW w:w="3260" w:type="dxa"/>
          </w:tcPr>
          <w:p w:rsidR="0088315B" w:rsidRPr="00873D43" w:rsidRDefault="0088315B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BROLANFETAMINA</w:t>
            </w:r>
          </w:p>
        </w:tc>
        <w:tc>
          <w:tcPr>
            <w:tcW w:w="425" w:type="dxa"/>
          </w:tcPr>
          <w:p w:rsidR="0088315B" w:rsidRPr="00873D43" w:rsidRDefault="0088315B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88315B" w:rsidRPr="00873D43" w:rsidRDefault="0088315B" w:rsidP="00B4779A">
            <w:pPr>
              <w:rPr>
                <w:strike/>
              </w:rPr>
            </w:pPr>
            <w:r w:rsidRPr="00873D43">
              <w:rPr>
                <w:strike/>
              </w:rPr>
              <w:t>DOB; (</w:t>
            </w:r>
            <w:r w:rsidRPr="00873D43">
              <w:rPr>
                <w:strike/>
              </w:rPr>
              <w:sym w:font="Symbol" w:char="F0B1"/>
            </w:r>
            <w:r w:rsidRPr="00873D43">
              <w:rPr>
                <w:strike/>
              </w:rPr>
              <w:t>)-4-BROMO-2,5-DIMETOXI-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-METILFENETILAMINA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47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BZP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1-BENZILPIPERAZINA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48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pStyle w:val="BodyText2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pStyle w:val="BodyText2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49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DET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3-[2-(DIETILAMINO)ETIL]INDOL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36A90" w:rsidRPr="00873D43" w:rsidRDefault="00466CC9" w:rsidP="00406E6F">
            <w:pPr>
              <w:jc w:val="both"/>
              <w:rPr>
                <w:b/>
                <w:strike/>
              </w:rPr>
            </w:pPr>
            <w:r w:rsidRPr="00873D43">
              <w:rPr>
                <w:strike/>
              </w:rPr>
              <w:t>50</w:t>
            </w:r>
            <w:r w:rsidR="00B36A90" w:rsidRPr="00873D43">
              <w:rPr>
                <w:b/>
                <w:strike/>
              </w:rPr>
              <w:t>.</w:t>
            </w:r>
          </w:p>
          <w:p w:rsidR="00A34EC5" w:rsidRPr="00873D43" w:rsidRDefault="00A34EC5" w:rsidP="00406E6F">
            <w:pPr>
              <w:jc w:val="both"/>
              <w:rPr>
                <w:strike/>
              </w:rPr>
            </w:pPr>
          </w:p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51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36A90" w:rsidRPr="00873D43" w:rsidRDefault="00B36A90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DIHIDRO-LSD</w:t>
            </w:r>
          </w:p>
          <w:p w:rsidR="00A34EC5" w:rsidRPr="00873D43" w:rsidRDefault="00A34EC5" w:rsidP="00B4779A">
            <w:pPr>
              <w:jc w:val="both"/>
              <w:rPr>
                <w:strike/>
              </w:rPr>
            </w:pPr>
          </w:p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DMA</w:t>
            </w:r>
          </w:p>
        </w:tc>
        <w:tc>
          <w:tcPr>
            <w:tcW w:w="425" w:type="dxa"/>
          </w:tcPr>
          <w:p w:rsidR="00B36A90" w:rsidRPr="00873D43" w:rsidRDefault="00B36A90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  <w:p w:rsidR="00A34EC5" w:rsidRPr="00873D43" w:rsidRDefault="00A34EC5" w:rsidP="00BB77F4">
            <w:pPr>
              <w:jc w:val="center"/>
              <w:rPr>
                <w:strike/>
              </w:rPr>
            </w:pPr>
          </w:p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36A90" w:rsidRPr="00873D43" w:rsidRDefault="00A34EC5" w:rsidP="00B4779A">
            <w:pPr>
              <w:rPr>
                <w:b/>
                <w:strike/>
              </w:rPr>
            </w:pPr>
            <w:r w:rsidRPr="00873D43">
              <w:rPr>
                <w:strike/>
              </w:rPr>
              <w:t>(8β)-N,N-DIETIL-6-METIL-9,10-DIDEHIDRO-2,3-DIHIDROERGOLINA-8-CARBOXAMIDA</w:t>
            </w:r>
          </w:p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(</w:t>
            </w:r>
            <w:r w:rsidRPr="00873D43">
              <w:rPr>
                <w:strike/>
              </w:rPr>
              <w:sym w:font="Symbol" w:char="F0B1"/>
            </w:r>
            <w:r w:rsidRPr="00873D43">
              <w:rPr>
                <w:strike/>
              </w:rPr>
              <w:t>)-2,5-DIMETOXI-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-METILFENETILAMINA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DMAA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caps/>
                <w:strike/>
              </w:rPr>
            </w:pPr>
            <w:r w:rsidRPr="00873D43">
              <w:rPr>
                <w:caps/>
                <w:strike/>
              </w:rPr>
              <w:t>4-metilhexan-2-amina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53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DMHP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3-(1,2-DIMETILHEPTIL)-7,8,9,10-TETRAHIDRO-6,6,9-TRIMETIL-6</w:t>
            </w:r>
            <w:r w:rsidRPr="00873D43">
              <w:rPr>
                <w:i/>
                <w:iCs/>
                <w:strike/>
              </w:rPr>
              <w:t>H</w:t>
            </w:r>
            <w:r w:rsidRPr="00873D43">
              <w:rPr>
                <w:strike/>
              </w:rPr>
              <w:t>-DIBENZO[</w:t>
            </w:r>
            <w:r w:rsidRPr="00873D43">
              <w:rPr>
                <w:i/>
                <w:iCs/>
                <w:strike/>
              </w:rPr>
              <w:t>B</w:t>
            </w:r>
            <w:r w:rsidRPr="00873D43">
              <w:rPr>
                <w:strike/>
              </w:rPr>
              <w:t>,</w:t>
            </w:r>
            <w:r w:rsidRPr="00873D43">
              <w:rPr>
                <w:i/>
                <w:iCs/>
                <w:strike/>
              </w:rPr>
              <w:t>D</w:t>
            </w:r>
            <w:r w:rsidRPr="00873D43">
              <w:rPr>
                <w:strike/>
              </w:rPr>
              <w:t>]PIRANO-1-OL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54</w:t>
            </w:r>
            <w:r w:rsidR="00BC23ED" w:rsidRPr="00873D43">
              <w:rPr>
                <w:strike/>
                <w:color w:val="000000"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DMT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 xml:space="preserve">3-[2-(DIMETILAMINO)ETIL] INDOL ; </w:t>
            </w:r>
            <w:r w:rsidRPr="00873D43">
              <w:rPr>
                <w:i/>
                <w:iCs/>
                <w:strike/>
              </w:rPr>
              <w:t>N,N</w:t>
            </w:r>
            <w:r w:rsidRPr="00873D43">
              <w:rPr>
                <w:strike/>
              </w:rPr>
              <w:t>-DIMETILTRIPTAMINA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55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DOC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4-CLORO-2,5-DIMETOXIANFETAMINA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56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DOET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(</w:t>
            </w:r>
            <w:r w:rsidRPr="00873D43">
              <w:rPr>
                <w:strike/>
              </w:rPr>
              <w:sym w:font="Symbol" w:char="F0B1"/>
            </w:r>
            <w:r w:rsidRPr="00873D43">
              <w:rPr>
                <w:strike/>
              </w:rPr>
              <w:t>)–4-ETIL-2,5-DIMETOXI-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-METILFENETILAMINA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57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DOI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4-IODO-2,5-DIMETOXIANFETAMINA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58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EAM-2201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450B1E">
            <w:pPr>
              <w:rPr>
                <w:strike/>
              </w:rPr>
            </w:pPr>
            <w:r w:rsidRPr="00873D43">
              <w:rPr>
                <w:strike/>
              </w:rPr>
              <w:t>(1-(5-FLUOROPENTIL)-1H-INDOL-3-IL)-(4-ETIL-1-NAFTALENIL)-METANONA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59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ERGINA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 xml:space="preserve">LSA (AMIDA DO ÁCIDO D-LISÉRGICO) 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60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ETICICLIDINA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 xml:space="preserve">PCE ; </w:t>
            </w:r>
            <w:r w:rsidRPr="00873D43">
              <w:rPr>
                <w:i/>
                <w:iCs/>
                <w:strike/>
              </w:rPr>
              <w:t>N</w:t>
            </w:r>
            <w:r w:rsidRPr="00873D43">
              <w:rPr>
                <w:strike/>
              </w:rPr>
              <w:t>-ETIL-1-FENILCICLOHEXILAMINA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61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ETILFENIDATO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ACETATO DE ETIL-2-FENIL-2-(PIPERIDIN-2-IL)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ETILONA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βk-MDEA; 1-(1,3-BENZODIOXOL-5-IL)-2-(ETILAMINO)-1-PROPANONA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63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ETRIPTAMINA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3-(2-AMINOBUTIL)INDOL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64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8F7432" w:rsidP="00B4779A">
            <w:pPr>
              <w:rPr>
                <w:strike/>
              </w:rPr>
            </w:pPr>
            <w:r w:rsidRPr="00873D43">
              <w:rPr>
                <w:strike/>
              </w:rPr>
              <w:t>JWH-</w:t>
            </w:r>
            <w:r w:rsidR="00BC23ED" w:rsidRPr="00873D43">
              <w:rPr>
                <w:strike/>
              </w:rPr>
              <w:t>018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65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JWH-071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66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JWH-072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67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JWH-073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68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JWH-081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69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JWH-098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95793A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70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JWH-122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71</w:t>
            </w:r>
            <w:r w:rsidR="00BC23ED" w:rsidRPr="00873D43">
              <w:rPr>
                <w:strike/>
                <w:color w:val="000000"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JWH-210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72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JWH-250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73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JWH-251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74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JWH-252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307D1E">
            <w:pPr>
              <w:pStyle w:val="BodyText21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75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JWH-253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466CC9" w:rsidP="00406E6F">
            <w:pPr>
              <w:rPr>
                <w:strike/>
              </w:rPr>
            </w:pPr>
            <w:r w:rsidRPr="00873D43">
              <w:rPr>
                <w:strike/>
              </w:rPr>
              <w:t>76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  <w:color w:val="000000"/>
              </w:rPr>
            </w:pPr>
            <w:r w:rsidRPr="00873D43">
              <w:rPr>
                <w:strike/>
                <w:color w:val="000000"/>
              </w:rPr>
              <w:t>MAM-2201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3351B7" w:rsidRPr="00873D43" w:rsidTr="001D4AB5">
        <w:trPr>
          <w:jc w:val="center"/>
        </w:trPr>
        <w:tc>
          <w:tcPr>
            <w:tcW w:w="568" w:type="dxa"/>
          </w:tcPr>
          <w:p w:rsidR="003351B7" w:rsidRPr="00873D43" w:rsidRDefault="003351B7" w:rsidP="00406E6F">
            <w:pPr>
              <w:rPr>
                <w:strike/>
              </w:rPr>
            </w:pPr>
            <w:r w:rsidRPr="00873D43">
              <w:rPr>
                <w:strike/>
              </w:rPr>
              <w:t>77.</w:t>
            </w:r>
          </w:p>
        </w:tc>
        <w:tc>
          <w:tcPr>
            <w:tcW w:w="3260" w:type="dxa"/>
          </w:tcPr>
          <w:p w:rsidR="003351B7" w:rsidRPr="00873D43" w:rsidRDefault="003351B7" w:rsidP="00B4779A">
            <w:pPr>
              <w:rPr>
                <w:strike/>
              </w:rPr>
            </w:pPr>
            <w:r w:rsidRPr="00873D43">
              <w:rPr>
                <w:strike/>
              </w:rPr>
              <w:t>MAM-2201 N-(4-hidroxipentil)</w:t>
            </w:r>
          </w:p>
        </w:tc>
        <w:tc>
          <w:tcPr>
            <w:tcW w:w="425" w:type="dxa"/>
          </w:tcPr>
          <w:p w:rsidR="003351B7" w:rsidRPr="00873D43" w:rsidRDefault="003351B7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3351B7" w:rsidRPr="00873D43" w:rsidRDefault="003351B7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3351B7" w:rsidRPr="00873D43" w:rsidTr="001D4AB5">
        <w:trPr>
          <w:jc w:val="center"/>
        </w:trPr>
        <w:tc>
          <w:tcPr>
            <w:tcW w:w="568" w:type="dxa"/>
          </w:tcPr>
          <w:p w:rsidR="003351B7" w:rsidRPr="00873D43" w:rsidRDefault="003351B7" w:rsidP="00406E6F">
            <w:pPr>
              <w:rPr>
                <w:strike/>
              </w:rPr>
            </w:pPr>
            <w:r w:rsidRPr="00873D43">
              <w:rPr>
                <w:strike/>
              </w:rPr>
              <w:t>78.</w:t>
            </w:r>
          </w:p>
        </w:tc>
        <w:tc>
          <w:tcPr>
            <w:tcW w:w="3260" w:type="dxa"/>
          </w:tcPr>
          <w:p w:rsidR="003351B7" w:rsidRPr="00873D43" w:rsidRDefault="003351B7" w:rsidP="00B4779A">
            <w:pPr>
              <w:rPr>
                <w:strike/>
              </w:rPr>
            </w:pPr>
            <w:r w:rsidRPr="00873D43">
              <w:rPr>
                <w:strike/>
              </w:rPr>
              <w:t>MAM-2201 N-(5-cloropentil)</w:t>
            </w:r>
          </w:p>
        </w:tc>
        <w:tc>
          <w:tcPr>
            <w:tcW w:w="425" w:type="dxa"/>
          </w:tcPr>
          <w:p w:rsidR="003351B7" w:rsidRPr="00873D43" w:rsidRDefault="003351B7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3351B7" w:rsidRPr="00873D43" w:rsidRDefault="003351B7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CD57C3">
            <w:pPr>
              <w:rPr>
                <w:strike/>
              </w:rPr>
            </w:pPr>
            <w:r w:rsidRPr="00873D43">
              <w:rPr>
                <w:strike/>
              </w:rPr>
              <w:t>79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proofErr w:type="spellStart"/>
            <w:r w:rsidRPr="00873D43">
              <w:rPr>
                <w:strike/>
              </w:rPr>
              <w:t>mCPP</w:t>
            </w:r>
            <w:proofErr w:type="spellEnd"/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3351B7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80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MDAI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81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MDE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  <w:vAlign w:val="center"/>
          </w:tcPr>
          <w:p w:rsidR="00BC23ED" w:rsidRPr="00873D43" w:rsidRDefault="00D010C8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b/>
                <w:iCs/>
                <w:strike/>
                <w:sz w:val="24"/>
                <w:szCs w:val="24"/>
              </w:rPr>
              <w:t>MDEA</w:t>
            </w:r>
            <w:r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 xml:space="preserve">; </w:t>
            </w:r>
            <w:r w:rsidR="00BC23ED" w:rsidRPr="00873D43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N-ETIL MDA;</w:t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="00BC23ED"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="00BC23ED"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="00BC23ED"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MDMA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83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MECLOQUALONA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3-(</w:t>
            </w:r>
            <w:r w:rsidRPr="00873D43">
              <w:rPr>
                <w:i/>
                <w:iCs/>
                <w:strike/>
              </w:rPr>
              <w:t>O</w:t>
            </w:r>
            <w:r w:rsidRPr="00873D43">
              <w:rPr>
                <w:strike/>
              </w:rPr>
              <w:t>-CLOROFENIL)-2-METIL-4(3</w:t>
            </w:r>
            <w:r w:rsidRPr="00873D43">
              <w:rPr>
                <w:i/>
                <w:iCs/>
                <w:strike/>
              </w:rPr>
              <w:t>H</w:t>
            </w:r>
            <w:r w:rsidRPr="00873D43">
              <w:rPr>
                <w:strike/>
              </w:rPr>
              <w:t>)-QUINAZOLINONA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84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MEFEDRONA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caps/>
                <w:strike/>
              </w:rPr>
            </w:pPr>
            <w:r w:rsidRPr="00873D43">
              <w:rPr>
                <w:rStyle w:val="atn"/>
                <w:caps/>
                <w:strike/>
              </w:rPr>
              <w:t>2-</w:t>
            </w:r>
            <w:r w:rsidRPr="00873D43">
              <w:rPr>
                <w:rStyle w:val="apple-style-span"/>
                <w:caps/>
                <w:strike/>
              </w:rPr>
              <w:t>metilamino-1</w:t>
            </w:r>
            <w:r w:rsidRPr="00873D43">
              <w:rPr>
                <w:rStyle w:val="atn"/>
                <w:caps/>
                <w:strike/>
              </w:rPr>
              <w:t>-</w:t>
            </w:r>
            <w:r w:rsidRPr="00873D43">
              <w:rPr>
                <w:rStyle w:val="apple-style-span"/>
                <w:caps/>
                <w:strike/>
              </w:rPr>
              <w:t>(4</w:t>
            </w:r>
            <w:r w:rsidRPr="00873D43">
              <w:rPr>
                <w:rStyle w:val="atn"/>
                <w:caps/>
                <w:strike/>
              </w:rPr>
              <w:t>-</w:t>
            </w:r>
            <w:r w:rsidRPr="00873D43">
              <w:rPr>
                <w:rStyle w:val="apple-style-span"/>
                <w:caps/>
                <w:strike/>
              </w:rPr>
              <w:t>metilfenil)-</w:t>
            </w:r>
            <w:r w:rsidRPr="00873D43">
              <w:rPr>
                <w:rStyle w:val="hps"/>
                <w:caps/>
                <w:strike/>
              </w:rPr>
              <w:t>propan</w:t>
            </w:r>
            <w:r w:rsidRPr="00873D43">
              <w:rPr>
                <w:rStyle w:val="atn"/>
                <w:caps/>
                <w:strike/>
              </w:rPr>
              <w:t>-</w:t>
            </w:r>
            <w:r w:rsidRPr="00873D43">
              <w:rPr>
                <w:rStyle w:val="apple-style-span"/>
                <w:caps/>
                <w:strike/>
              </w:rPr>
              <w:t>1-ona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85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MESCALINA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3,4,5-TRIMETOXIFENETILAMINA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86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10489" w:type="dxa"/>
            <w:gridSpan w:val="3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METANFETAMINA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87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METAQUALONA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2-METIL-3-</w:t>
            </w:r>
            <w:r w:rsidRPr="00873D43">
              <w:rPr>
                <w:i/>
                <w:iCs/>
                <w:strike/>
              </w:rPr>
              <w:t>O</w:t>
            </w:r>
            <w:r w:rsidRPr="00873D43">
              <w:rPr>
                <w:strike/>
              </w:rPr>
              <w:t>-TOLIL-4(3</w:t>
            </w:r>
            <w:r w:rsidRPr="00873D43">
              <w:rPr>
                <w:i/>
                <w:iCs/>
                <w:strike/>
              </w:rPr>
              <w:t>H</w:t>
            </w:r>
            <w:r w:rsidRPr="00873D43">
              <w:rPr>
                <w:strike/>
              </w:rPr>
              <w:t>)-QUINAZOLINONA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88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METCATINONA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2-(METILAMINO)-1-FENILPROPAN-1-ONA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89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METILONA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1-(1,3-BENZODIOXOL-5-IL)-2-(METILAMINO)-1- PROPANONA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90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METIOPROPAMINA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N-METIL-1-TIOFEN-2-ILPROPAN-2-AMINA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91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MMDA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5-METOXI-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-METIL-3,4-(METILENODIOXI)FENETILAMINA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92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MXE</w:t>
            </w:r>
          </w:p>
          <w:p w:rsidR="009D6A03" w:rsidRPr="00873D43" w:rsidRDefault="009D6A03" w:rsidP="00B4779A">
            <w:pPr>
              <w:rPr>
                <w:strike/>
              </w:rPr>
            </w:pP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METOXETAMINA; 2-(ETILAMINO)-2-(3-METOXIFENIL)-CICLOHEXANONA</w:t>
            </w:r>
          </w:p>
        </w:tc>
      </w:tr>
      <w:tr w:rsidR="00BB77F4" w:rsidRPr="00873D43" w:rsidTr="001D4AB5">
        <w:trPr>
          <w:jc w:val="center"/>
        </w:trPr>
        <w:tc>
          <w:tcPr>
            <w:tcW w:w="568" w:type="dxa"/>
          </w:tcPr>
          <w:p w:rsidR="00BB77F4" w:rsidRPr="00873D43" w:rsidRDefault="00BB77F4" w:rsidP="00406E6F">
            <w:pPr>
              <w:rPr>
                <w:strike/>
              </w:rPr>
            </w:pPr>
            <w:r w:rsidRPr="00873D43">
              <w:rPr>
                <w:strike/>
              </w:rPr>
              <w:t>93.</w:t>
            </w:r>
          </w:p>
        </w:tc>
        <w:tc>
          <w:tcPr>
            <w:tcW w:w="3260" w:type="dxa"/>
          </w:tcPr>
          <w:p w:rsidR="00BB77F4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>N-ACETIL-3,4-MDMC</w:t>
            </w:r>
          </w:p>
        </w:tc>
        <w:tc>
          <w:tcPr>
            <w:tcW w:w="425" w:type="dxa"/>
          </w:tcPr>
          <w:p w:rsidR="00BB77F4" w:rsidRPr="00873D43" w:rsidRDefault="00BB77F4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B77F4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>N-ACETIL-3,4-METILENODIOXIMETCATINONA; N-ACETILMETILONA; N-[2-(1,3-BENZODIOXOL-5-IL)-1-METIL-2-OXOETIL]-N-METIL-ACETAMIDA</w:t>
            </w:r>
          </w:p>
        </w:tc>
      </w:tr>
      <w:tr w:rsidR="00BB77F4" w:rsidRPr="00873D43" w:rsidTr="001D4AB5">
        <w:trPr>
          <w:jc w:val="center"/>
        </w:trPr>
        <w:tc>
          <w:tcPr>
            <w:tcW w:w="568" w:type="dxa"/>
          </w:tcPr>
          <w:p w:rsidR="00BB77F4" w:rsidRPr="00873D43" w:rsidRDefault="00BB77F4" w:rsidP="00406E6F">
            <w:pPr>
              <w:rPr>
                <w:strike/>
              </w:rPr>
            </w:pPr>
            <w:r w:rsidRPr="00873D43">
              <w:rPr>
                <w:strike/>
              </w:rPr>
              <w:t>94.</w:t>
            </w:r>
          </w:p>
        </w:tc>
        <w:tc>
          <w:tcPr>
            <w:tcW w:w="3260" w:type="dxa"/>
          </w:tcPr>
          <w:p w:rsidR="00BB77F4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>N-ETILCATINONA</w:t>
            </w:r>
          </w:p>
        </w:tc>
        <w:tc>
          <w:tcPr>
            <w:tcW w:w="425" w:type="dxa"/>
          </w:tcPr>
          <w:p w:rsidR="00BB77F4" w:rsidRPr="00873D43" w:rsidRDefault="00BB77F4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B77F4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>2-(ETILAMINA)-1-FENILPROPAN-1-ONA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36A90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95</w:t>
            </w:r>
            <w:r w:rsidR="00B36A90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PARAHEXILA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3-HEXIL-7,8,9,10-TETRAHIDRO-6,6,9-TRIMETIL-6</w:t>
            </w:r>
            <w:r w:rsidRPr="00873D43">
              <w:rPr>
                <w:i/>
                <w:iCs/>
                <w:strike/>
              </w:rPr>
              <w:t>H</w:t>
            </w:r>
            <w:r w:rsidRPr="00873D43">
              <w:rPr>
                <w:strike/>
              </w:rPr>
              <w:t>-DIBENZO[</w:t>
            </w:r>
            <w:r w:rsidRPr="00873D43">
              <w:rPr>
                <w:i/>
                <w:iCs/>
                <w:strike/>
              </w:rPr>
              <w:t>B,D</w:t>
            </w:r>
            <w:r w:rsidRPr="00873D43">
              <w:rPr>
                <w:strike/>
              </w:rPr>
              <w:t>]PIRANO-1-OL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96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PENTEDRONA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2-(METILAMINO)-1-FENIL-PENTAN-1-ONA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97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PMA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i/>
                <w:iCs/>
                <w:strike/>
              </w:rPr>
              <w:t>P</w:t>
            </w:r>
            <w:r w:rsidRPr="00873D43">
              <w:rPr>
                <w:strike/>
              </w:rPr>
              <w:t>-METOXI-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-METILFENETILAMINA</w:t>
            </w:r>
          </w:p>
        </w:tc>
      </w:tr>
      <w:tr w:rsidR="00BB77F4" w:rsidRPr="00873D43" w:rsidTr="001D4AB5">
        <w:trPr>
          <w:jc w:val="center"/>
        </w:trPr>
        <w:tc>
          <w:tcPr>
            <w:tcW w:w="568" w:type="dxa"/>
          </w:tcPr>
          <w:p w:rsidR="00BB77F4" w:rsidRPr="00873D43" w:rsidRDefault="00BB77F4" w:rsidP="00A60743">
            <w:pPr>
              <w:rPr>
                <w:strike/>
              </w:rPr>
            </w:pPr>
            <w:r w:rsidRPr="00873D43">
              <w:rPr>
                <w:strike/>
              </w:rPr>
              <w:t>98.</w:t>
            </w:r>
          </w:p>
        </w:tc>
        <w:tc>
          <w:tcPr>
            <w:tcW w:w="3260" w:type="dxa"/>
          </w:tcPr>
          <w:p w:rsidR="00BB77F4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>PMMA</w:t>
            </w:r>
          </w:p>
        </w:tc>
        <w:tc>
          <w:tcPr>
            <w:tcW w:w="425" w:type="dxa"/>
          </w:tcPr>
          <w:p w:rsidR="00BB77F4" w:rsidRPr="00873D43" w:rsidRDefault="00BB77F4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B77F4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>PARA-METOXIMETANFETAMINA; [1-(4-METOXIFENIL)PROPANO-2-IL](METIL)AZANO]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99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PSILOCIBINA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FOSFATO DIIDROGENADO DE 3-[2-(DIMETILAMINOETIL)]INDOL-4-ILO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100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PSILOCINA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 xml:space="preserve">PSILOTSINA ; 3-[2-(DIMETILAMINO)ETIL]INDOL-4-OL  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101.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ROLICICLIDINA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PHP; PCPY ; 1-(1-FENILCICLOHEXIL)PIRROLIDINA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rPr>
                <w:strike/>
              </w:rPr>
            </w:pPr>
            <w:r w:rsidRPr="00873D43">
              <w:rPr>
                <w:strike/>
              </w:rPr>
              <w:t>102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SALVINORINA 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caps/>
                <w:strike/>
              </w:rPr>
            </w:pPr>
            <w:r w:rsidRPr="00873D43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103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STP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DOM ; 2,5-DIMETOXI-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,4-DIMETILFENETILAMINA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104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pStyle w:val="Cabealho"/>
              <w:widowControl/>
              <w:tabs>
                <w:tab w:val="clear" w:pos="4419"/>
                <w:tab w:val="clear" w:pos="8838"/>
              </w:tabs>
              <w:rPr>
                <w:strike/>
                <w:sz w:val="24"/>
                <w:szCs w:val="24"/>
              </w:rPr>
            </w:pPr>
            <w:r w:rsidRPr="00873D43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pStyle w:val="BodyText2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873D43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105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TENOCICLIDINA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TCP ; 1-[1-(2-TIENIL)CICLOHEXIL]PIPERIDINA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106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pStyle w:val="Recuodecorpodetexto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73D43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THC</w:t>
            </w:r>
          </w:p>
        </w:tc>
      </w:tr>
      <w:tr w:rsidR="00BB77F4" w:rsidRPr="00873D43" w:rsidTr="001D4AB5">
        <w:trPr>
          <w:jc w:val="center"/>
        </w:trPr>
        <w:tc>
          <w:tcPr>
            <w:tcW w:w="568" w:type="dxa"/>
          </w:tcPr>
          <w:p w:rsidR="00BB77F4" w:rsidRPr="00873D43" w:rsidRDefault="00BB77F4" w:rsidP="00406E6F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107.</w:t>
            </w:r>
          </w:p>
        </w:tc>
        <w:tc>
          <w:tcPr>
            <w:tcW w:w="3260" w:type="dxa"/>
          </w:tcPr>
          <w:p w:rsidR="00BB77F4" w:rsidRPr="00873D43" w:rsidRDefault="00BB77F4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TH-PVP</w:t>
            </w:r>
          </w:p>
        </w:tc>
        <w:tc>
          <w:tcPr>
            <w:tcW w:w="425" w:type="dxa"/>
          </w:tcPr>
          <w:p w:rsidR="00BB77F4" w:rsidRPr="00873D43" w:rsidRDefault="00BB77F4" w:rsidP="00BB77F4">
            <w:pPr>
              <w:jc w:val="center"/>
              <w:rPr>
                <w:b/>
                <w:strike/>
              </w:rPr>
            </w:pPr>
            <w:r w:rsidRPr="00873D43">
              <w:rPr>
                <w:b/>
                <w:strike/>
              </w:rPr>
              <w:t>ou</w:t>
            </w:r>
          </w:p>
        </w:tc>
        <w:tc>
          <w:tcPr>
            <w:tcW w:w="6804" w:type="dxa"/>
          </w:tcPr>
          <w:p w:rsidR="00BB77F4" w:rsidRPr="00873D43" w:rsidRDefault="00BB77F4" w:rsidP="00B4779A">
            <w:pPr>
              <w:rPr>
                <w:b/>
                <w:strike/>
              </w:rPr>
            </w:pPr>
            <w:r w:rsidRPr="00873D43">
              <w:rPr>
                <w:b/>
                <w:strike/>
              </w:rPr>
              <w:t>2-(PIRROLIDIN-1-IL)-1-(5,6,7,8-TETRAHIDRONAFTALEN-2-IL)PENTAN-1-ONA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rPr>
                <w:strike/>
              </w:rPr>
            </w:pPr>
            <w:r w:rsidRPr="00873D43">
              <w:rPr>
                <w:strike/>
              </w:rPr>
              <w:t>108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TMA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B77F4" w:rsidP="00B4779A">
            <w:pPr>
              <w:rPr>
                <w:strike/>
              </w:rPr>
            </w:pPr>
            <w:r w:rsidRPr="00873D43">
              <w:rPr>
                <w:strike/>
              </w:rPr>
              <w:t xml:space="preserve"> </w:t>
            </w:r>
            <w:r w:rsidR="00BC23ED" w:rsidRPr="00873D43">
              <w:rPr>
                <w:strike/>
              </w:rPr>
              <w:t>(</w:t>
            </w:r>
            <w:r w:rsidR="00BC23ED" w:rsidRPr="00873D43">
              <w:rPr>
                <w:strike/>
              </w:rPr>
              <w:sym w:font="Symbol" w:char="F0B1"/>
            </w:r>
            <w:r w:rsidR="00BC23ED" w:rsidRPr="00873D43">
              <w:rPr>
                <w:strike/>
              </w:rPr>
              <w:t>)-3,4,5-TRIMETOXI-</w:t>
            </w:r>
            <w:r w:rsidR="00BC23ED" w:rsidRPr="00873D43">
              <w:rPr>
                <w:i/>
                <w:iCs/>
                <w:strike/>
              </w:rPr>
              <w:t>ALFA</w:t>
            </w:r>
            <w:r w:rsidR="00BC23ED" w:rsidRPr="00873D43">
              <w:rPr>
                <w:strike/>
              </w:rPr>
              <w:t>-METILFENETILAMINA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109</w:t>
            </w:r>
            <w:r w:rsidR="00A34EC5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TFMPP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1-(3-TRIFLUORMETILFENIL)PIPERAZINA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110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UR-144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(1-​PENTIL-​1H-​INDOL-​3-​IL)​(2,​2,​3,​3-​TETRAMETILCICLOPROP​IL)​-METANONA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406E6F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111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XLR-11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DC1FA3" w:rsidP="00B4779A">
            <w:pPr>
              <w:rPr>
                <w:strike/>
              </w:rPr>
            </w:pPr>
            <w:r w:rsidRPr="00873D43">
              <w:rPr>
                <w:strike/>
              </w:rPr>
              <w:t>5F-UR-144; [1-(5-FLUOROPENTIL)-1H-INDOL-3-IL](2,2,3,3-TETRAMETILCICLOPROPIL)-METANONA</w:t>
            </w:r>
          </w:p>
        </w:tc>
      </w:tr>
      <w:tr w:rsidR="00BC23ED" w:rsidRPr="00873D43" w:rsidTr="001D4AB5">
        <w:trPr>
          <w:jc w:val="center"/>
        </w:trPr>
        <w:tc>
          <w:tcPr>
            <w:tcW w:w="568" w:type="dxa"/>
          </w:tcPr>
          <w:p w:rsidR="00BC23ED" w:rsidRPr="00873D43" w:rsidRDefault="00D010C8" w:rsidP="00A60743">
            <w:pPr>
              <w:jc w:val="both"/>
              <w:rPr>
                <w:strike/>
              </w:rPr>
            </w:pPr>
            <w:r w:rsidRPr="00873D43">
              <w:rPr>
                <w:strike/>
              </w:rPr>
              <w:t>112</w:t>
            </w:r>
            <w:r w:rsidR="00BC23ED" w:rsidRPr="00873D43">
              <w:rPr>
                <w:strike/>
              </w:rPr>
              <w:t>.</w:t>
            </w:r>
          </w:p>
        </w:tc>
        <w:tc>
          <w:tcPr>
            <w:tcW w:w="3260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strike/>
              </w:rPr>
              <w:t>ZIPEPROL</w:t>
            </w:r>
          </w:p>
        </w:tc>
        <w:tc>
          <w:tcPr>
            <w:tcW w:w="425" w:type="dxa"/>
          </w:tcPr>
          <w:p w:rsidR="00BC23ED" w:rsidRPr="00873D43" w:rsidRDefault="00BC23ED" w:rsidP="00BB77F4">
            <w:pPr>
              <w:jc w:val="center"/>
              <w:rPr>
                <w:strike/>
              </w:rPr>
            </w:pPr>
            <w:r w:rsidRPr="00873D43">
              <w:rPr>
                <w:strike/>
              </w:rPr>
              <w:t>ou</w:t>
            </w:r>
          </w:p>
        </w:tc>
        <w:tc>
          <w:tcPr>
            <w:tcW w:w="6804" w:type="dxa"/>
          </w:tcPr>
          <w:p w:rsidR="00BC23ED" w:rsidRPr="00873D43" w:rsidRDefault="00BC23ED" w:rsidP="00B4779A">
            <w:pPr>
              <w:rPr>
                <w:strike/>
              </w:rPr>
            </w:pP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-(</w:t>
            </w:r>
            <w:r w:rsidRPr="00873D43">
              <w:rPr>
                <w:i/>
                <w:iCs/>
                <w:strike/>
              </w:rPr>
              <w:t>ALFA</w:t>
            </w:r>
            <w:r w:rsidRPr="00873D43">
              <w:rPr>
                <w:strike/>
              </w:rPr>
              <w:t>-METOXIBENZIL)-4-(</w:t>
            </w:r>
            <w:r w:rsidRPr="00873D43">
              <w:rPr>
                <w:i/>
                <w:iCs/>
                <w:strike/>
              </w:rPr>
              <w:t>BETA</w:t>
            </w:r>
            <w:r w:rsidRPr="00873D43">
              <w:rPr>
                <w:strike/>
              </w:rPr>
              <w:t>-METOXIFENETIL)-1-PIPERAZINAETANOL</w:t>
            </w:r>
          </w:p>
        </w:tc>
      </w:tr>
    </w:tbl>
    <w:p w:rsidR="00B4779A" w:rsidRPr="00873D43" w:rsidRDefault="00B4779A" w:rsidP="00B4779A">
      <w:pPr>
        <w:rPr>
          <w:i/>
          <w:iCs/>
          <w:strike/>
        </w:rPr>
      </w:pPr>
    </w:p>
    <w:p w:rsidR="00054586" w:rsidRPr="00873D43" w:rsidRDefault="00054586" w:rsidP="00B4779A">
      <w:pPr>
        <w:rPr>
          <w:i/>
          <w:iCs/>
          <w:strike/>
        </w:rPr>
      </w:pPr>
    </w:p>
    <w:p w:rsidR="00054586" w:rsidRPr="00873D43" w:rsidRDefault="00A17938" w:rsidP="0031041F">
      <w:pPr>
        <w:tabs>
          <w:tab w:val="left" w:pos="360"/>
        </w:tabs>
        <w:jc w:val="both"/>
        <w:rPr>
          <w:iCs/>
          <w:strike/>
        </w:rPr>
      </w:pPr>
      <w:r w:rsidRPr="00873D43">
        <w:rPr>
          <w:iCs/>
          <w:strike/>
        </w:rPr>
        <w:t xml:space="preserve">b) </w:t>
      </w:r>
      <w:r w:rsidR="00054586" w:rsidRPr="00873D43">
        <w:rPr>
          <w:iCs/>
          <w:strike/>
        </w:rPr>
        <w:t>CLASSES ESTRUTURAIS</w:t>
      </w:r>
      <w:r w:rsidR="005708CD" w:rsidRPr="00873D43">
        <w:rPr>
          <w:iCs/>
          <w:strike/>
        </w:rPr>
        <w:t xml:space="preserve"> - </w:t>
      </w:r>
      <w:r w:rsidR="00054586" w:rsidRPr="00873D43">
        <w:rPr>
          <w:iCs/>
          <w:strike/>
        </w:rPr>
        <w:t xml:space="preserve">Ficam também sob controle desta Lista as substâncias </w:t>
      </w:r>
      <w:proofErr w:type="spellStart"/>
      <w:r w:rsidR="00054586" w:rsidRPr="00873D43">
        <w:rPr>
          <w:iCs/>
          <w:strike/>
        </w:rPr>
        <w:t>canabimiméticas</w:t>
      </w:r>
      <w:proofErr w:type="spellEnd"/>
      <w:r w:rsidR="00054586" w:rsidRPr="00873D43">
        <w:rPr>
          <w:iCs/>
          <w:strike/>
        </w:rPr>
        <w:t xml:space="preserve"> que se enquadram nas seguintes classes estruturais:</w:t>
      </w:r>
    </w:p>
    <w:p w:rsidR="00054586" w:rsidRPr="00873D43" w:rsidRDefault="00054586" w:rsidP="00054586">
      <w:pPr>
        <w:pStyle w:val="Corpodetexto"/>
        <w:widowControl/>
        <w:tabs>
          <w:tab w:val="left" w:pos="360"/>
        </w:tabs>
        <w:spacing w:line="240" w:lineRule="auto"/>
        <w:rPr>
          <w:iCs/>
          <w:strike/>
        </w:rPr>
      </w:pPr>
    </w:p>
    <w:p w:rsidR="00054586" w:rsidRPr="00873D43" w:rsidRDefault="0031041F" w:rsidP="0031041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strike/>
          <w:color w:val="212121"/>
        </w:rPr>
      </w:pPr>
      <w:r w:rsidRPr="00873D43">
        <w:rPr>
          <w:strike/>
          <w:color w:val="212121"/>
          <w:lang w:val="pt-PT"/>
        </w:rPr>
        <w:t xml:space="preserve">1. </w:t>
      </w:r>
      <w:r w:rsidR="00054586" w:rsidRPr="00873D43">
        <w:rPr>
          <w:strike/>
          <w:color w:val="212121"/>
          <w:lang w:val="pt-PT"/>
        </w:rPr>
        <w:t>Qualquer substância que apresente uma estrutura 2-(ciclohexil)fenol (estrutura 1):</w:t>
      </w:r>
      <w:r w:rsidR="00054586" w:rsidRPr="00873D43">
        <w:rPr>
          <w:strike/>
          <w:color w:val="212121"/>
          <w:lang w:val="pt-PT"/>
        </w:rPr>
        <w:tab/>
      </w:r>
    </w:p>
    <w:p w:rsidR="00054586" w:rsidRPr="00873D43" w:rsidRDefault="0031041F" w:rsidP="0031041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strike/>
          <w:color w:val="212121"/>
        </w:rPr>
      </w:pPr>
      <w:r w:rsidRPr="00873D43">
        <w:rPr>
          <w:strike/>
          <w:color w:val="212121"/>
        </w:rPr>
        <w:t xml:space="preserve">1.1. </w:t>
      </w:r>
      <w:r w:rsidR="00054586" w:rsidRPr="00873D43">
        <w:rPr>
          <w:strike/>
          <w:color w:val="212121"/>
          <w:lang w:val="pt-PT"/>
        </w:rPr>
        <w:t>Com substituição na posição 1 do anel benzênico por um grupo (–OR1) hidroxil, alcoxi (éter) ou carboxialquil (éster);</w:t>
      </w:r>
    </w:p>
    <w:p w:rsidR="00054586" w:rsidRPr="00873D43" w:rsidRDefault="0031041F" w:rsidP="0031041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strike/>
          <w:color w:val="212121"/>
        </w:rPr>
      </w:pPr>
      <w:r w:rsidRPr="00873D43">
        <w:rPr>
          <w:strike/>
          <w:color w:val="212121"/>
          <w:lang w:val="pt-PT"/>
        </w:rPr>
        <w:t xml:space="preserve">1.2. </w:t>
      </w:r>
      <w:r w:rsidR="00054586" w:rsidRPr="00873D43">
        <w:rPr>
          <w:strike/>
          <w:color w:val="212121"/>
          <w:lang w:val="pt-PT"/>
        </w:rPr>
        <w:t>Substituída na posição 5 (–R2)  do anel benzênico em qualquer extensão;</w:t>
      </w:r>
    </w:p>
    <w:p w:rsidR="00054586" w:rsidRPr="00873D43" w:rsidRDefault="0031041F" w:rsidP="0031041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strike/>
          <w:color w:val="212121"/>
        </w:rPr>
      </w:pPr>
      <w:r w:rsidRPr="00873D43">
        <w:rPr>
          <w:strike/>
          <w:color w:val="212121"/>
        </w:rPr>
        <w:t xml:space="preserve">1.3. </w:t>
      </w:r>
      <w:r w:rsidR="00054586" w:rsidRPr="00873D43">
        <w:rPr>
          <w:strike/>
          <w:color w:val="212121"/>
          <w:lang w:val="pt-PT"/>
        </w:rPr>
        <w:t>Substituída ou não nas posições 3’ (–R3) e/ou 6’ (–R4)  em qualquer extensão no anel ciclo-hexil;</w:t>
      </w:r>
    </w:p>
    <w:p w:rsidR="00054586" w:rsidRPr="00873D43" w:rsidRDefault="0031041F" w:rsidP="0031041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strike/>
          <w:color w:val="212121"/>
        </w:rPr>
      </w:pPr>
      <w:r w:rsidRPr="00873D43">
        <w:rPr>
          <w:strike/>
          <w:color w:val="212121"/>
          <w:lang w:val="pt-PT"/>
        </w:rPr>
        <w:t xml:space="preserve">1.4. </w:t>
      </w:r>
      <w:r w:rsidR="00054586" w:rsidRPr="00873D43">
        <w:rPr>
          <w:strike/>
          <w:color w:val="212121"/>
          <w:lang w:val="pt-PT"/>
        </w:rPr>
        <w:t>Que apresente ou não uma insaturação entre as posições 2’ e 3’ do anel ciclohexil substituinte.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8"/>
      </w:tblGrid>
      <w:tr w:rsidR="00A8023F" w:rsidRPr="00873D43" w:rsidTr="00502379">
        <w:trPr>
          <w:trHeight w:val="2132"/>
          <w:jc w:val="center"/>
        </w:trPr>
        <w:tc>
          <w:tcPr>
            <w:tcW w:w="3038" w:type="dxa"/>
          </w:tcPr>
          <w:p w:rsidR="00A8023F" w:rsidRPr="00873D43" w:rsidRDefault="00805B6A" w:rsidP="00502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b/>
                <w:strike/>
                <w:color w:val="212121"/>
              </w:rPr>
            </w:pPr>
            <w:r w:rsidRPr="00873D43">
              <w:rPr>
                <w:strike/>
              </w:rPr>
              <w:object w:dxaOrig="4110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120pt" o:ole="">
                  <v:imagedata r:id="rId8" o:title=""/>
                </v:shape>
                <o:OLEObject Type="Embed" ProgID="PBrush" ShapeID="_x0000_i1025" DrawAspect="Content" ObjectID="_1595940507" r:id="rId9"/>
              </w:object>
            </w:r>
          </w:p>
        </w:tc>
      </w:tr>
      <w:tr w:rsidR="00A8023F" w:rsidRPr="00873D43" w:rsidTr="00502379">
        <w:trPr>
          <w:trHeight w:val="396"/>
          <w:jc w:val="center"/>
        </w:trPr>
        <w:tc>
          <w:tcPr>
            <w:tcW w:w="3038" w:type="dxa"/>
          </w:tcPr>
          <w:p w:rsidR="00A8023F" w:rsidRPr="00873D43" w:rsidRDefault="00A8023F" w:rsidP="005023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b/>
                <w:strike/>
                <w:color w:val="212121"/>
              </w:rPr>
            </w:pPr>
            <w:r w:rsidRPr="00873D43">
              <w:rPr>
                <w:strike/>
                <w:color w:val="212121"/>
              </w:rPr>
              <w:t>Estrutura 1</w:t>
            </w:r>
          </w:p>
        </w:tc>
      </w:tr>
    </w:tbl>
    <w:p w:rsidR="00054586" w:rsidRPr="00873D43" w:rsidRDefault="00054586" w:rsidP="0005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trike/>
          <w:color w:val="212121"/>
        </w:rPr>
      </w:pPr>
    </w:p>
    <w:p w:rsidR="00054586" w:rsidRPr="00873D43" w:rsidRDefault="00054586" w:rsidP="0005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trike/>
          <w:color w:val="212121"/>
        </w:rPr>
      </w:pP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  <w:color w:val="212121"/>
          <w:lang w:val="pt-PT"/>
        </w:rPr>
      </w:pPr>
      <w:r w:rsidRPr="00873D43">
        <w:rPr>
          <w:strike/>
          <w:color w:val="212121"/>
          <w:lang w:val="pt-PT"/>
        </w:rPr>
        <w:t xml:space="preserve">2. </w:t>
      </w:r>
      <w:r w:rsidR="00054586" w:rsidRPr="00873D43">
        <w:rPr>
          <w:strike/>
          <w:color w:val="212121"/>
          <w:lang w:val="pt-PT"/>
        </w:rPr>
        <w:t xml:space="preserve">Qualquer substância que apresente uma estrutura </w:t>
      </w:r>
      <w:r w:rsidR="00054586" w:rsidRPr="00873D43">
        <w:rPr>
          <w:strike/>
        </w:rPr>
        <w:t>naftalen-1-il(1H-indol-3-il)</w:t>
      </w:r>
      <w:proofErr w:type="spellStart"/>
      <w:r w:rsidR="00054586" w:rsidRPr="00873D43">
        <w:rPr>
          <w:strike/>
        </w:rPr>
        <w:t>metanona</w:t>
      </w:r>
      <w:proofErr w:type="spellEnd"/>
      <w:r w:rsidR="00054586" w:rsidRPr="00873D43">
        <w:rPr>
          <w:strike/>
          <w:color w:val="212121"/>
          <w:lang w:val="pt-PT"/>
        </w:rPr>
        <w:t xml:space="preserve"> (estrutura 2) ou </w:t>
      </w:r>
      <w:r w:rsidR="00054586" w:rsidRPr="00873D43">
        <w:rPr>
          <w:strike/>
        </w:rPr>
        <w:t>naftalen-1-il(1H-indol-3-il)metano</w:t>
      </w:r>
      <w:r w:rsidR="00054586" w:rsidRPr="00873D43">
        <w:rPr>
          <w:strike/>
          <w:color w:val="212121"/>
          <w:lang w:val="pt-PT"/>
        </w:rPr>
        <w:t xml:space="preserve"> (estrutura 3):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2.1. </w:t>
      </w:r>
      <w:r w:rsidR="00054586" w:rsidRPr="00873D43">
        <w:rPr>
          <w:strike/>
        </w:rPr>
        <w:t xml:space="preserve">Substituída no átomo de nitrogênio do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(-R1);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2.2. </w:t>
      </w:r>
      <w:proofErr w:type="spellStart"/>
      <w:r w:rsidR="00054586" w:rsidRPr="00873D43">
        <w:rPr>
          <w:strike/>
        </w:rPr>
        <w:t>Se</w:t>
      </w:r>
      <w:proofErr w:type="spellEnd"/>
      <w:r w:rsidR="00054586" w:rsidRPr="00873D43">
        <w:rPr>
          <w:strike/>
        </w:rPr>
        <w:t xml:space="preserve"> ou não substituído no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em qualquer extensão (-R2 e -R2’);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2.3. </w:t>
      </w:r>
      <w:proofErr w:type="spellStart"/>
      <w:r w:rsidR="00054586" w:rsidRPr="00873D43">
        <w:rPr>
          <w:strike/>
        </w:rPr>
        <w:t>Se</w:t>
      </w:r>
      <w:proofErr w:type="spellEnd"/>
      <w:r w:rsidR="00054586" w:rsidRPr="00873D43">
        <w:rPr>
          <w:strike/>
        </w:rPr>
        <w:t xml:space="preserve"> ou não substituído no anel </w:t>
      </w:r>
      <w:proofErr w:type="spellStart"/>
      <w:r w:rsidR="00054586" w:rsidRPr="00873D43">
        <w:rPr>
          <w:strike/>
        </w:rPr>
        <w:t>naftoil</w:t>
      </w:r>
      <w:proofErr w:type="spellEnd"/>
      <w:r w:rsidR="00054586" w:rsidRPr="00873D43">
        <w:rPr>
          <w:strike/>
        </w:rPr>
        <w:t xml:space="preserve"> ou no anel </w:t>
      </w:r>
      <w:proofErr w:type="spellStart"/>
      <w:r w:rsidR="00054586" w:rsidRPr="00873D43">
        <w:rPr>
          <w:strike/>
        </w:rPr>
        <w:t>naftil</w:t>
      </w:r>
      <w:proofErr w:type="spellEnd"/>
      <w:r w:rsidR="00054586" w:rsidRPr="00873D43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5"/>
        <w:gridCol w:w="3070"/>
      </w:tblGrid>
      <w:tr w:rsidR="00A8023F" w:rsidRPr="00873D43" w:rsidTr="00502379">
        <w:trPr>
          <w:jc w:val="center"/>
        </w:trPr>
        <w:tc>
          <w:tcPr>
            <w:tcW w:w="3283" w:type="dxa"/>
          </w:tcPr>
          <w:p w:rsidR="00A8023F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5775" w:dyaOrig="5325">
                <v:shape id="_x0000_i1026" type="#_x0000_t75" style="width:153pt;height:141pt" o:ole="">
                  <v:imagedata r:id="rId10" o:title=""/>
                </v:shape>
                <o:OLEObject Type="Embed" ProgID="PBrush" ShapeID="_x0000_i1026" DrawAspect="Content" ObjectID="_1595940508" r:id="rId11"/>
              </w:object>
            </w:r>
          </w:p>
        </w:tc>
        <w:tc>
          <w:tcPr>
            <w:tcW w:w="3232" w:type="dxa"/>
          </w:tcPr>
          <w:p w:rsidR="00A8023F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5715" w:dyaOrig="5040">
                <v:shape id="_x0000_i1027" type="#_x0000_t75" style="width:148.5pt;height:131.25pt" o:ole="">
                  <v:imagedata r:id="rId12" o:title=""/>
                </v:shape>
                <o:OLEObject Type="Embed" ProgID="PBrush" ShapeID="_x0000_i1027" DrawAspect="Content" ObjectID="_1595940509" r:id="rId13"/>
              </w:object>
            </w:r>
          </w:p>
        </w:tc>
      </w:tr>
      <w:tr w:rsidR="00A8023F" w:rsidRPr="00873D43" w:rsidTr="00502379">
        <w:trPr>
          <w:jc w:val="center"/>
        </w:trPr>
        <w:tc>
          <w:tcPr>
            <w:tcW w:w="3283" w:type="dxa"/>
          </w:tcPr>
          <w:p w:rsidR="00A8023F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t>Estrutura 2</w:t>
            </w:r>
          </w:p>
        </w:tc>
        <w:tc>
          <w:tcPr>
            <w:tcW w:w="3232" w:type="dxa"/>
          </w:tcPr>
          <w:p w:rsidR="00A8023F" w:rsidRPr="00873D43" w:rsidRDefault="007C4418" w:rsidP="00502379">
            <w:pPr>
              <w:pStyle w:val="PargrafodaLista"/>
              <w:spacing w:line="360" w:lineRule="auto"/>
              <w:ind w:left="586"/>
              <w:jc w:val="center"/>
              <w:rPr>
                <w:strike/>
              </w:rPr>
            </w:pPr>
            <w:r w:rsidRPr="00873D43">
              <w:rPr>
                <w:strike/>
              </w:rPr>
              <w:t>Estrutura 3</w:t>
            </w:r>
          </w:p>
        </w:tc>
      </w:tr>
    </w:tbl>
    <w:p w:rsidR="00054586" w:rsidRPr="00873D43" w:rsidRDefault="00054586" w:rsidP="004B2BFD">
      <w:pPr>
        <w:pStyle w:val="PargrafodaLista"/>
        <w:spacing w:line="360" w:lineRule="auto"/>
        <w:ind w:left="1440"/>
        <w:jc w:val="center"/>
        <w:rPr>
          <w:strike/>
        </w:rPr>
      </w:pPr>
    </w:p>
    <w:p w:rsidR="00054586" w:rsidRPr="00873D43" w:rsidRDefault="00054586" w:rsidP="00054586">
      <w:pPr>
        <w:pStyle w:val="PargrafodaLista"/>
        <w:spacing w:line="360" w:lineRule="auto"/>
        <w:ind w:left="1440"/>
        <w:jc w:val="center"/>
        <w:rPr>
          <w:strike/>
        </w:rPr>
      </w:pP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3. </w:t>
      </w:r>
      <w:r w:rsidR="00054586" w:rsidRPr="00873D43">
        <w:rPr>
          <w:strike/>
        </w:rPr>
        <w:t>Qualquer substância que apresente uma estrutura naftalen-1-il(1H-pirrol-3-il)</w:t>
      </w:r>
      <w:proofErr w:type="spellStart"/>
      <w:r w:rsidR="00054586" w:rsidRPr="00873D43">
        <w:rPr>
          <w:strike/>
        </w:rPr>
        <w:t>metanona</w:t>
      </w:r>
      <w:proofErr w:type="spellEnd"/>
      <w:r w:rsidR="00054586" w:rsidRPr="00873D43">
        <w:rPr>
          <w:strike/>
        </w:rPr>
        <w:t xml:space="preserve"> (estrutura 4):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3.1. </w:t>
      </w:r>
      <w:r w:rsidR="00054586" w:rsidRPr="00873D43">
        <w:rPr>
          <w:strike/>
        </w:rPr>
        <w:t>Substituída no átomo de nitrogênio do anel pirrol (-R1);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3.2. </w:t>
      </w:r>
      <w:r w:rsidR="00054586" w:rsidRPr="00873D43">
        <w:rPr>
          <w:strike/>
        </w:rPr>
        <w:t>Substituída ou não no anel pirrol em qualquer extensão (-R2);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3.3. </w:t>
      </w:r>
      <w:r w:rsidR="00054586" w:rsidRPr="00873D43">
        <w:rPr>
          <w:strike/>
        </w:rPr>
        <w:t xml:space="preserve">Substituída ou não no anel </w:t>
      </w:r>
      <w:proofErr w:type="spellStart"/>
      <w:r w:rsidR="00054586" w:rsidRPr="00873D43">
        <w:rPr>
          <w:strike/>
        </w:rPr>
        <w:t>naftoil</w:t>
      </w:r>
      <w:proofErr w:type="spellEnd"/>
      <w:r w:rsidR="00054586" w:rsidRPr="00873D43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1"/>
      </w:tblGrid>
      <w:tr w:rsidR="007C4418" w:rsidRPr="00873D43" w:rsidTr="00502379">
        <w:trPr>
          <w:trHeight w:val="2791"/>
          <w:jc w:val="center"/>
        </w:trPr>
        <w:tc>
          <w:tcPr>
            <w:tcW w:w="2779" w:type="dxa"/>
          </w:tcPr>
          <w:p w:rsidR="007C4418" w:rsidRPr="00873D43" w:rsidRDefault="004E1C9A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4560" w:dyaOrig="5025">
                <v:shape id="_x0000_i1028" type="#_x0000_t75" style="width:132pt;height:145.5pt" o:ole="">
                  <v:imagedata r:id="rId14" o:title=""/>
                </v:shape>
                <o:OLEObject Type="Embed" ProgID="PBrush" ShapeID="_x0000_i1028" DrawAspect="Content" ObjectID="_1595940510" r:id="rId15"/>
              </w:object>
            </w:r>
          </w:p>
        </w:tc>
      </w:tr>
      <w:tr w:rsidR="007C4418" w:rsidRPr="00873D43" w:rsidTr="00502379">
        <w:trPr>
          <w:trHeight w:val="303"/>
          <w:jc w:val="center"/>
        </w:trPr>
        <w:tc>
          <w:tcPr>
            <w:tcW w:w="2779" w:type="dxa"/>
          </w:tcPr>
          <w:p w:rsidR="007C4418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t>Estrutura 4</w:t>
            </w:r>
          </w:p>
        </w:tc>
      </w:tr>
    </w:tbl>
    <w:p w:rsidR="00054586" w:rsidRPr="00873D43" w:rsidRDefault="00054586" w:rsidP="00054586">
      <w:pPr>
        <w:pStyle w:val="PargrafodaLista"/>
        <w:spacing w:line="360" w:lineRule="auto"/>
        <w:ind w:left="1440"/>
        <w:jc w:val="center"/>
        <w:rPr>
          <w:strike/>
        </w:rPr>
      </w:pPr>
    </w:p>
    <w:p w:rsidR="00054586" w:rsidRPr="00873D43" w:rsidRDefault="00054586" w:rsidP="00054586">
      <w:pPr>
        <w:spacing w:line="360" w:lineRule="auto"/>
        <w:jc w:val="both"/>
        <w:rPr>
          <w:rStyle w:val="Hyperlink"/>
          <w:strike/>
        </w:rPr>
      </w:pP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4. </w:t>
      </w:r>
      <w:r w:rsidR="00054586" w:rsidRPr="00873D43">
        <w:rPr>
          <w:strike/>
        </w:rPr>
        <w:t xml:space="preserve">Qualquer substância que apresente uma estrutura </w:t>
      </w:r>
      <w:proofErr w:type="spellStart"/>
      <w:r w:rsidR="00054586" w:rsidRPr="00873D43">
        <w:rPr>
          <w:strike/>
        </w:rPr>
        <w:t>fenil</w:t>
      </w:r>
      <w:proofErr w:type="spellEnd"/>
      <w:r w:rsidR="00054586" w:rsidRPr="00873D43">
        <w:rPr>
          <w:strike/>
        </w:rPr>
        <w:t>(1H-indol-3-il)</w:t>
      </w:r>
      <w:proofErr w:type="spellStart"/>
      <w:r w:rsidR="00054586" w:rsidRPr="00873D43">
        <w:rPr>
          <w:strike/>
        </w:rPr>
        <w:t>metanona</w:t>
      </w:r>
      <w:proofErr w:type="spellEnd"/>
      <w:r w:rsidR="00054586" w:rsidRPr="00873D43">
        <w:rPr>
          <w:strike/>
        </w:rPr>
        <w:t xml:space="preserve"> (estrutura 5) ou </w:t>
      </w:r>
      <w:proofErr w:type="spellStart"/>
      <w:r w:rsidR="00054586" w:rsidRPr="00873D43">
        <w:rPr>
          <w:strike/>
        </w:rPr>
        <w:t>fenil</w:t>
      </w:r>
      <w:proofErr w:type="spellEnd"/>
      <w:r w:rsidR="00054586" w:rsidRPr="00873D43">
        <w:rPr>
          <w:strike/>
        </w:rPr>
        <w:t>(1H-indol-3-il)</w:t>
      </w:r>
      <w:proofErr w:type="spellStart"/>
      <w:r w:rsidR="00054586" w:rsidRPr="00873D43">
        <w:rPr>
          <w:strike/>
        </w:rPr>
        <w:t>etanona</w:t>
      </w:r>
      <w:proofErr w:type="spellEnd"/>
      <w:r w:rsidR="00054586" w:rsidRPr="00873D43">
        <w:rPr>
          <w:strike/>
        </w:rPr>
        <w:t xml:space="preserve"> (estrutura 6):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4.1. </w:t>
      </w:r>
      <w:r w:rsidR="00054586" w:rsidRPr="00873D43">
        <w:rPr>
          <w:strike/>
        </w:rPr>
        <w:t xml:space="preserve">Substituída no átomo de nitrogênio do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(-R1);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4.2. </w:t>
      </w:r>
      <w:proofErr w:type="spellStart"/>
      <w:r w:rsidR="00054586" w:rsidRPr="00873D43">
        <w:rPr>
          <w:strike/>
        </w:rPr>
        <w:t>Se</w:t>
      </w:r>
      <w:proofErr w:type="spellEnd"/>
      <w:r w:rsidR="00054586" w:rsidRPr="00873D43">
        <w:rPr>
          <w:strike/>
        </w:rPr>
        <w:t xml:space="preserve"> ou não substituído no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em qualquer extensão (-R2 e -R2’);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4.3. </w:t>
      </w:r>
      <w:proofErr w:type="spellStart"/>
      <w:r w:rsidR="00054586" w:rsidRPr="00873D43">
        <w:rPr>
          <w:strike/>
        </w:rPr>
        <w:t>Se</w:t>
      </w:r>
      <w:proofErr w:type="spellEnd"/>
      <w:r w:rsidR="00054586" w:rsidRPr="00873D43">
        <w:rPr>
          <w:strike/>
        </w:rPr>
        <w:t xml:space="preserve"> ou não substituído no anel </w:t>
      </w:r>
      <w:proofErr w:type="spellStart"/>
      <w:r w:rsidR="00054586" w:rsidRPr="00873D43">
        <w:rPr>
          <w:strike/>
        </w:rPr>
        <w:t>fenil</w:t>
      </w:r>
      <w:proofErr w:type="spellEnd"/>
      <w:r w:rsidR="00054586" w:rsidRPr="00873D43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4"/>
        <w:gridCol w:w="2938"/>
      </w:tblGrid>
      <w:tr w:rsidR="007C4418" w:rsidRPr="00873D43" w:rsidTr="00502379">
        <w:trPr>
          <w:trHeight w:val="2222"/>
          <w:jc w:val="center"/>
        </w:trPr>
        <w:tc>
          <w:tcPr>
            <w:tcW w:w="3174" w:type="dxa"/>
          </w:tcPr>
          <w:p w:rsidR="007C4418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5445" w:dyaOrig="3825">
                <v:shape id="_x0000_i1029" type="#_x0000_t75" style="width:163.5pt;height:114.75pt" o:ole="">
                  <v:imagedata r:id="rId16" o:title=""/>
                </v:shape>
                <o:OLEObject Type="Embed" ProgID="PBrush" ShapeID="_x0000_i1029" DrawAspect="Content" ObjectID="_1595940511" r:id="rId17"/>
              </w:object>
            </w:r>
          </w:p>
        </w:tc>
        <w:tc>
          <w:tcPr>
            <w:tcW w:w="2938" w:type="dxa"/>
          </w:tcPr>
          <w:p w:rsidR="007C4418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5325" w:dyaOrig="4815">
                <v:shape id="_x0000_i1030" type="#_x0000_t75" style="width:135.75pt;height:123pt" o:ole="">
                  <v:imagedata r:id="rId18" o:title=""/>
                </v:shape>
                <o:OLEObject Type="Embed" ProgID="PBrush" ShapeID="_x0000_i1030" DrawAspect="Content" ObjectID="_1595940512" r:id="rId19"/>
              </w:object>
            </w:r>
          </w:p>
        </w:tc>
      </w:tr>
      <w:tr w:rsidR="007C4418" w:rsidRPr="00873D43" w:rsidTr="00502379">
        <w:trPr>
          <w:trHeight w:val="409"/>
          <w:jc w:val="center"/>
        </w:trPr>
        <w:tc>
          <w:tcPr>
            <w:tcW w:w="3174" w:type="dxa"/>
          </w:tcPr>
          <w:p w:rsidR="007C4418" w:rsidRPr="00873D43" w:rsidRDefault="007C441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873D43" w:rsidRDefault="007C4418" w:rsidP="00502379">
            <w:pPr>
              <w:pStyle w:val="PargrafodaLista"/>
              <w:spacing w:line="360" w:lineRule="auto"/>
              <w:ind w:left="458"/>
              <w:jc w:val="center"/>
              <w:rPr>
                <w:strike/>
              </w:rPr>
            </w:pPr>
            <w:r w:rsidRPr="00873D43">
              <w:rPr>
                <w:strike/>
              </w:rPr>
              <w:t>Estrutura 6</w:t>
            </w:r>
          </w:p>
        </w:tc>
      </w:tr>
    </w:tbl>
    <w:p w:rsidR="00054586" w:rsidRPr="00873D43" w:rsidRDefault="00054586" w:rsidP="00054586">
      <w:pPr>
        <w:pStyle w:val="PargrafodaLista"/>
        <w:spacing w:line="360" w:lineRule="auto"/>
        <w:ind w:left="360"/>
        <w:jc w:val="center"/>
        <w:rPr>
          <w:strike/>
        </w:rPr>
      </w:pPr>
    </w:p>
    <w:p w:rsidR="00054586" w:rsidRPr="00873D43" w:rsidRDefault="00054586" w:rsidP="00054586">
      <w:pPr>
        <w:spacing w:line="360" w:lineRule="auto"/>
        <w:jc w:val="both"/>
        <w:rPr>
          <w:strike/>
        </w:rPr>
      </w:pP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5. </w:t>
      </w:r>
      <w:r w:rsidR="00054586" w:rsidRPr="00873D43">
        <w:rPr>
          <w:strike/>
        </w:rPr>
        <w:t xml:space="preserve">Qualquer substância que apresente uma estrutura </w:t>
      </w:r>
      <w:proofErr w:type="spellStart"/>
      <w:r w:rsidR="00054586" w:rsidRPr="00873D43">
        <w:rPr>
          <w:strike/>
        </w:rPr>
        <w:t>ciclopropil</w:t>
      </w:r>
      <w:proofErr w:type="spellEnd"/>
      <w:r w:rsidR="00054586" w:rsidRPr="00873D43">
        <w:rPr>
          <w:strike/>
        </w:rPr>
        <w:t>(1H-indol-3-il)</w:t>
      </w:r>
      <w:proofErr w:type="spellStart"/>
      <w:r w:rsidR="00054586" w:rsidRPr="00873D43">
        <w:rPr>
          <w:strike/>
        </w:rPr>
        <w:t>metanona</w:t>
      </w:r>
      <w:proofErr w:type="spellEnd"/>
      <w:r w:rsidR="00054586" w:rsidRPr="00873D43">
        <w:rPr>
          <w:strike/>
        </w:rPr>
        <w:t xml:space="preserve"> (estrutura 7):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5.1. </w:t>
      </w:r>
      <w:r w:rsidR="00054586" w:rsidRPr="00873D43">
        <w:rPr>
          <w:strike/>
        </w:rPr>
        <w:t xml:space="preserve">Substituída no átomo de nitrogênio do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(-R1);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5.2. </w:t>
      </w:r>
      <w:r w:rsidR="00054586" w:rsidRPr="00873D43">
        <w:rPr>
          <w:strike/>
        </w:rPr>
        <w:t xml:space="preserve">Substituída ou não no anel </w:t>
      </w:r>
      <w:proofErr w:type="spellStart"/>
      <w:r w:rsidR="00054586" w:rsidRPr="00873D43">
        <w:rPr>
          <w:strike/>
        </w:rPr>
        <w:t>ind</w:t>
      </w:r>
      <w:r w:rsidR="007C4418" w:rsidRPr="00873D43">
        <w:rPr>
          <w:strike/>
        </w:rPr>
        <w:t>ol</w:t>
      </w:r>
      <w:proofErr w:type="spellEnd"/>
      <w:r w:rsidR="007C4418" w:rsidRPr="00873D43">
        <w:rPr>
          <w:strike/>
        </w:rPr>
        <w:t xml:space="preserve"> em qualquer extensão (-R2 e -</w:t>
      </w:r>
      <w:r w:rsidR="00054586" w:rsidRPr="00873D43">
        <w:rPr>
          <w:strike/>
        </w:rPr>
        <w:t>R2’);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5.3. </w:t>
      </w:r>
      <w:r w:rsidR="00054586" w:rsidRPr="00873D43">
        <w:rPr>
          <w:strike/>
        </w:rPr>
        <w:t xml:space="preserve">Substituída ou não no anel </w:t>
      </w:r>
      <w:proofErr w:type="spellStart"/>
      <w:r w:rsidR="00054586" w:rsidRPr="00873D43">
        <w:rPr>
          <w:strike/>
        </w:rPr>
        <w:t>ciclopropil</w:t>
      </w:r>
      <w:proofErr w:type="spellEnd"/>
      <w:r w:rsidR="00054586" w:rsidRPr="00873D43">
        <w:rPr>
          <w:strike/>
        </w:rPr>
        <w:t xml:space="preserve"> em qualquer extensão (-R3</w:t>
      </w:r>
      <w:r w:rsidR="007C4418" w:rsidRPr="00873D43">
        <w:rPr>
          <w:strike/>
        </w:rPr>
        <w:t>, -R3’, -R3’’ e -R3’’’</w:t>
      </w:r>
      <w:r w:rsidR="00054586" w:rsidRPr="00873D43">
        <w:rPr>
          <w:strike/>
        </w:rPr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</w:tblGrid>
      <w:tr w:rsidR="007C4418" w:rsidRPr="00873D43" w:rsidTr="00C82968">
        <w:trPr>
          <w:trHeight w:val="1797"/>
          <w:jc w:val="center"/>
        </w:trPr>
        <w:tc>
          <w:tcPr>
            <w:tcW w:w="3650" w:type="dxa"/>
          </w:tcPr>
          <w:p w:rsidR="007C4418" w:rsidRPr="00873D43" w:rsidRDefault="00C82968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5835" w:dyaOrig="4665">
                <v:shape id="_x0000_i1031" type="#_x0000_t75" style="width:192.75pt;height:153.75pt" o:ole="">
                  <v:imagedata r:id="rId20" o:title=""/>
                </v:shape>
                <o:OLEObject Type="Embed" ProgID="PBrush" ShapeID="_x0000_i1031" DrawAspect="Content" ObjectID="_1595940513" r:id="rId21"/>
              </w:object>
            </w:r>
          </w:p>
        </w:tc>
      </w:tr>
      <w:tr w:rsidR="007C4418" w:rsidRPr="00873D43" w:rsidTr="00C82968">
        <w:trPr>
          <w:trHeight w:val="296"/>
          <w:jc w:val="center"/>
        </w:trPr>
        <w:tc>
          <w:tcPr>
            <w:tcW w:w="3650" w:type="dxa"/>
          </w:tcPr>
          <w:p w:rsidR="007C4418" w:rsidRPr="00873D43" w:rsidRDefault="007C4418" w:rsidP="00502379">
            <w:pPr>
              <w:pStyle w:val="PargrafodaLista"/>
              <w:spacing w:line="360" w:lineRule="auto"/>
              <w:ind w:left="16" w:hanging="16"/>
              <w:jc w:val="center"/>
              <w:rPr>
                <w:strike/>
              </w:rPr>
            </w:pPr>
            <w:r w:rsidRPr="00873D43">
              <w:rPr>
                <w:strike/>
              </w:rPr>
              <w:t>Estrutura 7</w:t>
            </w:r>
          </w:p>
        </w:tc>
      </w:tr>
    </w:tbl>
    <w:p w:rsidR="00054586" w:rsidRPr="00873D43" w:rsidRDefault="00054586" w:rsidP="0031041F">
      <w:pPr>
        <w:pStyle w:val="PargrafodaLista"/>
        <w:spacing w:line="360" w:lineRule="auto"/>
        <w:ind w:left="0"/>
        <w:jc w:val="both"/>
        <w:rPr>
          <w:strike/>
        </w:rPr>
      </w:pP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6. </w:t>
      </w:r>
      <w:r w:rsidR="00054586" w:rsidRPr="00873D43">
        <w:rPr>
          <w:strike/>
        </w:rPr>
        <w:t>Qualquer substância que apresente uma estrutura 1H-indazol-3-carboxamida (estrutura 8) ou 1H-indol-3-carboxamida (estrutura 9):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6.1. </w:t>
      </w:r>
      <w:r w:rsidR="00054586" w:rsidRPr="00873D43">
        <w:rPr>
          <w:strike/>
        </w:rPr>
        <w:t xml:space="preserve">Substituída no átomo de nitrogênio do anel </w:t>
      </w:r>
      <w:proofErr w:type="spellStart"/>
      <w:r w:rsidR="00054586" w:rsidRPr="00873D43">
        <w:rPr>
          <w:strike/>
        </w:rPr>
        <w:t>indazol</w:t>
      </w:r>
      <w:proofErr w:type="spellEnd"/>
      <w:r w:rsidR="00054586" w:rsidRPr="00873D43">
        <w:rPr>
          <w:strike/>
        </w:rPr>
        <w:t xml:space="preserve"> ou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(-R1);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6.2. </w:t>
      </w:r>
      <w:r w:rsidR="00054586" w:rsidRPr="00873D43">
        <w:rPr>
          <w:strike/>
        </w:rPr>
        <w:t xml:space="preserve">Substituída ou não no anel </w:t>
      </w:r>
      <w:proofErr w:type="spellStart"/>
      <w:r w:rsidR="00054586" w:rsidRPr="00873D43">
        <w:rPr>
          <w:strike/>
        </w:rPr>
        <w:t>indazol</w:t>
      </w:r>
      <w:proofErr w:type="spellEnd"/>
      <w:r w:rsidR="00054586" w:rsidRPr="00873D43">
        <w:rPr>
          <w:strike/>
        </w:rPr>
        <w:t xml:space="preserve"> (-R2) ou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(-R2 e -R2’) em qualquer extensão;</w:t>
      </w:r>
    </w:p>
    <w:p w:rsidR="007C4418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>6.3.</w:t>
      </w:r>
      <w:r w:rsidR="00054586" w:rsidRPr="00873D43">
        <w:rPr>
          <w:strike/>
        </w:rPr>
        <w:t xml:space="preserve">Substituída ou não no grupo </w:t>
      </w:r>
      <w:proofErr w:type="spellStart"/>
      <w:r w:rsidR="00054586" w:rsidRPr="00873D43">
        <w:rPr>
          <w:strike/>
        </w:rPr>
        <w:t>carboxamida</w:t>
      </w:r>
      <w:proofErr w:type="spellEnd"/>
      <w:r w:rsidR="00054586" w:rsidRPr="00873D43">
        <w:rPr>
          <w:strike/>
        </w:rPr>
        <w:t xml:space="preserve">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4"/>
        <w:gridCol w:w="3131"/>
      </w:tblGrid>
      <w:tr w:rsidR="007C4418" w:rsidRPr="00873D43" w:rsidTr="00502379">
        <w:trPr>
          <w:trHeight w:val="2218"/>
          <w:jc w:val="center"/>
        </w:trPr>
        <w:tc>
          <w:tcPr>
            <w:tcW w:w="3036" w:type="dxa"/>
          </w:tcPr>
          <w:p w:rsidR="007C4418" w:rsidRPr="00873D43" w:rsidRDefault="005729B3" w:rsidP="00502379">
            <w:pPr>
              <w:spacing w:line="360" w:lineRule="auto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4815" w:dyaOrig="3735">
                <v:shape id="_x0000_i1032" type="#_x0000_t75" style="width:147pt;height:111.75pt" o:ole="">
                  <v:imagedata r:id="rId22" o:title=""/>
                </v:shape>
                <o:OLEObject Type="Embed" ProgID="PBrush" ShapeID="_x0000_i1032" DrawAspect="Content" ObjectID="_1595940514" r:id="rId23"/>
              </w:object>
            </w:r>
          </w:p>
        </w:tc>
        <w:tc>
          <w:tcPr>
            <w:tcW w:w="2834" w:type="dxa"/>
          </w:tcPr>
          <w:p w:rsidR="007C4418" w:rsidRPr="00873D43" w:rsidRDefault="005729B3" w:rsidP="00502379">
            <w:pPr>
              <w:spacing w:line="360" w:lineRule="auto"/>
              <w:jc w:val="center"/>
              <w:rPr>
                <w:strike/>
              </w:rPr>
            </w:pPr>
            <w:r w:rsidRPr="00873D43">
              <w:rPr>
                <w:strike/>
              </w:rPr>
              <w:object w:dxaOrig="5025" w:dyaOrig="3870">
                <v:shape id="_x0000_i1033" type="#_x0000_t75" style="width:145.5pt;height:112.5pt" o:ole="">
                  <v:imagedata r:id="rId24" o:title=""/>
                </v:shape>
                <o:OLEObject Type="Embed" ProgID="PBrush" ShapeID="_x0000_i1033" DrawAspect="Content" ObjectID="_1595940515" r:id="rId25"/>
              </w:object>
            </w:r>
          </w:p>
        </w:tc>
      </w:tr>
      <w:tr w:rsidR="007C4418" w:rsidRPr="00873D43" w:rsidTr="00502379">
        <w:trPr>
          <w:trHeight w:val="401"/>
          <w:jc w:val="center"/>
        </w:trPr>
        <w:tc>
          <w:tcPr>
            <w:tcW w:w="3036" w:type="dxa"/>
          </w:tcPr>
          <w:p w:rsidR="007C4418" w:rsidRPr="00873D43" w:rsidRDefault="007C4418" w:rsidP="00502379">
            <w:pPr>
              <w:spacing w:line="360" w:lineRule="auto"/>
              <w:jc w:val="center"/>
              <w:rPr>
                <w:strike/>
              </w:rPr>
            </w:pPr>
            <w:r w:rsidRPr="00873D43">
              <w:rPr>
                <w:strike/>
              </w:rPr>
              <w:t>Estrutura 8</w:t>
            </w:r>
          </w:p>
        </w:tc>
        <w:tc>
          <w:tcPr>
            <w:tcW w:w="2834" w:type="dxa"/>
          </w:tcPr>
          <w:p w:rsidR="007C4418" w:rsidRPr="00873D43" w:rsidRDefault="007C4418" w:rsidP="00502379">
            <w:pPr>
              <w:spacing w:line="360" w:lineRule="auto"/>
              <w:jc w:val="center"/>
              <w:rPr>
                <w:strike/>
              </w:rPr>
            </w:pPr>
            <w:r w:rsidRPr="00873D43">
              <w:rPr>
                <w:strike/>
              </w:rPr>
              <w:t>Estrutura 9</w:t>
            </w:r>
          </w:p>
        </w:tc>
      </w:tr>
    </w:tbl>
    <w:p w:rsidR="007C4418" w:rsidRPr="00873D43" w:rsidRDefault="007C4418" w:rsidP="00054586">
      <w:pPr>
        <w:spacing w:line="360" w:lineRule="auto"/>
        <w:jc w:val="both"/>
        <w:rPr>
          <w:strike/>
        </w:rPr>
      </w:pPr>
    </w:p>
    <w:p w:rsidR="00054586" w:rsidRPr="00873D43" w:rsidRDefault="00054586" w:rsidP="00054586">
      <w:pPr>
        <w:pStyle w:val="PargrafodaLista"/>
        <w:spacing w:line="360" w:lineRule="auto"/>
        <w:ind w:left="1440"/>
        <w:jc w:val="center"/>
        <w:rPr>
          <w:strike/>
        </w:rPr>
      </w:pPr>
    </w:p>
    <w:p w:rsidR="00054586" w:rsidRPr="00873D43" w:rsidRDefault="00054586" w:rsidP="0031041F">
      <w:pPr>
        <w:pStyle w:val="PargrafodaLista"/>
        <w:spacing w:line="360" w:lineRule="auto"/>
        <w:ind w:left="1440"/>
        <w:jc w:val="center"/>
        <w:rPr>
          <w:strike/>
        </w:rPr>
      </w:pPr>
      <w:r w:rsidRPr="00873D43">
        <w:rPr>
          <w:strike/>
        </w:rPr>
        <w:t xml:space="preserve">                                     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7. </w:t>
      </w:r>
      <w:r w:rsidR="00054586" w:rsidRPr="00873D43">
        <w:rPr>
          <w:strike/>
        </w:rPr>
        <w:t xml:space="preserve">Qualquer substância que apresente uma estrutura </w:t>
      </w:r>
      <w:r w:rsidR="00054586" w:rsidRPr="00873D43">
        <w:rPr>
          <w:rStyle w:val="apple-style-span"/>
          <w:strike/>
          <w:color w:val="000000"/>
        </w:rPr>
        <w:t>quinolin-8-il</w:t>
      </w:r>
      <w:r w:rsidR="007C7F01" w:rsidRPr="00873D43">
        <w:rPr>
          <w:rStyle w:val="apple-style-span"/>
          <w:strike/>
          <w:color w:val="000000"/>
        </w:rPr>
        <w:t>(</w:t>
      </w:r>
      <w:r w:rsidR="00054586" w:rsidRPr="00873D43">
        <w:rPr>
          <w:rStyle w:val="apple-style-span"/>
          <w:strike/>
          <w:color w:val="000000"/>
        </w:rPr>
        <w:t>1H-indol-3-</w:t>
      </w:r>
      <w:r w:rsidR="007C7F01" w:rsidRPr="00873D43">
        <w:rPr>
          <w:rStyle w:val="apple-style-span"/>
          <w:strike/>
          <w:color w:val="000000"/>
        </w:rPr>
        <w:t>il)</w:t>
      </w:r>
      <w:proofErr w:type="spellStart"/>
      <w:r w:rsidR="00054586" w:rsidRPr="00873D43">
        <w:rPr>
          <w:rStyle w:val="apple-style-span"/>
          <w:strike/>
          <w:color w:val="000000"/>
        </w:rPr>
        <w:t>carboxilato</w:t>
      </w:r>
      <w:proofErr w:type="spellEnd"/>
      <w:r w:rsidR="00054586" w:rsidRPr="00873D43">
        <w:rPr>
          <w:rStyle w:val="apple-style-span"/>
          <w:strike/>
          <w:color w:val="000000"/>
        </w:rPr>
        <w:t xml:space="preserve"> (estrutura 10)</w:t>
      </w:r>
      <w:r w:rsidR="00054586" w:rsidRPr="00873D43">
        <w:rPr>
          <w:strike/>
        </w:rPr>
        <w:t>: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7.1. </w:t>
      </w:r>
      <w:r w:rsidR="00054586" w:rsidRPr="00873D43">
        <w:rPr>
          <w:strike/>
        </w:rPr>
        <w:t xml:space="preserve">Substituída no átomo de nitrogênio do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(-R1);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7.2. </w:t>
      </w:r>
      <w:r w:rsidR="00054586" w:rsidRPr="00873D43">
        <w:rPr>
          <w:strike/>
        </w:rPr>
        <w:t xml:space="preserve">Substituída ou não no anel </w:t>
      </w:r>
      <w:proofErr w:type="spellStart"/>
      <w:r w:rsidR="00054586" w:rsidRPr="00873D43">
        <w:rPr>
          <w:strike/>
        </w:rPr>
        <w:t>indol</w:t>
      </w:r>
      <w:proofErr w:type="spellEnd"/>
      <w:r w:rsidR="00054586" w:rsidRPr="00873D43">
        <w:rPr>
          <w:strike/>
        </w:rPr>
        <w:t xml:space="preserve"> (-R2 e -R2’) em qualquer extensão;</w:t>
      </w:r>
    </w:p>
    <w:p w:rsidR="00054586" w:rsidRPr="00873D43" w:rsidRDefault="0031041F" w:rsidP="0031041F">
      <w:pPr>
        <w:pStyle w:val="PargrafodaLista"/>
        <w:spacing w:after="200" w:line="360" w:lineRule="auto"/>
        <w:ind w:left="0"/>
        <w:jc w:val="both"/>
        <w:rPr>
          <w:strike/>
        </w:rPr>
      </w:pPr>
      <w:r w:rsidRPr="00873D43">
        <w:rPr>
          <w:strike/>
        </w:rPr>
        <w:t xml:space="preserve">7.3 </w:t>
      </w:r>
      <w:r w:rsidR="00054586" w:rsidRPr="00873D43">
        <w:rPr>
          <w:strike/>
        </w:rPr>
        <w:t xml:space="preserve">Substituída ou não no anel </w:t>
      </w:r>
      <w:proofErr w:type="spellStart"/>
      <w:r w:rsidR="00054586" w:rsidRPr="00873D43">
        <w:rPr>
          <w:strike/>
        </w:rPr>
        <w:t>quinolil</w:t>
      </w:r>
      <w:proofErr w:type="spellEnd"/>
      <w:r w:rsidR="00054586" w:rsidRPr="00873D43">
        <w:rPr>
          <w:strike/>
        </w:rPr>
        <w:t xml:space="preserve">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39366D" w:rsidRPr="00873D43" w:rsidTr="00502379">
        <w:trPr>
          <w:trHeight w:val="2633"/>
          <w:jc w:val="center"/>
        </w:trPr>
        <w:tc>
          <w:tcPr>
            <w:tcW w:w="3442" w:type="dxa"/>
          </w:tcPr>
          <w:p w:rsidR="0039366D" w:rsidRPr="00873D43" w:rsidRDefault="0039366D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  <w:noProof/>
              </w:rPr>
              <w:pict>
                <v:shape id="_x0000_i1034" type="#_x0000_t75" style="width:165.75pt;height:134.25pt">
                  <v:imagedata r:id="rId26" o:title=""/>
                </v:shape>
              </w:pict>
            </w:r>
          </w:p>
        </w:tc>
      </w:tr>
      <w:tr w:rsidR="0039366D" w:rsidRPr="00873D43" w:rsidTr="00502379">
        <w:trPr>
          <w:trHeight w:val="344"/>
          <w:jc w:val="center"/>
        </w:trPr>
        <w:tc>
          <w:tcPr>
            <w:tcW w:w="3442" w:type="dxa"/>
          </w:tcPr>
          <w:p w:rsidR="0039366D" w:rsidRPr="00873D43" w:rsidRDefault="0039366D" w:rsidP="00502379">
            <w:pPr>
              <w:pStyle w:val="PargrafodaLista"/>
              <w:spacing w:line="360" w:lineRule="auto"/>
              <w:ind w:left="0"/>
              <w:jc w:val="center"/>
              <w:rPr>
                <w:strike/>
              </w:rPr>
            </w:pPr>
            <w:r w:rsidRPr="00873D43">
              <w:rPr>
                <w:strike/>
              </w:rPr>
              <w:t>Estrutura 10</w:t>
            </w:r>
          </w:p>
        </w:tc>
      </w:tr>
    </w:tbl>
    <w:p w:rsidR="00054586" w:rsidRPr="00873D43" w:rsidRDefault="00054586" w:rsidP="00054586">
      <w:pPr>
        <w:pStyle w:val="PargrafodaLista"/>
        <w:spacing w:line="360" w:lineRule="auto"/>
        <w:ind w:left="0"/>
        <w:jc w:val="center"/>
        <w:rPr>
          <w:strike/>
        </w:rPr>
      </w:pPr>
    </w:p>
    <w:p w:rsidR="00054586" w:rsidRPr="00873D43" w:rsidRDefault="00054586" w:rsidP="00054586">
      <w:pPr>
        <w:pStyle w:val="Corpodetexto"/>
        <w:widowControl/>
        <w:tabs>
          <w:tab w:val="left" w:pos="360"/>
        </w:tabs>
        <w:spacing w:line="240" w:lineRule="auto"/>
        <w:rPr>
          <w:iCs/>
          <w:strike/>
        </w:rPr>
      </w:pPr>
    </w:p>
    <w:p w:rsidR="00054586" w:rsidRPr="00873D43" w:rsidRDefault="00054586" w:rsidP="00054586">
      <w:pPr>
        <w:pStyle w:val="Corpodetexto"/>
        <w:widowControl/>
        <w:tabs>
          <w:tab w:val="left" w:pos="360"/>
        </w:tabs>
        <w:spacing w:line="240" w:lineRule="auto"/>
        <w:rPr>
          <w:iCs/>
          <w:strike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b/>
          <w:i/>
          <w:iCs/>
          <w:strike/>
        </w:rPr>
      </w:pPr>
      <w:r w:rsidRPr="00873D43">
        <w:rPr>
          <w:i/>
          <w:iCs/>
          <w:strike/>
        </w:rPr>
        <w:t>1.1.</w:t>
      </w:r>
      <w:r w:rsidR="00F40473" w:rsidRPr="00873D43">
        <w:rPr>
          <w:b/>
          <w:i/>
          <w:iCs/>
          <w:strike/>
        </w:rPr>
        <w:t xml:space="preserve"> </w:t>
      </w:r>
      <w:r w:rsidR="00F40473" w:rsidRPr="00873D43">
        <w:rPr>
          <w:i/>
          <w:iCs/>
          <w:strike/>
        </w:rPr>
        <w:t xml:space="preserve">sempre que seja possível a sua existência, </w:t>
      </w:r>
      <w:r w:rsidRPr="00873D43">
        <w:rPr>
          <w:i/>
          <w:iCs/>
          <w:strike/>
        </w:rPr>
        <w:t>todos os</w:t>
      </w:r>
      <w:r w:rsidR="00F40473" w:rsidRPr="00873D43">
        <w:rPr>
          <w:i/>
          <w:iCs/>
          <w:strike/>
        </w:rPr>
        <w:t xml:space="preserve"> sais e</w:t>
      </w:r>
      <w:r w:rsidRPr="00873D43">
        <w:rPr>
          <w:i/>
          <w:iCs/>
          <w:strike/>
        </w:rPr>
        <w:t xml:space="preserve"> isômeros das substâncias enumeradas </w:t>
      </w:r>
      <w:r w:rsidR="00F40473" w:rsidRPr="00873D43">
        <w:rPr>
          <w:i/>
          <w:iCs/>
          <w:strike/>
        </w:rPr>
        <w:t xml:space="preserve">no item “a”, bem como </w:t>
      </w:r>
      <w:r w:rsidR="00B555EF" w:rsidRPr="00873D43">
        <w:rPr>
          <w:i/>
          <w:iCs/>
          <w:strike/>
        </w:rPr>
        <w:t>todos os sais das substâncias que possam ser enquadradas no item “b</w:t>
      </w:r>
      <w:r w:rsidR="00F40473" w:rsidRPr="00873D43">
        <w:rPr>
          <w:i/>
          <w:iCs/>
          <w:strike/>
        </w:rPr>
        <w:t>”</w:t>
      </w:r>
      <w:r w:rsidRPr="00873D43">
        <w:rPr>
          <w:i/>
          <w:iCs/>
          <w:strike/>
        </w:rPr>
        <w:t>.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1.2. os seguintes isômeros e suas variantes </w:t>
      </w:r>
      <w:proofErr w:type="spellStart"/>
      <w:r w:rsidRPr="00873D43">
        <w:rPr>
          <w:i/>
          <w:iCs/>
          <w:strike/>
        </w:rPr>
        <w:t>estereoquímicas</w:t>
      </w:r>
      <w:proofErr w:type="spellEnd"/>
      <w:r w:rsidRPr="00873D43">
        <w:rPr>
          <w:i/>
          <w:iCs/>
          <w:strike/>
        </w:rPr>
        <w:t xml:space="preserve"> da substância TETRAHIDROCANNABINOL: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 7,8,9,10-tetrahidro-6,6,9-trimetil-3-pentil-6H-dibenzo[b,d]pirano-1-ol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 6a,7,8,9-tetrahidro-6,6,9-trimetil-3-pentil-6H-dibenzo[b,d]pirano-1-ol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2) excetua-se dos controles referentes a esta Lista, o isômero </w:t>
      </w:r>
      <w:proofErr w:type="spellStart"/>
      <w:r w:rsidRPr="00873D43">
        <w:rPr>
          <w:i/>
          <w:iCs/>
          <w:strike/>
        </w:rPr>
        <w:t>fentermina</w:t>
      </w:r>
      <w:proofErr w:type="spellEnd"/>
      <w:r w:rsidRPr="00873D43">
        <w:rPr>
          <w:i/>
          <w:iCs/>
          <w:strike/>
        </w:rPr>
        <w:t xml:space="preserve"> que está relacionado na Lista “B2” deste regulamento.</w:t>
      </w:r>
    </w:p>
    <w:p w:rsidR="001B6345" w:rsidRPr="00873D43" w:rsidRDefault="00297D9C" w:rsidP="001B6345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3) excetua-se dos controles referentes a esta lista a substância </w:t>
      </w:r>
      <w:proofErr w:type="spellStart"/>
      <w:r w:rsidRPr="00873D43">
        <w:rPr>
          <w:i/>
          <w:iCs/>
          <w:strike/>
        </w:rPr>
        <w:t>canabidiol</w:t>
      </w:r>
      <w:proofErr w:type="spellEnd"/>
      <w:r w:rsidRPr="00873D43">
        <w:rPr>
          <w:i/>
          <w:iCs/>
          <w:strike/>
        </w:rPr>
        <w:t>, que está relacionada na Lista “C1” deste regulamento.</w:t>
      </w:r>
    </w:p>
    <w:p w:rsidR="001B6345" w:rsidRPr="00873D43" w:rsidRDefault="002D16EE" w:rsidP="001B6345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4) </w:t>
      </w:r>
      <w:r w:rsidR="00D11182" w:rsidRPr="00873D43">
        <w:rPr>
          <w:i/>
          <w:iCs/>
          <w:strike/>
        </w:rPr>
        <w:t>excetua</w:t>
      </w:r>
      <w:r w:rsidR="001B6345" w:rsidRPr="00873D43">
        <w:rPr>
          <w:i/>
          <w:iCs/>
          <w:strike/>
        </w:rPr>
        <w:t>-se das disposições leg</w:t>
      </w:r>
      <w:r w:rsidR="00D11182" w:rsidRPr="00873D43">
        <w:rPr>
          <w:i/>
          <w:iCs/>
          <w:strike/>
        </w:rPr>
        <w:t xml:space="preserve">ais deste Regulamento Técnico </w:t>
      </w:r>
      <w:r w:rsidR="00A86A0A" w:rsidRPr="00873D43">
        <w:rPr>
          <w:i/>
          <w:iCs/>
          <w:strike/>
        </w:rPr>
        <w:t xml:space="preserve">a substância </w:t>
      </w:r>
      <w:proofErr w:type="spellStart"/>
      <w:r w:rsidR="001B6345" w:rsidRPr="00873D43">
        <w:rPr>
          <w:i/>
          <w:iCs/>
          <w:strike/>
        </w:rPr>
        <w:t>ropivacaína</w:t>
      </w:r>
      <w:proofErr w:type="spellEnd"/>
      <w:r w:rsidR="001B6345" w:rsidRPr="00873D43">
        <w:rPr>
          <w:i/>
          <w:iCs/>
          <w:strike/>
        </w:rPr>
        <w:t>.</w:t>
      </w:r>
    </w:p>
    <w:p w:rsidR="00D11182" w:rsidRPr="00873D43" w:rsidRDefault="00D11182" w:rsidP="001B6345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 xml:space="preserve">5) excetua-se dos controles referentes a esta lista a substância </w:t>
      </w:r>
      <w:proofErr w:type="spellStart"/>
      <w:r w:rsidRPr="00873D43">
        <w:rPr>
          <w:i/>
          <w:iCs/>
          <w:strike/>
        </w:rPr>
        <w:t>milnaciprana</w:t>
      </w:r>
      <w:proofErr w:type="spellEnd"/>
      <w:r w:rsidRPr="00873D43">
        <w:rPr>
          <w:i/>
          <w:iCs/>
          <w:strike/>
        </w:rPr>
        <w:t>, que está relacionada na lista “C1” deste regulamento.</w:t>
      </w:r>
    </w:p>
    <w:p w:rsidR="00E91AD2" w:rsidRPr="00873D43" w:rsidRDefault="00D844FF" w:rsidP="001B6345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6) excetua</w:t>
      </w:r>
      <w:r w:rsidR="00C44499" w:rsidRPr="00873D43">
        <w:rPr>
          <w:i/>
          <w:iCs/>
          <w:strike/>
        </w:rPr>
        <w:t>m</w:t>
      </w:r>
      <w:r w:rsidRPr="00873D43">
        <w:rPr>
          <w:i/>
          <w:iCs/>
          <w:strike/>
        </w:rPr>
        <w:t xml:space="preserve">-se dos controles referentes a esta lista os medicamentos registrados na Anvisa que possuam em sua formulação a substância </w:t>
      </w:r>
      <w:proofErr w:type="spellStart"/>
      <w:r w:rsidRPr="00873D43">
        <w:rPr>
          <w:i/>
          <w:iCs/>
          <w:strike/>
        </w:rPr>
        <w:t>tetrah</w:t>
      </w:r>
      <w:r w:rsidR="00A4723D" w:rsidRPr="00873D43">
        <w:rPr>
          <w:i/>
          <w:iCs/>
          <w:strike/>
        </w:rPr>
        <w:t>idrocannabinol</w:t>
      </w:r>
      <w:proofErr w:type="spellEnd"/>
      <w:r w:rsidR="00A4723D" w:rsidRPr="00873D43">
        <w:rPr>
          <w:i/>
          <w:iCs/>
          <w:strike/>
        </w:rPr>
        <w:t xml:space="preserve"> (THC), </w:t>
      </w:r>
      <w:r w:rsidR="00E91AD2" w:rsidRPr="00873D43">
        <w:rPr>
          <w:i/>
          <w:iCs/>
          <w:strike/>
        </w:rPr>
        <w:t>desde que sejam atendidas as exigências a se</w:t>
      </w:r>
      <w:r w:rsidR="00A03F93" w:rsidRPr="00873D43">
        <w:rPr>
          <w:i/>
          <w:iCs/>
          <w:strike/>
        </w:rPr>
        <w:t>rem regulamentadas previamente à</w:t>
      </w:r>
      <w:r w:rsidR="00E91AD2" w:rsidRPr="00873D43">
        <w:rPr>
          <w:i/>
          <w:iCs/>
          <w:strike/>
        </w:rPr>
        <w:t xml:space="preserve"> concessão do registro. </w:t>
      </w:r>
    </w:p>
    <w:p w:rsidR="00054586" w:rsidRPr="00873D43" w:rsidRDefault="00054586" w:rsidP="00054586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  <w:r w:rsidRPr="00873D43">
        <w:rPr>
          <w:i/>
          <w:iCs/>
          <w:strike/>
        </w:rPr>
        <w:t xml:space="preserve">7) </w:t>
      </w:r>
      <w:r w:rsidR="00D72F23" w:rsidRPr="00873D43">
        <w:rPr>
          <w:i/>
          <w:iCs/>
          <w:strike/>
        </w:rPr>
        <w:t xml:space="preserve">excetuam-se dos controles </w:t>
      </w:r>
      <w:r w:rsidR="003838A3" w:rsidRPr="00873D43">
        <w:rPr>
          <w:i/>
          <w:iCs/>
          <w:strike/>
          <w:lang w:eastAsia="x-none"/>
        </w:rPr>
        <w:t>referentes a esta</w:t>
      </w:r>
      <w:r w:rsidR="00D72F23" w:rsidRPr="00873D43">
        <w:rPr>
          <w:i/>
          <w:iCs/>
          <w:strike/>
        </w:rPr>
        <w:t xml:space="preserve"> lista os isômeros das substâncias classificadas no item “b”, desde que esses isômeros não se enquadrem em nenhuma das classes estruturais descritas no referido item</w:t>
      </w:r>
      <w:r w:rsidR="00D72F23" w:rsidRPr="00873D43">
        <w:rPr>
          <w:i/>
          <w:iCs/>
          <w:strike/>
          <w:lang w:eastAsia="x-none"/>
        </w:rPr>
        <w:t>.</w:t>
      </w:r>
    </w:p>
    <w:p w:rsidR="003838A3" w:rsidRPr="00873D43" w:rsidRDefault="004B2BFD" w:rsidP="003838A3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  <w:r w:rsidRPr="00873D43">
        <w:rPr>
          <w:i/>
          <w:iCs/>
          <w:strike/>
        </w:rPr>
        <w:t xml:space="preserve">8) </w:t>
      </w:r>
      <w:r w:rsidR="00B555EF" w:rsidRPr="00873D43">
        <w:rPr>
          <w:i/>
          <w:iCs/>
          <w:strike/>
        </w:rPr>
        <w:t>excetuam-se dos controles referentes a esta lista quaisquer substâncias que possam ser enquadradas no item “b” e que estejam descritas em outra lista deste regulamento.</w:t>
      </w:r>
    </w:p>
    <w:p w:rsidR="003838A3" w:rsidRPr="00873D43" w:rsidRDefault="003838A3" w:rsidP="003838A3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  <w:r w:rsidRPr="00873D43">
        <w:rPr>
          <w:i/>
          <w:iCs/>
          <w:strike/>
        </w:rPr>
        <w:t>9) excetua-se dos co</w:t>
      </w:r>
      <w:r w:rsidR="000264C0" w:rsidRPr="00873D43">
        <w:rPr>
          <w:i/>
          <w:iCs/>
          <w:strike/>
        </w:rPr>
        <w:t>ntroles referentes a esta Lista</w:t>
      </w:r>
      <w:r w:rsidRPr="00873D43">
        <w:rPr>
          <w:i/>
          <w:iCs/>
          <w:strike/>
        </w:rPr>
        <w:t xml:space="preserve"> </w:t>
      </w:r>
      <w:r w:rsidR="00DE41D7" w:rsidRPr="00873D43">
        <w:rPr>
          <w:i/>
          <w:iCs/>
          <w:strike/>
          <w:lang w:eastAsia="x-none"/>
        </w:rPr>
        <w:t>o isômero</w:t>
      </w:r>
      <w:r w:rsidRPr="00873D43">
        <w:rPr>
          <w:i/>
          <w:iCs/>
          <w:strike/>
        </w:rPr>
        <w:t xml:space="preserve"> </w:t>
      </w:r>
      <w:proofErr w:type="spellStart"/>
      <w:r w:rsidRPr="00873D43">
        <w:rPr>
          <w:i/>
          <w:iCs/>
          <w:strike/>
        </w:rPr>
        <w:t>metazocina</w:t>
      </w:r>
      <w:proofErr w:type="spellEnd"/>
      <w:r w:rsidR="000264C0" w:rsidRPr="00873D43">
        <w:rPr>
          <w:i/>
          <w:iCs/>
          <w:strike/>
          <w:lang w:eastAsia="x-none"/>
        </w:rPr>
        <w:t>,</w:t>
      </w:r>
      <w:r w:rsidR="00DD7925" w:rsidRPr="00873D43">
        <w:rPr>
          <w:i/>
          <w:iCs/>
          <w:strike/>
        </w:rPr>
        <w:t xml:space="preserve"> que está relacionad</w:t>
      </w:r>
      <w:r w:rsidR="00DD7925" w:rsidRPr="00873D43">
        <w:rPr>
          <w:i/>
          <w:iCs/>
          <w:strike/>
          <w:lang w:eastAsia="x-none"/>
        </w:rPr>
        <w:t>o</w:t>
      </w:r>
      <w:r w:rsidRPr="00873D43">
        <w:rPr>
          <w:i/>
          <w:iCs/>
          <w:strike/>
        </w:rPr>
        <w:t xml:space="preserve"> na Lista “A1” deste regulamento.</w:t>
      </w:r>
    </w:p>
    <w:p w:rsidR="00F87E21" w:rsidRPr="00873D43" w:rsidRDefault="00F87E21" w:rsidP="003838A3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  <w:r w:rsidRPr="00873D43">
        <w:rPr>
          <w:i/>
          <w:iCs/>
          <w:strike/>
        </w:rPr>
        <w:t xml:space="preserve">10) excetua-se das disposições legais deste Regulamento Técnico a substância </w:t>
      </w:r>
      <w:proofErr w:type="spellStart"/>
      <w:r w:rsidRPr="00873D43">
        <w:rPr>
          <w:i/>
          <w:iCs/>
          <w:strike/>
        </w:rPr>
        <w:t>mepivacaína</w:t>
      </w:r>
      <w:proofErr w:type="spellEnd"/>
      <w:r w:rsidRPr="00873D43">
        <w:rPr>
          <w:i/>
          <w:iCs/>
          <w:strike/>
        </w:rPr>
        <w:t>.</w:t>
      </w:r>
    </w:p>
    <w:p w:rsidR="00CF1224" w:rsidRPr="00873D43" w:rsidRDefault="00CF1224" w:rsidP="003838A3">
      <w:pPr>
        <w:pStyle w:val="Corpodetexto"/>
        <w:widowControl/>
        <w:tabs>
          <w:tab w:val="left" w:pos="360"/>
        </w:tabs>
        <w:spacing w:line="240" w:lineRule="auto"/>
        <w:rPr>
          <w:b/>
          <w:i/>
          <w:iCs/>
          <w:strike/>
          <w:lang w:eastAsia="x-none"/>
        </w:rPr>
      </w:pPr>
      <w:r w:rsidRPr="00873D43">
        <w:rPr>
          <w:b/>
          <w:i/>
          <w:iCs/>
          <w:strike/>
          <w:lang w:eastAsia="x-none"/>
        </w:rPr>
        <w:t>11)</w:t>
      </w:r>
      <w:r w:rsidRPr="00873D43">
        <w:rPr>
          <w:b/>
          <w:strike/>
        </w:rPr>
        <w:t xml:space="preserve"> </w:t>
      </w:r>
      <w:r w:rsidRPr="00873D43">
        <w:rPr>
          <w:b/>
          <w:i/>
          <w:iCs/>
          <w:strike/>
          <w:lang w:eastAsia="x-none"/>
        </w:rPr>
        <w:t xml:space="preserve">excetua-se dos controles referentes a esta Lista o isômero </w:t>
      </w:r>
      <w:proofErr w:type="spellStart"/>
      <w:r w:rsidRPr="00873D43">
        <w:rPr>
          <w:b/>
          <w:i/>
          <w:iCs/>
          <w:strike/>
          <w:lang w:eastAsia="x-none"/>
        </w:rPr>
        <w:t>fendimetrazina</w:t>
      </w:r>
      <w:proofErr w:type="spellEnd"/>
      <w:r w:rsidRPr="00873D43">
        <w:rPr>
          <w:b/>
          <w:i/>
          <w:iCs/>
          <w:strike/>
          <w:lang w:eastAsia="x-none"/>
        </w:rPr>
        <w:t>, que está relacionado na Lista “B2” deste regulamento.</w:t>
      </w:r>
    </w:p>
    <w:p w:rsidR="003838A3" w:rsidRPr="00873D43" w:rsidRDefault="00CF1224" w:rsidP="00054586">
      <w:pPr>
        <w:pStyle w:val="Corpodetexto"/>
        <w:widowControl/>
        <w:tabs>
          <w:tab w:val="left" w:pos="360"/>
        </w:tabs>
        <w:spacing w:line="240" w:lineRule="auto"/>
        <w:rPr>
          <w:b/>
          <w:i/>
          <w:iCs/>
          <w:strike/>
          <w:lang w:eastAsia="x-none"/>
        </w:rPr>
      </w:pPr>
      <w:r w:rsidRPr="00873D43">
        <w:rPr>
          <w:b/>
          <w:i/>
          <w:iCs/>
          <w:strike/>
          <w:lang w:eastAsia="x-none"/>
        </w:rPr>
        <w:t>12) excetua-se das disposições legais deste Regulamento Técnico a substância DEET (N,N-dietil-3-metilbenzamida).</w:t>
      </w:r>
    </w:p>
    <w:p w:rsidR="00CF1224" w:rsidRPr="00873D43" w:rsidRDefault="00CF1224" w:rsidP="00054586">
      <w:pPr>
        <w:pStyle w:val="Corpodetexto"/>
        <w:widowControl/>
        <w:tabs>
          <w:tab w:val="left" w:pos="360"/>
        </w:tabs>
        <w:spacing w:line="240" w:lineRule="auto"/>
        <w:rPr>
          <w:b/>
          <w:i/>
          <w:iCs/>
          <w:strike/>
          <w:lang w:eastAsia="x-none"/>
        </w:rPr>
      </w:pPr>
      <w:r w:rsidRPr="00873D43">
        <w:rPr>
          <w:b/>
          <w:i/>
          <w:iCs/>
          <w:strike/>
          <w:lang w:eastAsia="x-none"/>
        </w:rPr>
        <w:t xml:space="preserve">13) excetua-se dos controles referentes a esta Lista o isômero </w:t>
      </w:r>
      <w:proofErr w:type="spellStart"/>
      <w:r w:rsidRPr="00873D43">
        <w:rPr>
          <w:b/>
          <w:i/>
          <w:iCs/>
          <w:strike/>
          <w:lang w:eastAsia="x-none"/>
        </w:rPr>
        <w:t>pentazocina</w:t>
      </w:r>
      <w:proofErr w:type="spellEnd"/>
      <w:r w:rsidRPr="00873D43">
        <w:rPr>
          <w:b/>
          <w:i/>
          <w:iCs/>
          <w:strike/>
          <w:lang w:eastAsia="x-none"/>
        </w:rPr>
        <w:t>, que está relacionado na Lista “B1” deste regulamento.</w:t>
      </w:r>
    </w:p>
    <w:p w:rsidR="00054586" w:rsidRPr="00873D43" w:rsidRDefault="00054586" w:rsidP="001B6345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</w:p>
    <w:p w:rsidR="0013480A" w:rsidRPr="00873D43" w:rsidRDefault="0013480A" w:rsidP="001B6345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  <w:lang w:eastAsia="x-none"/>
        </w:rPr>
      </w:pPr>
    </w:p>
    <w:p w:rsidR="00297D9C" w:rsidRPr="00873D43" w:rsidRDefault="00297D9C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  <w:r w:rsidRPr="00873D43">
        <w:rPr>
          <w:strike/>
          <w:sz w:val="24"/>
          <w:szCs w:val="24"/>
        </w:rPr>
        <w:t>LISTA F3 – SUBSTÂNCIAS PRECURSORAS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</w:p>
    <w:p w:rsidR="00B4779A" w:rsidRPr="00873D43" w:rsidRDefault="00B4779A" w:rsidP="00B4779A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strike/>
          <w:sz w:val="24"/>
          <w:szCs w:val="24"/>
        </w:rPr>
      </w:pP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  <w:u w:val="single"/>
        </w:rPr>
      </w:pPr>
      <w:r w:rsidRPr="00873D43">
        <w:rPr>
          <w:strike/>
          <w:sz w:val="24"/>
          <w:szCs w:val="24"/>
        </w:rPr>
        <w:t>LISTA F4 – OUTRAS SUBSTÂNCIAS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  <w:tab w:val="num" w:pos="-567"/>
        </w:tabs>
        <w:rPr>
          <w:b/>
          <w:bCs/>
          <w:strike/>
          <w:sz w:val="24"/>
          <w:szCs w:val="24"/>
        </w:rPr>
      </w:pPr>
    </w:p>
    <w:p w:rsidR="00B4779A" w:rsidRPr="00873D43" w:rsidRDefault="00DB7BD3" w:rsidP="00DB7BD3">
      <w:pPr>
        <w:jc w:val="both"/>
        <w:rPr>
          <w:strike/>
        </w:rPr>
      </w:pPr>
      <w:r w:rsidRPr="00873D43">
        <w:rPr>
          <w:strike/>
        </w:rPr>
        <w:t xml:space="preserve">1. </w:t>
      </w:r>
      <w:r w:rsidR="00B4779A" w:rsidRPr="00873D43">
        <w:rPr>
          <w:strike/>
        </w:rPr>
        <w:t>ESTRICNINA</w:t>
      </w:r>
    </w:p>
    <w:p w:rsidR="00B4779A" w:rsidRPr="00873D43" w:rsidRDefault="00DB7BD3" w:rsidP="00DB7BD3">
      <w:pPr>
        <w:jc w:val="both"/>
        <w:rPr>
          <w:strike/>
        </w:rPr>
      </w:pPr>
      <w:r w:rsidRPr="00873D43">
        <w:rPr>
          <w:strike/>
        </w:rPr>
        <w:t xml:space="preserve">2. </w:t>
      </w:r>
      <w:r w:rsidR="00B4779A" w:rsidRPr="00873D43">
        <w:rPr>
          <w:strike/>
        </w:rPr>
        <w:t>ETRETINATO</w:t>
      </w:r>
    </w:p>
    <w:p w:rsidR="00293BAA" w:rsidRPr="00873D43" w:rsidRDefault="00DB7BD3" w:rsidP="00DB7BD3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 xml:space="preserve">3. </w:t>
      </w:r>
      <w:r w:rsidR="00B4779A" w:rsidRPr="00873D43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293BAA" w:rsidRPr="00873D43" w:rsidRDefault="00DB7BD3" w:rsidP="00DB7BD3">
      <w:pPr>
        <w:pStyle w:val="BodyText21"/>
        <w:rPr>
          <w:rFonts w:ascii="Times New Roman" w:hAnsi="Times New Roman" w:cs="Times New Roman"/>
          <w:strike/>
          <w:sz w:val="24"/>
          <w:szCs w:val="24"/>
        </w:rPr>
      </w:pPr>
      <w:r w:rsidRPr="00873D43">
        <w:rPr>
          <w:rFonts w:ascii="Times New Roman" w:hAnsi="Times New Roman" w:cs="Times New Roman"/>
          <w:strike/>
          <w:sz w:val="24"/>
          <w:szCs w:val="24"/>
        </w:rPr>
        <w:t xml:space="preserve">4. </w:t>
      </w:r>
      <w:r w:rsidR="00293BAA" w:rsidRPr="00873D43">
        <w:rPr>
          <w:rFonts w:ascii="Times New Roman" w:hAnsi="Times New Roman" w:cs="Times New Roman"/>
          <w:strike/>
          <w:sz w:val="24"/>
          <w:szCs w:val="24"/>
        </w:rPr>
        <w:t xml:space="preserve">DINITROFENOL </w:t>
      </w:r>
    </w:p>
    <w:p w:rsidR="00B4779A" w:rsidRPr="00873D43" w:rsidRDefault="00DB7BD3" w:rsidP="00DB7BD3">
      <w:pPr>
        <w:jc w:val="both"/>
        <w:rPr>
          <w:strike/>
        </w:rPr>
      </w:pPr>
      <w:r w:rsidRPr="00873D43">
        <w:rPr>
          <w:strike/>
        </w:rPr>
        <w:t xml:space="preserve">5. </w:t>
      </w:r>
      <w:r w:rsidR="00B4779A" w:rsidRPr="00873D43">
        <w:rPr>
          <w:strike/>
        </w:rPr>
        <w:t>FENFLURAMINA</w:t>
      </w:r>
    </w:p>
    <w:p w:rsidR="00B4779A" w:rsidRPr="00873D43" w:rsidRDefault="00DB7BD3" w:rsidP="00DB7BD3">
      <w:pPr>
        <w:jc w:val="both"/>
        <w:rPr>
          <w:strike/>
        </w:rPr>
      </w:pPr>
      <w:r w:rsidRPr="00873D43">
        <w:rPr>
          <w:strike/>
        </w:rPr>
        <w:t xml:space="preserve">6. </w:t>
      </w:r>
      <w:r w:rsidR="00B4779A" w:rsidRPr="00873D43">
        <w:rPr>
          <w:strike/>
        </w:rPr>
        <w:t>LINDANO</w:t>
      </w:r>
    </w:p>
    <w:p w:rsidR="00B4779A" w:rsidRPr="00873D43" w:rsidRDefault="00DB7BD3" w:rsidP="00DB7BD3">
      <w:pPr>
        <w:jc w:val="both"/>
        <w:rPr>
          <w:strike/>
        </w:rPr>
      </w:pPr>
      <w:r w:rsidRPr="00873D43">
        <w:rPr>
          <w:strike/>
        </w:rPr>
        <w:t xml:space="preserve">7. </w:t>
      </w:r>
      <w:r w:rsidR="00B4779A" w:rsidRPr="00873D43">
        <w:rPr>
          <w:strike/>
        </w:rPr>
        <w:t>TERFENADINA</w:t>
      </w:r>
    </w:p>
    <w:p w:rsidR="00B4779A" w:rsidRPr="00873D43" w:rsidRDefault="00B4779A" w:rsidP="00B4779A">
      <w:pPr>
        <w:pStyle w:val="Cabealho"/>
        <w:widowControl/>
        <w:tabs>
          <w:tab w:val="clear" w:pos="4419"/>
          <w:tab w:val="clear" w:pos="8838"/>
        </w:tabs>
        <w:rPr>
          <w:b/>
          <w:bCs/>
          <w:strike/>
          <w:sz w:val="24"/>
          <w:szCs w:val="24"/>
        </w:rPr>
      </w:pPr>
    </w:p>
    <w:p w:rsidR="00B4779A" w:rsidRPr="00873D43" w:rsidRDefault="00B4779A" w:rsidP="00B4779A">
      <w:pPr>
        <w:rPr>
          <w:i/>
          <w:iCs/>
          <w:strike/>
        </w:rPr>
      </w:pPr>
      <w:r w:rsidRPr="00873D43">
        <w:rPr>
          <w:i/>
          <w:iCs/>
          <w:strike/>
        </w:rPr>
        <w:t>ADENDO:</w:t>
      </w: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</w:p>
    <w:p w:rsidR="00B4779A" w:rsidRPr="00873D43" w:rsidRDefault="00B4779A" w:rsidP="00B4779A">
      <w:pPr>
        <w:pStyle w:val="Corpodetexto"/>
        <w:widowControl/>
        <w:tabs>
          <w:tab w:val="left" w:pos="360"/>
        </w:tabs>
        <w:spacing w:line="240" w:lineRule="auto"/>
        <w:rPr>
          <w:i/>
          <w:iCs/>
          <w:strike/>
        </w:rPr>
      </w:pPr>
      <w:r w:rsidRPr="00873D43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726133" w:rsidRPr="00873D43" w:rsidRDefault="00B4779A" w:rsidP="00220A5B">
      <w:pPr>
        <w:jc w:val="both"/>
        <w:rPr>
          <w:i/>
          <w:iCs/>
          <w:strike/>
        </w:rPr>
      </w:pPr>
      <w:r w:rsidRPr="00873D43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24105F" w:rsidRPr="00873D43" w:rsidRDefault="0024105F" w:rsidP="0024105F">
      <w:pPr>
        <w:jc w:val="both"/>
        <w:rPr>
          <w:strike/>
        </w:rPr>
      </w:pPr>
    </w:p>
    <w:sectPr w:rsidR="0024105F" w:rsidRPr="00873D43" w:rsidSect="001D4AB5">
      <w:headerReference w:type="default" r:id="rId27"/>
      <w:footerReference w:type="default" r:id="rId28"/>
      <w:pgSz w:w="11907" w:h="16840" w:code="9"/>
      <w:pgMar w:top="1134" w:right="1134" w:bottom="1134" w:left="1134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679" w:rsidRDefault="00F64679" w:rsidP="00812E8C">
      <w:r>
        <w:separator/>
      </w:r>
    </w:p>
  </w:endnote>
  <w:endnote w:type="continuationSeparator" w:id="0">
    <w:p w:rsidR="00F64679" w:rsidRDefault="00F64679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877" w:rsidRPr="00372877" w:rsidRDefault="00372877" w:rsidP="00372877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679" w:rsidRDefault="00F64679" w:rsidP="00812E8C">
      <w:r>
        <w:separator/>
      </w:r>
    </w:p>
  </w:footnote>
  <w:footnote w:type="continuationSeparator" w:id="0">
    <w:p w:rsidR="00F64679" w:rsidRDefault="00F64679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877" w:rsidRPr="00B517AC" w:rsidRDefault="00372877" w:rsidP="00372877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372877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5" type="#_x0000_t75" alt="Descrição: Descrição: Brasão da República" style="width:51.75pt;height:51pt;visibility:visible" o:ole="">
          <v:imagedata r:id="rId1" o:title=""/>
        </v:shape>
      </w:pict>
    </w:r>
  </w:p>
  <w:p w:rsidR="00372877" w:rsidRPr="00B517AC" w:rsidRDefault="00372877" w:rsidP="00372877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372877" w:rsidRPr="00B517AC" w:rsidRDefault="00372877" w:rsidP="00372877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372877" w:rsidRPr="00372877" w:rsidRDefault="00372877" w:rsidP="003728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A18C0ABC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3814326"/>
    <w:multiLevelType w:val="multilevel"/>
    <w:tmpl w:val="8AEC1DEA"/>
    <w:lvl w:ilvl="0">
      <w:start w:val="2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1"/>
      <w:numFmt w:val="decimal"/>
      <w:lvlText w:val="%1.%2"/>
      <w:lvlJc w:val="left"/>
      <w:pPr>
        <w:ind w:left="1332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</w:rPr>
    </w:lvl>
  </w:abstractNum>
  <w:abstractNum w:abstractNumId="10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4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16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7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8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28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1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3" w15:restartNumberingAfterBreak="0">
    <w:nsid w:val="7B46768C"/>
    <w:multiLevelType w:val="hybridMultilevel"/>
    <w:tmpl w:val="188AAAE4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1"/>
  </w:num>
  <w:num w:numId="2">
    <w:abstractNumId w:val="23"/>
  </w:num>
  <w:num w:numId="3">
    <w:abstractNumId w:val="6"/>
  </w:num>
  <w:num w:numId="4">
    <w:abstractNumId w:val="18"/>
  </w:num>
  <w:num w:numId="5">
    <w:abstractNumId w:val="20"/>
  </w:num>
  <w:num w:numId="6">
    <w:abstractNumId w:val="8"/>
  </w:num>
  <w:num w:numId="7">
    <w:abstractNumId w:val="29"/>
  </w:num>
  <w:num w:numId="8">
    <w:abstractNumId w:val="25"/>
  </w:num>
  <w:num w:numId="9">
    <w:abstractNumId w:val="1"/>
  </w:num>
  <w:num w:numId="10">
    <w:abstractNumId w:val="14"/>
  </w:num>
  <w:num w:numId="11">
    <w:abstractNumId w:val="31"/>
  </w:num>
  <w:num w:numId="12">
    <w:abstractNumId w:val="0"/>
  </w:num>
  <w:num w:numId="13">
    <w:abstractNumId w:val="4"/>
  </w:num>
  <w:num w:numId="14">
    <w:abstractNumId w:val="7"/>
  </w:num>
  <w:num w:numId="15">
    <w:abstractNumId w:val="10"/>
  </w:num>
  <w:num w:numId="16">
    <w:abstractNumId w:val="22"/>
  </w:num>
  <w:num w:numId="17">
    <w:abstractNumId w:val="26"/>
  </w:num>
  <w:num w:numId="18">
    <w:abstractNumId w:val="32"/>
  </w:num>
  <w:num w:numId="19">
    <w:abstractNumId w:val="15"/>
  </w:num>
  <w:num w:numId="20">
    <w:abstractNumId w:val="19"/>
  </w:num>
  <w:num w:numId="21">
    <w:abstractNumId w:val="16"/>
  </w:num>
  <w:num w:numId="22">
    <w:abstractNumId w:val="12"/>
  </w:num>
  <w:num w:numId="23">
    <w:abstractNumId w:val="3"/>
  </w:num>
  <w:num w:numId="24">
    <w:abstractNumId w:val="21"/>
  </w:num>
  <w:num w:numId="25">
    <w:abstractNumId w:val="5"/>
  </w:num>
  <w:num w:numId="26">
    <w:abstractNumId w:val="2"/>
  </w:num>
  <w:num w:numId="27">
    <w:abstractNumId w:val="24"/>
  </w:num>
  <w:num w:numId="28">
    <w:abstractNumId w:val="17"/>
  </w:num>
  <w:num w:numId="29">
    <w:abstractNumId w:val="30"/>
  </w:num>
  <w:num w:numId="30">
    <w:abstractNumId w:val="13"/>
  </w:num>
  <w:num w:numId="31">
    <w:abstractNumId w:val="27"/>
  </w:num>
  <w:num w:numId="32">
    <w:abstractNumId w:val="28"/>
  </w:num>
  <w:num w:numId="33">
    <w:abstractNumId w:val="33"/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3ADF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3AEB"/>
    <w:rsid w:val="000346BE"/>
    <w:rsid w:val="000353EB"/>
    <w:rsid w:val="000408D2"/>
    <w:rsid w:val="0004191F"/>
    <w:rsid w:val="00045028"/>
    <w:rsid w:val="00050F92"/>
    <w:rsid w:val="00051273"/>
    <w:rsid w:val="000537E5"/>
    <w:rsid w:val="00054134"/>
    <w:rsid w:val="00054586"/>
    <w:rsid w:val="00054A97"/>
    <w:rsid w:val="00055823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576D"/>
    <w:rsid w:val="00090717"/>
    <w:rsid w:val="00091318"/>
    <w:rsid w:val="00091814"/>
    <w:rsid w:val="00094699"/>
    <w:rsid w:val="0009539D"/>
    <w:rsid w:val="00097272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D07AA"/>
    <w:rsid w:val="000D3961"/>
    <w:rsid w:val="000D7C02"/>
    <w:rsid w:val="000E06E9"/>
    <w:rsid w:val="000E0D21"/>
    <w:rsid w:val="000E32F5"/>
    <w:rsid w:val="000E4BF1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3EE1"/>
    <w:rsid w:val="00106460"/>
    <w:rsid w:val="001076B6"/>
    <w:rsid w:val="001105A8"/>
    <w:rsid w:val="001119DF"/>
    <w:rsid w:val="0011219F"/>
    <w:rsid w:val="001165BC"/>
    <w:rsid w:val="00117E0F"/>
    <w:rsid w:val="00121B15"/>
    <w:rsid w:val="00121D22"/>
    <w:rsid w:val="0012689B"/>
    <w:rsid w:val="001272A9"/>
    <w:rsid w:val="001274EC"/>
    <w:rsid w:val="001318B8"/>
    <w:rsid w:val="00132BC2"/>
    <w:rsid w:val="00133441"/>
    <w:rsid w:val="0013480A"/>
    <w:rsid w:val="00134E88"/>
    <w:rsid w:val="001361A1"/>
    <w:rsid w:val="0014248A"/>
    <w:rsid w:val="00146A30"/>
    <w:rsid w:val="00150547"/>
    <w:rsid w:val="00150B9C"/>
    <w:rsid w:val="0015262E"/>
    <w:rsid w:val="00152787"/>
    <w:rsid w:val="00154201"/>
    <w:rsid w:val="00154E26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0C4C"/>
    <w:rsid w:val="00181A22"/>
    <w:rsid w:val="00183675"/>
    <w:rsid w:val="00184D57"/>
    <w:rsid w:val="001857E1"/>
    <w:rsid w:val="00187032"/>
    <w:rsid w:val="00191530"/>
    <w:rsid w:val="00191531"/>
    <w:rsid w:val="001929F9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41D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4932"/>
    <w:rsid w:val="001D4A42"/>
    <w:rsid w:val="001D4AB5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312B"/>
    <w:rsid w:val="002034E5"/>
    <w:rsid w:val="0020729E"/>
    <w:rsid w:val="0021376D"/>
    <w:rsid w:val="00214271"/>
    <w:rsid w:val="00214695"/>
    <w:rsid w:val="00214825"/>
    <w:rsid w:val="0021598E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C41"/>
    <w:rsid w:val="00253948"/>
    <w:rsid w:val="0025666A"/>
    <w:rsid w:val="00264F24"/>
    <w:rsid w:val="00265D78"/>
    <w:rsid w:val="00266481"/>
    <w:rsid w:val="00267624"/>
    <w:rsid w:val="00267810"/>
    <w:rsid w:val="00267D52"/>
    <w:rsid w:val="002701D0"/>
    <w:rsid w:val="00272930"/>
    <w:rsid w:val="0027426C"/>
    <w:rsid w:val="00274711"/>
    <w:rsid w:val="00276F72"/>
    <w:rsid w:val="00281219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B391F"/>
    <w:rsid w:val="002C1300"/>
    <w:rsid w:val="002C1C5E"/>
    <w:rsid w:val="002C5581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5917"/>
    <w:rsid w:val="00307D1E"/>
    <w:rsid w:val="00307EC7"/>
    <w:rsid w:val="0031041F"/>
    <w:rsid w:val="0031071B"/>
    <w:rsid w:val="00310CA0"/>
    <w:rsid w:val="00311273"/>
    <w:rsid w:val="00311B9F"/>
    <w:rsid w:val="00314423"/>
    <w:rsid w:val="00314A68"/>
    <w:rsid w:val="00314C42"/>
    <w:rsid w:val="00317D19"/>
    <w:rsid w:val="003222BB"/>
    <w:rsid w:val="00322984"/>
    <w:rsid w:val="00322B90"/>
    <w:rsid w:val="00323EBA"/>
    <w:rsid w:val="0032542D"/>
    <w:rsid w:val="00325615"/>
    <w:rsid w:val="00325741"/>
    <w:rsid w:val="00325C52"/>
    <w:rsid w:val="00325E3A"/>
    <w:rsid w:val="00326003"/>
    <w:rsid w:val="0032604A"/>
    <w:rsid w:val="00326A98"/>
    <w:rsid w:val="00331D5E"/>
    <w:rsid w:val="003329A0"/>
    <w:rsid w:val="003340BF"/>
    <w:rsid w:val="003351B7"/>
    <w:rsid w:val="00335DCA"/>
    <w:rsid w:val="00336D7F"/>
    <w:rsid w:val="003401DC"/>
    <w:rsid w:val="0034442B"/>
    <w:rsid w:val="00345368"/>
    <w:rsid w:val="00346C3E"/>
    <w:rsid w:val="003523FC"/>
    <w:rsid w:val="00353269"/>
    <w:rsid w:val="0035340E"/>
    <w:rsid w:val="00353FE8"/>
    <w:rsid w:val="003567BE"/>
    <w:rsid w:val="00356CF0"/>
    <w:rsid w:val="003603EB"/>
    <w:rsid w:val="0036176A"/>
    <w:rsid w:val="0036362F"/>
    <w:rsid w:val="00364330"/>
    <w:rsid w:val="00364FE9"/>
    <w:rsid w:val="00367DC0"/>
    <w:rsid w:val="00370B0E"/>
    <w:rsid w:val="00372877"/>
    <w:rsid w:val="003754AD"/>
    <w:rsid w:val="0037635B"/>
    <w:rsid w:val="003766DD"/>
    <w:rsid w:val="0037707F"/>
    <w:rsid w:val="00377B31"/>
    <w:rsid w:val="0038049C"/>
    <w:rsid w:val="00380EF2"/>
    <w:rsid w:val="003818FF"/>
    <w:rsid w:val="003838A3"/>
    <w:rsid w:val="0038448F"/>
    <w:rsid w:val="00392DA9"/>
    <w:rsid w:val="00392E3F"/>
    <w:rsid w:val="0039366D"/>
    <w:rsid w:val="00395A0A"/>
    <w:rsid w:val="003970D0"/>
    <w:rsid w:val="0039753D"/>
    <w:rsid w:val="00397759"/>
    <w:rsid w:val="003A04DE"/>
    <w:rsid w:val="003A07B9"/>
    <w:rsid w:val="003A11D4"/>
    <w:rsid w:val="003A1FD0"/>
    <w:rsid w:val="003A3A75"/>
    <w:rsid w:val="003A5154"/>
    <w:rsid w:val="003A68D4"/>
    <w:rsid w:val="003B1902"/>
    <w:rsid w:val="003B21E5"/>
    <w:rsid w:val="003B3BD6"/>
    <w:rsid w:val="003B5408"/>
    <w:rsid w:val="003B5D06"/>
    <w:rsid w:val="003B72A3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930"/>
    <w:rsid w:val="003D7DEA"/>
    <w:rsid w:val="003E0243"/>
    <w:rsid w:val="003E09A8"/>
    <w:rsid w:val="003E225D"/>
    <w:rsid w:val="003E2F22"/>
    <w:rsid w:val="003E3732"/>
    <w:rsid w:val="003F42F3"/>
    <w:rsid w:val="003F635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31D1"/>
    <w:rsid w:val="00433DA3"/>
    <w:rsid w:val="004344D7"/>
    <w:rsid w:val="00441E74"/>
    <w:rsid w:val="00443971"/>
    <w:rsid w:val="00445BFE"/>
    <w:rsid w:val="0044701C"/>
    <w:rsid w:val="00450B1E"/>
    <w:rsid w:val="0046079C"/>
    <w:rsid w:val="00460A62"/>
    <w:rsid w:val="004654B5"/>
    <w:rsid w:val="00466CC9"/>
    <w:rsid w:val="00467485"/>
    <w:rsid w:val="004674E4"/>
    <w:rsid w:val="004676F3"/>
    <w:rsid w:val="0047105C"/>
    <w:rsid w:val="00474670"/>
    <w:rsid w:val="0047480B"/>
    <w:rsid w:val="00474FE0"/>
    <w:rsid w:val="00485BE2"/>
    <w:rsid w:val="0048636F"/>
    <w:rsid w:val="004863C8"/>
    <w:rsid w:val="00491584"/>
    <w:rsid w:val="00492243"/>
    <w:rsid w:val="00492F54"/>
    <w:rsid w:val="004940F4"/>
    <w:rsid w:val="00494D2E"/>
    <w:rsid w:val="004972FB"/>
    <w:rsid w:val="004A268C"/>
    <w:rsid w:val="004A324F"/>
    <w:rsid w:val="004A48E1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6F4E"/>
    <w:rsid w:val="004D7176"/>
    <w:rsid w:val="004E1C9A"/>
    <w:rsid w:val="004E3AF1"/>
    <w:rsid w:val="004E3BCD"/>
    <w:rsid w:val="004E3F11"/>
    <w:rsid w:val="004E5B5F"/>
    <w:rsid w:val="004E5FAB"/>
    <w:rsid w:val="004E7ACC"/>
    <w:rsid w:val="004F1A7A"/>
    <w:rsid w:val="004F2C90"/>
    <w:rsid w:val="004F3187"/>
    <w:rsid w:val="004F42B7"/>
    <w:rsid w:val="004F4CF9"/>
    <w:rsid w:val="004F4FD9"/>
    <w:rsid w:val="004F63C5"/>
    <w:rsid w:val="004F72C9"/>
    <w:rsid w:val="004F7E50"/>
    <w:rsid w:val="004F7F98"/>
    <w:rsid w:val="00500AC3"/>
    <w:rsid w:val="00502379"/>
    <w:rsid w:val="00502467"/>
    <w:rsid w:val="00502BFC"/>
    <w:rsid w:val="00502DDD"/>
    <w:rsid w:val="00503541"/>
    <w:rsid w:val="005076F6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145B"/>
    <w:rsid w:val="0058391A"/>
    <w:rsid w:val="005864D2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7DBC"/>
    <w:rsid w:val="005B1874"/>
    <w:rsid w:val="005B2712"/>
    <w:rsid w:val="005C00D0"/>
    <w:rsid w:val="005C0F5D"/>
    <w:rsid w:val="005C2CB4"/>
    <w:rsid w:val="005C5FEC"/>
    <w:rsid w:val="005C7481"/>
    <w:rsid w:val="005D1121"/>
    <w:rsid w:val="005D2CE2"/>
    <w:rsid w:val="005D61C2"/>
    <w:rsid w:val="005E0A64"/>
    <w:rsid w:val="005E129C"/>
    <w:rsid w:val="005E351B"/>
    <w:rsid w:val="005E49F2"/>
    <w:rsid w:val="005E4CF6"/>
    <w:rsid w:val="005E5AD4"/>
    <w:rsid w:val="005E6240"/>
    <w:rsid w:val="005E646B"/>
    <w:rsid w:val="005E6B4B"/>
    <w:rsid w:val="005F040F"/>
    <w:rsid w:val="005F19C3"/>
    <w:rsid w:val="005F1D35"/>
    <w:rsid w:val="005F21D5"/>
    <w:rsid w:val="005F3E37"/>
    <w:rsid w:val="005F50EA"/>
    <w:rsid w:val="005F74E5"/>
    <w:rsid w:val="005F7C46"/>
    <w:rsid w:val="005F7F1B"/>
    <w:rsid w:val="00602A14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5343"/>
    <w:rsid w:val="00656961"/>
    <w:rsid w:val="00661ECB"/>
    <w:rsid w:val="00670994"/>
    <w:rsid w:val="0067228E"/>
    <w:rsid w:val="006728FB"/>
    <w:rsid w:val="00676C01"/>
    <w:rsid w:val="00676D5B"/>
    <w:rsid w:val="0067724A"/>
    <w:rsid w:val="006810A7"/>
    <w:rsid w:val="00683D8F"/>
    <w:rsid w:val="00684AB7"/>
    <w:rsid w:val="00684B32"/>
    <w:rsid w:val="00687FA4"/>
    <w:rsid w:val="00690DB5"/>
    <w:rsid w:val="006918DF"/>
    <w:rsid w:val="006928F3"/>
    <w:rsid w:val="0069361D"/>
    <w:rsid w:val="00693746"/>
    <w:rsid w:val="00693D14"/>
    <w:rsid w:val="006A0F4F"/>
    <w:rsid w:val="006A1860"/>
    <w:rsid w:val="006A1EBA"/>
    <w:rsid w:val="006A2650"/>
    <w:rsid w:val="006A3D49"/>
    <w:rsid w:val="006A4F84"/>
    <w:rsid w:val="006A75BE"/>
    <w:rsid w:val="006B1F34"/>
    <w:rsid w:val="006B2699"/>
    <w:rsid w:val="006B2BA9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A92"/>
    <w:rsid w:val="006D7A80"/>
    <w:rsid w:val="006D7F9B"/>
    <w:rsid w:val="006E0759"/>
    <w:rsid w:val="006E20AA"/>
    <w:rsid w:val="006E2E32"/>
    <w:rsid w:val="006E31F4"/>
    <w:rsid w:val="006F0CAA"/>
    <w:rsid w:val="006F203C"/>
    <w:rsid w:val="006F4D47"/>
    <w:rsid w:val="006F6234"/>
    <w:rsid w:val="006F6414"/>
    <w:rsid w:val="006F744A"/>
    <w:rsid w:val="0070351C"/>
    <w:rsid w:val="0070795D"/>
    <w:rsid w:val="00707BDA"/>
    <w:rsid w:val="00710045"/>
    <w:rsid w:val="00710F2F"/>
    <w:rsid w:val="00711EFB"/>
    <w:rsid w:val="007129D2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80F2B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F18"/>
    <w:rsid w:val="007B42BC"/>
    <w:rsid w:val="007B42E9"/>
    <w:rsid w:val="007B6DAD"/>
    <w:rsid w:val="007C1655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3392"/>
    <w:rsid w:val="007E3537"/>
    <w:rsid w:val="007E3CEA"/>
    <w:rsid w:val="007E5C40"/>
    <w:rsid w:val="007E64C2"/>
    <w:rsid w:val="007F1B2C"/>
    <w:rsid w:val="007F4906"/>
    <w:rsid w:val="007F5A9D"/>
    <w:rsid w:val="007F5ACE"/>
    <w:rsid w:val="007F5DAE"/>
    <w:rsid w:val="007F5FCF"/>
    <w:rsid w:val="007F7F82"/>
    <w:rsid w:val="00800369"/>
    <w:rsid w:val="00800B40"/>
    <w:rsid w:val="008018CC"/>
    <w:rsid w:val="00803398"/>
    <w:rsid w:val="00805A69"/>
    <w:rsid w:val="00805B6A"/>
    <w:rsid w:val="008115CD"/>
    <w:rsid w:val="00812073"/>
    <w:rsid w:val="00812735"/>
    <w:rsid w:val="00812E8C"/>
    <w:rsid w:val="00814988"/>
    <w:rsid w:val="00815634"/>
    <w:rsid w:val="00821329"/>
    <w:rsid w:val="00825BFA"/>
    <w:rsid w:val="00826909"/>
    <w:rsid w:val="00826B7C"/>
    <w:rsid w:val="00826C7B"/>
    <w:rsid w:val="00830191"/>
    <w:rsid w:val="0083306F"/>
    <w:rsid w:val="00834AB5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60843"/>
    <w:rsid w:val="00860C0F"/>
    <w:rsid w:val="008626F4"/>
    <w:rsid w:val="00862F3A"/>
    <w:rsid w:val="00862F52"/>
    <w:rsid w:val="008645C7"/>
    <w:rsid w:val="00866FCC"/>
    <w:rsid w:val="00867255"/>
    <w:rsid w:val="0086793D"/>
    <w:rsid w:val="00870E00"/>
    <w:rsid w:val="00871D20"/>
    <w:rsid w:val="00873D43"/>
    <w:rsid w:val="00875816"/>
    <w:rsid w:val="00876400"/>
    <w:rsid w:val="0088315B"/>
    <w:rsid w:val="00883241"/>
    <w:rsid w:val="008847AA"/>
    <w:rsid w:val="0088667A"/>
    <w:rsid w:val="00887F48"/>
    <w:rsid w:val="008906B7"/>
    <w:rsid w:val="00893EA7"/>
    <w:rsid w:val="00895FF5"/>
    <w:rsid w:val="008A115E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47A7"/>
    <w:rsid w:val="008C545A"/>
    <w:rsid w:val="008C735E"/>
    <w:rsid w:val="008C7831"/>
    <w:rsid w:val="008D2A45"/>
    <w:rsid w:val="008D684C"/>
    <w:rsid w:val="008D6CE4"/>
    <w:rsid w:val="008E2261"/>
    <w:rsid w:val="008E494E"/>
    <w:rsid w:val="008E4D13"/>
    <w:rsid w:val="008E6285"/>
    <w:rsid w:val="008F2908"/>
    <w:rsid w:val="008F321D"/>
    <w:rsid w:val="008F3600"/>
    <w:rsid w:val="008F3D72"/>
    <w:rsid w:val="008F7432"/>
    <w:rsid w:val="00900208"/>
    <w:rsid w:val="009008BB"/>
    <w:rsid w:val="00901AF2"/>
    <w:rsid w:val="009030A9"/>
    <w:rsid w:val="00904E87"/>
    <w:rsid w:val="00906958"/>
    <w:rsid w:val="0091221E"/>
    <w:rsid w:val="00913DF4"/>
    <w:rsid w:val="00915331"/>
    <w:rsid w:val="00915E69"/>
    <w:rsid w:val="00917888"/>
    <w:rsid w:val="00917AF3"/>
    <w:rsid w:val="00920A74"/>
    <w:rsid w:val="00921ECC"/>
    <w:rsid w:val="0092331B"/>
    <w:rsid w:val="00923A74"/>
    <w:rsid w:val="00925BEE"/>
    <w:rsid w:val="009270CA"/>
    <w:rsid w:val="0093055E"/>
    <w:rsid w:val="00930703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52E"/>
    <w:rsid w:val="009501BD"/>
    <w:rsid w:val="00950CE1"/>
    <w:rsid w:val="00952365"/>
    <w:rsid w:val="00953100"/>
    <w:rsid w:val="00955F50"/>
    <w:rsid w:val="00956C55"/>
    <w:rsid w:val="0095749F"/>
    <w:rsid w:val="0095793A"/>
    <w:rsid w:val="00960A19"/>
    <w:rsid w:val="00960DE5"/>
    <w:rsid w:val="00961E91"/>
    <w:rsid w:val="009631C0"/>
    <w:rsid w:val="00971860"/>
    <w:rsid w:val="009744AF"/>
    <w:rsid w:val="0097595E"/>
    <w:rsid w:val="009759B2"/>
    <w:rsid w:val="0097712F"/>
    <w:rsid w:val="0098145E"/>
    <w:rsid w:val="00981F0B"/>
    <w:rsid w:val="00983465"/>
    <w:rsid w:val="0098423A"/>
    <w:rsid w:val="00986BB9"/>
    <w:rsid w:val="009871B6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5344"/>
    <w:rsid w:val="009A56FE"/>
    <w:rsid w:val="009A5A8D"/>
    <w:rsid w:val="009B5685"/>
    <w:rsid w:val="009B59D6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5D70"/>
    <w:rsid w:val="009E5DD5"/>
    <w:rsid w:val="009E7519"/>
    <w:rsid w:val="009E7599"/>
    <w:rsid w:val="009E76D6"/>
    <w:rsid w:val="009F3AEE"/>
    <w:rsid w:val="009F4907"/>
    <w:rsid w:val="009F64B3"/>
    <w:rsid w:val="009F7A40"/>
    <w:rsid w:val="00A029FC"/>
    <w:rsid w:val="00A02A16"/>
    <w:rsid w:val="00A02EDC"/>
    <w:rsid w:val="00A03F93"/>
    <w:rsid w:val="00A0520F"/>
    <w:rsid w:val="00A06254"/>
    <w:rsid w:val="00A11073"/>
    <w:rsid w:val="00A110B8"/>
    <w:rsid w:val="00A1137A"/>
    <w:rsid w:val="00A11FBD"/>
    <w:rsid w:val="00A126FD"/>
    <w:rsid w:val="00A141F5"/>
    <w:rsid w:val="00A142B1"/>
    <w:rsid w:val="00A144ED"/>
    <w:rsid w:val="00A14A72"/>
    <w:rsid w:val="00A15731"/>
    <w:rsid w:val="00A15AF5"/>
    <w:rsid w:val="00A16C18"/>
    <w:rsid w:val="00A17052"/>
    <w:rsid w:val="00A17938"/>
    <w:rsid w:val="00A2379D"/>
    <w:rsid w:val="00A23C76"/>
    <w:rsid w:val="00A24213"/>
    <w:rsid w:val="00A244CF"/>
    <w:rsid w:val="00A24CF6"/>
    <w:rsid w:val="00A2595C"/>
    <w:rsid w:val="00A25977"/>
    <w:rsid w:val="00A25E5D"/>
    <w:rsid w:val="00A32320"/>
    <w:rsid w:val="00A34EC5"/>
    <w:rsid w:val="00A35680"/>
    <w:rsid w:val="00A4274A"/>
    <w:rsid w:val="00A42B0A"/>
    <w:rsid w:val="00A43AFA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25B8"/>
    <w:rsid w:val="00A72AB8"/>
    <w:rsid w:val="00A771BF"/>
    <w:rsid w:val="00A8023F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58C"/>
    <w:rsid w:val="00AA09CF"/>
    <w:rsid w:val="00AA421B"/>
    <w:rsid w:val="00AA4751"/>
    <w:rsid w:val="00AA702E"/>
    <w:rsid w:val="00AA74A5"/>
    <w:rsid w:val="00AB086C"/>
    <w:rsid w:val="00AB1E30"/>
    <w:rsid w:val="00AB1F39"/>
    <w:rsid w:val="00AB2587"/>
    <w:rsid w:val="00AB25EB"/>
    <w:rsid w:val="00AB26A2"/>
    <w:rsid w:val="00AB6A80"/>
    <w:rsid w:val="00AC3421"/>
    <w:rsid w:val="00AC67D8"/>
    <w:rsid w:val="00AD0AA1"/>
    <w:rsid w:val="00AD2AA3"/>
    <w:rsid w:val="00AD426D"/>
    <w:rsid w:val="00AD46BC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436C"/>
    <w:rsid w:val="00AE551C"/>
    <w:rsid w:val="00AF0A00"/>
    <w:rsid w:val="00AF0B38"/>
    <w:rsid w:val="00AF2F8C"/>
    <w:rsid w:val="00AF32E1"/>
    <w:rsid w:val="00AF60BB"/>
    <w:rsid w:val="00B0022F"/>
    <w:rsid w:val="00B00379"/>
    <w:rsid w:val="00B01D8F"/>
    <w:rsid w:val="00B035F9"/>
    <w:rsid w:val="00B03C99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779A"/>
    <w:rsid w:val="00B5108D"/>
    <w:rsid w:val="00B517AC"/>
    <w:rsid w:val="00B53A29"/>
    <w:rsid w:val="00B542C5"/>
    <w:rsid w:val="00B555EF"/>
    <w:rsid w:val="00B55724"/>
    <w:rsid w:val="00B55972"/>
    <w:rsid w:val="00B6190C"/>
    <w:rsid w:val="00B631DE"/>
    <w:rsid w:val="00B633EB"/>
    <w:rsid w:val="00B637A6"/>
    <w:rsid w:val="00B63F22"/>
    <w:rsid w:val="00B64A6B"/>
    <w:rsid w:val="00B70560"/>
    <w:rsid w:val="00B74A19"/>
    <w:rsid w:val="00B800E3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526F"/>
    <w:rsid w:val="00B96090"/>
    <w:rsid w:val="00BA06CE"/>
    <w:rsid w:val="00BA216D"/>
    <w:rsid w:val="00BA2A6E"/>
    <w:rsid w:val="00BA37D6"/>
    <w:rsid w:val="00BA38B7"/>
    <w:rsid w:val="00BA3965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C10D3"/>
    <w:rsid w:val="00BC23ED"/>
    <w:rsid w:val="00BC33DB"/>
    <w:rsid w:val="00BC3C04"/>
    <w:rsid w:val="00BC4526"/>
    <w:rsid w:val="00BC5435"/>
    <w:rsid w:val="00BD08E0"/>
    <w:rsid w:val="00BD1235"/>
    <w:rsid w:val="00BD2597"/>
    <w:rsid w:val="00BD2E59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D79"/>
    <w:rsid w:val="00C16A50"/>
    <w:rsid w:val="00C17336"/>
    <w:rsid w:val="00C17F4E"/>
    <w:rsid w:val="00C2205E"/>
    <w:rsid w:val="00C22D7D"/>
    <w:rsid w:val="00C2634E"/>
    <w:rsid w:val="00C26D29"/>
    <w:rsid w:val="00C26EFE"/>
    <w:rsid w:val="00C27B3E"/>
    <w:rsid w:val="00C27FBD"/>
    <w:rsid w:val="00C31461"/>
    <w:rsid w:val="00C344C2"/>
    <w:rsid w:val="00C34A33"/>
    <w:rsid w:val="00C353E9"/>
    <w:rsid w:val="00C404AF"/>
    <w:rsid w:val="00C40FBD"/>
    <w:rsid w:val="00C4158C"/>
    <w:rsid w:val="00C430AA"/>
    <w:rsid w:val="00C4370C"/>
    <w:rsid w:val="00C44499"/>
    <w:rsid w:val="00C44DFB"/>
    <w:rsid w:val="00C501FF"/>
    <w:rsid w:val="00C51335"/>
    <w:rsid w:val="00C55109"/>
    <w:rsid w:val="00C61B46"/>
    <w:rsid w:val="00C63A64"/>
    <w:rsid w:val="00C65599"/>
    <w:rsid w:val="00C66C9C"/>
    <w:rsid w:val="00C70F31"/>
    <w:rsid w:val="00C71DD9"/>
    <w:rsid w:val="00C74DC2"/>
    <w:rsid w:val="00C77615"/>
    <w:rsid w:val="00C77BEC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1FD8"/>
    <w:rsid w:val="00CA2772"/>
    <w:rsid w:val="00CA2FD4"/>
    <w:rsid w:val="00CA3232"/>
    <w:rsid w:val="00CA4B57"/>
    <w:rsid w:val="00CA619E"/>
    <w:rsid w:val="00CB026F"/>
    <w:rsid w:val="00CB3876"/>
    <w:rsid w:val="00CB3D80"/>
    <w:rsid w:val="00CB526A"/>
    <w:rsid w:val="00CB5B11"/>
    <w:rsid w:val="00CC0447"/>
    <w:rsid w:val="00CC3061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7DB"/>
    <w:rsid w:val="00CF5BC3"/>
    <w:rsid w:val="00CF60DC"/>
    <w:rsid w:val="00CF7788"/>
    <w:rsid w:val="00D000E9"/>
    <w:rsid w:val="00D00CED"/>
    <w:rsid w:val="00D010C8"/>
    <w:rsid w:val="00D01E74"/>
    <w:rsid w:val="00D01FD1"/>
    <w:rsid w:val="00D02B43"/>
    <w:rsid w:val="00D033B6"/>
    <w:rsid w:val="00D10703"/>
    <w:rsid w:val="00D109E0"/>
    <w:rsid w:val="00D11182"/>
    <w:rsid w:val="00D11A80"/>
    <w:rsid w:val="00D12313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40843"/>
    <w:rsid w:val="00D41AE4"/>
    <w:rsid w:val="00D43AE9"/>
    <w:rsid w:val="00D4793A"/>
    <w:rsid w:val="00D5031F"/>
    <w:rsid w:val="00D56DA8"/>
    <w:rsid w:val="00D60BB3"/>
    <w:rsid w:val="00D6112B"/>
    <w:rsid w:val="00D640F2"/>
    <w:rsid w:val="00D64B8D"/>
    <w:rsid w:val="00D66BC2"/>
    <w:rsid w:val="00D7052E"/>
    <w:rsid w:val="00D70C2B"/>
    <w:rsid w:val="00D72F23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EE6"/>
    <w:rsid w:val="00D844FF"/>
    <w:rsid w:val="00D857A4"/>
    <w:rsid w:val="00D875B4"/>
    <w:rsid w:val="00D90011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40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7BD3"/>
    <w:rsid w:val="00DB7F98"/>
    <w:rsid w:val="00DC1FA3"/>
    <w:rsid w:val="00DC2245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41D7"/>
    <w:rsid w:val="00DE64A0"/>
    <w:rsid w:val="00DE69E6"/>
    <w:rsid w:val="00DF202F"/>
    <w:rsid w:val="00DF3B1E"/>
    <w:rsid w:val="00DF5252"/>
    <w:rsid w:val="00DF6B4C"/>
    <w:rsid w:val="00E00A2F"/>
    <w:rsid w:val="00E013C0"/>
    <w:rsid w:val="00E04D1B"/>
    <w:rsid w:val="00E059FB"/>
    <w:rsid w:val="00E07490"/>
    <w:rsid w:val="00E07EED"/>
    <w:rsid w:val="00E10853"/>
    <w:rsid w:val="00E1490C"/>
    <w:rsid w:val="00E21BB1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46625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17DC"/>
    <w:rsid w:val="00E831DC"/>
    <w:rsid w:val="00E91AD2"/>
    <w:rsid w:val="00E91C90"/>
    <w:rsid w:val="00E91E7D"/>
    <w:rsid w:val="00E91FAF"/>
    <w:rsid w:val="00E9200E"/>
    <w:rsid w:val="00E92A32"/>
    <w:rsid w:val="00E93F3E"/>
    <w:rsid w:val="00E95983"/>
    <w:rsid w:val="00EA1789"/>
    <w:rsid w:val="00EA17D9"/>
    <w:rsid w:val="00EA5533"/>
    <w:rsid w:val="00EA7FBE"/>
    <w:rsid w:val="00EB0E59"/>
    <w:rsid w:val="00EB1158"/>
    <w:rsid w:val="00EB7018"/>
    <w:rsid w:val="00EB7DBB"/>
    <w:rsid w:val="00EC09C7"/>
    <w:rsid w:val="00EC15E6"/>
    <w:rsid w:val="00EC2F26"/>
    <w:rsid w:val="00EC3F61"/>
    <w:rsid w:val="00EC427C"/>
    <w:rsid w:val="00EC643A"/>
    <w:rsid w:val="00ED00B9"/>
    <w:rsid w:val="00ED0DF7"/>
    <w:rsid w:val="00ED1835"/>
    <w:rsid w:val="00ED3FC4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7F17"/>
    <w:rsid w:val="00F01251"/>
    <w:rsid w:val="00F01FF9"/>
    <w:rsid w:val="00F02FB5"/>
    <w:rsid w:val="00F030F0"/>
    <w:rsid w:val="00F04191"/>
    <w:rsid w:val="00F05369"/>
    <w:rsid w:val="00F06E97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307D"/>
    <w:rsid w:val="00F3688C"/>
    <w:rsid w:val="00F372AC"/>
    <w:rsid w:val="00F373B2"/>
    <w:rsid w:val="00F37825"/>
    <w:rsid w:val="00F37891"/>
    <w:rsid w:val="00F40473"/>
    <w:rsid w:val="00F426A5"/>
    <w:rsid w:val="00F443D3"/>
    <w:rsid w:val="00F449BF"/>
    <w:rsid w:val="00F46595"/>
    <w:rsid w:val="00F47E47"/>
    <w:rsid w:val="00F50B0D"/>
    <w:rsid w:val="00F5108C"/>
    <w:rsid w:val="00F52B74"/>
    <w:rsid w:val="00F542D9"/>
    <w:rsid w:val="00F56DEF"/>
    <w:rsid w:val="00F56E07"/>
    <w:rsid w:val="00F57142"/>
    <w:rsid w:val="00F62CE0"/>
    <w:rsid w:val="00F64679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BA7"/>
    <w:rsid w:val="00F86CAF"/>
    <w:rsid w:val="00F87D3C"/>
    <w:rsid w:val="00F87E21"/>
    <w:rsid w:val="00F92373"/>
    <w:rsid w:val="00F94BDA"/>
    <w:rsid w:val="00F96724"/>
    <w:rsid w:val="00F97444"/>
    <w:rsid w:val="00F9756E"/>
    <w:rsid w:val="00F9772C"/>
    <w:rsid w:val="00FA20DC"/>
    <w:rsid w:val="00FA3F0E"/>
    <w:rsid w:val="00FA4402"/>
    <w:rsid w:val="00FA4943"/>
    <w:rsid w:val="00FB078E"/>
    <w:rsid w:val="00FB1676"/>
    <w:rsid w:val="00FB2204"/>
    <w:rsid w:val="00FB30D0"/>
    <w:rsid w:val="00FB3D4C"/>
    <w:rsid w:val="00FB3D89"/>
    <w:rsid w:val="00FB4AA4"/>
    <w:rsid w:val="00FB523E"/>
    <w:rsid w:val="00FB540A"/>
    <w:rsid w:val="00FB5A6D"/>
    <w:rsid w:val="00FB6BE6"/>
    <w:rsid w:val="00FB7087"/>
    <w:rsid w:val="00FB775E"/>
    <w:rsid w:val="00FC090E"/>
    <w:rsid w:val="00FC0CFA"/>
    <w:rsid w:val="00FC2C72"/>
    <w:rsid w:val="00FC2FFF"/>
    <w:rsid w:val="00FD1EC9"/>
    <w:rsid w:val="00FD51E9"/>
    <w:rsid w:val="00FD73F8"/>
    <w:rsid w:val="00FE0BB3"/>
    <w:rsid w:val="00FE1867"/>
    <w:rsid w:val="00FE19C4"/>
    <w:rsid w:val="00FE3A53"/>
    <w:rsid w:val="00FE6CD7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D8595382-88A9-48EC-A2BC-0C833BD7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Times New Roman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5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hAnsi="Times New Roman Bold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1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B4FE3-0019-495D-AF98-5E4CE9D6A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6740</Words>
  <Characters>36399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43053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2016-10-20T16:21:00Z</cp:lastPrinted>
  <dcterms:created xsi:type="dcterms:W3CDTF">2018-08-16T18:54:00Z</dcterms:created>
  <dcterms:modified xsi:type="dcterms:W3CDTF">2018-08-16T18:54:00Z</dcterms:modified>
</cp:coreProperties>
</file>