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0E" w:rsidRPr="001B57E0" w:rsidRDefault="00BC540E" w:rsidP="001B57E0">
      <w:pPr>
        <w:pStyle w:val="Corpodetexto2"/>
        <w:spacing w:before="0" w:after="0"/>
        <w:ind w:left="-567" w:right="-567"/>
        <w:jc w:val="center"/>
        <w:rPr>
          <w:rFonts w:ascii="Times New Roman" w:hAnsi="Times New Roman" w:cs="Times New Roman"/>
          <w:b/>
          <w:sz w:val="22"/>
          <w:szCs w:val="24"/>
        </w:rPr>
      </w:pPr>
      <w:bookmarkStart w:id="0" w:name="_GoBack"/>
      <w:bookmarkEnd w:id="0"/>
      <w:r w:rsidRPr="001B57E0">
        <w:rPr>
          <w:rFonts w:ascii="Times New Roman" w:hAnsi="Times New Roman" w:cs="Times New Roman"/>
          <w:b/>
          <w:sz w:val="22"/>
          <w:szCs w:val="24"/>
        </w:rPr>
        <w:t>RESOLUÇÃO DE DIRETOR</w:t>
      </w:r>
      <w:r w:rsidR="001B57E0">
        <w:rPr>
          <w:rFonts w:ascii="Times New Roman" w:hAnsi="Times New Roman" w:cs="Times New Roman"/>
          <w:b/>
          <w:sz w:val="22"/>
          <w:szCs w:val="24"/>
        </w:rPr>
        <w:t xml:space="preserve">IA COLEGIADA – RDC Nº 104, DE </w:t>
      </w:r>
      <w:r w:rsidRPr="001B57E0">
        <w:rPr>
          <w:rFonts w:ascii="Times New Roman" w:hAnsi="Times New Roman" w:cs="Times New Roman"/>
          <w:b/>
          <w:sz w:val="22"/>
          <w:szCs w:val="24"/>
        </w:rPr>
        <w:t>6 DE DEZEMBRO DE 2000(*)</w:t>
      </w:r>
    </w:p>
    <w:p w:rsidR="00BC540E" w:rsidRDefault="00BC540E">
      <w:pPr>
        <w:pStyle w:val="Corpodetexto2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57E0" w:rsidRDefault="001B57E0" w:rsidP="001B57E0">
      <w:pPr>
        <w:pStyle w:val="Corpodetexto2"/>
        <w:spacing w:before="0" w:after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235, de 7 de dezembro de 2000)</w:t>
      </w:r>
    </w:p>
    <w:p w:rsidR="001B57E0" w:rsidRDefault="001B57E0" w:rsidP="001B57E0">
      <w:pPr>
        <w:pStyle w:val="Corpodetexto2"/>
        <w:spacing w:before="0" w:after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B57E0" w:rsidRPr="001B57E0" w:rsidRDefault="001B57E0" w:rsidP="001B57E0">
      <w:pPr>
        <w:pStyle w:val="Corpodetexto2"/>
        <w:spacing w:before="0" w:after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(Republicada no DOU nº 241, de 15 de dezembro de 2000)</w:t>
      </w:r>
    </w:p>
    <w:p w:rsidR="00BC540E" w:rsidRPr="001B57E0" w:rsidRDefault="00BC540E">
      <w:pPr>
        <w:jc w:val="both"/>
        <w:rPr>
          <w:b/>
          <w:bCs/>
        </w:rPr>
      </w:pPr>
    </w:p>
    <w:p w:rsidR="00BC540E" w:rsidRPr="001B57E0" w:rsidRDefault="00BC540E">
      <w:pPr>
        <w:ind w:firstLine="567"/>
        <w:jc w:val="both"/>
      </w:pPr>
      <w:r w:rsidRPr="001B57E0">
        <w:rPr>
          <w:b/>
          <w:bCs/>
        </w:rPr>
        <w:t>A Diretoria Colegiada da Agência Nacional de Vigilância Sanitária</w:t>
      </w:r>
      <w:r w:rsidRPr="001B57E0">
        <w:t>, no uso da atribuição que lhe confere o art. 11 inciso IV do</w:t>
      </w:r>
      <w:r w:rsidR="001B57E0">
        <w:t xml:space="preserve"> </w:t>
      </w:r>
      <w:r w:rsidRPr="001B57E0">
        <w:t>Regulamento da ANVS, aprovado pelo Decreto nº</w:t>
      </w:r>
      <w:r w:rsidR="001B57E0">
        <w:t xml:space="preserve"> </w:t>
      </w:r>
      <w:r w:rsidRPr="001B57E0">
        <w:t>3.029, de 16 de abril de 1999,</w:t>
      </w:r>
      <w:r w:rsidR="001B57E0">
        <w:t xml:space="preserve"> </w:t>
      </w:r>
      <w:r w:rsidRPr="001B57E0">
        <w:t>c/c o § 1º</w:t>
      </w:r>
      <w:r w:rsidR="001B57E0">
        <w:t xml:space="preserve"> </w:t>
      </w:r>
      <w:r w:rsidRPr="001B57E0">
        <w:t>do Art. 107 do Regimento Interno aprovado pela Portaria</w:t>
      </w:r>
      <w:r w:rsidR="001B57E0">
        <w:t xml:space="preserve"> </w:t>
      </w:r>
      <w:r w:rsidRPr="001B57E0">
        <w:t>nº 593, de 25 de agosto de 2000, em reunião realizada em 13 de dezembro de 2000,</w:t>
      </w:r>
      <w:r w:rsidR="001B57E0">
        <w:t xml:space="preserve"> </w:t>
      </w:r>
    </w:p>
    <w:p w:rsidR="00BC540E" w:rsidRPr="001B57E0" w:rsidRDefault="00BC540E">
      <w:pPr>
        <w:pStyle w:val="BodyText21"/>
        <w:tabs>
          <w:tab w:val="clear" w:pos="284"/>
        </w:tabs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C540E" w:rsidRPr="001B57E0" w:rsidRDefault="00BC540E">
      <w:pPr>
        <w:pStyle w:val="BodyText21"/>
        <w:tabs>
          <w:tab w:val="clear" w:pos="284"/>
        </w:tabs>
        <w:spacing w:before="0" w:after="0"/>
        <w:ind w:firstLine="567"/>
        <w:rPr>
          <w:rFonts w:ascii="Times New Roman" w:hAnsi="Times New Roman" w:cs="Times New Roman"/>
          <w:sz w:val="24"/>
          <w:szCs w:val="24"/>
        </w:rPr>
      </w:pPr>
      <w:r w:rsidRPr="001B57E0">
        <w:rPr>
          <w:rFonts w:ascii="Times New Roman" w:hAnsi="Times New Roman" w:cs="Times New Roman"/>
          <w:sz w:val="24"/>
          <w:szCs w:val="24"/>
        </w:rPr>
        <w:t xml:space="preserve">considerando as diversas formas de emprego do Cloreto de Etila na indústria química; </w:t>
      </w:r>
    </w:p>
    <w:p w:rsidR="00BC540E" w:rsidRPr="001B57E0" w:rsidRDefault="00BC540E">
      <w:pPr>
        <w:ind w:firstLine="567"/>
        <w:jc w:val="both"/>
      </w:pPr>
    </w:p>
    <w:p w:rsidR="00BC540E" w:rsidRPr="001B57E0" w:rsidRDefault="00BC540E">
      <w:pPr>
        <w:ind w:firstLine="567"/>
        <w:jc w:val="both"/>
      </w:pPr>
      <w:r w:rsidRPr="001B57E0">
        <w:t>considerando a decisão do Conselho Nacional Antidrogas-CONAD, em reunião realizada em 5 de dezembro de 2000,</w:t>
      </w:r>
    </w:p>
    <w:p w:rsidR="00BC540E" w:rsidRPr="001B57E0" w:rsidRDefault="00BC540E">
      <w:pPr>
        <w:ind w:firstLine="567"/>
        <w:jc w:val="both"/>
      </w:pPr>
    </w:p>
    <w:p w:rsidR="00BC540E" w:rsidRPr="001B57E0" w:rsidRDefault="00BC540E">
      <w:pPr>
        <w:pStyle w:val="Corpodetexto2"/>
        <w:spacing w:before="0" w:after="0"/>
        <w:ind w:firstLine="567"/>
        <w:rPr>
          <w:rFonts w:ascii="Times New Roman" w:hAnsi="Times New Roman" w:cs="Times New Roman"/>
          <w:sz w:val="24"/>
          <w:szCs w:val="24"/>
        </w:rPr>
      </w:pPr>
      <w:r w:rsidRPr="001B57E0">
        <w:rPr>
          <w:rFonts w:ascii="Times New Roman" w:hAnsi="Times New Roman" w:cs="Times New Roman"/>
          <w:sz w:val="24"/>
          <w:szCs w:val="24"/>
        </w:rPr>
        <w:t>adotou a seguinte Resolução de Diretoria Colegiada e eu, Diretor-Presidente, determino a sua publicação:</w:t>
      </w:r>
    </w:p>
    <w:p w:rsidR="00BC540E" w:rsidRPr="001B57E0" w:rsidRDefault="00BC540E">
      <w:pPr>
        <w:pStyle w:val="Corpodetexto2"/>
        <w:spacing w:before="0"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C540E" w:rsidRPr="001B57E0" w:rsidRDefault="00BC540E">
      <w:pPr>
        <w:pStyle w:val="Corpodetexto2"/>
        <w:spacing w:before="0" w:after="0"/>
        <w:ind w:firstLine="567"/>
        <w:rPr>
          <w:rFonts w:ascii="Times New Roman" w:hAnsi="Times New Roman" w:cs="Times New Roman"/>
          <w:sz w:val="24"/>
          <w:szCs w:val="24"/>
        </w:rPr>
      </w:pPr>
      <w:r w:rsidRPr="001B57E0">
        <w:rPr>
          <w:rFonts w:ascii="Times New Roman" w:hAnsi="Times New Roman" w:cs="Times New Roman"/>
          <w:sz w:val="24"/>
          <w:szCs w:val="24"/>
        </w:rPr>
        <w:t>Art.</w:t>
      </w:r>
      <w:del w:id="1" w:author="Maria.Medeiros" w:date="2000-12-05T16:53:00Z">
        <w:r w:rsidRPr="001B57E0">
          <w:rPr>
            <w:rFonts w:ascii="Times New Roman" w:hAnsi="Times New Roman" w:cs="Times New Roman"/>
            <w:sz w:val="24"/>
            <w:szCs w:val="24"/>
          </w:rPr>
          <w:delText xml:space="preserve"> 1º</w:delText>
        </w:r>
      </w:del>
      <w:ins w:id="2" w:author="Maria.Medeiros" w:date="2000-12-05T16:53:00Z">
        <w:r w:rsidRPr="001B57E0">
          <w:rPr>
            <w:rFonts w:ascii="Times New Roman" w:hAnsi="Times New Roman" w:cs="Times New Roman"/>
            <w:sz w:val="24"/>
            <w:szCs w:val="24"/>
          </w:rPr>
          <w:t xml:space="preserve"> 1º</w:t>
        </w:r>
      </w:ins>
      <w:r w:rsidR="001B57E0">
        <w:rPr>
          <w:rFonts w:ascii="Times New Roman" w:hAnsi="Times New Roman" w:cs="Times New Roman"/>
          <w:sz w:val="24"/>
          <w:szCs w:val="24"/>
        </w:rPr>
        <w:t xml:space="preserve"> </w:t>
      </w:r>
      <w:del w:id="3" w:author="Maria.Medeiros" w:date="2000-12-05T16:53:00Z">
        <w:r w:rsidRPr="001B57E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1B57E0">
        <w:rPr>
          <w:rFonts w:ascii="Times New Roman" w:hAnsi="Times New Roman" w:cs="Times New Roman"/>
          <w:sz w:val="24"/>
          <w:szCs w:val="24"/>
        </w:rPr>
        <w:t xml:space="preserve">Excluir </w:t>
      </w:r>
      <w:ins w:id="4" w:author="Maria.Medeiros" w:date="2000-12-05T16:41:00Z">
        <w:r w:rsidRPr="001B57E0">
          <w:rPr>
            <w:rFonts w:ascii="Times New Roman" w:hAnsi="Times New Roman" w:cs="Times New Roman"/>
            <w:sz w:val="24"/>
            <w:szCs w:val="24"/>
          </w:rPr>
          <w:t>o Cloreto de Etila,</w:t>
        </w:r>
      </w:ins>
      <w:r w:rsidRPr="001B57E0">
        <w:rPr>
          <w:rFonts w:ascii="Times New Roman" w:hAnsi="Times New Roman" w:cs="Times New Roman"/>
          <w:sz w:val="24"/>
          <w:szCs w:val="24"/>
        </w:rPr>
        <w:t xml:space="preserve"> </w:t>
      </w:r>
      <w:ins w:id="5" w:author="Maria.Medeiros" w:date="2000-12-05T16:40:00Z">
        <w:r w:rsidRPr="001B57E0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1B57E0">
        <w:rPr>
          <w:rFonts w:ascii="Times New Roman" w:hAnsi="Times New Roman" w:cs="Times New Roman"/>
          <w:sz w:val="24"/>
          <w:szCs w:val="24"/>
        </w:rPr>
        <w:t xml:space="preserve">a </w:t>
      </w:r>
      <w:del w:id="6" w:author="Maria.Medeiros" w:date="2000-12-05T16:39:00Z">
        <w:r w:rsidRPr="001B57E0">
          <w:rPr>
            <w:rFonts w:ascii="Times New Roman" w:hAnsi="Times New Roman" w:cs="Times New Roman"/>
            <w:sz w:val="24"/>
            <w:szCs w:val="24"/>
          </w:rPr>
          <w:delText xml:space="preserve">substda </w:delText>
        </w:r>
      </w:del>
      <w:r w:rsidRPr="001B57E0">
        <w:rPr>
          <w:rFonts w:ascii="Times New Roman" w:hAnsi="Times New Roman" w:cs="Times New Roman"/>
          <w:sz w:val="24"/>
          <w:szCs w:val="24"/>
        </w:rPr>
        <w:t>Lista</w:t>
      </w:r>
      <w:r w:rsidR="001B57E0">
        <w:rPr>
          <w:rFonts w:ascii="Times New Roman" w:hAnsi="Times New Roman" w:cs="Times New Roman"/>
          <w:sz w:val="24"/>
          <w:szCs w:val="24"/>
        </w:rPr>
        <w:t xml:space="preserve"> </w:t>
      </w:r>
      <w:ins w:id="7" w:author="Maria.Medeiros" w:date="2000-12-05T16:40:00Z">
        <w:r w:rsidRPr="001B57E0">
          <w:rPr>
            <w:rFonts w:ascii="Times New Roman" w:hAnsi="Times New Roman" w:cs="Times New Roman"/>
            <w:sz w:val="24"/>
            <w:szCs w:val="24"/>
          </w:rPr>
          <w:t>F</w:t>
        </w:r>
      </w:ins>
      <w:ins w:id="8" w:author="Maria.Medeiros" w:date="2000-12-05T16:42:00Z">
        <w:r w:rsidRPr="001B57E0">
          <w:rPr>
            <w:rFonts w:ascii="Times New Roman" w:hAnsi="Times New Roman" w:cs="Times New Roman"/>
            <w:sz w:val="24"/>
            <w:szCs w:val="24"/>
          </w:rPr>
          <w:t>2</w:t>
        </w:r>
      </w:ins>
      <w:ins w:id="9" w:author="Maria.Medeiros" w:date="2000-12-05T16:40:00Z">
        <w:r w:rsidRPr="001B57E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1B57E0">
        <w:rPr>
          <w:rFonts w:ascii="Times New Roman" w:hAnsi="Times New Roman" w:cs="Times New Roman"/>
          <w:sz w:val="24"/>
          <w:szCs w:val="24"/>
        </w:rPr>
        <w:t>- Lista das Substâncias Psicotrópicas de Uso Proscrito no Brasil, da Portaria SVS/MS n.º 344, de 12 de maio de 1998.</w:t>
      </w:r>
    </w:p>
    <w:p w:rsidR="00BC540E" w:rsidRPr="001B57E0" w:rsidRDefault="00BC540E">
      <w:pPr>
        <w:pStyle w:val="Corpodetexto2"/>
        <w:spacing w:before="0"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C540E" w:rsidRPr="001B57E0" w:rsidRDefault="00BC540E">
      <w:pPr>
        <w:pStyle w:val="Corpodetexto2"/>
        <w:numPr>
          <w:ins w:id="10" w:author="Unknown"/>
        </w:numPr>
        <w:spacing w:before="0" w:after="0"/>
        <w:ind w:firstLine="567"/>
        <w:rPr>
          <w:ins w:id="11" w:author="Maria.Medeiros" w:date="2000-12-05T17:06:00Z"/>
          <w:rFonts w:ascii="Times New Roman" w:hAnsi="Times New Roman" w:cs="Times New Roman"/>
          <w:sz w:val="24"/>
          <w:szCs w:val="24"/>
        </w:rPr>
      </w:pPr>
      <w:ins w:id="12" w:author="Maria.Medeiros" w:date="2000-12-05T17:07:00Z">
        <w:r w:rsidRPr="001B57E0">
          <w:rPr>
            <w:rFonts w:ascii="Times New Roman" w:hAnsi="Times New Roman" w:cs="Times New Roman"/>
            <w:sz w:val="24"/>
            <w:szCs w:val="24"/>
          </w:rPr>
          <w:t>Parágrafo</w:t>
        </w:r>
      </w:ins>
      <w:ins w:id="13" w:author="Maria.Medeiros" w:date="2000-12-05T17:06:00Z">
        <w:r w:rsidRPr="001B57E0">
          <w:rPr>
            <w:rFonts w:ascii="Times New Roman" w:hAnsi="Times New Roman" w:cs="Times New Roman"/>
            <w:sz w:val="24"/>
            <w:szCs w:val="24"/>
          </w:rPr>
          <w:t xml:space="preserve"> único</w:t>
        </w:r>
      </w:ins>
      <w:r w:rsidRPr="001B57E0">
        <w:rPr>
          <w:rFonts w:ascii="Times New Roman" w:hAnsi="Times New Roman" w:cs="Times New Roman"/>
          <w:sz w:val="24"/>
          <w:szCs w:val="24"/>
        </w:rPr>
        <w:t>.</w:t>
      </w:r>
      <w:ins w:id="14" w:author="Maria.Medeiros" w:date="2000-12-05T17:06:00Z">
        <w:r w:rsidRPr="001B57E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1B57E0">
        <w:rPr>
          <w:rFonts w:ascii="Times New Roman" w:hAnsi="Times New Roman" w:cs="Times New Roman"/>
          <w:sz w:val="24"/>
          <w:szCs w:val="24"/>
        </w:rPr>
        <w:t>F</w:t>
      </w:r>
      <w:ins w:id="15" w:author="Maria.Medeiros" w:date="2000-12-05T17:07:00Z">
        <w:r w:rsidRPr="001B57E0">
          <w:rPr>
            <w:rFonts w:ascii="Times New Roman" w:hAnsi="Times New Roman" w:cs="Times New Roman"/>
            <w:sz w:val="24"/>
            <w:szCs w:val="24"/>
          </w:rPr>
          <w:t>ica proibido o uso do Cloreto de Etila para fins médicos</w:t>
        </w:r>
      </w:ins>
      <w:r w:rsidRPr="001B57E0">
        <w:rPr>
          <w:rFonts w:ascii="Times New Roman" w:hAnsi="Times New Roman" w:cs="Times New Roman"/>
          <w:sz w:val="24"/>
          <w:szCs w:val="24"/>
        </w:rPr>
        <w:t>, bem como a sua utilização sob a forma de aerosol, aromatizador de ambiente ou de qualquer outra forma que possibilite o seu uso indevido</w:t>
      </w:r>
      <w:ins w:id="16" w:author="Maria.Medeiros" w:date="2000-12-05T17:07:00Z">
        <w:r w:rsidRPr="001B57E0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BC540E" w:rsidRPr="001B57E0" w:rsidRDefault="00BC540E">
      <w:pPr>
        <w:pStyle w:val="Corpodetexto2"/>
        <w:numPr>
          <w:ins w:id="17" w:author="Unknown"/>
        </w:numPr>
        <w:spacing w:before="0" w:after="0"/>
        <w:ind w:firstLine="567"/>
        <w:rPr>
          <w:ins w:id="18" w:author="Maria.Medeiros" w:date="2000-12-05T16:43:00Z"/>
          <w:rFonts w:ascii="Times New Roman" w:hAnsi="Times New Roman" w:cs="Times New Roman"/>
          <w:sz w:val="24"/>
          <w:szCs w:val="24"/>
        </w:rPr>
      </w:pPr>
    </w:p>
    <w:p w:rsidR="00BC540E" w:rsidRPr="001B57E0" w:rsidRDefault="00BC540E">
      <w:pPr>
        <w:pStyle w:val="Corpodetexto2"/>
        <w:numPr>
          <w:ins w:id="19" w:author="Unknown"/>
        </w:numPr>
        <w:spacing w:before="0" w:after="0"/>
        <w:ind w:firstLine="567"/>
        <w:rPr>
          <w:ins w:id="20" w:author="Maria.Medeiros" w:date="2000-12-05T16:53:00Z"/>
          <w:rFonts w:ascii="Times New Roman" w:hAnsi="Times New Roman" w:cs="Times New Roman"/>
          <w:sz w:val="24"/>
          <w:szCs w:val="24"/>
        </w:rPr>
      </w:pPr>
      <w:ins w:id="21" w:author="Maria.Medeiros" w:date="2000-12-05T16:42:00Z">
        <w:r w:rsidRPr="001B57E0">
          <w:rPr>
            <w:rFonts w:ascii="Times New Roman" w:hAnsi="Times New Roman" w:cs="Times New Roman"/>
            <w:sz w:val="24"/>
            <w:szCs w:val="24"/>
          </w:rPr>
          <w:t>Art</w:t>
        </w:r>
      </w:ins>
      <w:ins w:id="22" w:author="Maria.Medeiros" w:date="2000-12-05T16:52:00Z">
        <w:r w:rsidRPr="001B57E0">
          <w:rPr>
            <w:rFonts w:ascii="Times New Roman" w:hAnsi="Times New Roman" w:cs="Times New Roman"/>
            <w:sz w:val="24"/>
            <w:szCs w:val="24"/>
          </w:rPr>
          <w:t>.</w:t>
        </w:r>
      </w:ins>
      <w:ins w:id="23" w:author="Maria.Medeiros" w:date="2000-12-05T16:42:00Z">
        <w:r w:rsidRPr="001B57E0">
          <w:rPr>
            <w:rFonts w:ascii="Times New Roman" w:hAnsi="Times New Roman" w:cs="Times New Roman"/>
            <w:sz w:val="24"/>
            <w:szCs w:val="24"/>
          </w:rPr>
          <w:t xml:space="preserve"> 2º</w:t>
        </w:r>
      </w:ins>
      <w:ins w:id="24" w:author="Maria.Medeiros" w:date="2000-12-05T16:43:00Z">
        <w:r w:rsidRPr="001B57E0">
          <w:rPr>
            <w:rFonts w:ascii="Times New Roman" w:hAnsi="Times New Roman" w:cs="Times New Roman"/>
            <w:sz w:val="24"/>
            <w:szCs w:val="24"/>
          </w:rPr>
          <w:t xml:space="preserve"> Incluir o Cloreto de Etila na Lista </w:t>
        </w:r>
      </w:ins>
      <w:r w:rsidRPr="001B57E0">
        <w:rPr>
          <w:rFonts w:ascii="Times New Roman" w:hAnsi="Times New Roman" w:cs="Times New Roman"/>
          <w:sz w:val="24"/>
          <w:szCs w:val="24"/>
        </w:rPr>
        <w:t>B1 -</w:t>
      </w:r>
      <w:ins w:id="25" w:author="Maria.Medeiros" w:date="2000-12-05T16:43:00Z">
        <w:r w:rsidRPr="001B57E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1B57E0">
        <w:rPr>
          <w:rFonts w:ascii="Times New Roman" w:hAnsi="Times New Roman" w:cs="Times New Roman"/>
          <w:sz w:val="24"/>
          <w:szCs w:val="24"/>
        </w:rPr>
        <w:t>Lista de Substâncias Psicotrópicas, da Portaria SVS/MS n.º 344, de 12 de maio de 1998.</w:t>
      </w:r>
    </w:p>
    <w:p w:rsidR="00BC540E" w:rsidRPr="001B57E0" w:rsidRDefault="00BC540E">
      <w:pPr>
        <w:pStyle w:val="Corpodetexto2"/>
        <w:spacing w:before="0"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C540E" w:rsidRPr="001B57E0" w:rsidRDefault="001B57E0">
      <w:pPr>
        <w:pStyle w:val="Corpodetexto2"/>
        <w:numPr>
          <w:ins w:id="26" w:author="Unknown"/>
        </w:numPr>
        <w:spacing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Parágrafo único. O </w:t>
      </w:r>
      <w:r w:rsidR="00BC540E" w:rsidRPr="001B57E0">
        <w:rPr>
          <w:rFonts w:ascii="Times New Roman" w:hAnsi="Times New Roman" w:cs="Times New Roman"/>
          <w:sz w:val="24"/>
          <w:szCs w:val="24"/>
        </w:rPr>
        <w:t>controle e a fiscalização serão exercidos pelo Órgão competente do Ministério da Justiça, de acordo com a Lei n.º 9.017, de 30 de março de 1995, Decreto n.º 1.646, de 26 de setembro de 1995 e Decreto n.º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40E" w:rsidRPr="001B57E0">
        <w:rPr>
          <w:rFonts w:ascii="Times New Roman" w:hAnsi="Times New Roman" w:cs="Times New Roman"/>
          <w:sz w:val="24"/>
          <w:szCs w:val="24"/>
        </w:rPr>
        <w:t>2.036, de 14 de outubro de 1996.</w:t>
      </w:r>
    </w:p>
    <w:p w:rsidR="00BC540E" w:rsidRPr="001B57E0" w:rsidRDefault="00BC540E">
      <w:pPr>
        <w:pStyle w:val="Corpodetexto2"/>
        <w:spacing w:before="0" w:after="0"/>
        <w:ind w:firstLine="567"/>
        <w:rPr>
          <w:ins w:id="27" w:author="Maria.Medeiros" w:date="2000-12-05T16:53:00Z"/>
          <w:rFonts w:ascii="Times New Roman" w:hAnsi="Times New Roman" w:cs="Times New Roman"/>
          <w:sz w:val="24"/>
          <w:szCs w:val="24"/>
        </w:rPr>
      </w:pPr>
    </w:p>
    <w:p w:rsidR="00BC540E" w:rsidRPr="001B57E0" w:rsidRDefault="00BC540E">
      <w:pPr>
        <w:pStyle w:val="Corpodetexto2"/>
        <w:numPr>
          <w:ins w:id="28" w:author="Unknown"/>
        </w:numPr>
        <w:spacing w:before="0" w:after="0"/>
        <w:ind w:firstLine="567"/>
        <w:rPr>
          <w:ins w:id="29" w:author="Maria.Medeiros" w:date="2000-12-05T16:57:00Z"/>
          <w:rFonts w:ascii="Times New Roman" w:hAnsi="Times New Roman" w:cs="Times New Roman"/>
          <w:sz w:val="24"/>
          <w:szCs w:val="24"/>
        </w:rPr>
      </w:pPr>
      <w:r w:rsidRPr="001B57E0">
        <w:rPr>
          <w:rFonts w:ascii="Times New Roman" w:hAnsi="Times New Roman" w:cs="Times New Roman"/>
          <w:sz w:val="24"/>
          <w:szCs w:val="24"/>
        </w:rPr>
        <w:t>Art</w:t>
      </w:r>
      <w:r w:rsidR="001B57E0">
        <w:rPr>
          <w:rFonts w:ascii="Times New Roman" w:hAnsi="Times New Roman" w:cs="Times New Roman"/>
          <w:sz w:val="24"/>
          <w:szCs w:val="24"/>
        </w:rPr>
        <w:t>.</w:t>
      </w:r>
      <w:r w:rsidRPr="001B57E0">
        <w:rPr>
          <w:rFonts w:ascii="Times New Roman" w:hAnsi="Times New Roman" w:cs="Times New Roman"/>
          <w:sz w:val="24"/>
          <w:szCs w:val="24"/>
        </w:rPr>
        <w:t xml:space="preserve"> 3º Fica </w:t>
      </w:r>
      <w:ins w:id="30" w:author="Maria.Medeiros" w:date="2000-12-05T16:57:00Z">
        <w:r w:rsidRPr="001B57E0">
          <w:rPr>
            <w:rFonts w:ascii="Times New Roman" w:hAnsi="Times New Roman" w:cs="Times New Roman"/>
            <w:sz w:val="24"/>
            <w:szCs w:val="24"/>
          </w:rPr>
          <w:t>conced</w:t>
        </w:r>
      </w:ins>
      <w:r w:rsidRPr="001B57E0">
        <w:rPr>
          <w:rFonts w:ascii="Times New Roman" w:hAnsi="Times New Roman" w:cs="Times New Roman"/>
          <w:sz w:val="24"/>
          <w:szCs w:val="24"/>
        </w:rPr>
        <w:t xml:space="preserve">ido </w:t>
      </w:r>
      <w:ins w:id="31" w:author="Maria.Medeiros" w:date="2000-12-05T16:57:00Z">
        <w:r w:rsidRPr="001B57E0">
          <w:rPr>
            <w:rFonts w:ascii="Times New Roman" w:hAnsi="Times New Roman" w:cs="Times New Roman"/>
            <w:sz w:val="24"/>
            <w:szCs w:val="24"/>
          </w:rPr>
          <w:t xml:space="preserve">o prazo de 30 (trinta) dias, contados a partir da data de publicação desta Resolução, </w:t>
        </w:r>
      </w:ins>
      <w:r w:rsidRPr="001B57E0">
        <w:rPr>
          <w:rFonts w:ascii="Times New Roman" w:hAnsi="Times New Roman" w:cs="Times New Roman"/>
          <w:sz w:val="24"/>
          <w:szCs w:val="24"/>
        </w:rPr>
        <w:t xml:space="preserve">para que as indústrias que utilizam o Cloreto de Etila em processos químicos, </w:t>
      </w:r>
      <w:ins w:id="32" w:author="Maria.Medeiros" w:date="2000-12-05T17:01:00Z">
        <w:r w:rsidRPr="001B57E0">
          <w:rPr>
            <w:rFonts w:ascii="Times New Roman" w:hAnsi="Times New Roman" w:cs="Times New Roman"/>
            <w:sz w:val="24"/>
            <w:szCs w:val="24"/>
          </w:rPr>
          <w:t>se adequem a esta Resolução</w:t>
        </w:r>
      </w:ins>
      <w:r w:rsidRPr="001B57E0">
        <w:rPr>
          <w:rFonts w:ascii="Times New Roman" w:hAnsi="Times New Roman" w:cs="Times New Roman"/>
          <w:sz w:val="24"/>
          <w:szCs w:val="24"/>
        </w:rPr>
        <w:t>, junto ao Órgão competente do Ministério da Justiça.</w:t>
      </w:r>
    </w:p>
    <w:p w:rsidR="00BC540E" w:rsidRPr="001B57E0" w:rsidRDefault="00BC540E">
      <w:pPr>
        <w:numPr>
          <w:ins w:id="33" w:author="Unknown"/>
        </w:numPr>
        <w:ind w:left="1418" w:firstLine="567"/>
        <w:jc w:val="both"/>
        <w:rPr>
          <w:ins w:id="34" w:author="Maria.Medeiros" w:date="2000-12-05T17:10:00Z"/>
        </w:rPr>
      </w:pPr>
    </w:p>
    <w:p w:rsidR="00BC540E" w:rsidRPr="001B57E0" w:rsidRDefault="00BC540E" w:rsidP="001B57E0">
      <w:pPr>
        <w:ind w:firstLine="567"/>
        <w:jc w:val="both"/>
        <w:rPr>
          <w:ins w:id="35" w:author="Maria.Medeiros" w:date="2000-12-05T17:09:00Z"/>
        </w:rPr>
      </w:pPr>
      <w:ins w:id="36" w:author="Maria.Medeiros" w:date="2000-12-05T17:09:00Z">
        <w:r w:rsidRPr="001B57E0">
          <w:t xml:space="preserve">Art. </w:t>
        </w:r>
      </w:ins>
      <w:r w:rsidRPr="001B57E0">
        <w:t>4</w:t>
      </w:r>
      <w:ins w:id="37" w:author="Maria.Medeiros" w:date="2000-12-05T17:09:00Z">
        <w:r w:rsidRPr="001B57E0">
          <w:t xml:space="preserve">º Esta Resolução da Diretoria Colegiada entra em vigor na data de sua publicação. </w:t>
        </w:r>
      </w:ins>
    </w:p>
    <w:p w:rsidR="00BC540E" w:rsidRPr="001B57E0" w:rsidRDefault="00BC540E">
      <w:pPr>
        <w:ind w:left="1418" w:firstLine="567"/>
        <w:jc w:val="both"/>
        <w:rPr>
          <w:ins w:id="38" w:author="Maria.Medeiros" w:date="2000-12-05T17:09:00Z"/>
          <w:i/>
          <w:iCs/>
        </w:rPr>
      </w:pPr>
    </w:p>
    <w:p w:rsidR="00BC540E" w:rsidRPr="001B57E0" w:rsidRDefault="00BC540E" w:rsidP="001B57E0">
      <w:pPr>
        <w:jc w:val="center"/>
        <w:rPr>
          <w:ins w:id="39" w:author="Maria.Medeiros" w:date="2000-12-05T16:57:00Z"/>
        </w:rPr>
      </w:pPr>
      <w:ins w:id="40" w:author="Maria.Medeiros" w:date="2000-12-05T16:57:00Z">
        <w:r w:rsidRPr="001B57E0">
          <w:t>GONZALO VECINA NETO</w:t>
        </w:r>
      </w:ins>
    </w:p>
    <w:p w:rsidR="00BC540E" w:rsidRPr="001B57E0" w:rsidRDefault="00BC540E">
      <w:pPr>
        <w:ind w:left="1418"/>
        <w:jc w:val="both"/>
        <w:rPr>
          <w:ins w:id="41" w:author="Maria.Medeiros" w:date="2000-12-05T16:57:00Z"/>
        </w:rPr>
      </w:pPr>
    </w:p>
    <w:p w:rsidR="00BC540E" w:rsidRPr="001B57E0" w:rsidRDefault="00BC540E">
      <w:pPr>
        <w:jc w:val="both"/>
      </w:pPr>
      <w:r w:rsidRPr="001B57E0">
        <w:lastRenderedPageBreak/>
        <w:t>(*) Republicada por ter saído com incorreção, no original, publicado no Diário Oficial da União nº 235-E, Seção 1, página</w:t>
      </w:r>
      <w:r w:rsidR="001B57E0">
        <w:t xml:space="preserve"> </w:t>
      </w:r>
      <w:r w:rsidRPr="001B57E0">
        <w:t>82, de</w:t>
      </w:r>
      <w:r w:rsidR="001B57E0">
        <w:t xml:space="preserve"> </w:t>
      </w:r>
      <w:r w:rsidRPr="001B57E0">
        <w:t xml:space="preserve">7 de dezembro de 2000. </w:t>
      </w:r>
    </w:p>
    <w:sectPr w:rsidR="00BC540E" w:rsidRPr="001B57E0" w:rsidSect="001B57E0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pgNumType w:start="1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159" w:rsidRDefault="00467159">
      <w:r>
        <w:separator/>
      </w:r>
    </w:p>
  </w:endnote>
  <w:endnote w:type="continuationSeparator" w:id="0">
    <w:p w:rsidR="00467159" w:rsidRDefault="0046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40E" w:rsidRDefault="00BC540E">
    <w:pPr>
      <w:pStyle w:val="Rodap"/>
      <w:framePr w:wrap="auto" w:vAnchor="text" w:hAnchor="margin" w:xAlign="right" w:y="1"/>
      <w:rPr>
        <w:rStyle w:val="Nmerodepgina"/>
      </w:rPr>
    </w:pPr>
  </w:p>
  <w:p w:rsidR="001B57E0" w:rsidRPr="008A0471" w:rsidRDefault="001B57E0" w:rsidP="001B57E0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BC540E" w:rsidRDefault="00BC540E">
    <w:pPr>
      <w:pStyle w:val="Rodap"/>
      <w:widowControl/>
      <w:ind w:right="360"/>
    </w:pPr>
  </w:p>
  <w:p w:rsidR="001B57E0" w:rsidRDefault="001B57E0">
    <w:pPr>
      <w:pStyle w:val="Rodap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159" w:rsidRDefault="00467159">
      <w:r>
        <w:separator/>
      </w:r>
    </w:p>
  </w:footnote>
  <w:footnote w:type="continuationSeparator" w:id="0">
    <w:p w:rsidR="00467159" w:rsidRDefault="00467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40E" w:rsidRDefault="00BC540E">
    <w:pPr>
      <w:pStyle w:val="Cabealho"/>
      <w:widowControl/>
      <w:ind w:right="360"/>
    </w:pPr>
  </w:p>
  <w:p w:rsidR="001B57E0" w:rsidRPr="00B517AC" w:rsidRDefault="001B57E0" w:rsidP="001B57E0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1B57E0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1B57E0" w:rsidRPr="00B517AC" w:rsidRDefault="001B57E0" w:rsidP="001B57E0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1B57E0" w:rsidRPr="00B517AC" w:rsidRDefault="001B57E0" w:rsidP="001B57E0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1B57E0" w:rsidRDefault="001B57E0">
    <w:pPr>
      <w:pStyle w:val="Cabealho"/>
      <w:widowControl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C540E"/>
    <w:rsid w:val="001B57E0"/>
    <w:rsid w:val="00467159"/>
    <w:rsid w:val="008A0471"/>
    <w:rsid w:val="0094301A"/>
    <w:rsid w:val="00B517AC"/>
    <w:rsid w:val="00B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ind w:left="708" w:hanging="708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ind w:left="1416" w:hanging="708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/>
      <w:ind w:left="2124" w:hanging="708"/>
      <w:outlineLvl w:val="2"/>
    </w:pPr>
    <w:rPr>
      <w:rFonts w:ascii="Arial" w:hAnsi="Arial" w:cs="Arial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before="240" w:after="60"/>
      <w:ind w:left="2832" w:hanging="708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spacing w:before="240" w:after="60"/>
      <w:ind w:left="3540" w:hanging="708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 w:after="60"/>
      <w:ind w:left="4248" w:hanging="708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spacing w:before="240" w:after="60"/>
      <w:ind w:left="4956" w:hanging="708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pPr>
      <w:spacing w:before="240" w:after="60"/>
      <w:ind w:left="5664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pPr>
      <w:spacing w:before="240" w:after="60"/>
      <w:ind w:left="6372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orpodetexto2">
    <w:name w:val="Body Text 2"/>
    <w:basedOn w:val="Normal"/>
    <w:link w:val="Corpodetexto2Char"/>
    <w:uiPriority w:val="99"/>
    <w:pPr>
      <w:widowControl/>
      <w:spacing w:before="60" w:after="60"/>
      <w:jc w:val="both"/>
    </w:pPr>
    <w:rPr>
      <w:rFonts w:ascii="Arial" w:hAnsi="Arial" w:cs="Arial"/>
      <w:color w:val="00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customStyle="1" w:styleId="BodyText21">
    <w:name w:val="Body Text 21"/>
    <w:basedOn w:val="Normal"/>
    <w:uiPriority w:val="99"/>
    <w:pPr>
      <w:tabs>
        <w:tab w:val="left" w:pos="284"/>
      </w:tabs>
      <w:spacing w:before="120" w:after="12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customStyle="1" w:styleId="BodyText22">
    <w:name w:val="Body Text 22"/>
    <w:basedOn w:val="Normal"/>
    <w:uiPriority w:val="99"/>
    <w:pPr>
      <w:tabs>
        <w:tab w:val="left" w:pos="284"/>
      </w:tabs>
      <w:spacing w:before="120" w:after="120"/>
      <w:jc w:val="both"/>
    </w:pPr>
    <w:rPr>
      <w:rFonts w:ascii="Arial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Normal"/>
    <w:uiPriority w:val="99"/>
    <w:pPr>
      <w:ind w:left="283" w:hanging="283"/>
    </w:pPr>
  </w:style>
  <w:style w:type="paragraph" w:styleId="Lista2">
    <w:name w:val="List 2"/>
    <w:basedOn w:val="Normal"/>
    <w:uiPriority w:val="99"/>
    <w:pPr>
      <w:ind w:left="566" w:hanging="283"/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uiPriority w:val="99"/>
    <w:rPr>
      <w:rFonts w:cs="Times New Roman"/>
      <w:sz w:val="20"/>
      <w:szCs w:val="20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sz w:val="20"/>
      <w:szCs w:val="20"/>
      <w:u w:val="single"/>
    </w:rPr>
  </w:style>
  <w:style w:type="paragraph" w:styleId="Textoembloco">
    <w:name w:val="Block Text"/>
    <w:basedOn w:val="Normal"/>
    <w:uiPriority w:val="99"/>
    <w:pPr>
      <w:tabs>
        <w:tab w:val="left" w:pos="540"/>
      </w:tabs>
      <w:ind w:left="567" w:right="282"/>
      <w:jc w:val="both"/>
    </w:pPr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a3">
    <w:name w:val="List 3"/>
    <w:basedOn w:val="Normal"/>
    <w:uiPriority w:val="99"/>
    <w:pPr>
      <w:ind w:left="849" w:hanging="283"/>
    </w:pPr>
    <w:rPr>
      <w:rFonts w:ascii="Arial" w:hAnsi="Arial" w:cs="Arial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left="567"/>
      <w:jc w:val="both"/>
    </w:pPr>
    <w:rPr>
      <w:rFonts w:ascii="Arial" w:hAnsi="Arial" w:cs="Arial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567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1825</Characters>
  <Application>Microsoft Office Word</Application>
  <DocSecurity>0</DocSecurity>
  <Lines>15</Lines>
  <Paragraphs>4</Paragraphs>
  <ScaleCrop>false</ScaleCrop>
  <Company>MS-SNVS-SALA DE REUNIÕES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Técnico que Institui as Boas Práticas de Manipulação e Controle em Farmácias</dc:title>
  <dc:subject/>
  <dc:creator>SNVS</dc:creator>
  <cp:keywords/>
  <dc:description/>
  <cp:lastModifiedBy>Julia de Souza Ferreira</cp:lastModifiedBy>
  <cp:revision>2</cp:revision>
  <cp:lastPrinted>2000-12-14T12:00:00Z</cp:lastPrinted>
  <dcterms:created xsi:type="dcterms:W3CDTF">2018-11-27T16:26:00Z</dcterms:created>
  <dcterms:modified xsi:type="dcterms:W3CDTF">2018-11-27T16:26:00Z</dcterms:modified>
</cp:coreProperties>
</file>