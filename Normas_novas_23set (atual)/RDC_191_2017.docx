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35C" w:rsidRDefault="004812A9" w:rsidP="008B535C">
      <w:pPr>
        <w:spacing w:after="200" w:line="240" w:lineRule="auto"/>
        <w:ind w:left="-709" w:right="-710"/>
        <w:jc w:val="center"/>
        <w:outlineLvl w:val="0"/>
        <w:rPr>
          <w:rFonts w:ascii="Times New Roman" w:hAnsi="Times New Roman"/>
          <w:b/>
          <w:bCs/>
          <w:color w:val="000000" w:themeColor="text1"/>
          <w:sz w:val="24"/>
          <w:szCs w:val="24"/>
        </w:rPr>
      </w:pPr>
      <w:bookmarkStart w:id="0" w:name="_GoBack"/>
      <w:bookmarkEnd w:id="0"/>
      <w:r w:rsidRPr="008B535C">
        <w:rPr>
          <w:rFonts w:ascii="Times New Roman" w:hAnsi="Times New Roman"/>
          <w:b/>
          <w:bCs/>
          <w:color w:val="000000" w:themeColor="text1"/>
          <w:sz w:val="24"/>
          <w:szCs w:val="24"/>
        </w:rPr>
        <w:t>RESOLUÇÃO DA</w:t>
      </w:r>
      <w:r w:rsidR="00A90170" w:rsidRPr="008B535C">
        <w:rPr>
          <w:rFonts w:ascii="Times New Roman" w:hAnsi="Times New Roman"/>
          <w:b/>
          <w:bCs/>
          <w:color w:val="000000" w:themeColor="text1"/>
          <w:sz w:val="24"/>
          <w:szCs w:val="24"/>
        </w:rPr>
        <w:t xml:space="preserve"> DIRETORIA COLEGIADA - RDC Nº </w:t>
      </w:r>
      <w:r w:rsidR="003C3216" w:rsidRPr="008B535C">
        <w:rPr>
          <w:rFonts w:ascii="Times New Roman" w:hAnsi="Times New Roman"/>
          <w:b/>
          <w:bCs/>
          <w:color w:val="000000" w:themeColor="text1"/>
          <w:sz w:val="24"/>
          <w:szCs w:val="24"/>
        </w:rPr>
        <w:t>191</w:t>
      </w:r>
      <w:r w:rsidR="00A90170" w:rsidRPr="008B535C">
        <w:rPr>
          <w:rFonts w:ascii="Times New Roman" w:hAnsi="Times New Roman"/>
          <w:b/>
          <w:bCs/>
          <w:color w:val="000000" w:themeColor="text1"/>
          <w:sz w:val="24"/>
          <w:szCs w:val="24"/>
        </w:rPr>
        <w:t xml:space="preserve">, DE </w:t>
      </w:r>
      <w:r w:rsidR="003C3216" w:rsidRPr="008B535C">
        <w:rPr>
          <w:rFonts w:ascii="Times New Roman" w:hAnsi="Times New Roman"/>
          <w:b/>
          <w:bCs/>
          <w:color w:val="000000" w:themeColor="text1"/>
          <w:sz w:val="24"/>
          <w:szCs w:val="24"/>
        </w:rPr>
        <w:t xml:space="preserve">11 DE </w:t>
      </w:r>
      <w:r w:rsidR="00A90170" w:rsidRPr="008B535C">
        <w:rPr>
          <w:rFonts w:ascii="Times New Roman" w:hAnsi="Times New Roman"/>
          <w:b/>
          <w:bCs/>
          <w:color w:val="000000" w:themeColor="text1"/>
          <w:sz w:val="24"/>
          <w:szCs w:val="24"/>
        </w:rPr>
        <w:t>DEZEMBRO DE 2017</w:t>
      </w:r>
    </w:p>
    <w:p w:rsidR="008B535C" w:rsidRPr="008B535C" w:rsidRDefault="008B535C" w:rsidP="008B535C">
      <w:pPr>
        <w:spacing w:after="200" w:line="240" w:lineRule="auto"/>
        <w:jc w:val="center"/>
        <w:outlineLvl w:val="0"/>
        <w:rPr>
          <w:rFonts w:ascii="Times New Roman" w:hAnsi="Times New Roman"/>
          <w:b/>
          <w:bCs/>
          <w:color w:val="0000FF"/>
          <w:sz w:val="24"/>
          <w:szCs w:val="24"/>
        </w:rPr>
      </w:pPr>
      <w:r w:rsidRPr="008B535C">
        <w:rPr>
          <w:rFonts w:ascii="Times New Roman" w:hAnsi="Times New Roman"/>
          <w:b/>
          <w:bCs/>
          <w:color w:val="0000FF"/>
          <w:sz w:val="24"/>
          <w:szCs w:val="24"/>
        </w:rPr>
        <w:t>(Publicada no DOU nº 237, de 12 de dezembro de 2017)</w:t>
      </w:r>
    </w:p>
    <w:p w:rsidR="008B535C" w:rsidRDefault="004812A9" w:rsidP="008B535C">
      <w:pPr>
        <w:spacing w:after="200" w:line="240" w:lineRule="auto"/>
        <w:ind w:left="3960"/>
        <w:jc w:val="both"/>
        <w:rPr>
          <w:rFonts w:ascii="Times New Roman" w:hAnsi="Times New Roman"/>
          <w:bCs/>
          <w:color w:val="000000" w:themeColor="text1"/>
          <w:sz w:val="24"/>
          <w:szCs w:val="24"/>
        </w:rPr>
      </w:pPr>
      <w:r w:rsidRPr="008B535C">
        <w:rPr>
          <w:rFonts w:ascii="Times New Roman" w:hAnsi="Times New Roman"/>
          <w:bCs/>
          <w:color w:val="000000" w:themeColor="text1"/>
          <w:sz w:val="24"/>
          <w:szCs w:val="24"/>
        </w:rPr>
        <w:t xml:space="preserve">Dispõe sobre o controle da substância </w:t>
      </w:r>
      <w:r w:rsidR="008A50AD" w:rsidRPr="008B535C">
        <w:rPr>
          <w:rFonts w:ascii="Times New Roman" w:hAnsi="Times New Roman"/>
          <w:bCs/>
          <w:color w:val="000000" w:themeColor="text1"/>
          <w:sz w:val="24"/>
          <w:szCs w:val="24"/>
        </w:rPr>
        <w:t xml:space="preserve">lenalidomida </w:t>
      </w:r>
      <w:r w:rsidRPr="008B535C">
        <w:rPr>
          <w:rFonts w:ascii="Times New Roman" w:hAnsi="Times New Roman"/>
          <w:bCs/>
          <w:color w:val="000000" w:themeColor="text1"/>
          <w:sz w:val="24"/>
          <w:szCs w:val="24"/>
        </w:rPr>
        <w:t xml:space="preserve">e </w:t>
      </w:r>
      <w:r w:rsidR="004A0AD8" w:rsidRPr="008B535C">
        <w:rPr>
          <w:rFonts w:ascii="Times New Roman" w:hAnsi="Times New Roman"/>
          <w:bCs/>
          <w:color w:val="000000" w:themeColor="text1"/>
          <w:sz w:val="24"/>
          <w:szCs w:val="24"/>
        </w:rPr>
        <w:t xml:space="preserve">de </w:t>
      </w:r>
      <w:r w:rsidRPr="008B535C">
        <w:rPr>
          <w:rFonts w:ascii="Times New Roman" w:hAnsi="Times New Roman"/>
          <w:bCs/>
          <w:color w:val="000000" w:themeColor="text1"/>
          <w:sz w:val="24"/>
          <w:szCs w:val="24"/>
        </w:rPr>
        <w:t>medicamento que a contenha</w:t>
      </w:r>
      <w:r w:rsidR="00996B68" w:rsidRPr="008B535C">
        <w:rPr>
          <w:rFonts w:ascii="Times New Roman" w:hAnsi="Times New Roman"/>
          <w:bCs/>
          <w:color w:val="000000" w:themeColor="text1"/>
          <w:sz w:val="24"/>
          <w:szCs w:val="24"/>
        </w:rPr>
        <w:t>, e dá outras providências</w:t>
      </w:r>
      <w:r w:rsidR="00280921" w:rsidRPr="008B535C">
        <w:rPr>
          <w:rFonts w:ascii="Times New Roman" w:hAnsi="Times New Roman"/>
          <w:bCs/>
          <w:color w:val="000000" w:themeColor="text1"/>
          <w:sz w:val="24"/>
          <w:szCs w:val="24"/>
        </w:rPr>
        <w:t>.</w:t>
      </w:r>
    </w:p>
    <w:p w:rsidR="008B535C" w:rsidRDefault="00947260"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bCs/>
          <w:sz w:val="24"/>
          <w:szCs w:val="24"/>
        </w:rPr>
        <w:t>A Diretoria Colegiada da Agência Nacional de Vigilância Sanitária,</w:t>
      </w:r>
      <w:r w:rsidRPr="008B535C">
        <w:rPr>
          <w:rFonts w:ascii="Times New Roman" w:hAnsi="Times New Roman"/>
          <w:sz w:val="24"/>
          <w:szCs w:val="24"/>
        </w:rPr>
        <w:t xml:space="preserve"> no uso da atribuição que lhe confere o art. 15, III e IV aliado ao art. 7º, III, e IV, da Lei nº 9.782, de 26 de janeiro de 1999, e ao art. 53, V, §§ 1º e 3º do Regimento Interno aprovado nos termos do Anexo I da </w:t>
      </w:r>
      <w:r w:rsidRPr="008B535C">
        <w:rPr>
          <w:rFonts w:ascii="Times New Roman" w:hAnsi="Times New Roman"/>
          <w:sz w:val="24"/>
          <w:szCs w:val="24"/>
          <w:lang w:eastAsia="pt-BR"/>
        </w:rPr>
        <w:t xml:space="preserve">Resolução da Diretoria Colegiada – </w:t>
      </w:r>
      <w:r w:rsidRPr="008B535C">
        <w:rPr>
          <w:rFonts w:ascii="Times New Roman" w:hAnsi="Times New Roman"/>
          <w:sz w:val="24"/>
          <w:szCs w:val="24"/>
        </w:rPr>
        <w:t xml:space="preserve">RDC n° 61, de 3 de fevereiro de 2016, resolve adotar a seguinte Resolução da Diretoria Colegiada, conforme deliberado em reunião </w:t>
      </w:r>
      <w:r w:rsidR="004812A9" w:rsidRPr="008B535C">
        <w:rPr>
          <w:rFonts w:ascii="Times New Roman" w:hAnsi="Times New Roman"/>
          <w:color w:val="000000" w:themeColor="text1"/>
          <w:sz w:val="24"/>
          <w:szCs w:val="24"/>
        </w:rPr>
        <w:t xml:space="preserve">realizada em </w:t>
      </w:r>
      <w:r w:rsidR="006F60EF" w:rsidRPr="008B535C">
        <w:rPr>
          <w:rFonts w:ascii="Times New Roman" w:hAnsi="Times New Roman"/>
          <w:color w:val="000000" w:themeColor="text1"/>
          <w:sz w:val="24"/>
          <w:szCs w:val="24"/>
        </w:rPr>
        <w:t>05</w:t>
      </w:r>
      <w:r w:rsidR="004812A9" w:rsidRPr="008B535C">
        <w:rPr>
          <w:rFonts w:ascii="Times New Roman" w:hAnsi="Times New Roman"/>
          <w:color w:val="000000" w:themeColor="text1"/>
          <w:sz w:val="24"/>
          <w:szCs w:val="24"/>
        </w:rPr>
        <w:t xml:space="preserve"> de </w:t>
      </w:r>
      <w:r w:rsidR="006F60EF" w:rsidRPr="008B535C">
        <w:rPr>
          <w:rFonts w:ascii="Times New Roman" w:hAnsi="Times New Roman"/>
          <w:color w:val="000000" w:themeColor="text1"/>
          <w:sz w:val="24"/>
          <w:szCs w:val="24"/>
        </w:rPr>
        <w:t>dezembro</w:t>
      </w:r>
      <w:r w:rsidR="004812A9" w:rsidRPr="008B535C">
        <w:rPr>
          <w:rFonts w:ascii="Times New Roman" w:hAnsi="Times New Roman"/>
          <w:color w:val="000000" w:themeColor="text1"/>
          <w:sz w:val="24"/>
          <w:szCs w:val="24"/>
        </w:rPr>
        <w:t xml:space="preserve"> de 20</w:t>
      </w:r>
      <w:r w:rsidR="006F60EF" w:rsidRPr="008B535C">
        <w:rPr>
          <w:rFonts w:ascii="Times New Roman" w:hAnsi="Times New Roman"/>
          <w:color w:val="000000" w:themeColor="text1"/>
          <w:sz w:val="24"/>
          <w:szCs w:val="24"/>
        </w:rPr>
        <w:t>17</w:t>
      </w:r>
      <w:r w:rsidR="004812A9" w:rsidRPr="008B535C">
        <w:rPr>
          <w:rFonts w:ascii="Times New Roman" w:hAnsi="Times New Roman"/>
          <w:color w:val="000000" w:themeColor="text1"/>
          <w:sz w:val="24"/>
          <w:szCs w:val="24"/>
        </w:rPr>
        <w:t>, e eu, Diretor-Presi</w:t>
      </w:r>
      <w:r w:rsidRPr="008B535C">
        <w:rPr>
          <w:rFonts w:ascii="Times New Roman" w:hAnsi="Times New Roman"/>
          <w:color w:val="000000" w:themeColor="text1"/>
          <w:sz w:val="24"/>
          <w:szCs w:val="24"/>
        </w:rPr>
        <w:t>dente, determino sua publicação.</w:t>
      </w:r>
    </w:p>
    <w:p w:rsidR="008A50AD" w:rsidRPr="008B535C" w:rsidRDefault="008A50A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CAPÍTULO I</w:t>
      </w:r>
    </w:p>
    <w:p w:rsidR="008A50AD" w:rsidRPr="008B535C" w:rsidRDefault="008A50A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DAS DISPOSIÇÕES INICIAIS</w:t>
      </w:r>
    </w:p>
    <w:p w:rsidR="00444BCD"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1º </w:t>
      </w:r>
      <w:r w:rsidR="008A50AD" w:rsidRPr="008B535C">
        <w:rPr>
          <w:rFonts w:ascii="Times New Roman" w:hAnsi="Times New Roman"/>
          <w:color w:val="000000" w:themeColor="text1"/>
          <w:sz w:val="24"/>
          <w:szCs w:val="24"/>
        </w:rPr>
        <w:t>Es</w:t>
      </w:r>
      <w:r w:rsidR="00280921" w:rsidRPr="008B535C">
        <w:rPr>
          <w:rFonts w:ascii="Times New Roman" w:hAnsi="Times New Roman"/>
          <w:color w:val="000000" w:themeColor="text1"/>
          <w:sz w:val="24"/>
          <w:szCs w:val="24"/>
        </w:rPr>
        <w:t>ta Resolução es</w:t>
      </w:r>
      <w:r w:rsidR="008A50AD" w:rsidRPr="008B535C">
        <w:rPr>
          <w:rFonts w:ascii="Times New Roman" w:hAnsi="Times New Roman"/>
          <w:color w:val="000000" w:themeColor="text1"/>
          <w:sz w:val="24"/>
          <w:szCs w:val="24"/>
        </w:rPr>
        <w:t>tabelece</w:t>
      </w:r>
      <w:r w:rsidR="00226B27" w:rsidRPr="008B535C">
        <w:rPr>
          <w:rFonts w:ascii="Times New Roman" w:hAnsi="Times New Roman"/>
          <w:color w:val="000000" w:themeColor="text1"/>
          <w:sz w:val="24"/>
          <w:szCs w:val="24"/>
        </w:rPr>
        <w:t xml:space="preserve"> </w:t>
      </w:r>
      <w:r w:rsidR="00280921" w:rsidRPr="008B535C">
        <w:rPr>
          <w:rFonts w:ascii="Times New Roman" w:hAnsi="Times New Roman"/>
          <w:color w:val="000000" w:themeColor="text1"/>
          <w:sz w:val="24"/>
          <w:szCs w:val="24"/>
        </w:rPr>
        <w:t>mecanismos de</w:t>
      </w:r>
      <w:r w:rsidR="008A50AD" w:rsidRPr="008B535C">
        <w:rPr>
          <w:rFonts w:ascii="Times New Roman" w:hAnsi="Times New Roman"/>
          <w:color w:val="000000" w:themeColor="text1"/>
          <w:sz w:val="24"/>
          <w:szCs w:val="24"/>
        </w:rPr>
        <w:t xml:space="preserve"> controle</w:t>
      </w:r>
      <w:r w:rsidRPr="008B535C">
        <w:rPr>
          <w:rFonts w:ascii="Times New Roman" w:hAnsi="Times New Roman"/>
          <w:color w:val="000000" w:themeColor="text1"/>
          <w:sz w:val="24"/>
          <w:szCs w:val="24"/>
        </w:rPr>
        <w:t xml:space="preserve"> </w:t>
      </w:r>
      <w:r w:rsidR="00824A7E" w:rsidRPr="008B535C">
        <w:rPr>
          <w:rFonts w:ascii="Times New Roman" w:hAnsi="Times New Roman"/>
          <w:color w:val="000000" w:themeColor="text1"/>
          <w:sz w:val="24"/>
          <w:szCs w:val="24"/>
        </w:rPr>
        <w:t>d</w:t>
      </w:r>
      <w:r w:rsidRPr="008B535C">
        <w:rPr>
          <w:rFonts w:ascii="Times New Roman" w:hAnsi="Times New Roman"/>
          <w:color w:val="000000" w:themeColor="text1"/>
          <w:sz w:val="24"/>
          <w:szCs w:val="24"/>
        </w:rPr>
        <w:t xml:space="preserve">a </w:t>
      </w:r>
      <w:r w:rsidR="00FE55A1" w:rsidRPr="008B535C">
        <w:rPr>
          <w:rFonts w:ascii="Times New Roman" w:hAnsi="Times New Roman"/>
          <w:color w:val="000000" w:themeColor="text1"/>
          <w:sz w:val="24"/>
          <w:szCs w:val="24"/>
        </w:rPr>
        <w:t xml:space="preserve">substância </w:t>
      </w:r>
      <w:r w:rsidR="008A50AD" w:rsidRPr="008B535C">
        <w:rPr>
          <w:rFonts w:ascii="Times New Roman" w:hAnsi="Times New Roman"/>
          <w:color w:val="000000" w:themeColor="text1"/>
          <w:sz w:val="24"/>
          <w:szCs w:val="24"/>
        </w:rPr>
        <w:t xml:space="preserve">lenalidomida </w:t>
      </w:r>
      <w:r w:rsidR="004D65FE" w:rsidRPr="008B535C">
        <w:rPr>
          <w:rFonts w:ascii="Times New Roman" w:hAnsi="Times New Roman"/>
          <w:color w:val="000000" w:themeColor="text1"/>
          <w:sz w:val="24"/>
          <w:szCs w:val="24"/>
        </w:rPr>
        <w:t>e</w:t>
      </w:r>
      <w:r w:rsidRPr="008B535C">
        <w:rPr>
          <w:rFonts w:ascii="Times New Roman" w:hAnsi="Times New Roman"/>
          <w:color w:val="000000" w:themeColor="text1"/>
          <w:sz w:val="24"/>
          <w:szCs w:val="24"/>
        </w:rPr>
        <w:t xml:space="preserve"> </w:t>
      </w:r>
      <w:r w:rsidR="00824A7E" w:rsidRPr="008B535C">
        <w:rPr>
          <w:rFonts w:ascii="Times New Roman" w:hAnsi="Times New Roman"/>
          <w:color w:val="000000" w:themeColor="text1"/>
          <w:sz w:val="24"/>
          <w:szCs w:val="24"/>
        </w:rPr>
        <w:t xml:space="preserve">de </w:t>
      </w:r>
      <w:r w:rsidRPr="008B535C">
        <w:rPr>
          <w:rFonts w:ascii="Times New Roman" w:hAnsi="Times New Roman"/>
          <w:color w:val="000000" w:themeColor="text1"/>
          <w:sz w:val="24"/>
          <w:szCs w:val="24"/>
        </w:rPr>
        <w:t>medicamento que a contenha.</w:t>
      </w:r>
    </w:p>
    <w:p w:rsidR="00280921" w:rsidRPr="008B535C" w:rsidRDefault="00A373C4" w:rsidP="008B535C">
      <w:pPr>
        <w:spacing w:after="200" w:line="240" w:lineRule="auto"/>
        <w:ind w:firstLine="567"/>
        <w:jc w:val="both"/>
        <w:rPr>
          <w:rFonts w:ascii="Times New Roman" w:hAnsi="Times New Roman"/>
          <w:bCs/>
          <w:color w:val="000000" w:themeColor="text1"/>
          <w:sz w:val="24"/>
          <w:szCs w:val="24"/>
        </w:rPr>
      </w:pPr>
      <w:r w:rsidRPr="008B535C">
        <w:rPr>
          <w:rFonts w:ascii="Times New Roman" w:hAnsi="Times New Roman"/>
          <w:color w:val="000000" w:themeColor="text1"/>
          <w:sz w:val="24"/>
          <w:szCs w:val="24"/>
        </w:rPr>
        <w:t xml:space="preserve">§1° </w:t>
      </w:r>
      <w:r w:rsidR="00280921" w:rsidRPr="008B535C">
        <w:rPr>
          <w:rFonts w:ascii="Times New Roman" w:hAnsi="Times New Roman"/>
          <w:color w:val="000000" w:themeColor="text1"/>
          <w:sz w:val="24"/>
          <w:szCs w:val="24"/>
        </w:rPr>
        <w:t>Medicamento</w:t>
      </w:r>
      <w:r w:rsidR="00996B68" w:rsidRPr="008B535C">
        <w:rPr>
          <w:rFonts w:ascii="Times New Roman" w:hAnsi="Times New Roman"/>
          <w:color w:val="000000" w:themeColor="text1"/>
          <w:sz w:val="24"/>
          <w:szCs w:val="24"/>
        </w:rPr>
        <w:t>s</w:t>
      </w:r>
      <w:r w:rsidR="00280921" w:rsidRPr="008B535C">
        <w:rPr>
          <w:rFonts w:ascii="Times New Roman" w:hAnsi="Times New Roman"/>
          <w:color w:val="000000" w:themeColor="text1"/>
          <w:sz w:val="24"/>
          <w:szCs w:val="24"/>
        </w:rPr>
        <w:t xml:space="preserve"> à base de lenalidomida t</w:t>
      </w:r>
      <w:r w:rsidR="00996B68" w:rsidRPr="008B535C">
        <w:rPr>
          <w:rFonts w:ascii="Times New Roman" w:hAnsi="Times New Roman"/>
          <w:color w:val="000000" w:themeColor="text1"/>
          <w:sz w:val="24"/>
          <w:szCs w:val="24"/>
        </w:rPr>
        <w:t>ê</w:t>
      </w:r>
      <w:r w:rsidR="00280921" w:rsidRPr="008B535C">
        <w:rPr>
          <w:rFonts w:ascii="Times New Roman" w:hAnsi="Times New Roman"/>
          <w:color w:val="000000" w:themeColor="text1"/>
          <w:sz w:val="24"/>
          <w:szCs w:val="24"/>
        </w:rPr>
        <w:t xml:space="preserve">m as seguintes </w:t>
      </w:r>
      <w:r w:rsidRPr="008B535C">
        <w:rPr>
          <w:rFonts w:ascii="Times New Roman" w:hAnsi="Times New Roman"/>
          <w:bCs/>
          <w:color w:val="000000" w:themeColor="text1"/>
          <w:sz w:val="24"/>
          <w:szCs w:val="24"/>
        </w:rPr>
        <w:t>indicações terapêuticas</w:t>
      </w:r>
      <w:r w:rsidR="00280921" w:rsidRPr="008B535C">
        <w:rPr>
          <w:rFonts w:ascii="Times New Roman" w:hAnsi="Times New Roman"/>
          <w:bCs/>
          <w:color w:val="000000" w:themeColor="text1"/>
          <w:sz w:val="24"/>
          <w:szCs w:val="24"/>
        </w:rPr>
        <w:t xml:space="preserve"> autorizadas pela Anvisa:</w:t>
      </w:r>
    </w:p>
    <w:p w:rsidR="00280921" w:rsidRPr="008B535C" w:rsidRDefault="00280921" w:rsidP="008B535C">
      <w:pPr>
        <w:spacing w:after="200" w:line="240" w:lineRule="auto"/>
        <w:ind w:firstLine="567"/>
        <w:jc w:val="both"/>
        <w:rPr>
          <w:rFonts w:ascii="Times New Roman" w:hAnsi="Times New Roman"/>
          <w:bCs/>
          <w:color w:val="000000" w:themeColor="text1"/>
          <w:sz w:val="24"/>
          <w:szCs w:val="24"/>
        </w:rPr>
      </w:pPr>
      <w:r w:rsidRPr="008B535C">
        <w:rPr>
          <w:rFonts w:ascii="Times New Roman" w:hAnsi="Times New Roman"/>
          <w:bCs/>
          <w:color w:val="000000" w:themeColor="text1"/>
          <w:sz w:val="24"/>
          <w:szCs w:val="24"/>
        </w:rPr>
        <w:t>I -</w:t>
      </w:r>
      <w:r w:rsidR="00A373C4" w:rsidRPr="008B535C">
        <w:rPr>
          <w:rFonts w:ascii="Times New Roman" w:hAnsi="Times New Roman"/>
          <w:bCs/>
          <w:color w:val="000000" w:themeColor="text1"/>
          <w:sz w:val="24"/>
          <w:szCs w:val="24"/>
        </w:rPr>
        <w:t xml:space="preserve"> Mieloma Múltiplo Refratário/Reicidivado (MMRR) com ao menos 1 (um) esquema prévio de tratamento</w:t>
      </w:r>
      <w:r w:rsidRPr="008B535C">
        <w:rPr>
          <w:rFonts w:ascii="Times New Roman" w:hAnsi="Times New Roman"/>
          <w:bCs/>
          <w:color w:val="000000" w:themeColor="text1"/>
          <w:sz w:val="24"/>
          <w:szCs w:val="24"/>
        </w:rPr>
        <w:t>;</w:t>
      </w:r>
      <w:r w:rsidR="00A373C4" w:rsidRPr="008B535C">
        <w:rPr>
          <w:rFonts w:ascii="Times New Roman" w:hAnsi="Times New Roman"/>
          <w:bCs/>
          <w:color w:val="000000" w:themeColor="text1"/>
          <w:sz w:val="24"/>
          <w:szCs w:val="24"/>
        </w:rPr>
        <w:t xml:space="preserve"> e </w:t>
      </w:r>
    </w:p>
    <w:p w:rsidR="00A373C4" w:rsidRPr="008B535C" w:rsidRDefault="0028092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bCs/>
          <w:color w:val="000000" w:themeColor="text1"/>
          <w:sz w:val="24"/>
          <w:szCs w:val="24"/>
        </w:rPr>
        <w:t>II - A</w:t>
      </w:r>
      <w:r w:rsidR="00A373C4" w:rsidRPr="008B535C">
        <w:rPr>
          <w:rFonts w:ascii="Times New Roman" w:hAnsi="Times New Roman"/>
          <w:bCs/>
          <w:color w:val="000000" w:themeColor="text1"/>
          <w:sz w:val="24"/>
          <w:szCs w:val="24"/>
        </w:rPr>
        <w:t>nemia dependente de transfusão decorrente de Síndrome Mielodisplásica (SMD) de risco baixo ou intermediário-1, associada à anormalidade citogenética de deleção 5q, com ou sem anormalidades citogenéticas adicionais</w:t>
      </w:r>
      <w:r w:rsidRPr="008B535C">
        <w:rPr>
          <w:rFonts w:ascii="Times New Roman" w:hAnsi="Times New Roman"/>
          <w:bCs/>
          <w:color w:val="000000" w:themeColor="text1"/>
          <w:sz w:val="24"/>
          <w:szCs w:val="24"/>
        </w:rPr>
        <w:t>.</w:t>
      </w:r>
    </w:p>
    <w:p w:rsidR="00280921" w:rsidRPr="008B535C" w:rsidRDefault="00A373C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§2°</w:t>
      </w:r>
      <w:r w:rsidR="001457EB" w:rsidRPr="008B535C">
        <w:rPr>
          <w:rFonts w:ascii="Times New Roman" w:hAnsi="Times New Roman"/>
          <w:color w:val="000000" w:themeColor="text1"/>
          <w:sz w:val="24"/>
          <w:szCs w:val="24"/>
        </w:rPr>
        <w:t xml:space="preserve"> </w:t>
      </w:r>
      <w:r w:rsidR="00280921" w:rsidRPr="008B535C">
        <w:rPr>
          <w:rFonts w:ascii="Times New Roman" w:hAnsi="Times New Roman"/>
          <w:color w:val="000000" w:themeColor="text1"/>
          <w:sz w:val="24"/>
          <w:szCs w:val="24"/>
        </w:rPr>
        <w:t>Novas indicações terapêuticas de medicamento à base de lenalidomida autorizadas pela Anvisa ensejarão atualização do §1° deste Artigo, bem como de demais dispositivos desta Resolução que se façam necessários, tendo em vista os riscos relacionados à substância lenalidomida.</w:t>
      </w:r>
    </w:p>
    <w:p w:rsidR="008B535C" w:rsidRDefault="0028092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§3° D</w:t>
      </w:r>
      <w:r w:rsidR="00891367" w:rsidRPr="008B535C">
        <w:rPr>
          <w:rFonts w:ascii="Times New Roman" w:hAnsi="Times New Roman"/>
          <w:color w:val="000000" w:themeColor="text1"/>
          <w:sz w:val="24"/>
          <w:szCs w:val="24"/>
        </w:rPr>
        <w:t xml:space="preserve">emais </w:t>
      </w:r>
      <w:r w:rsidR="001457EB" w:rsidRPr="008B535C">
        <w:rPr>
          <w:rFonts w:ascii="Times New Roman" w:hAnsi="Times New Roman"/>
          <w:color w:val="000000" w:themeColor="text1"/>
          <w:sz w:val="24"/>
          <w:szCs w:val="24"/>
        </w:rPr>
        <w:t xml:space="preserve">substâncias constantes da </w:t>
      </w:r>
      <w:r w:rsidR="00064C05" w:rsidRPr="008B535C">
        <w:rPr>
          <w:rFonts w:ascii="Times New Roman" w:hAnsi="Times New Roman"/>
          <w:color w:val="000000" w:themeColor="text1"/>
          <w:sz w:val="24"/>
          <w:szCs w:val="24"/>
        </w:rPr>
        <w:t xml:space="preserve">Lista C3 do </w:t>
      </w:r>
      <w:r w:rsidR="001457EB" w:rsidRPr="008B535C">
        <w:rPr>
          <w:rFonts w:ascii="Times New Roman" w:hAnsi="Times New Roman"/>
          <w:color w:val="000000" w:themeColor="text1"/>
          <w:sz w:val="24"/>
          <w:szCs w:val="24"/>
        </w:rPr>
        <w:t>Anexo I da Portaria SVS 344</w:t>
      </w:r>
      <w:r w:rsidR="00F909A4" w:rsidRPr="008B535C">
        <w:rPr>
          <w:rFonts w:ascii="Times New Roman" w:hAnsi="Times New Roman"/>
          <w:color w:val="000000" w:themeColor="text1"/>
          <w:sz w:val="24"/>
          <w:szCs w:val="24"/>
        </w:rPr>
        <w:t>, de 12 de maio de 19</w:t>
      </w:r>
      <w:r w:rsidR="001457EB" w:rsidRPr="008B535C">
        <w:rPr>
          <w:rFonts w:ascii="Times New Roman" w:hAnsi="Times New Roman"/>
          <w:color w:val="000000" w:themeColor="text1"/>
          <w:sz w:val="24"/>
          <w:szCs w:val="24"/>
        </w:rPr>
        <w:t>98</w:t>
      </w:r>
      <w:r w:rsidR="00F909A4" w:rsidRPr="008B535C">
        <w:rPr>
          <w:rFonts w:ascii="Times New Roman" w:hAnsi="Times New Roman"/>
          <w:color w:val="000000" w:themeColor="text1"/>
          <w:sz w:val="24"/>
          <w:szCs w:val="24"/>
        </w:rPr>
        <w:t>,</w:t>
      </w:r>
      <w:r w:rsidR="001457EB" w:rsidRPr="008B535C">
        <w:rPr>
          <w:rFonts w:ascii="Times New Roman" w:hAnsi="Times New Roman"/>
          <w:color w:val="000000" w:themeColor="text1"/>
          <w:sz w:val="24"/>
          <w:szCs w:val="24"/>
        </w:rPr>
        <w:t xml:space="preserve"> e</w:t>
      </w:r>
      <w:r w:rsidR="00B025D5" w:rsidRPr="008B535C">
        <w:rPr>
          <w:rFonts w:ascii="Times New Roman" w:hAnsi="Times New Roman"/>
          <w:color w:val="000000" w:themeColor="text1"/>
          <w:sz w:val="24"/>
          <w:szCs w:val="24"/>
        </w:rPr>
        <w:t xml:space="preserve"> de</w:t>
      </w:r>
      <w:r w:rsidR="001457EB" w:rsidRPr="008B535C">
        <w:rPr>
          <w:rFonts w:ascii="Times New Roman" w:hAnsi="Times New Roman"/>
          <w:color w:val="000000" w:themeColor="text1"/>
          <w:sz w:val="24"/>
          <w:szCs w:val="24"/>
        </w:rPr>
        <w:t xml:space="preserve"> suas atualizações, </w:t>
      </w:r>
      <w:r w:rsidR="00BE6461" w:rsidRPr="008B535C">
        <w:rPr>
          <w:rFonts w:ascii="Times New Roman" w:hAnsi="Times New Roman"/>
          <w:color w:val="000000" w:themeColor="text1"/>
          <w:sz w:val="24"/>
          <w:szCs w:val="24"/>
        </w:rPr>
        <w:t xml:space="preserve">com exceção da talidomida, </w:t>
      </w:r>
      <w:r w:rsidR="00891367" w:rsidRPr="008B535C">
        <w:rPr>
          <w:rFonts w:ascii="Times New Roman" w:hAnsi="Times New Roman"/>
          <w:color w:val="000000" w:themeColor="text1"/>
          <w:sz w:val="24"/>
          <w:szCs w:val="24"/>
        </w:rPr>
        <w:t>poderão</w:t>
      </w:r>
      <w:r w:rsidR="001457EB" w:rsidRPr="008B535C">
        <w:rPr>
          <w:rFonts w:ascii="Times New Roman" w:hAnsi="Times New Roman"/>
          <w:color w:val="000000" w:themeColor="text1"/>
          <w:sz w:val="24"/>
          <w:szCs w:val="24"/>
        </w:rPr>
        <w:t xml:space="preserve"> seguir </w:t>
      </w:r>
      <w:r w:rsidR="00824A7E" w:rsidRPr="008B535C">
        <w:rPr>
          <w:rFonts w:ascii="Times New Roman" w:hAnsi="Times New Roman"/>
          <w:color w:val="000000" w:themeColor="text1"/>
          <w:sz w:val="24"/>
          <w:szCs w:val="24"/>
        </w:rPr>
        <w:t>o disposto</w:t>
      </w:r>
      <w:r w:rsidR="001457EB" w:rsidRPr="008B535C">
        <w:rPr>
          <w:rFonts w:ascii="Times New Roman" w:hAnsi="Times New Roman"/>
          <w:color w:val="000000" w:themeColor="text1"/>
          <w:sz w:val="24"/>
          <w:szCs w:val="24"/>
        </w:rPr>
        <w:t xml:space="preserve"> nesta Resolução</w:t>
      </w:r>
      <w:r w:rsidR="00F909A4" w:rsidRPr="008B535C">
        <w:rPr>
          <w:rFonts w:ascii="Times New Roman" w:hAnsi="Times New Roman"/>
          <w:color w:val="000000" w:themeColor="text1"/>
          <w:sz w:val="24"/>
          <w:szCs w:val="24"/>
        </w:rPr>
        <w:t>,</w:t>
      </w:r>
      <w:r w:rsidR="001457EB" w:rsidRPr="008B535C">
        <w:rPr>
          <w:rFonts w:ascii="Times New Roman" w:hAnsi="Times New Roman"/>
          <w:color w:val="000000" w:themeColor="text1"/>
          <w:sz w:val="24"/>
          <w:szCs w:val="24"/>
        </w:rPr>
        <w:t xml:space="preserve"> </w:t>
      </w:r>
      <w:r w:rsidR="00824A7E" w:rsidRPr="008B535C">
        <w:rPr>
          <w:rFonts w:ascii="Times New Roman" w:hAnsi="Times New Roman"/>
          <w:color w:val="000000" w:themeColor="text1"/>
          <w:sz w:val="24"/>
          <w:szCs w:val="24"/>
        </w:rPr>
        <w:t>se assim expressamente autorizado pela</w:t>
      </w:r>
      <w:r w:rsidR="001457EB" w:rsidRPr="008B535C">
        <w:rPr>
          <w:rFonts w:ascii="Times New Roman" w:hAnsi="Times New Roman"/>
          <w:color w:val="000000" w:themeColor="text1"/>
          <w:sz w:val="24"/>
          <w:szCs w:val="24"/>
        </w:rPr>
        <w:t xml:space="preserve"> Anvisa.</w:t>
      </w:r>
    </w:p>
    <w:p w:rsidR="00444BCD" w:rsidRPr="008B535C" w:rsidRDefault="009C47FF"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8A50AD" w:rsidRPr="008B535C">
        <w:rPr>
          <w:rFonts w:ascii="Times New Roman" w:hAnsi="Times New Roman"/>
          <w:color w:val="000000" w:themeColor="text1"/>
          <w:sz w:val="24"/>
          <w:szCs w:val="24"/>
        </w:rPr>
        <w:t xml:space="preserve">2º </w:t>
      </w:r>
      <w:r w:rsidR="00BE6461" w:rsidRPr="008B535C">
        <w:rPr>
          <w:rFonts w:ascii="Times New Roman" w:hAnsi="Times New Roman"/>
          <w:color w:val="000000" w:themeColor="text1"/>
          <w:sz w:val="24"/>
          <w:szCs w:val="24"/>
        </w:rPr>
        <w:t xml:space="preserve">Para efeitos desta </w:t>
      </w:r>
      <w:r w:rsidR="002A56DE" w:rsidRPr="008B535C">
        <w:rPr>
          <w:rFonts w:ascii="Times New Roman" w:hAnsi="Times New Roman"/>
          <w:color w:val="000000" w:themeColor="text1"/>
          <w:sz w:val="24"/>
          <w:szCs w:val="24"/>
        </w:rPr>
        <w:t>Resolução</w:t>
      </w:r>
      <w:r w:rsidR="00F909A4" w:rsidRPr="008B535C">
        <w:rPr>
          <w:rFonts w:ascii="Times New Roman" w:hAnsi="Times New Roman"/>
          <w:color w:val="000000" w:themeColor="text1"/>
          <w:sz w:val="24"/>
          <w:szCs w:val="24"/>
        </w:rPr>
        <w:t>,</w:t>
      </w:r>
      <w:r w:rsidR="002A56DE" w:rsidRPr="008B535C">
        <w:rPr>
          <w:rFonts w:ascii="Times New Roman" w:hAnsi="Times New Roman"/>
          <w:color w:val="000000" w:themeColor="text1"/>
          <w:sz w:val="24"/>
          <w:szCs w:val="24"/>
        </w:rPr>
        <w:t xml:space="preserve"> </w:t>
      </w:r>
      <w:r w:rsidR="00BE6461" w:rsidRPr="008B535C">
        <w:rPr>
          <w:rFonts w:ascii="Times New Roman" w:hAnsi="Times New Roman"/>
          <w:color w:val="000000" w:themeColor="text1"/>
          <w:sz w:val="24"/>
          <w:szCs w:val="24"/>
        </w:rPr>
        <w:t>s</w:t>
      </w:r>
      <w:r w:rsidR="00444BCD" w:rsidRPr="008B535C">
        <w:rPr>
          <w:rFonts w:ascii="Times New Roman" w:hAnsi="Times New Roman"/>
          <w:color w:val="000000" w:themeColor="text1"/>
          <w:sz w:val="24"/>
          <w:szCs w:val="24"/>
        </w:rPr>
        <w:t>ão ad</w:t>
      </w:r>
      <w:r w:rsidR="004812A9" w:rsidRPr="008B535C">
        <w:rPr>
          <w:rFonts w:ascii="Times New Roman" w:hAnsi="Times New Roman"/>
          <w:color w:val="000000" w:themeColor="text1"/>
          <w:sz w:val="24"/>
          <w:szCs w:val="24"/>
        </w:rPr>
        <w:t>otadas as seguintes definições:</w:t>
      </w:r>
    </w:p>
    <w:p w:rsidR="00444BCD"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w:t>
      </w:r>
      <w:r w:rsidR="00444BCD" w:rsidRPr="008B535C">
        <w:rPr>
          <w:rFonts w:ascii="Times New Roman" w:hAnsi="Times New Roman"/>
          <w:color w:val="000000" w:themeColor="text1"/>
          <w:sz w:val="24"/>
          <w:szCs w:val="24"/>
        </w:rPr>
        <w:t xml:space="preserve"> - </w:t>
      </w:r>
      <w:r w:rsidR="00980126" w:rsidRPr="008B535C">
        <w:rPr>
          <w:rFonts w:ascii="Times New Roman" w:hAnsi="Times New Roman"/>
          <w:color w:val="000000" w:themeColor="text1"/>
          <w:sz w:val="24"/>
          <w:szCs w:val="24"/>
        </w:rPr>
        <w:t>Autoridade Sanitária Competente</w:t>
      </w:r>
      <w:r w:rsidR="00444BCD" w:rsidRPr="008B535C">
        <w:rPr>
          <w:rFonts w:ascii="Times New Roman" w:hAnsi="Times New Roman"/>
          <w:color w:val="000000" w:themeColor="text1"/>
          <w:sz w:val="24"/>
          <w:szCs w:val="24"/>
        </w:rPr>
        <w:t>: órgão diretamente responsável pela execução das ações de vigilância sanitária na região onde se localiza determinado estabelecimento, conforme o princípio da descentralização do Sistema Nacional de Vigilância Sanitária</w:t>
      </w:r>
      <w:r w:rsidR="00F909A4" w:rsidRPr="008B535C">
        <w:rPr>
          <w:rFonts w:ascii="Times New Roman" w:hAnsi="Times New Roman"/>
          <w:color w:val="000000" w:themeColor="text1"/>
          <w:sz w:val="24"/>
          <w:szCs w:val="24"/>
        </w:rPr>
        <w:t xml:space="preserve"> (SNVS)</w:t>
      </w:r>
      <w:r w:rsidR="00444BCD" w:rsidRPr="008B535C">
        <w:rPr>
          <w:rFonts w:ascii="Times New Roman" w:hAnsi="Times New Roman"/>
          <w:color w:val="000000" w:themeColor="text1"/>
          <w:sz w:val="24"/>
          <w:szCs w:val="24"/>
        </w:rPr>
        <w:t>, definido na Lei Federal nº 8080/90;</w:t>
      </w:r>
    </w:p>
    <w:p w:rsidR="00AA4C94" w:rsidRPr="008B535C" w:rsidRDefault="00B73012" w:rsidP="008B535C">
      <w:pPr>
        <w:spacing w:after="200" w:line="240" w:lineRule="auto"/>
        <w:ind w:firstLine="567"/>
        <w:rPr>
          <w:rFonts w:ascii="Times New Roman" w:hAnsi="Times New Roman"/>
          <w:color w:val="000000" w:themeColor="text1"/>
          <w:sz w:val="24"/>
          <w:szCs w:val="24"/>
        </w:rPr>
      </w:pPr>
      <w:r w:rsidRPr="008B535C">
        <w:rPr>
          <w:rFonts w:ascii="Times New Roman" w:hAnsi="Times New Roman"/>
          <w:color w:val="000000" w:themeColor="text1"/>
          <w:sz w:val="24"/>
          <w:szCs w:val="24"/>
        </w:rPr>
        <w:lastRenderedPageBreak/>
        <w:t xml:space="preserve">II - </w:t>
      </w:r>
      <w:bookmarkStart w:id="1" w:name="_Hlk498903761"/>
      <w:r w:rsidR="009F13EC" w:rsidRPr="008B535C">
        <w:rPr>
          <w:rFonts w:ascii="Times New Roman" w:hAnsi="Times New Roman"/>
          <w:color w:val="000000" w:themeColor="text1"/>
          <w:sz w:val="24"/>
          <w:szCs w:val="24"/>
        </w:rPr>
        <w:t xml:space="preserve">Dispensário </w:t>
      </w:r>
      <w:r w:rsidR="00891367" w:rsidRPr="008B535C">
        <w:rPr>
          <w:rFonts w:ascii="Times New Roman" w:hAnsi="Times New Roman"/>
          <w:color w:val="000000" w:themeColor="text1"/>
          <w:sz w:val="24"/>
          <w:szCs w:val="24"/>
        </w:rPr>
        <w:t xml:space="preserve">de </w:t>
      </w:r>
      <w:r w:rsidR="009F13EC" w:rsidRPr="008B535C">
        <w:rPr>
          <w:rFonts w:ascii="Times New Roman" w:hAnsi="Times New Roman"/>
          <w:color w:val="000000" w:themeColor="text1"/>
          <w:sz w:val="24"/>
          <w:szCs w:val="24"/>
        </w:rPr>
        <w:t>Medicamentos</w:t>
      </w:r>
      <w:bookmarkEnd w:id="1"/>
      <w:r w:rsidR="00891367" w:rsidRPr="008B535C">
        <w:rPr>
          <w:rFonts w:ascii="Times New Roman" w:hAnsi="Times New Roman"/>
          <w:color w:val="000000" w:themeColor="text1"/>
          <w:sz w:val="24"/>
          <w:szCs w:val="24"/>
        </w:rPr>
        <w:t xml:space="preserve">: </w:t>
      </w:r>
      <w:r w:rsidR="00DB543C" w:rsidRPr="008B535C">
        <w:rPr>
          <w:rFonts w:ascii="Times New Roman" w:hAnsi="Times New Roman"/>
          <w:color w:val="000000" w:themeColor="text1"/>
          <w:sz w:val="24"/>
          <w:szCs w:val="24"/>
        </w:rPr>
        <w:t>setor de fornecimento de medicamentos industrializados, privativo de un</w:t>
      </w:r>
      <w:r w:rsidR="00891367" w:rsidRPr="008B535C">
        <w:rPr>
          <w:rFonts w:ascii="Times New Roman" w:hAnsi="Times New Roman"/>
          <w:color w:val="000000" w:themeColor="text1"/>
          <w:sz w:val="24"/>
          <w:szCs w:val="24"/>
        </w:rPr>
        <w:t>idade hospitalar ou equivalente;</w:t>
      </w:r>
    </w:p>
    <w:p w:rsidR="0061623A"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III</w:t>
      </w:r>
      <w:r w:rsidR="00444BCD" w:rsidRPr="008B535C">
        <w:rPr>
          <w:rFonts w:ascii="Times New Roman" w:hAnsi="Times New Roman"/>
          <w:color w:val="000000" w:themeColor="text1"/>
          <w:sz w:val="24"/>
          <w:szCs w:val="24"/>
        </w:rPr>
        <w:t xml:space="preserve"> - </w:t>
      </w:r>
      <w:r w:rsidR="009F13EC" w:rsidRPr="008B535C">
        <w:rPr>
          <w:rFonts w:ascii="Times New Roman" w:hAnsi="Times New Roman"/>
          <w:color w:val="000000" w:themeColor="text1"/>
          <w:sz w:val="24"/>
          <w:szCs w:val="24"/>
        </w:rPr>
        <w:t xml:space="preserve">Documento Oficial </w:t>
      </w:r>
      <w:r w:rsidR="00444BCD" w:rsidRPr="008B535C">
        <w:rPr>
          <w:rFonts w:ascii="Times New Roman" w:hAnsi="Times New Roman"/>
          <w:color w:val="000000" w:themeColor="text1"/>
          <w:sz w:val="24"/>
          <w:szCs w:val="24"/>
        </w:rPr>
        <w:t xml:space="preserve">de </w:t>
      </w:r>
      <w:r w:rsidR="009F13EC" w:rsidRPr="008B535C">
        <w:rPr>
          <w:rFonts w:ascii="Times New Roman" w:hAnsi="Times New Roman"/>
          <w:color w:val="000000" w:themeColor="text1"/>
          <w:sz w:val="24"/>
          <w:szCs w:val="24"/>
        </w:rPr>
        <w:t>Identificação</w:t>
      </w:r>
      <w:r w:rsidR="00444BCD" w:rsidRPr="008B535C">
        <w:rPr>
          <w:rFonts w:ascii="Times New Roman" w:hAnsi="Times New Roman"/>
          <w:color w:val="000000" w:themeColor="text1"/>
          <w:sz w:val="24"/>
          <w:szCs w:val="24"/>
        </w:rPr>
        <w:t xml:space="preserve">: documento que atesta a identificação civil, como carteira de identidade, carteira de trabalho, carteira profissional, passaporte, carteira de identificação funcional ou outro documento público que permita a identificação civil. Os documentos de identificação militares são equiparados aos documentos de identificação civis; </w:t>
      </w:r>
    </w:p>
    <w:p w:rsidR="00D84C0F"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IV</w:t>
      </w:r>
      <w:r w:rsidR="00444BCD" w:rsidRPr="008B535C">
        <w:rPr>
          <w:rFonts w:ascii="Times New Roman" w:hAnsi="Times New Roman"/>
          <w:color w:val="000000" w:themeColor="text1"/>
          <w:sz w:val="24"/>
          <w:szCs w:val="24"/>
        </w:rPr>
        <w:t xml:space="preserve"> - </w:t>
      </w:r>
      <w:r w:rsidR="009F13EC" w:rsidRPr="008B535C">
        <w:rPr>
          <w:rFonts w:ascii="Times New Roman" w:hAnsi="Times New Roman"/>
          <w:color w:val="000000" w:themeColor="text1"/>
          <w:sz w:val="24"/>
          <w:szCs w:val="24"/>
        </w:rPr>
        <w:t>Efeitos Teratogênicos</w:t>
      </w:r>
      <w:r w:rsidR="00444BCD" w:rsidRPr="008B535C">
        <w:rPr>
          <w:rFonts w:ascii="Times New Roman" w:hAnsi="Times New Roman"/>
          <w:color w:val="000000" w:themeColor="text1"/>
          <w:sz w:val="24"/>
          <w:szCs w:val="24"/>
        </w:rPr>
        <w:t xml:space="preserve">: </w:t>
      </w:r>
      <w:r w:rsidR="00E24D43" w:rsidRPr="008B535C">
        <w:rPr>
          <w:rFonts w:ascii="Times New Roman" w:hAnsi="Times New Roman"/>
          <w:color w:val="000000" w:themeColor="text1"/>
          <w:sz w:val="24"/>
          <w:szCs w:val="24"/>
        </w:rPr>
        <w:t>eventos</w:t>
      </w:r>
      <w:r w:rsidR="00444BCD" w:rsidRPr="008B535C">
        <w:rPr>
          <w:rFonts w:ascii="Times New Roman" w:hAnsi="Times New Roman"/>
          <w:color w:val="000000" w:themeColor="text1"/>
          <w:sz w:val="24"/>
          <w:szCs w:val="24"/>
        </w:rPr>
        <w:t xml:space="preserve"> adversos sobre o f</w:t>
      </w:r>
      <w:r w:rsidR="0061623A" w:rsidRPr="008B535C">
        <w:rPr>
          <w:rFonts w:ascii="Times New Roman" w:hAnsi="Times New Roman"/>
          <w:color w:val="000000" w:themeColor="text1"/>
          <w:sz w:val="24"/>
          <w:szCs w:val="24"/>
        </w:rPr>
        <w:t>eto em desenvolvimento, como malformações</w:t>
      </w:r>
      <w:r w:rsidR="00444BCD" w:rsidRPr="008B535C">
        <w:rPr>
          <w:rFonts w:ascii="Times New Roman" w:hAnsi="Times New Roman"/>
          <w:color w:val="000000" w:themeColor="text1"/>
          <w:sz w:val="24"/>
          <w:szCs w:val="24"/>
        </w:rPr>
        <w:t xml:space="preserve"> físicas ou deficiências funcionais; </w:t>
      </w:r>
    </w:p>
    <w:p w:rsidR="00A77B05"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V - </w:t>
      </w:r>
      <w:r w:rsidR="009F13EC" w:rsidRPr="008B535C">
        <w:rPr>
          <w:rFonts w:ascii="Times New Roman" w:hAnsi="Times New Roman"/>
          <w:color w:val="000000" w:themeColor="text1"/>
          <w:sz w:val="24"/>
          <w:szCs w:val="24"/>
        </w:rPr>
        <w:t>Embalagem de Transporte</w:t>
      </w:r>
      <w:r w:rsidRPr="008B535C">
        <w:rPr>
          <w:rFonts w:ascii="Times New Roman" w:hAnsi="Times New Roman"/>
          <w:color w:val="000000" w:themeColor="text1"/>
          <w:sz w:val="24"/>
          <w:szCs w:val="24"/>
        </w:rPr>
        <w:t>: embalagem utilizada pa</w:t>
      </w:r>
      <w:r w:rsidR="00A77B05" w:rsidRPr="008B535C">
        <w:rPr>
          <w:rFonts w:ascii="Times New Roman" w:hAnsi="Times New Roman"/>
          <w:color w:val="000000" w:themeColor="text1"/>
          <w:sz w:val="24"/>
          <w:szCs w:val="24"/>
        </w:rPr>
        <w:t>ra o transporte de medicamentos;</w:t>
      </w:r>
    </w:p>
    <w:p w:rsidR="00645F7A" w:rsidRPr="008B535C" w:rsidRDefault="00C8032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V</w:t>
      </w:r>
      <w:r w:rsidR="006851FC" w:rsidRPr="008B535C">
        <w:rPr>
          <w:rFonts w:ascii="Times New Roman" w:hAnsi="Times New Roman"/>
          <w:color w:val="000000" w:themeColor="text1"/>
          <w:sz w:val="24"/>
          <w:szCs w:val="24"/>
        </w:rPr>
        <w:t>I</w:t>
      </w:r>
      <w:r w:rsidRPr="008B535C">
        <w:rPr>
          <w:rFonts w:ascii="Times New Roman" w:hAnsi="Times New Roman"/>
          <w:color w:val="000000" w:themeColor="text1"/>
          <w:sz w:val="24"/>
          <w:szCs w:val="24"/>
        </w:rPr>
        <w:t xml:space="preserve"> - </w:t>
      </w:r>
      <w:r w:rsidR="009F13EC" w:rsidRPr="008B535C">
        <w:rPr>
          <w:rFonts w:ascii="Times New Roman" w:hAnsi="Times New Roman"/>
          <w:color w:val="000000" w:themeColor="text1"/>
          <w:sz w:val="24"/>
          <w:szCs w:val="24"/>
        </w:rPr>
        <w:t>Estabelecimento Dispensador</w:t>
      </w:r>
      <w:r w:rsidR="00645F7A" w:rsidRPr="008B535C">
        <w:rPr>
          <w:rFonts w:ascii="Times New Roman" w:hAnsi="Times New Roman"/>
          <w:color w:val="000000" w:themeColor="text1"/>
          <w:sz w:val="24"/>
          <w:szCs w:val="24"/>
        </w:rPr>
        <w:t xml:space="preserve">: </w:t>
      </w:r>
      <w:r w:rsidR="009F13EC" w:rsidRPr="008B535C">
        <w:rPr>
          <w:rFonts w:ascii="Times New Roman" w:hAnsi="Times New Roman"/>
          <w:color w:val="000000" w:themeColor="text1"/>
          <w:sz w:val="24"/>
          <w:szCs w:val="24"/>
        </w:rPr>
        <w:t xml:space="preserve">Dispensário </w:t>
      </w:r>
      <w:r w:rsidR="00FC5BC0" w:rsidRPr="008B535C">
        <w:rPr>
          <w:rFonts w:ascii="Times New Roman" w:hAnsi="Times New Roman"/>
          <w:color w:val="000000" w:themeColor="text1"/>
          <w:sz w:val="24"/>
          <w:szCs w:val="24"/>
        </w:rPr>
        <w:t xml:space="preserve">de </w:t>
      </w:r>
      <w:r w:rsidR="009F13EC" w:rsidRPr="008B535C">
        <w:rPr>
          <w:rFonts w:ascii="Times New Roman" w:hAnsi="Times New Roman"/>
          <w:color w:val="000000" w:themeColor="text1"/>
          <w:sz w:val="24"/>
          <w:szCs w:val="24"/>
        </w:rPr>
        <w:t>Medicamentos</w:t>
      </w:r>
      <w:r w:rsidR="0067701F" w:rsidRPr="008B535C">
        <w:rPr>
          <w:rFonts w:ascii="Times New Roman" w:hAnsi="Times New Roman"/>
          <w:color w:val="000000" w:themeColor="text1"/>
          <w:sz w:val="24"/>
          <w:szCs w:val="24"/>
        </w:rPr>
        <w:t>, públic</w:t>
      </w:r>
      <w:r w:rsidR="00FC5BC0" w:rsidRPr="008B535C">
        <w:rPr>
          <w:rFonts w:ascii="Times New Roman" w:hAnsi="Times New Roman"/>
          <w:color w:val="000000" w:themeColor="text1"/>
          <w:sz w:val="24"/>
          <w:szCs w:val="24"/>
        </w:rPr>
        <w:t>o</w:t>
      </w:r>
      <w:r w:rsidR="0067701F" w:rsidRPr="008B535C">
        <w:rPr>
          <w:rFonts w:ascii="Times New Roman" w:hAnsi="Times New Roman"/>
          <w:color w:val="000000" w:themeColor="text1"/>
          <w:sz w:val="24"/>
          <w:szCs w:val="24"/>
        </w:rPr>
        <w:t xml:space="preserve"> ou privad</w:t>
      </w:r>
      <w:r w:rsidR="00FC5BC0" w:rsidRPr="008B535C">
        <w:rPr>
          <w:rFonts w:ascii="Times New Roman" w:hAnsi="Times New Roman"/>
          <w:color w:val="000000" w:themeColor="text1"/>
          <w:sz w:val="24"/>
          <w:szCs w:val="24"/>
        </w:rPr>
        <w:t>o</w:t>
      </w:r>
      <w:r w:rsidR="0067701F" w:rsidRPr="008B535C">
        <w:rPr>
          <w:rFonts w:ascii="Times New Roman" w:hAnsi="Times New Roman"/>
          <w:color w:val="000000" w:themeColor="text1"/>
          <w:sz w:val="24"/>
          <w:szCs w:val="24"/>
        </w:rPr>
        <w:t>,</w:t>
      </w:r>
      <w:r w:rsidR="00645F7A" w:rsidRPr="008B535C">
        <w:rPr>
          <w:rFonts w:ascii="Times New Roman" w:hAnsi="Times New Roman"/>
          <w:color w:val="000000" w:themeColor="text1"/>
          <w:sz w:val="24"/>
          <w:szCs w:val="24"/>
        </w:rPr>
        <w:t xml:space="preserve"> cuja principal função é </w:t>
      </w:r>
      <w:r w:rsidR="0067701F" w:rsidRPr="008B535C">
        <w:rPr>
          <w:rFonts w:ascii="Times New Roman" w:hAnsi="Times New Roman"/>
          <w:color w:val="000000" w:themeColor="text1"/>
          <w:sz w:val="24"/>
          <w:szCs w:val="24"/>
        </w:rPr>
        <w:t>dispensar medicamentos a pacientes</w:t>
      </w:r>
      <w:r w:rsidR="00645F7A" w:rsidRPr="008B535C">
        <w:rPr>
          <w:rFonts w:ascii="Times New Roman" w:hAnsi="Times New Roman"/>
          <w:color w:val="000000" w:themeColor="text1"/>
          <w:sz w:val="24"/>
          <w:szCs w:val="24"/>
        </w:rPr>
        <w:t xml:space="preserve">, </w:t>
      </w:r>
      <w:r w:rsidR="00891367" w:rsidRPr="008B535C">
        <w:rPr>
          <w:rFonts w:ascii="Times New Roman" w:hAnsi="Times New Roman"/>
          <w:color w:val="000000" w:themeColor="text1"/>
          <w:sz w:val="24"/>
          <w:szCs w:val="24"/>
        </w:rPr>
        <w:t>e que conte com um farmacêutico;</w:t>
      </w:r>
    </w:p>
    <w:p w:rsidR="00D84C0F"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V</w:t>
      </w:r>
      <w:r w:rsidR="006851FC" w:rsidRPr="008B535C">
        <w:rPr>
          <w:rFonts w:ascii="Times New Roman" w:hAnsi="Times New Roman"/>
          <w:color w:val="000000" w:themeColor="text1"/>
          <w:sz w:val="24"/>
          <w:szCs w:val="24"/>
        </w:rPr>
        <w:t>I</w:t>
      </w:r>
      <w:r w:rsidR="00C8032D" w:rsidRPr="008B535C">
        <w:rPr>
          <w:rFonts w:ascii="Times New Roman" w:hAnsi="Times New Roman"/>
          <w:color w:val="000000" w:themeColor="text1"/>
          <w:sz w:val="24"/>
          <w:szCs w:val="24"/>
        </w:rPr>
        <w:t>I</w:t>
      </w:r>
      <w:r w:rsidRPr="008B535C">
        <w:rPr>
          <w:rFonts w:ascii="Times New Roman" w:hAnsi="Times New Roman"/>
          <w:color w:val="000000" w:themeColor="text1"/>
          <w:sz w:val="24"/>
          <w:szCs w:val="24"/>
        </w:rPr>
        <w:t xml:space="preserve"> - </w:t>
      </w:r>
      <w:r w:rsidR="009F13EC" w:rsidRPr="008B535C">
        <w:rPr>
          <w:rFonts w:ascii="Times New Roman" w:hAnsi="Times New Roman"/>
          <w:color w:val="000000" w:themeColor="text1"/>
          <w:sz w:val="24"/>
          <w:szCs w:val="24"/>
        </w:rPr>
        <w:t>Escrituração</w:t>
      </w:r>
      <w:r w:rsidR="00030644" w:rsidRPr="008B535C">
        <w:rPr>
          <w:rFonts w:ascii="Times New Roman" w:hAnsi="Times New Roman"/>
          <w:color w:val="000000" w:themeColor="text1"/>
          <w:sz w:val="24"/>
          <w:szCs w:val="24"/>
        </w:rPr>
        <w:t>: procedimento de registro de todas as movimentações</w:t>
      </w:r>
      <w:r w:rsidRPr="008B535C">
        <w:rPr>
          <w:rFonts w:ascii="Times New Roman" w:hAnsi="Times New Roman"/>
          <w:color w:val="000000" w:themeColor="text1"/>
          <w:sz w:val="24"/>
          <w:szCs w:val="24"/>
        </w:rPr>
        <w:t xml:space="preserve"> de substâncias</w:t>
      </w:r>
      <w:r w:rsidR="00030644" w:rsidRPr="008B535C">
        <w:rPr>
          <w:rFonts w:ascii="Times New Roman" w:hAnsi="Times New Roman"/>
          <w:color w:val="000000" w:themeColor="text1"/>
          <w:sz w:val="24"/>
          <w:szCs w:val="24"/>
        </w:rPr>
        <w:t>, produtos</w:t>
      </w:r>
      <w:r w:rsidRPr="008B535C">
        <w:rPr>
          <w:rFonts w:ascii="Times New Roman" w:hAnsi="Times New Roman"/>
          <w:color w:val="000000" w:themeColor="text1"/>
          <w:sz w:val="24"/>
          <w:szCs w:val="24"/>
        </w:rPr>
        <w:t xml:space="preserve"> ou medicamentos sujeitos a controle especial; </w:t>
      </w:r>
    </w:p>
    <w:p w:rsidR="001D7D23"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VI</w:t>
      </w:r>
      <w:r w:rsidR="006851FC" w:rsidRPr="008B535C">
        <w:rPr>
          <w:rFonts w:ascii="Times New Roman" w:hAnsi="Times New Roman"/>
          <w:color w:val="000000" w:themeColor="text1"/>
          <w:sz w:val="24"/>
          <w:szCs w:val="24"/>
        </w:rPr>
        <w:t>I</w:t>
      </w:r>
      <w:r w:rsidRPr="008B535C">
        <w:rPr>
          <w:rFonts w:ascii="Times New Roman" w:hAnsi="Times New Roman"/>
          <w:color w:val="000000" w:themeColor="text1"/>
          <w:sz w:val="24"/>
          <w:szCs w:val="24"/>
        </w:rPr>
        <w:t xml:space="preserve">I - </w:t>
      </w:r>
      <w:r w:rsidR="00064C05" w:rsidRPr="008B535C">
        <w:rPr>
          <w:rFonts w:ascii="Times New Roman" w:hAnsi="Times New Roman"/>
          <w:color w:val="000000" w:themeColor="text1"/>
          <w:sz w:val="24"/>
          <w:szCs w:val="24"/>
        </w:rPr>
        <w:t>Folheto Informativo</w:t>
      </w:r>
      <w:r w:rsidRPr="008B535C">
        <w:rPr>
          <w:rFonts w:ascii="Times New Roman" w:hAnsi="Times New Roman"/>
          <w:color w:val="000000" w:themeColor="text1"/>
          <w:sz w:val="24"/>
          <w:szCs w:val="24"/>
        </w:rPr>
        <w:t xml:space="preserve">: folheto contido na </w:t>
      </w:r>
      <w:r w:rsidR="009F13EC" w:rsidRPr="008B535C">
        <w:rPr>
          <w:rFonts w:ascii="Times New Roman" w:hAnsi="Times New Roman"/>
          <w:color w:val="000000" w:themeColor="text1"/>
          <w:sz w:val="24"/>
          <w:szCs w:val="24"/>
        </w:rPr>
        <w:t>Embalagem de Transporte</w:t>
      </w:r>
      <w:r w:rsidR="00CB7483" w:rsidRPr="008B535C">
        <w:rPr>
          <w:rFonts w:ascii="Times New Roman" w:hAnsi="Times New Roman"/>
          <w:color w:val="000000" w:themeColor="text1"/>
          <w:sz w:val="24"/>
          <w:szCs w:val="24"/>
        </w:rPr>
        <w:t xml:space="preserve"> </w:t>
      </w:r>
      <w:r w:rsidR="00030644" w:rsidRPr="008B535C">
        <w:rPr>
          <w:rFonts w:ascii="Times New Roman" w:hAnsi="Times New Roman"/>
          <w:color w:val="000000" w:themeColor="text1"/>
          <w:sz w:val="24"/>
          <w:szCs w:val="24"/>
        </w:rPr>
        <w:t>do medicamento</w:t>
      </w:r>
      <w:r w:rsidR="00064C05" w:rsidRPr="008B535C">
        <w:rPr>
          <w:rFonts w:ascii="Times New Roman" w:hAnsi="Times New Roman"/>
          <w:color w:val="000000" w:themeColor="text1"/>
          <w:sz w:val="24"/>
          <w:szCs w:val="24"/>
        </w:rPr>
        <w:t>,</w:t>
      </w:r>
      <w:r w:rsidR="00030644"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que orienta o profissional de saúde quanto aos riscos relacionados </w:t>
      </w:r>
      <w:r w:rsidR="00F909A4" w:rsidRPr="008B535C">
        <w:rPr>
          <w:rFonts w:ascii="Times New Roman" w:hAnsi="Times New Roman"/>
          <w:color w:val="000000" w:themeColor="text1"/>
          <w:sz w:val="24"/>
          <w:szCs w:val="24"/>
        </w:rPr>
        <w:t xml:space="preserve">à substância </w:t>
      </w:r>
      <w:r w:rsidR="00342362"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 e medicamento que a contenha</w:t>
      </w:r>
      <w:r w:rsidRPr="008B535C">
        <w:rPr>
          <w:rFonts w:ascii="Times New Roman" w:hAnsi="Times New Roman"/>
          <w:color w:val="000000" w:themeColor="text1"/>
          <w:sz w:val="24"/>
          <w:szCs w:val="24"/>
        </w:rPr>
        <w:t xml:space="preserve">; </w:t>
      </w:r>
    </w:p>
    <w:p w:rsidR="00D84C0F"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IX</w:t>
      </w:r>
      <w:r w:rsidR="00444BCD" w:rsidRPr="008B535C">
        <w:rPr>
          <w:rFonts w:ascii="Times New Roman" w:hAnsi="Times New Roman"/>
          <w:color w:val="000000" w:themeColor="text1"/>
          <w:sz w:val="24"/>
          <w:szCs w:val="24"/>
        </w:rPr>
        <w:t xml:space="preserve"> - Livro de Registro Específico </w:t>
      </w:r>
      <w:r w:rsidR="00030644" w:rsidRPr="008B535C">
        <w:rPr>
          <w:rFonts w:ascii="Times New Roman" w:hAnsi="Times New Roman"/>
          <w:color w:val="000000" w:themeColor="text1"/>
          <w:sz w:val="24"/>
          <w:szCs w:val="24"/>
        </w:rPr>
        <w:t>da Lista C3</w:t>
      </w:r>
      <w:r w:rsidR="00444BCD" w:rsidRPr="008B535C">
        <w:rPr>
          <w:rFonts w:ascii="Times New Roman" w:hAnsi="Times New Roman"/>
          <w:color w:val="000000" w:themeColor="text1"/>
          <w:sz w:val="24"/>
          <w:szCs w:val="24"/>
        </w:rPr>
        <w:t>: livro destinado ao registro da movimentação</w:t>
      </w:r>
      <w:r w:rsidR="00891367"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em ordem cronológica de estoque (entradas, saídas e perdas)</w:t>
      </w:r>
      <w:r w:rsidR="00891367"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de substâncias sujeitas a controle especial</w:t>
      </w:r>
      <w:r w:rsidR="00030644" w:rsidRPr="008B535C">
        <w:rPr>
          <w:rFonts w:ascii="Times New Roman" w:hAnsi="Times New Roman"/>
          <w:color w:val="000000" w:themeColor="text1"/>
          <w:sz w:val="24"/>
          <w:szCs w:val="24"/>
        </w:rPr>
        <w:t xml:space="preserve"> da </w:t>
      </w:r>
      <w:r w:rsidR="00064C05" w:rsidRPr="008B535C">
        <w:rPr>
          <w:rFonts w:ascii="Times New Roman" w:hAnsi="Times New Roman"/>
          <w:color w:val="000000" w:themeColor="text1"/>
          <w:sz w:val="24"/>
          <w:szCs w:val="24"/>
        </w:rPr>
        <w:t>Lista C3</w:t>
      </w:r>
      <w:r w:rsidR="00856C73" w:rsidRPr="008B535C">
        <w:rPr>
          <w:rFonts w:ascii="Times New Roman" w:hAnsi="Times New Roman"/>
          <w:color w:val="000000" w:themeColor="text1"/>
          <w:sz w:val="24"/>
          <w:szCs w:val="24"/>
        </w:rPr>
        <w:t xml:space="preserve"> da Portaria SVS 344, de 12 de maio de 1998</w:t>
      </w:r>
      <w:r w:rsidR="00444BCD" w:rsidRPr="008B535C">
        <w:rPr>
          <w:rFonts w:ascii="Times New Roman" w:hAnsi="Times New Roman"/>
          <w:color w:val="000000" w:themeColor="text1"/>
          <w:sz w:val="24"/>
          <w:szCs w:val="24"/>
        </w:rPr>
        <w:t xml:space="preserve">, </w:t>
      </w:r>
      <w:r w:rsidR="00856C73" w:rsidRPr="008B535C">
        <w:rPr>
          <w:rFonts w:ascii="Times New Roman" w:hAnsi="Times New Roman"/>
          <w:color w:val="000000" w:themeColor="text1"/>
          <w:sz w:val="24"/>
          <w:szCs w:val="24"/>
        </w:rPr>
        <w:t xml:space="preserve">e de suas atualizações, </w:t>
      </w:r>
      <w:r w:rsidR="00444BCD" w:rsidRPr="008B535C">
        <w:rPr>
          <w:rFonts w:ascii="Times New Roman" w:hAnsi="Times New Roman"/>
          <w:color w:val="000000" w:themeColor="text1"/>
          <w:sz w:val="24"/>
          <w:szCs w:val="24"/>
        </w:rPr>
        <w:t xml:space="preserve">bem como </w:t>
      </w:r>
      <w:r w:rsidR="00891367" w:rsidRPr="008B535C">
        <w:rPr>
          <w:rFonts w:ascii="Times New Roman" w:hAnsi="Times New Roman"/>
          <w:color w:val="000000" w:themeColor="text1"/>
          <w:sz w:val="24"/>
          <w:szCs w:val="24"/>
        </w:rPr>
        <w:t xml:space="preserve">dos </w:t>
      </w:r>
      <w:r w:rsidR="00444BCD" w:rsidRPr="008B535C">
        <w:rPr>
          <w:rFonts w:ascii="Times New Roman" w:hAnsi="Times New Roman"/>
          <w:color w:val="000000" w:themeColor="text1"/>
          <w:sz w:val="24"/>
          <w:szCs w:val="24"/>
        </w:rPr>
        <w:t xml:space="preserve">medicamentos que as contenham; </w:t>
      </w:r>
    </w:p>
    <w:p w:rsidR="00D84C0F"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w:t>
      </w:r>
      <w:r w:rsidR="00444BCD" w:rsidRPr="008B535C">
        <w:rPr>
          <w:rFonts w:ascii="Times New Roman" w:hAnsi="Times New Roman"/>
          <w:color w:val="000000" w:themeColor="text1"/>
          <w:sz w:val="24"/>
          <w:szCs w:val="24"/>
        </w:rPr>
        <w:t xml:space="preserve"> - </w:t>
      </w:r>
      <w:r w:rsidR="00064C05" w:rsidRPr="008B535C">
        <w:rPr>
          <w:rFonts w:ascii="Times New Roman" w:hAnsi="Times New Roman"/>
          <w:color w:val="000000" w:themeColor="text1"/>
          <w:sz w:val="24"/>
          <w:szCs w:val="24"/>
        </w:rPr>
        <w:t>Menarca</w:t>
      </w:r>
      <w:r w:rsidR="00444BCD" w:rsidRPr="008B535C">
        <w:rPr>
          <w:rFonts w:ascii="Times New Roman" w:hAnsi="Times New Roman"/>
          <w:color w:val="000000" w:themeColor="text1"/>
          <w:sz w:val="24"/>
          <w:szCs w:val="24"/>
        </w:rPr>
        <w:t xml:space="preserve">: primeiro período de menstruação; </w:t>
      </w:r>
    </w:p>
    <w:p w:rsidR="00D84C0F"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w:t>
      </w:r>
      <w:r w:rsidR="00891367" w:rsidRPr="008B535C">
        <w:rPr>
          <w:rFonts w:ascii="Times New Roman" w:hAnsi="Times New Roman"/>
          <w:color w:val="000000" w:themeColor="text1"/>
          <w:sz w:val="24"/>
          <w:szCs w:val="24"/>
        </w:rPr>
        <w:t>I</w:t>
      </w:r>
      <w:r w:rsidR="00444BCD" w:rsidRPr="008B535C">
        <w:rPr>
          <w:rFonts w:ascii="Times New Roman" w:hAnsi="Times New Roman"/>
          <w:color w:val="000000" w:themeColor="text1"/>
          <w:sz w:val="24"/>
          <w:szCs w:val="24"/>
        </w:rPr>
        <w:t xml:space="preserve"> - </w:t>
      </w:r>
      <w:r w:rsidR="00064C05" w:rsidRPr="008B535C">
        <w:rPr>
          <w:rFonts w:ascii="Times New Roman" w:hAnsi="Times New Roman"/>
          <w:color w:val="000000" w:themeColor="text1"/>
          <w:sz w:val="24"/>
          <w:szCs w:val="24"/>
        </w:rPr>
        <w:t>Menopausa</w:t>
      </w:r>
      <w:r w:rsidR="00444BCD" w:rsidRPr="008B535C">
        <w:rPr>
          <w:rFonts w:ascii="Times New Roman" w:hAnsi="Times New Roman"/>
          <w:color w:val="000000" w:themeColor="text1"/>
          <w:sz w:val="24"/>
          <w:szCs w:val="24"/>
        </w:rPr>
        <w:t xml:space="preserve">: última menstruação fisiológica da mulher, decorrente da perda da atividade folicular ovariana; </w:t>
      </w:r>
    </w:p>
    <w:p w:rsidR="00D84C0F"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w:t>
      </w:r>
      <w:r w:rsidR="00891367" w:rsidRPr="008B535C">
        <w:rPr>
          <w:rFonts w:ascii="Times New Roman" w:hAnsi="Times New Roman"/>
          <w:color w:val="000000" w:themeColor="text1"/>
          <w:sz w:val="24"/>
          <w:szCs w:val="24"/>
        </w:rPr>
        <w:t>I</w:t>
      </w:r>
      <w:r w:rsidR="00250C5C" w:rsidRPr="008B535C">
        <w:rPr>
          <w:rFonts w:ascii="Times New Roman" w:hAnsi="Times New Roman"/>
          <w:color w:val="000000" w:themeColor="text1"/>
          <w:sz w:val="24"/>
          <w:szCs w:val="24"/>
        </w:rPr>
        <w:t>I</w:t>
      </w:r>
      <w:r w:rsidR="00444BCD" w:rsidRPr="008B535C">
        <w:rPr>
          <w:rFonts w:ascii="Times New Roman" w:hAnsi="Times New Roman"/>
          <w:color w:val="000000" w:themeColor="text1"/>
          <w:sz w:val="24"/>
          <w:szCs w:val="24"/>
        </w:rPr>
        <w:t xml:space="preserve"> - </w:t>
      </w:r>
      <w:r w:rsidR="0050623A" w:rsidRPr="008B535C">
        <w:rPr>
          <w:rFonts w:ascii="Times New Roman" w:hAnsi="Times New Roman"/>
          <w:color w:val="000000" w:themeColor="text1"/>
          <w:sz w:val="24"/>
          <w:szCs w:val="24"/>
        </w:rPr>
        <w:t>Métodos Contraceptivos</w:t>
      </w:r>
      <w:r w:rsidR="00444BCD" w:rsidRPr="008B535C">
        <w:rPr>
          <w:rFonts w:ascii="Times New Roman" w:hAnsi="Times New Roman"/>
          <w:color w:val="000000" w:themeColor="text1"/>
          <w:sz w:val="24"/>
          <w:szCs w:val="24"/>
        </w:rPr>
        <w:t>: maneiras, instrumentos e conjunto de meios</w:t>
      </w:r>
      <w:r w:rsidR="002F0F98"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cujo objetivo é evitar uma gravidez; </w:t>
      </w:r>
    </w:p>
    <w:p w:rsidR="00D84C0F"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w:t>
      </w:r>
      <w:r w:rsidR="00891367" w:rsidRPr="008B535C">
        <w:rPr>
          <w:rFonts w:ascii="Times New Roman" w:hAnsi="Times New Roman"/>
          <w:color w:val="000000" w:themeColor="text1"/>
          <w:sz w:val="24"/>
          <w:szCs w:val="24"/>
        </w:rPr>
        <w:t>III</w:t>
      </w:r>
      <w:r w:rsidR="00444BCD" w:rsidRPr="008B535C">
        <w:rPr>
          <w:rFonts w:ascii="Times New Roman" w:hAnsi="Times New Roman"/>
          <w:color w:val="000000" w:themeColor="text1"/>
          <w:sz w:val="24"/>
          <w:szCs w:val="24"/>
        </w:rPr>
        <w:t xml:space="preserve"> - </w:t>
      </w:r>
      <w:r w:rsidR="00C43A39" w:rsidRPr="008B535C">
        <w:rPr>
          <w:rFonts w:ascii="Times New Roman" w:hAnsi="Times New Roman"/>
          <w:color w:val="000000" w:themeColor="text1"/>
          <w:sz w:val="24"/>
          <w:szCs w:val="24"/>
        </w:rPr>
        <w:t xml:space="preserve">Métodos </w:t>
      </w:r>
      <w:r w:rsidR="00444BCD" w:rsidRPr="008B535C">
        <w:rPr>
          <w:rFonts w:ascii="Times New Roman" w:hAnsi="Times New Roman"/>
          <w:color w:val="000000" w:themeColor="text1"/>
          <w:sz w:val="24"/>
          <w:szCs w:val="24"/>
        </w:rPr>
        <w:t xml:space="preserve">de </w:t>
      </w:r>
      <w:r w:rsidR="00C43A39" w:rsidRPr="008B535C">
        <w:rPr>
          <w:rFonts w:ascii="Times New Roman" w:hAnsi="Times New Roman"/>
          <w:color w:val="000000" w:themeColor="text1"/>
          <w:sz w:val="24"/>
          <w:szCs w:val="24"/>
        </w:rPr>
        <w:t>Barreira</w:t>
      </w:r>
      <w:r w:rsidR="00444BCD" w:rsidRPr="008B535C">
        <w:rPr>
          <w:rFonts w:ascii="Times New Roman" w:hAnsi="Times New Roman"/>
          <w:color w:val="000000" w:themeColor="text1"/>
          <w:sz w:val="24"/>
          <w:szCs w:val="24"/>
        </w:rPr>
        <w:t xml:space="preserve">: métodos de anticoncepção que colocam obstáculos mecânicos ou químicos à penetração dos </w:t>
      </w:r>
      <w:r w:rsidR="00AC591B" w:rsidRPr="008B535C">
        <w:rPr>
          <w:rFonts w:ascii="Times New Roman" w:hAnsi="Times New Roman"/>
          <w:color w:val="000000" w:themeColor="text1"/>
          <w:sz w:val="24"/>
          <w:szCs w:val="24"/>
        </w:rPr>
        <w:t>espermatozoides</w:t>
      </w:r>
      <w:r w:rsidR="00444BCD" w:rsidRPr="008B535C">
        <w:rPr>
          <w:rFonts w:ascii="Times New Roman" w:hAnsi="Times New Roman"/>
          <w:color w:val="000000" w:themeColor="text1"/>
          <w:sz w:val="24"/>
          <w:szCs w:val="24"/>
        </w:rPr>
        <w:t xml:space="preserve"> no canal</w:t>
      </w:r>
      <w:r w:rsidR="00AC591B" w:rsidRPr="008B535C">
        <w:rPr>
          <w:rFonts w:ascii="Times New Roman" w:hAnsi="Times New Roman"/>
          <w:color w:val="000000" w:themeColor="text1"/>
          <w:sz w:val="24"/>
          <w:szCs w:val="24"/>
        </w:rPr>
        <w:t xml:space="preserve"> vaginal</w:t>
      </w:r>
      <w:r w:rsidR="00444BCD" w:rsidRPr="008B535C">
        <w:rPr>
          <w:rFonts w:ascii="Times New Roman" w:hAnsi="Times New Roman"/>
          <w:color w:val="000000" w:themeColor="text1"/>
          <w:sz w:val="24"/>
          <w:szCs w:val="24"/>
        </w:rPr>
        <w:t xml:space="preserve">; </w:t>
      </w:r>
    </w:p>
    <w:p w:rsidR="00D84C0F"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w:t>
      </w:r>
      <w:r w:rsidR="00891367" w:rsidRPr="008B535C">
        <w:rPr>
          <w:rFonts w:ascii="Times New Roman" w:hAnsi="Times New Roman"/>
          <w:color w:val="000000" w:themeColor="text1"/>
          <w:sz w:val="24"/>
          <w:szCs w:val="24"/>
        </w:rPr>
        <w:t>I</w:t>
      </w:r>
      <w:r w:rsidR="00250C5C" w:rsidRPr="008B535C">
        <w:rPr>
          <w:rFonts w:ascii="Times New Roman" w:hAnsi="Times New Roman"/>
          <w:color w:val="000000" w:themeColor="text1"/>
          <w:sz w:val="24"/>
          <w:szCs w:val="24"/>
        </w:rPr>
        <w:t>V</w:t>
      </w:r>
      <w:r w:rsidR="00444BCD" w:rsidRPr="008B535C">
        <w:rPr>
          <w:rFonts w:ascii="Times New Roman" w:hAnsi="Times New Roman"/>
          <w:color w:val="000000" w:themeColor="text1"/>
          <w:sz w:val="24"/>
          <w:szCs w:val="24"/>
        </w:rPr>
        <w:t xml:space="preserve"> - </w:t>
      </w:r>
      <w:r w:rsidR="00C43A39" w:rsidRPr="008B535C">
        <w:rPr>
          <w:rFonts w:ascii="Times New Roman" w:hAnsi="Times New Roman"/>
          <w:color w:val="000000" w:themeColor="text1"/>
          <w:sz w:val="24"/>
          <w:szCs w:val="24"/>
        </w:rPr>
        <w:t>Notificação Compulsória</w:t>
      </w:r>
      <w:r w:rsidR="00444BCD" w:rsidRPr="008B535C">
        <w:rPr>
          <w:rFonts w:ascii="Times New Roman" w:hAnsi="Times New Roman"/>
          <w:color w:val="000000" w:themeColor="text1"/>
          <w:sz w:val="24"/>
          <w:szCs w:val="24"/>
        </w:rPr>
        <w:t xml:space="preserve">: notificação obrigatória de efeito adverso relativo ao uso de </w:t>
      </w:r>
      <w:r w:rsidR="00342362" w:rsidRPr="008B535C">
        <w:rPr>
          <w:rFonts w:ascii="Times New Roman" w:hAnsi="Times New Roman"/>
          <w:color w:val="000000" w:themeColor="text1"/>
          <w:sz w:val="24"/>
          <w:szCs w:val="24"/>
        </w:rPr>
        <w:t>determinado</w:t>
      </w:r>
      <w:r w:rsidR="00444BCD" w:rsidRPr="008B535C">
        <w:rPr>
          <w:rFonts w:ascii="Times New Roman" w:hAnsi="Times New Roman"/>
          <w:color w:val="000000" w:themeColor="text1"/>
          <w:sz w:val="24"/>
          <w:szCs w:val="24"/>
        </w:rPr>
        <w:t xml:space="preserve"> medicamento; </w:t>
      </w:r>
    </w:p>
    <w:p w:rsidR="00D84C0F"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w:t>
      </w:r>
      <w:r w:rsidR="00891367" w:rsidRPr="008B535C">
        <w:rPr>
          <w:rFonts w:ascii="Times New Roman" w:hAnsi="Times New Roman"/>
          <w:color w:val="000000" w:themeColor="text1"/>
          <w:sz w:val="24"/>
          <w:szCs w:val="24"/>
        </w:rPr>
        <w:t>V</w:t>
      </w:r>
      <w:r w:rsidR="00444BCD" w:rsidRPr="008B535C">
        <w:rPr>
          <w:rFonts w:ascii="Times New Roman" w:hAnsi="Times New Roman"/>
          <w:color w:val="000000" w:themeColor="text1"/>
          <w:sz w:val="24"/>
          <w:szCs w:val="24"/>
        </w:rPr>
        <w:t xml:space="preserve"> - </w:t>
      </w:r>
      <w:r w:rsidR="00D110D1" w:rsidRPr="008B535C">
        <w:rPr>
          <w:rFonts w:ascii="Times New Roman" w:hAnsi="Times New Roman"/>
          <w:color w:val="000000" w:themeColor="text1"/>
          <w:sz w:val="24"/>
          <w:szCs w:val="24"/>
        </w:rPr>
        <w:t>Notificação de Receita da Lista C3</w:t>
      </w:r>
      <w:r w:rsidR="00444BCD" w:rsidRPr="008B535C">
        <w:rPr>
          <w:rFonts w:ascii="Times New Roman" w:hAnsi="Times New Roman"/>
          <w:color w:val="000000" w:themeColor="text1"/>
          <w:sz w:val="24"/>
          <w:szCs w:val="24"/>
        </w:rPr>
        <w:t xml:space="preserve">: documento </w:t>
      </w:r>
      <w:r w:rsidR="00557DF3" w:rsidRPr="008B535C">
        <w:rPr>
          <w:rFonts w:ascii="Times New Roman" w:hAnsi="Times New Roman"/>
          <w:color w:val="000000" w:themeColor="text1"/>
          <w:sz w:val="24"/>
          <w:szCs w:val="24"/>
        </w:rPr>
        <w:t xml:space="preserve">oficial </w:t>
      </w:r>
      <w:r w:rsidR="00444BCD" w:rsidRPr="008B535C">
        <w:rPr>
          <w:rFonts w:ascii="Times New Roman" w:hAnsi="Times New Roman"/>
          <w:color w:val="000000" w:themeColor="text1"/>
          <w:sz w:val="24"/>
          <w:szCs w:val="24"/>
        </w:rPr>
        <w:t xml:space="preserve">utilizado para </w:t>
      </w:r>
      <w:r w:rsidR="00557DF3" w:rsidRPr="008B535C">
        <w:rPr>
          <w:rFonts w:ascii="Times New Roman" w:hAnsi="Times New Roman"/>
          <w:color w:val="000000" w:themeColor="text1"/>
          <w:sz w:val="24"/>
          <w:szCs w:val="24"/>
        </w:rPr>
        <w:t xml:space="preserve">a </w:t>
      </w:r>
      <w:r w:rsidR="00444BCD" w:rsidRPr="008B535C">
        <w:rPr>
          <w:rFonts w:ascii="Times New Roman" w:hAnsi="Times New Roman"/>
          <w:color w:val="000000" w:themeColor="text1"/>
          <w:sz w:val="24"/>
          <w:szCs w:val="24"/>
        </w:rPr>
        <w:t xml:space="preserve">prescrição do </w:t>
      </w:r>
      <w:r w:rsidR="00FE55A1" w:rsidRPr="008B535C">
        <w:rPr>
          <w:rFonts w:ascii="Times New Roman" w:hAnsi="Times New Roman"/>
          <w:color w:val="000000" w:themeColor="text1"/>
          <w:sz w:val="24"/>
          <w:szCs w:val="24"/>
        </w:rPr>
        <w:t xml:space="preserve">medicamento </w:t>
      </w:r>
      <w:r w:rsidR="00557DF3" w:rsidRPr="008B535C">
        <w:rPr>
          <w:rFonts w:ascii="Times New Roman" w:hAnsi="Times New Roman"/>
          <w:color w:val="000000" w:themeColor="text1"/>
          <w:sz w:val="24"/>
          <w:szCs w:val="24"/>
        </w:rPr>
        <w:t xml:space="preserve">à base de </w:t>
      </w:r>
      <w:r w:rsidR="00E86F35" w:rsidRPr="008B535C">
        <w:rPr>
          <w:rFonts w:ascii="Times New Roman" w:hAnsi="Times New Roman"/>
          <w:color w:val="000000" w:themeColor="text1"/>
          <w:sz w:val="24"/>
          <w:szCs w:val="24"/>
        </w:rPr>
        <w:t xml:space="preserve">substância da </w:t>
      </w:r>
      <w:r w:rsidR="00064C05" w:rsidRPr="008B535C">
        <w:rPr>
          <w:rFonts w:ascii="Times New Roman" w:hAnsi="Times New Roman"/>
          <w:color w:val="000000" w:themeColor="text1"/>
          <w:sz w:val="24"/>
          <w:szCs w:val="24"/>
        </w:rPr>
        <w:t>Lista C3</w:t>
      </w:r>
      <w:r w:rsidR="00673848" w:rsidRPr="008B535C">
        <w:rPr>
          <w:rFonts w:ascii="Times New Roman" w:hAnsi="Times New Roman"/>
          <w:color w:val="000000" w:themeColor="text1"/>
          <w:sz w:val="24"/>
          <w:szCs w:val="24"/>
        </w:rPr>
        <w:t xml:space="preserve"> do Anexo I da</w:t>
      </w:r>
      <w:r w:rsidR="00E86F35" w:rsidRPr="008B535C">
        <w:rPr>
          <w:rFonts w:ascii="Times New Roman" w:hAnsi="Times New Roman"/>
          <w:color w:val="000000" w:themeColor="text1"/>
          <w:sz w:val="24"/>
          <w:szCs w:val="24"/>
        </w:rPr>
        <w:t xml:space="preserve"> </w:t>
      </w:r>
      <w:r w:rsidR="002060E2" w:rsidRPr="008B535C">
        <w:rPr>
          <w:rFonts w:ascii="Times New Roman" w:hAnsi="Times New Roman"/>
          <w:color w:val="000000" w:themeColor="text1"/>
          <w:sz w:val="24"/>
          <w:szCs w:val="24"/>
        </w:rPr>
        <w:t>Portaria SVS 344, de 12 de maio de 1998</w:t>
      </w:r>
      <w:r w:rsidR="00E86F35" w:rsidRPr="008B535C">
        <w:rPr>
          <w:rFonts w:ascii="Times New Roman" w:hAnsi="Times New Roman"/>
          <w:color w:val="000000" w:themeColor="text1"/>
          <w:sz w:val="24"/>
          <w:szCs w:val="24"/>
        </w:rPr>
        <w:t>, com exceção da talidomida,</w:t>
      </w:r>
      <w:r w:rsidR="00444BCD" w:rsidRPr="008B535C">
        <w:rPr>
          <w:rFonts w:ascii="Times New Roman" w:hAnsi="Times New Roman"/>
          <w:color w:val="000000" w:themeColor="text1"/>
          <w:sz w:val="24"/>
          <w:szCs w:val="24"/>
        </w:rPr>
        <w:t xml:space="preserve"> e que, jun</w:t>
      </w:r>
      <w:r w:rsidR="00557DF3" w:rsidRPr="008B535C">
        <w:rPr>
          <w:rFonts w:ascii="Times New Roman" w:hAnsi="Times New Roman"/>
          <w:color w:val="000000" w:themeColor="text1"/>
          <w:sz w:val="24"/>
          <w:szCs w:val="24"/>
        </w:rPr>
        <w:t xml:space="preserve">to ao termo de responsabilidade e </w:t>
      </w:r>
      <w:r w:rsidR="00444BCD" w:rsidRPr="008B535C">
        <w:rPr>
          <w:rFonts w:ascii="Times New Roman" w:hAnsi="Times New Roman"/>
          <w:color w:val="000000" w:themeColor="text1"/>
          <w:sz w:val="24"/>
          <w:szCs w:val="24"/>
        </w:rPr>
        <w:t xml:space="preserve">esclarecimento, autoriza a dispensação deste; </w:t>
      </w:r>
    </w:p>
    <w:p w:rsidR="001E01C8"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lastRenderedPageBreak/>
        <w:t>XVI</w:t>
      </w:r>
      <w:r w:rsidR="00444BCD" w:rsidRPr="008B535C">
        <w:rPr>
          <w:rFonts w:ascii="Times New Roman" w:hAnsi="Times New Roman"/>
          <w:color w:val="000000" w:themeColor="text1"/>
          <w:sz w:val="24"/>
          <w:szCs w:val="24"/>
        </w:rPr>
        <w:t xml:space="preserve"> - </w:t>
      </w:r>
      <w:r w:rsidR="00D110D1" w:rsidRPr="008B535C">
        <w:rPr>
          <w:rFonts w:ascii="Times New Roman" w:hAnsi="Times New Roman"/>
          <w:color w:val="000000" w:themeColor="text1"/>
          <w:sz w:val="24"/>
          <w:szCs w:val="24"/>
        </w:rPr>
        <w:t>Preservativo Masculino</w:t>
      </w:r>
      <w:r w:rsidR="00444BCD" w:rsidRPr="008B535C">
        <w:rPr>
          <w:rFonts w:ascii="Times New Roman" w:hAnsi="Times New Roman"/>
          <w:color w:val="000000" w:themeColor="text1"/>
          <w:sz w:val="24"/>
          <w:szCs w:val="24"/>
        </w:rPr>
        <w:t>: envoltório que recobre o pênis durante o ato sexual e retém o esperma por ocasião da ejaculação</w:t>
      </w:r>
      <w:r w:rsidR="00D110D1"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w:t>
      </w:r>
      <w:r w:rsidR="00BC2A55" w:rsidRPr="008B535C">
        <w:rPr>
          <w:rFonts w:ascii="Times New Roman" w:hAnsi="Times New Roman"/>
          <w:color w:val="000000" w:themeColor="text1"/>
          <w:sz w:val="24"/>
          <w:szCs w:val="24"/>
        </w:rPr>
        <w:t>evitando</w:t>
      </w:r>
      <w:r w:rsidR="00444BCD" w:rsidRPr="008B535C">
        <w:rPr>
          <w:rFonts w:ascii="Times New Roman" w:hAnsi="Times New Roman"/>
          <w:color w:val="000000" w:themeColor="text1"/>
          <w:sz w:val="24"/>
          <w:szCs w:val="24"/>
        </w:rPr>
        <w:t xml:space="preserve"> o contato com a vagina</w:t>
      </w:r>
      <w:r w:rsidR="002060E2" w:rsidRPr="008B535C">
        <w:rPr>
          <w:rFonts w:ascii="Times New Roman" w:hAnsi="Times New Roman"/>
          <w:color w:val="000000" w:themeColor="text1"/>
          <w:sz w:val="24"/>
          <w:szCs w:val="24"/>
        </w:rPr>
        <w:t>; impedindo, além disso,</w:t>
      </w:r>
      <w:r w:rsidR="00444BCD" w:rsidRPr="008B535C">
        <w:rPr>
          <w:rFonts w:ascii="Times New Roman" w:hAnsi="Times New Roman"/>
          <w:color w:val="000000" w:themeColor="text1"/>
          <w:sz w:val="24"/>
          <w:szCs w:val="24"/>
        </w:rPr>
        <w:t xml:space="preserve"> que os microorganismos da vagina entrem em contato com o pênis ou vice-versa; </w:t>
      </w:r>
    </w:p>
    <w:p w:rsidR="00CC6024" w:rsidRPr="008B535C" w:rsidRDefault="0089136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XVI</w:t>
      </w:r>
      <w:r w:rsidR="006851FC" w:rsidRPr="008B535C">
        <w:rPr>
          <w:rFonts w:ascii="Times New Roman" w:hAnsi="Times New Roman"/>
          <w:color w:val="000000" w:themeColor="text1"/>
          <w:sz w:val="24"/>
          <w:szCs w:val="24"/>
        </w:rPr>
        <w:t>I</w:t>
      </w:r>
      <w:r w:rsidR="00250C5C" w:rsidRPr="008B535C">
        <w:rPr>
          <w:rFonts w:ascii="Times New Roman" w:hAnsi="Times New Roman"/>
          <w:color w:val="000000" w:themeColor="text1"/>
          <w:sz w:val="24"/>
          <w:szCs w:val="24"/>
        </w:rPr>
        <w:t xml:space="preserve"> - </w:t>
      </w:r>
      <w:r w:rsidR="00CC6024" w:rsidRPr="008B535C">
        <w:rPr>
          <w:rFonts w:ascii="Times New Roman" w:hAnsi="Times New Roman"/>
          <w:color w:val="000000" w:themeColor="text1"/>
          <w:sz w:val="24"/>
          <w:szCs w:val="24"/>
        </w:rPr>
        <w:t xml:space="preserve">Programa de Prevenção de Gravidez (PPG): </w:t>
      </w:r>
      <w:r w:rsidR="008467DC" w:rsidRPr="008B535C">
        <w:rPr>
          <w:rFonts w:ascii="Times New Roman" w:hAnsi="Times New Roman"/>
          <w:color w:val="000000" w:themeColor="text1"/>
          <w:sz w:val="24"/>
          <w:szCs w:val="24"/>
        </w:rPr>
        <w:t xml:space="preserve">programa </w:t>
      </w:r>
      <w:r w:rsidR="00CC6024" w:rsidRPr="008B535C">
        <w:rPr>
          <w:rFonts w:ascii="Times New Roman" w:hAnsi="Times New Roman"/>
          <w:color w:val="000000" w:themeColor="text1"/>
          <w:sz w:val="24"/>
          <w:szCs w:val="24"/>
        </w:rPr>
        <w:t xml:space="preserve">desenvolvido pela </w:t>
      </w:r>
      <w:r w:rsidR="0022364D" w:rsidRPr="008B535C">
        <w:rPr>
          <w:rFonts w:ascii="Times New Roman" w:hAnsi="Times New Roman"/>
          <w:color w:val="000000" w:themeColor="text1"/>
          <w:sz w:val="24"/>
          <w:szCs w:val="24"/>
        </w:rPr>
        <w:t>empresa</w:t>
      </w:r>
      <w:r w:rsidR="00CB7483" w:rsidRPr="008B535C">
        <w:rPr>
          <w:rFonts w:ascii="Times New Roman" w:hAnsi="Times New Roman"/>
          <w:color w:val="000000" w:themeColor="text1"/>
          <w:sz w:val="24"/>
          <w:szCs w:val="24"/>
        </w:rPr>
        <w:t xml:space="preserve"> </w:t>
      </w:r>
      <w:r w:rsidR="007E7453" w:rsidRPr="008B535C">
        <w:rPr>
          <w:rFonts w:ascii="Times New Roman" w:hAnsi="Times New Roman"/>
          <w:color w:val="000000" w:themeColor="text1"/>
          <w:sz w:val="24"/>
          <w:szCs w:val="24"/>
        </w:rPr>
        <w:t>detentora do registro d</w:t>
      </w:r>
      <w:r w:rsidR="002E0F52" w:rsidRPr="008B535C">
        <w:rPr>
          <w:rFonts w:ascii="Times New Roman" w:hAnsi="Times New Roman"/>
          <w:color w:val="000000" w:themeColor="text1"/>
          <w:sz w:val="24"/>
          <w:szCs w:val="24"/>
        </w:rPr>
        <w:t>o</w:t>
      </w:r>
      <w:r w:rsidR="007E7453" w:rsidRPr="008B535C">
        <w:rPr>
          <w:rFonts w:ascii="Times New Roman" w:hAnsi="Times New Roman"/>
          <w:color w:val="000000" w:themeColor="text1"/>
          <w:sz w:val="24"/>
          <w:szCs w:val="24"/>
        </w:rPr>
        <w:t xml:space="preserve"> medicamento</w:t>
      </w:r>
      <w:r w:rsidR="00A773C8" w:rsidRPr="008B535C">
        <w:rPr>
          <w:rFonts w:ascii="Times New Roman" w:hAnsi="Times New Roman"/>
          <w:color w:val="000000" w:themeColor="text1"/>
          <w:sz w:val="24"/>
          <w:szCs w:val="24"/>
        </w:rPr>
        <w:t xml:space="preserve"> e aprovado pela Anvisa no ato de concessão de registro</w:t>
      </w:r>
      <w:r w:rsidR="002060E2" w:rsidRPr="008B535C">
        <w:rPr>
          <w:rFonts w:ascii="Times New Roman" w:hAnsi="Times New Roman"/>
          <w:color w:val="000000" w:themeColor="text1"/>
          <w:sz w:val="24"/>
          <w:szCs w:val="24"/>
        </w:rPr>
        <w:t>,</w:t>
      </w:r>
      <w:r w:rsidR="007E7453" w:rsidRPr="008B535C">
        <w:rPr>
          <w:rFonts w:ascii="Times New Roman" w:hAnsi="Times New Roman"/>
          <w:color w:val="000000" w:themeColor="text1"/>
          <w:sz w:val="24"/>
          <w:szCs w:val="24"/>
        </w:rPr>
        <w:t xml:space="preserve"> </w:t>
      </w:r>
      <w:r w:rsidR="00CC6024" w:rsidRPr="008B535C">
        <w:rPr>
          <w:rFonts w:ascii="Times New Roman" w:hAnsi="Times New Roman"/>
          <w:color w:val="000000" w:themeColor="text1"/>
          <w:sz w:val="24"/>
          <w:szCs w:val="24"/>
        </w:rPr>
        <w:t>como medida de minimização de riscos</w:t>
      </w:r>
      <w:r w:rsidR="0060194D" w:rsidRPr="008B535C">
        <w:rPr>
          <w:rFonts w:ascii="Times New Roman" w:hAnsi="Times New Roman"/>
          <w:color w:val="000000" w:themeColor="text1"/>
          <w:sz w:val="24"/>
          <w:szCs w:val="24"/>
        </w:rPr>
        <w:t>,</w:t>
      </w:r>
      <w:r w:rsidR="00CC6024" w:rsidRPr="008B535C">
        <w:rPr>
          <w:rFonts w:ascii="Times New Roman" w:hAnsi="Times New Roman"/>
          <w:color w:val="000000" w:themeColor="text1"/>
          <w:sz w:val="24"/>
          <w:szCs w:val="24"/>
        </w:rPr>
        <w:t xml:space="preserve"> a fim de evitar a </w:t>
      </w:r>
      <w:r w:rsidR="007E7453" w:rsidRPr="008B535C">
        <w:rPr>
          <w:rFonts w:ascii="Times New Roman" w:hAnsi="Times New Roman"/>
          <w:color w:val="000000" w:themeColor="text1"/>
          <w:sz w:val="24"/>
          <w:szCs w:val="24"/>
        </w:rPr>
        <w:t xml:space="preserve">ocorrência de gravidez em pacientes que utilizem medicamento à base de </w:t>
      </w:r>
      <w:r w:rsidR="002E0F52" w:rsidRPr="008B535C">
        <w:rPr>
          <w:rFonts w:ascii="Times New Roman" w:hAnsi="Times New Roman"/>
          <w:color w:val="000000" w:themeColor="text1"/>
          <w:sz w:val="24"/>
          <w:szCs w:val="24"/>
        </w:rPr>
        <w:t xml:space="preserve">lenalidomida </w:t>
      </w:r>
      <w:r w:rsidR="007E7453" w:rsidRPr="008B535C">
        <w:rPr>
          <w:rFonts w:ascii="Times New Roman" w:hAnsi="Times New Roman"/>
          <w:color w:val="000000" w:themeColor="text1"/>
          <w:sz w:val="24"/>
          <w:szCs w:val="24"/>
        </w:rPr>
        <w:t xml:space="preserve">e, portanto, a </w:t>
      </w:r>
      <w:r w:rsidR="00CC6024" w:rsidRPr="008B535C">
        <w:rPr>
          <w:rFonts w:ascii="Times New Roman" w:hAnsi="Times New Roman"/>
          <w:color w:val="000000" w:themeColor="text1"/>
          <w:sz w:val="24"/>
          <w:szCs w:val="24"/>
        </w:rPr>
        <w:t>exposição embrionária e fetal a</w:t>
      </w:r>
      <w:r w:rsidR="00CB7483" w:rsidRPr="008B535C">
        <w:rPr>
          <w:rFonts w:ascii="Times New Roman" w:hAnsi="Times New Roman"/>
          <w:color w:val="000000" w:themeColor="text1"/>
          <w:sz w:val="24"/>
          <w:szCs w:val="24"/>
        </w:rPr>
        <w:t xml:space="preserve"> </w:t>
      </w:r>
      <w:r w:rsidR="007E7453" w:rsidRPr="008B535C">
        <w:rPr>
          <w:rFonts w:ascii="Times New Roman" w:hAnsi="Times New Roman"/>
          <w:color w:val="000000" w:themeColor="text1"/>
          <w:sz w:val="24"/>
          <w:szCs w:val="24"/>
        </w:rPr>
        <w:t>este medicamento</w:t>
      </w:r>
      <w:r w:rsidR="0060194D" w:rsidRPr="008B535C">
        <w:rPr>
          <w:rFonts w:ascii="Times New Roman" w:hAnsi="Times New Roman"/>
          <w:color w:val="000000" w:themeColor="text1"/>
          <w:sz w:val="24"/>
          <w:szCs w:val="24"/>
        </w:rPr>
        <w:t>;</w:t>
      </w:r>
    </w:p>
    <w:p w:rsidR="00084683" w:rsidRP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w:t>
      </w:r>
      <w:r w:rsidR="00891367" w:rsidRPr="008B535C">
        <w:rPr>
          <w:rFonts w:ascii="Times New Roman" w:hAnsi="Times New Roman"/>
          <w:color w:val="000000" w:themeColor="text1"/>
          <w:sz w:val="24"/>
          <w:szCs w:val="24"/>
        </w:rPr>
        <w:t>VIII</w:t>
      </w:r>
      <w:r w:rsidR="00444BCD" w:rsidRPr="008B535C">
        <w:rPr>
          <w:rFonts w:ascii="Times New Roman" w:hAnsi="Times New Roman"/>
          <w:color w:val="000000" w:themeColor="text1"/>
          <w:sz w:val="24"/>
          <w:szCs w:val="24"/>
        </w:rPr>
        <w:t xml:space="preserve"> - Sistema Nacional de Vigilância Sanitária</w:t>
      </w:r>
      <w:r w:rsidR="009F13EC" w:rsidRPr="008B535C">
        <w:rPr>
          <w:rFonts w:ascii="Times New Roman" w:hAnsi="Times New Roman"/>
          <w:color w:val="000000" w:themeColor="text1"/>
          <w:sz w:val="24"/>
          <w:szCs w:val="24"/>
        </w:rPr>
        <w:t xml:space="preserve"> (SNVS):</w:t>
      </w:r>
      <w:r w:rsidR="00444BCD" w:rsidRPr="008B535C">
        <w:rPr>
          <w:rFonts w:ascii="Times New Roman" w:hAnsi="Times New Roman"/>
          <w:color w:val="000000" w:themeColor="text1"/>
          <w:sz w:val="24"/>
          <w:szCs w:val="24"/>
        </w:rPr>
        <w:t xml:space="preserve"> compreende o conjunto de ações definido pelo § 1º do art. 6º e pelos arts. 15 a 18 da Lei nº 8.080, de 19 de setembro de 1990, executado por instituições da Administração Pública direta e indireta da União, dos Estados, do Distrito Federal e dos Municípios, que exerçam atividades de regulação, normatização, controle e fiscalização na área de vigilância sanitária; </w:t>
      </w:r>
      <w:r w:rsidR="00815090" w:rsidRPr="008B535C">
        <w:rPr>
          <w:rFonts w:ascii="Times New Roman" w:hAnsi="Times New Roman"/>
          <w:color w:val="000000" w:themeColor="text1"/>
          <w:sz w:val="24"/>
          <w:szCs w:val="24"/>
        </w:rPr>
        <w:t>e</w:t>
      </w:r>
    </w:p>
    <w:p w:rsidR="008B535C" w:rsidRDefault="006851F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w:t>
      </w:r>
      <w:r w:rsidR="00891367" w:rsidRPr="008B535C">
        <w:rPr>
          <w:rFonts w:ascii="Times New Roman" w:hAnsi="Times New Roman"/>
          <w:color w:val="000000" w:themeColor="text1"/>
          <w:sz w:val="24"/>
          <w:szCs w:val="24"/>
        </w:rPr>
        <w:t>I</w:t>
      </w:r>
      <w:r w:rsidRPr="008B535C">
        <w:rPr>
          <w:rFonts w:ascii="Times New Roman" w:hAnsi="Times New Roman"/>
          <w:color w:val="000000" w:themeColor="text1"/>
          <w:sz w:val="24"/>
          <w:szCs w:val="24"/>
        </w:rPr>
        <w:t>X</w:t>
      </w:r>
      <w:r w:rsidR="003E22F9" w:rsidRPr="008B535C">
        <w:rPr>
          <w:rFonts w:ascii="Times New Roman" w:hAnsi="Times New Roman"/>
          <w:color w:val="000000" w:themeColor="text1"/>
          <w:sz w:val="24"/>
          <w:szCs w:val="24"/>
        </w:rPr>
        <w:t xml:space="preserve"> - </w:t>
      </w:r>
      <w:r w:rsidR="009F13EC" w:rsidRPr="008B535C">
        <w:rPr>
          <w:rFonts w:ascii="Times New Roman" w:hAnsi="Times New Roman"/>
          <w:color w:val="000000" w:themeColor="text1"/>
          <w:sz w:val="24"/>
          <w:szCs w:val="24"/>
        </w:rPr>
        <w:t>Termo de Responsabilidade e Esclarecimento</w:t>
      </w:r>
      <w:r w:rsidR="00444BCD" w:rsidRPr="008B535C">
        <w:rPr>
          <w:rFonts w:ascii="Times New Roman" w:hAnsi="Times New Roman"/>
          <w:color w:val="000000" w:themeColor="text1"/>
          <w:sz w:val="24"/>
          <w:szCs w:val="24"/>
        </w:rPr>
        <w:t xml:space="preserve">: documento no qual o prescritor </w:t>
      </w:r>
      <w:r w:rsidR="008144FE" w:rsidRPr="008B535C">
        <w:rPr>
          <w:rFonts w:ascii="Times New Roman" w:hAnsi="Times New Roman"/>
          <w:color w:val="000000" w:themeColor="text1"/>
          <w:sz w:val="24"/>
          <w:szCs w:val="24"/>
        </w:rPr>
        <w:t>se responsabiliza</w:t>
      </w:r>
      <w:r w:rsidR="00444BCD" w:rsidRPr="008B535C">
        <w:rPr>
          <w:rFonts w:ascii="Times New Roman" w:hAnsi="Times New Roman"/>
          <w:color w:val="000000" w:themeColor="text1"/>
          <w:sz w:val="24"/>
          <w:szCs w:val="24"/>
        </w:rPr>
        <w:t xml:space="preserve"> pela informação ao paciente </w:t>
      </w:r>
      <w:r w:rsidR="00272EC6" w:rsidRPr="008B535C">
        <w:rPr>
          <w:rFonts w:ascii="Times New Roman" w:hAnsi="Times New Roman"/>
          <w:color w:val="000000" w:themeColor="text1"/>
          <w:sz w:val="24"/>
          <w:szCs w:val="24"/>
        </w:rPr>
        <w:t xml:space="preserve">ou responsável </w:t>
      </w:r>
      <w:r w:rsidR="00444BCD" w:rsidRPr="008B535C">
        <w:rPr>
          <w:rFonts w:ascii="Times New Roman" w:hAnsi="Times New Roman"/>
          <w:color w:val="000000" w:themeColor="text1"/>
          <w:sz w:val="24"/>
          <w:szCs w:val="24"/>
        </w:rPr>
        <w:t xml:space="preserve">sobre os riscos e cuidados na utilização do medicamento </w:t>
      </w:r>
      <w:r w:rsidR="002E0F52"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2E0F52" w:rsidRPr="008B535C">
        <w:rPr>
          <w:rFonts w:ascii="Times New Roman" w:hAnsi="Times New Roman"/>
          <w:color w:val="000000" w:themeColor="text1"/>
          <w:sz w:val="24"/>
          <w:szCs w:val="24"/>
        </w:rPr>
        <w:t>lenalidomida</w:t>
      </w:r>
      <w:r w:rsidR="00444BCD" w:rsidRPr="008B535C">
        <w:rPr>
          <w:rFonts w:ascii="Times New Roman" w:hAnsi="Times New Roman"/>
          <w:color w:val="000000" w:themeColor="text1"/>
          <w:sz w:val="24"/>
          <w:szCs w:val="24"/>
        </w:rPr>
        <w:t xml:space="preserve">, e </w:t>
      </w:r>
      <w:r w:rsidR="00E415EC" w:rsidRPr="008B535C">
        <w:rPr>
          <w:rFonts w:ascii="Times New Roman" w:hAnsi="Times New Roman"/>
          <w:color w:val="000000" w:themeColor="text1"/>
          <w:sz w:val="24"/>
          <w:szCs w:val="24"/>
        </w:rPr>
        <w:t>no qual</w:t>
      </w:r>
      <w:r w:rsidR="00444BCD" w:rsidRPr="008B535C">
        <w:rPr>
          <w:rFonts w:ascii="Times New Roman" w:hAnsi="Times New Roman"/>
          <w:color w:val="000000" w:themeColor="text1"/>
          <w:sz w:val="24"/>
          <w:szCs w:val="24"/>
        </w:rPr>
        <w:t xml:space="preserve"> o paciente</w:t>
      </w:r>
      <w:r w:rsidR="00272EC6" w:rsidRPr="008B535C">
        <w:rPr>
          <w:rFonts w:ascii="Times New Roman" w:hAnsi="Times New Roman"/>
          <w:color w:val="000000" w:themeColor="text1"/>
          <w:sz w:val="24"/>
          <w:szCs w:val="24"/>
        </w:rPr>
        <w:t xml:space="preserve"> ou responsável</w:t>
      </w:r>
      <w:r w:rsidR="00444BCD" w:rsidRPr="008B535C">
        <w:rPr>
          <w:rFonts w:ascii="Times New Roman" w:hAnsi="Times New Roman"/>
          <w:color w:val="000000" w:themeColor="text1"/>
          <w:sz w:val="24"/>
          <w:szCs w:val="24"/>
        </w:rPr>
        <w:t xml:space="preserve"> confirma ter </w:t>
      </w:r>
      <w:r w:rsidR="008144FE" w:rsidRPr="008B535C">
        <w:rPr>
          <w:rFonts w:ascii="Times New Roman" w:hAnsi="Times New Roman"/>
          <w:color w:val="000000" w:themeColor="text1"/>
          <w:sz w:val="24"/>
          <w:szCs w:val="24"/>
        </w:rPr>
        <w:t>recebido e entendido as informações sobre o uso d</w:t>
      </w:r>
      <w:r w:rsidR="003E22F9" w:rsidRPr="008B535C">
        <w:rPr>
          <w:rFonts w:ascii="Times New Roman" w:hAnsi="Times New Roman"/>
          <w:color w:val="000000" w:themeColor="text1"/>
          <w:sz w:val="24"/>
          <w:szCs w:val="24"/>
        </w:rPr>
        <w:t xml:space="preserve">este </w:t>
      </w:r>
      <w:r w:rsidR="008144FE" w:rsidRPr="008B535C">
        <w:rPr>
          <w:rFonts w:ascii="Times New Roman" w:hAnsi="Times New Roman"/>
          <w:color w:val="000000" w:themeColor="text1"/>
          <w:sz w:val="24"/>
          <w:szCs w:val="24"/>
        </w:rPr>
        <w:t>medicamento.</w:t>
      </w:r>
    </w:p>
    <w:p w:rsidR="002A56DE"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w:t>
      </w:r>
      <w:r w:rsidR="00084683" w:rsidRPr="008B535C">
        <w:rPr>
          <w:rFonts w:ascii="Times New Roman" w:hAnsi="Times New Roman"/>
          <w:b/>
          <w:color w:val="000000" w:themeColor="text1"/>
          <w:sz w:val="24"/>
          <w:szCs w:val="24"/>
        </w:rPr>
        <w:t>APÍTULO II</w:t>
      </w:r>
    </w:p>
    <w:p w:rsidR="00084683" w:rsidRPr="008B535C" w:rsidRDefault="00084683"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DAS CONDIÇÕES GERAIS</w:t>
      </w:r>
    </w:p>
    <w:p w:rsidR="00546BCE"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2E0F52" w:rsidRPr="008B535C">
        <w:rPr>
          <w:rFonts w:ascii="Times New Roman" w:hAnsi="Times New Roman"/>
          <w:color w:val="000000" w:themeColor="text1"/>
          <w:sz w:val="24"/>
          <w:szCs w:val="24"/>
        </w:rPr>
        <w:t xml:space="preserve">3º </w:t>
      </w:r>
      <w:r w:rsidR="00ED2591" w:rsidRPr="008B535C">
        <w:rPr>
          <w:rFonts w:ascii="Times New Roman" w:hAnsi="Times New Roman"/>
          <w:color w:val="000000" w:themeColor="text1"/>
          <w:sz w:val="24"/>
          <w:szCs w:val="24"/>
        </w:rPr>
        <w:t>Ficam vedados o fornecimento, a comercialização, a distribuição e a dispensação de medicamento à base de lenalidomida</w:t>
      </w:r>
      <w:r w:rsidR="00ED2591" w:rsidRPr="008B535C" w:rsidDel="00A773C8">
        <w:rPr>
          <w:rFonts w:ascii="Times New Roman" w:hAnsi="Times New Roman"/>
          <w:color w:val="000000" w:themeColor="text1"/>
          <w:sz w:val="24"/>
          <w:szCs w:val="24"/>
        </w:rPr>
        <w:t xml:space="preserve"> </w:t>
      </w:r>
      <w:r w:rsidR="00ED2591" w:rsidRPr="008B535C">
        <w:rPr>
          <w:rFonts w:ascii="Times New Roman" w:hAnsi="Times New Roman"/>
          <w:color w:val="000000" w:themeColor="text1"/>
          <w:sz w:val="24"/>
          <w:szCs w:val="24"/>
        </w:rPr>
        <w:t xml:space="preserve">até a devida implementação, pelo </w:t>
      </w:r>
      <w:r w:rsidR="001B1FE5" w:rsidRPr="008B535C">
        <w:rPr>
          <w:rFonts w:ascii="Times New Roman" w:hAnsi="Times New Roman"/>
          <w:color w:val="000000" w:themeColor="text1"/>
          <w:sz w:val="24"/>
          <w:szCs w:val="24"/>
        </w:rPr>
        <w:t>detentor do</w:t>
      </w:r>
      <w:r w:rsidR="00ED2591" w:rsidRPr="008B535C">
        <w:rPr>
          <w:rFonts w:ascii="Times New Roman" w:hAnsi="Times New Roman"/>
          <w:color w:val="000000" w:themeColor="text1"/>
          <w:sz w:val="24"/>
          <w:szCs w:val="24"/>
        </w:rPr>
        <w:t xml:space="preserve"> registro, do respectivo PPG previamente aprovado pela Anvisa.</w:t>
      </w:r>
    </w:p>
    <w:p w:rsidR="00B43227"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2E0F52" w:rsidRPr="008B535C">
        <w:rPr>
          <w:rFonts w:ascii="Times New Roman" w:hAnsi="Times New Roman"/>
          <w:color w:val="000000" w:themeColor="text1"/>
          <w:sz w:val="24"/>
          <w:szCs w:val="24"/>
        </w:rPr>
        <w:t xml:space="preserve">4º </w:t>
      </w:r>
      <w:r w:rsidR="00066E46" w:rsidRPr="008B535C">
        <w:rPr>
          <w:rFonts w:ascii="Times New Roman" w:hAnsi="Times New Roman"/>
          <w:color w:val="000000" w:themeColor="text1"/>
          <w:sz w:val="24"/>
          <w:szCs w:val="24"/>
        </w:rPr>
        <w:t>É proibida a manipulação</w:t>
      </w:r>
      <w:r w:rsidR="000F12B9" w:rsidRPr="008B535C">
        <w:rPr>
          <w:rFonts w:ascii="Times New Roman" w:hAnsi="Times New Roman"/>
          <w:color w:val="000000" w:themeColor="text1"/>
          <w:sz w:val="24"/>
          <w:szCs w:val="24"/>
        </w:rPr>
        <w:t>, em farmácias,</w:t>
      </w:r>
      <w:r w:rsidR="00066E46" w:rsidRPr="008B535C">
        <w:rPr>
          <w:rFonts w:ascii="Times New Roman" w:hAnsi="Times New Roman"/>
          <w:color w:val="000000" w:themeColor="text1"/>
          <w:sz w:val="24"/>
          <w:szCs w:val="24"/>
        </w:rPr>
        <w:t xml:space="preserve"> </w:t>
      </w:r>
      <w:r w:rsidR="00D01E74" w:rsidRPr="008B535C">
        <w:rPr>
          <w:rFonts w:ascii="Times New Roman" w:hAnsi="Times New Roman"/>
          <w:color w:val="000000" w:themeColor="text1"/>
          <w:sz w:val="24"/>
          <w:szCs w:val="24"/>
        </w:rPr>
        <w:t xml:space="preserve">do </w:t>
      </w:r>
      <w:r w:rsidR="00ED2591" w:rsidRPr="008B535C">
        <w:rPr>
          <w:rFonts w:ascii="Times New Roman" w:hAnsi="Times New Roman"/>
          <w:color w:val="000000" w:themeColor="text1"/>
          <w:sz w:val="24"/>
          <w:szCs w:val="24"/>
        </w:rPr>
        <w:t>Insumo Farmacêutico Ativo (IFA)</w:t>
      </w:r>
      <w:r w:rsidR="00BD7569" w:rsidRPr="008B535C">
        <w:rPr>
          <w:rFonts w:ascii="Times New Roman" w:hAnsi="Times New Roman"/>
          <w:color w:val="000000" w:themeColor="text1"/>
          <w:sz w:val="24"/>
          <w:szCs w:val="24"/>
        </w:rPr>
        <w:t xml:space="preserve"> </w:t>
      </w:r>
      <w:r w:rsidR="00ED2591" w:rsidRPr="008B535C">
        <w:rPr>
          <w:rFonts w:ascii="Times New Roman" w:hAnsi="Times New Roman"/>
          <w:color w:val="000000" w:themeColor="text1"/>
          <w:sz w:val="24"/>
          <w:szCs w:val="24"/>
        </w:rPr>
        <w:t>lenalidomida</w:t>
      </w:r>
      <w:r w:rsidR="00BD7569" w:rsidRPr="008B535C">
        <w:rPr>
          <w:rFonts w:ascii="Times New Roman" w:hAnsi="Times New Roman"/>
          <w:color w:val="000000" w:themeColor="text1"/>
          <w:sz w:val="24"/>
          <w:szCs w:val="24"/>
        </w:rPr>
        <w:t>,</w:t>
      </w:r>
      <w:r w:rsidR="00066E46" w:rsidRPr="008B535C">
        <w:rPr>
          <w:rFonts w:ascii="Times New Roman" w:hAnsi="Times New Roman"/>
          <w:color w:val="000000" w:themeColor="text1"/>
          <w:sz w:val="24"/>
          <w:szCs w:val="24"/>
        </w:rPr>
        <w:t xml:space="preserve"> </w:t>
      </w:r>
      <w:r w:rsidR="00C139C2" w:rsidRPr="008B535C">
        <w:rPr>
          <w:rFonts w:ascii="Times New Roman" w:hAnsi="Times New Roman"/>
          <w:color w:val="000000" w:themeColor="text1"/>
          <w:sz w:val="24"/>
          <w:szCs w:val="24"/>
        </w:rPr>
        <w:t xml:space="preserve">bem como de </w:t>
      </w:r>
      <w:r w:rsidR="00FE55A1" w:rsidRPr="008B535C">
        <w:rPr>
          <w:rFonts w:ascii="Times New Roman" w:hAnsi="Times New Roman"/>
          <w:color w:val="000000" w:themeColor="text1"/>
          <w:sz w:val="24"/>
          <w:szCs w:val="24"/>
        </w:rPr>
        <w:t>medicamento</w:t>
      </w:r>
      <w:r w:rsidR="00C139C2" w:rsidRPr="008B535C">
        <w:rPr>
          <w:rFonts w:ascii="Times New Roman" w:hAnsi="Times New Roman"/>
          <w:color w:val="000000" w:themeColor="text1"/>
          <w:sz w:val="24"/>
          <w:szCs w:val="24"/>
        </w:rPr>
        <w:t>s</w:t>
      </w:r>
      <w:r w:rsidR="00E415EC" w:rsidRPr="008B535C">
        <w:rPr>
          <w:rFonts w:ascii="Times New Roman" w:hAnsi="Times New Roman"/>
          <w:color w:val="000000" w:themeColor="text1"/>
          <w:sz w:val="24"/>
          <w:szCs w:val="24"/>
        </w:rPr>
        <w:t xml:space="preserve"> </w:t>
      </w:r>
      <w:r w:rsidR="008467DC" w:rsidRPr="008B535C">
        <w:rPr>
          <w:rFonts w:ascii="Times New Roman" w:hAnsi="Times New Roman"/>
          <w:color w:val="000000" w:themeColor="text1"/>
          <w:sz w:val="24"/>
          <w:szCs w:val="24"/>
        </w:rPr>
        <w:t xml:space="preserve">ou fórmulas </w:t>
      </w:r>
      <w:r w:rsidR="00E415EC" w:rsidRPr="008B535C">
        <w:rPr>
          <w:rFonts w:ascii="Times New Roman" w:hAnsi="Times New Roman"/>
          <w:color w:val="000000" w:themeColor="text1"/>
          <w:sz w:val="24"/>
          <w:szCs w:val="24"/>
        </w:rPr>
        <w:t xml:space="preserve">que </w:t>
      </w:r>
      <w:r w:rsidR="00C139C2" w:rsidRPr="008B535C">
        <w:rPr>
          <w:rFonts w:ascii="Times New Roman" w:hAnsi="Times New Roman"/>
          <w:color w:val="000000" w:themeColor="text1"/>
          <w:sz w:val="24"/>
          <w:szCs w:val="24"/>
        </w:rPr>
        <w:t xml:space="preserve">o </w:t>
      </w:r>
      <w:r w:rsidR="00E415EC" w:rsidRPr="008B535C">
        <w:rPr>
          <w:rFonts w:ascii="Times New Roman" w:hAnsi="Times New Roman"/>
          <w:color w:val="000000" w:themeColor="text1"/>
          <w:sz w:val="24"/>
          <w:szCs w:val="24"/>
        </w:rPr>
        <w:t>contenha</w:t>
      </w:r>
      <w:r w:rsidR="008467DC" w:rsidRPr="008B535C">
        <w:rPr>
          <w:rFonts w:ascii="Times New Roman" w:hAnsi="Times New Roman"/>
          <w:color w:val="000000" w:themeColor="text1"/>
          <w:sz w:val="24"/>
          <w:szCs w:val="24"/>
        </w:rPr>
        <w:t>m</w:t>
      </w:r>
      <w:r w:rsidR="00066E46" w:rsidRPr="008B535C">
        <w:rPr>
          <w:rFonts w:ascii="Times New Roman" w:hAnsi="Times New Roman"/>
          <w:color w:val="000000" w:themeColor="text1"/>
          <w:sz w:val="24"/>
          <w:szCs w:val="24"/>
        </w:rPr>
        <w:t>.</w:t>
      </w:r>
    </w:p>
    <w:p w:rsidR="00700C1D"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ED2591" w:rsidRPr="008B535C">
        <w:rPr>
          <w:rFonts w:ascii="Times New Roman" w:hAnsi="Times New Roman"/>
          <w:color w:val="000000" w:themeColor="text1"/>
          <w:sz w:val="24"/>
          <w:szCs w:val="24"/>
        </w:rPr>
        <w:t xml:space="preserve">5º </w:t>
      </w:r>
      <w:r w:rsidR="00700C1D" w:rsidRPr="008B535C">
        <w:rPr>
          <w:rFonts w:ascii="Times New Roman" w:hAnsi="Times New Roman"/>
          <w:color w:val="000000" w:themeColor="text1"/>
          <w:sz w:val="24"/>
          <w:szCs w:val="24"/>
        </w:rPr>
        <w:t>Para a produção da substância lenalidomida e a fabricação de medicamentos à base de lenalidomida, é obrigatório o uso de equipamentos de proteção individual e coletiva que protejam os trabalhadores da exposição a essa substância, bem como o monitoramento do uso desses equipamentos em todas as etapas de produção e fabricação.</w:t>
      </w:r>
    </w:p>
    <w:p w:rsidR="001E01C8" w:rsidRPr="008B535C" w:rsidRDefault="00E87C0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Parágrafo único. É proibida a presença de mulheres nas linhas de produção e fabricação</w:t>
      </w:r>
      <w:r w:rsidR="00DA7214" w:rsidRPr="008B535C">
        <w:rPr>
          <w:rFonts w:ascii="Times New Roman" w:hAnsi="Times New Roman"/>
          <w:color w:val="000000" w:themeColor="text1"/>
          <w:sz w:val="24"/>
          <w:szCs w:val="24"/>
        </w:rPr>
        <w:t xml:space="preserve"> de que trata o </w:t>
      </w:r>
      <w:r w:rsidR="00DA7214" w:rsidRPr="008B535C">
        <w:rPr>
          <w:rFonts w:ascii="Times New Roman" w:hAnsi="Times New Roman"/>
          <w:i/>
          <w:color w:val="000000" w:themeColor="text1"/>
          <w:sz w:val="24"/>
          <w:szCs w:val="24"/>
        </w:rPr>
        <w:t>caput</w:t>
      </w:r>
      <w:r w:rsidR="00DA7214" w:rsidRPr="008B535C">
        <w:rPr>
          <w:rFonts w:ascii="Times New Roman" w:hAnsi="Times New Roman"/>
          <w:color w:val="000000" w:themeColor="text1"/>
          <w:sz w:val="24"/>
          <w:szCs w:val="24"/>
        </w:rPr>
        <w:t xml:space="preserve"> deste Artigo</w:t>
      </w:r>
      <w:r w:rsidRPr="008B535C">
        <w:rPr>
          <w:rFonts w:ascii="Times New Roman" w:hAnsi="Times New Roman"/>
          <w:color w:val="000000" w:themeColor="text1"/>
          <w:sz w:val="24"/>
          <w:szCs w:val="24"/>
        </w:rPr>
        <w:t xml:space="preserve">, em quaisquer das etapas que </w:t>
      </w:r>
      <w:r w:rsidR="00700C1D" w:rsidRPr="008B535C">
        <w:rPr>
          <w:rFonts w:ascii="Times New Roman" w:hAnsi="Times New Roman"/>
          <w:color w:val="000000" w:themeColor="text1"/>
          <w:sz w:val="24"/>
          <w:szCs w:val="24"/>
        </w:rPr>
        <w:t>impliquem risco de</w:t>
      </w:r>
      <w:r w:rsidRPr="008B535C">
        <w:rPr>
          <w:rFonts w:ascii="Times New Roman" w:hAnsi="Times New Roman"/>
          <w:color w:val="000000" w:themeColor="text1"/>
          <w:sz w:val="24"/>
          <w:szCs w:val="24"/>
        </w:rPr>
        <w:t xml:space="preserve"> exposição </w:t>
      </w:r>
      <w:r w:rsidR="008467DC" w:rsidRPr="008B535C">
        <w:rPr>
          <w:rFonts w:ascii="Times New Roman" w:hAnsi="Times New Roman"/>
          <w:color w:val="000000" w:themeColor="text1"/>
          <w:sz w:val="24"/>
          <w:szCs w:val="24"/>
        </w:rPr>
        <w:t xml:space="preserve">à </w:t>
      </w:r>
      <w:r w:rsidR="00700C1D" w:rsidRPr="008B535C">
        <w:rPr>
          <w:rFonts w:ascii="Times New Roman" w:hAnsi="Times New Roman"/>
          <w:color w:val="000000" w:themeColor="text1"/>
          <w:sz w:val="24"/>
          <w:szCs w:val="24"/>
        </w:rPr>
        <w:t>substância lenalidomida</w:t>
      </w:r>
      <w:r w:rsidRPr="008B535C">
        <w:rPr>
          <w:rFonts w:ascii="Times New Roman" w:hAnsi="Times New Roman"/>
          <w:color w:val="000000" w:themeColor="text1"/>
          <w:sz w:val="24"/>
          <w:szCs w:val="24"/>
        </w:rPr>
        <w:t xml:space="preserve">. </w:t>
      </w:r>
    </w:p>
    <w:p w:rsidR="003B0388" w:rsidRPr="008B535C" w:rsidRDefault="004C7C65"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952020" w:rsidRPr="008B535C">
        <w:rPr>
          <w:rFonts w:ascii="Times New Roman" w:hAnsi="Times New Roman"/>
          <w:color w:val="000000" w:themeColor="text1"/>
          <w:sz w:val="24"/>
          <w:szCs w:val="24"/>
        </w:rPr>
        <w:t xml:space="preserve">6º </w:t>
      </w:r>
      <w:r w:rsidRPr="008B535C">
        <w:rPr>
          <w:rFonts w:ascii="Times New Roman" w:hAnsi="Times New Roman"/>
          <w:color w:val="000000" w:themeColor="text1"/>
          <w:sz w:val="24"/>
          <w:szCs w:val="24"/>
        </w:rPr>
        <w:t xml:space="preserve">Os distribuidores </w:t>
      </w:r>
      <w:r w:rsidR="00BD7569" w:rsidRPr="008B535C">
        <w:rPr>
          <w:rFonts w:ascii="Times New Roman" w:hAnsi="Times New Roman"/>
          <w:color w:val="000000" w:themeColor="text1"/>
          <w:sz w:val="24"/>
          <w:szCs w:val="24"/>
        </w:rPr>
        <w:t xml:space="preserve">de medicamentos </w:t>
      </w:r>
      <w:r w:rsidRPr="008B535C">
        <w:rPr>
          <w:rFonts w:ascii="Times New Roman" w:hAnsi="Times New Roman"/>
          <w:color w:val="000000" w:themeColor="text1"/>
          <w:sz w:val="24"/>
          <w:szCs w:val="24"/>
        </w:rPr>
        <w:t xml:space="preserve">devem ser </w:t>
      </w:r>
      <w:r w:rsidR="00BD7569" w:rsidRPr="008B535C">
        <w:rPr>
          <w:rFonts w:ascii="Times New Roman" w:hAnsi="Times New Roman"/>
          <w:color w:val="000000" w:themeColor="text1"/>
          <w:sz w:val="24"/>
          <w:szCs w:val="24"/>
        </w:rPr>
        <w:t xml:space="preserve">previamente </w:t>
      </w:r>
      <w:r w:rsidR="0054368F" w:rsidRPr="008B535C">
        <w:rPr>
          <w:rFonts w:ascii="Times New Roman" w:hAnsi="Times New Roman"/>
          <w:color w:val="000000" w:themeColor="text1"/>
          <w:sz w:val="24"/>
          <w:szCs w:val="24"/>
        </w:rPr>
        <w:t xml:space="preserve">qualificados pelo </w:t>
      </w:r>
      <w:r w:rsidR="001B1FE5" w:rsidRPr="008B535C">
        <w:rPr>
          <w:rFonts w:ascii="Times New Roman" w:hAnsi="Times New Roman"/>
          <w:color w:val="000000" w:themeColor="text1"/>
          <w:sz w:val="24"/>
          <w:szCs w:val="24"/>
        </w:rPr>
        <w:t>detentor do</w:t>
      </w:r>
      <w:r w:rsidRPr="008B535C">
        <w:rPr>
          <w:rFonts w:ascii="Times New Roman" w:hAnsi="Times New Roman"/>
          <w:color w:val="000000" w:themeColor="text1"/>
          <w:sz w:val="24"/>
          <w:szCs w:val="24"/>
        </w:rPr>
        <w:t xml:space="preserve"> registro do medicamento </w:t>
      </w:r>
      <w:r w:rsidR="008467DC"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1F46CE" w:rsidRPr="008B535C">
        <w:rPr>
          <w:rFonts w:ascii="Times New Roman" w:hAnsi="Times New Roman"/>
          <w:color w:val="000000" w:themeColor="text1"/>
          <w:sz w:val="24"/>
          <w:szCs w:val="24"/>
        </w:rPr>
        <w:t xml:space="preserve">lenalidomida </w:t>
      </w:r>
      <w:r w:rsidRPr="008B535C">
        <w:rPr>
          <w:rFonts w:ascii="Times New Roman" w:hAnsi="Times New Roman"/>
          <w:color w:val="000000" w:themeColor="text1"/>
          <w:sz w:val="24"/>
          <w:szCs w:val="24"/>
        </w:rPr>
        <w:t xml:space="preserve">quanto à sua regularidade sanitária e capacidade técnica e de segurança para a distribuição deste </w:t>
      </w:r>
      <w:r w:rsidRPr="008B535C">
        <w:rPr>
          <w:rFonts w:ascii="Times New Roman" w:hAnsi="Times New Roman"/>
          <w:color w:val="000000" w:themeColor="text1"/>
          <w:sz w:val="24"/>
          <w:szCs w:val="24"/>
        </w:rPr>
        <w:lastRenderedPageBreak/>
        <w:t>medicamento</w:t>
      </w:r>
      <w:r w:rsidR="00DA7214" w:rsidRPr="008B535C">
        <w:rPr>
          <w:rFonts w:ascii="Times New Roman" w:hAnsi="Times New Roman"/>
          <w:color w:val="000000" w:themeColor="text1"/>
          <w:sz w:val="24"/>
          <w:szCs w:val="24"/>
        </w:rPr>
        <w:t xml:space="preserve">, </w:t>
      </w:r>
      <w:r w:rsidR="00677686" w:rsidRPr="008B535C">
        <w:rPr>
          <w:rFonts w:ascii="Times New Roman" w:hAnsi="Times New Roman"/>
          <w:color w:val="000000" w:themeColor="text1"/>
          <w:sz w:val="24"/>
          <w:szCs w:val="24"/>
        </w:rPr>
        <w:t>conforme</w:t>
      </w:r>
      <w:r w:rsidR="00DA7214" w:rsidRPr="008B535C">
        <w:rPr>
          <w:rFonts w:ascii="Times New Roman" w:hAnsi="Times New Roman"/>
          <w:color w:val="000000" w:themeColor="text1"/>
          <w:sz w:val="24"/>
          <w:szCs w:val="24"/>
        </w:rPr>
        <w:t xml:space="preserve"> as particularidades e necessidades do PPG previamente aprovado pela Anvisa</w:t>
      </w:r>
      <w:r w:rsidRPr="008B535C">
        <w:rPr>
          <w:rFonts w:ascii="Times New Roman" w:hAnsi="Times New Roman"/>
          <w:color w:val="000000" w:themeColor="text1"/>
          <w:sz w:val="24"/>
          <w:szCs w:val="24"/>
        </w:rPr>
        <w:t>.</w:t>
      </w:r>
    </w:p>
    <w:p w:rsidR="00EE52CB"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1F46CE" w:rsidRPr="008B535C">
        <w:rPr>
          <w:rFonts w:ascii="Times New Roman" w:hAnsi="Times New Roman"/>
          <w:color w:val="000000" w:themeColor="text1"/>
          <w:sz w:val="24"/>
          <w:szCs w:val="24"/>
        </w:rPr>
        <w:t xml:space="preserve">7º </w:t>
      </w:r>
      <w:r w:rsidR="00EE52CB" w:rsidRPr="008B535C">
        <w:rPr>
          <w:rFonts w:ascii="Times New Roman" w:hAnsi="Times New Roman"/>
          <w:color w:val="000000" w:themeColor="text1"/>
          <w:sz w:val="24"/>
          <w:szCs w:val="24"/>
        </w:rPr>
        <w:t xml:space="preserve">Qualquer movimentação da </w:t>
      </w:r>
      <w:r w:rsidR="00FE55A1" w:rsidRPr="008B535C">
        <w:rPr>
          <w:rFonts w:ascii="Times New Roman" w:hAnsi="Times New Roman"/>
          <w:color w:val="000000" w:themeColor="text1"/>
          <w:sz w:val="24"/>
          <w:szCs w:val="24"/>
        </w:rPr>
        <w:t xml:space="preserve">substância </w:t>
      </w:r>
      <w:r w:rsidR="001F46CE" w:rsidRPr="008B535C">
        <w:rPr>
          <w:rFonts w:ascii="Times New Roman" w:hAnsi="Times New Roman"/>
          <w:color w:val="000000" w:themeColor="text1"/>
          <w:sz w:val="24"/>
          <w:szCs w:val="24"/>
        </w:rPr>
        <w:t>lenalidomida</w:t>
      </w:r>
      <w:r w:rsidR="00EE52CB" w:rsidRPr="008B535C">
        <w:rPr>
          <w:rFonts w:ascii="Times New Roman" w:hAnsi="Times New Roman"/>
          <w:color w:val="000000" w:themeColor="text1"/>
          <w:sz w:val="24"/>
          <w:szCs w:val="24"/>
        </w:rPr>
        <w:t>, bem com</w:t>
      </w:r>
      <w:r w:rsidR="00165277" w:rsidRPr="008B535C">
        <w:rPr>
          <w:rFonts w:ascii="Times New Roman" w:hAnsi="Times New Roman"/>
          <w:color w:val="000000" w:themeColor="text1"/>
          <w:sz w:val="24"/>
          <w:szCs w:val="24"/>
        </w:rPr>
        <w:t xml:space="preserve">o </w:t>
      </w:r>
      <w:r w:rsidR="004A0AD8" w:rsidRPr="008B535C">
        <w:rPr>
          <w:rFonts w:ascii="Times New Roman" w:hAnsi="Times New Roman"/>
          <w:color w:val="000000" w:themeColor="text1"/>
          <w:sz w:val="24"/>
          <w:szCs w:val="24"/>
        </w:rPr>
        <w:t xml:space="preserve">de </w:t>
      </w:r>
      <w:r w:rsidR="00165277" w:rsidRPr="008B535C">
        <w:rPr>
          <w:rFonts w:ascii="Times New Roman" w:hAnsi="Times New Roman"/>
          <w:color w:val="000000" w:themeColor="text1"/>
          <w:sz w:val="24"/>
          <w:szCs w:val="24"/>
        </w:rPr>
        <w:t>medicamento que a contenha</w:t>
      </w:r>
      <w:r w:rsidR="00EE52CB" w:rsidRPr="008B535C">
        <w:rPr>
          <w:rFonts w:ascii="Times New Roman" w:hAnsi="Times New Roman"/>
          <w:color w:val="000000" w:themeColor="text1"/>
          <w:sz w:val="24"/>
          <w:szCs w:val="24"/>
        </w:rPr>
        <w:t xml:space="preserve">, mesmo quando </w:t>
      </w:r>
      <w:r w:rsidR="00DA7214" w:rsidRPr="008B535C">
        <w:rPr>
          <w:rFonts w:ascii="Times New Roman" w:hAnsi="Times New Roman"/>
          <w:color w:val="000000" w:themeColor="text1"/>
          <w:sz w:val="24"/>
          <w:szCs w:val="24"/>
        </w:rPr>
        <w:t xml:space="preserve">esses produtos forem </w:t>
      </w:r>
      <w:r w:rsidR="00EE52CB" w:rsidRPr="008B535C">
        <w:rPr>
          <w:rFonts w:ascii="Times New Roman" w:hAnsi="Times New Roman"/>
          <w:color w:val="000000" w:themeColor="text1"/>
          <w:sz w:val="24"/>
          <w:szCs w:val="24"/>
        </w:rPr>
        <w:t>enviados para fins analíticos ou de pesquisa, deverá ser realizada mediante emissão de Nota Fiscal ou documento equivalente.</w:t>
      </w:r>
    </w:p>
    <w:p w:rsidR="00084683" w:rsidRPr="008B535C" w:rsidRDefault="00243C15"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Parágrafo único.</w:t>
      </w:r>
      <w:r w:rsidR="00444BCD" w:rsidRPr="008B535C">
        <w:rPr>
          <w:rFonts w:ascii="Times New Roman" w:hAnsi="Times New Roman"/>
          <w:color w:val="000000" w:themeColor="text1"/>
          <w:sz w:val="24"/>
          <w:szCs w:val="24"/>
        </w:rPr>
        <w:t xml:space="preserve"> A </w:t>
      </w:r>
      <w:r w:rsidR="00D72D00" w:rsidRPr="008B535C">
        <w:rPr>
          <w:rFonts w:ascii="Times New Roman" w:hAnsi="Times New Roman"/>
          <w:color w:val="000000" w:themeColor="text1"/>
          <w:sz w:val="24"/>
          <w:szCs w:val="24"/>
        </w:rPr>
        <w:t xml:space="preserve">Nota Fiscal </w:t>
      </w:r>
      <w:r w:rsidR="00EE52CB" w:rsidRPr="008B535C">
        <w:rPr>
          <w:rFonts w:ascii="Times New Roman" w:hAnsi="Times New Roman"/>
          <w:color w:val="000000" w:themeColor="text1"/>
          <w:sz w:val="24"/>
          <w:szCs w:val="24"/>
        </w:rPr>
        <w:t xml:space="preserve">ou documento equivalente </w:t>
      </w:r>
      <w:r w:rsidR="00C077C3" w:rsidRPr="008B535C">
        <w:rPr>
          <w:rFonts w:ascii="Times New Roman" w:hAnsi="Times New Roman"/>
          <w:color w:val="000000" w:themeColor="text1"/>
          <w:sz w:val="24"/>
          <w:szCs w:val="24"/>
        </w:rPr>
        <w:t xml:space="preserve">a que se refere o </w:t>
      </w:r>
      <w:r w:rsidR="00444BCD" w:rsidRPr="008B535C">
        <w:rPr>
          <w:rFonts w:ascii="Times New Roman" w:hAnsi="Times New Roman"/>
          <w:i/>
          <w:color w:val="000000" w:themeColor="text1"/>
          <w:sz w:val="24"/>
          <w:szCs w:val="24"/>
        </w:rPr>
        <w:t>cap</w:t>
      </w:r>
      <w:r w:rsidR="00C077C3" w:rsidRPr="008B535C">
        <w:rPr>
          <w:rFonts w:ascii="Times New Roman" w:hAnsi="Times New Roman"/>
          <w:i/>
          <w:color w:val="000000" w:themeColor="text1"/>
          <w:sz w:val="24"/>
          <w:szCs w:val="24"/>
        </w:rPr>
        <w:t>ut</w:t>
      </w:r>
      <w:r w:rsidR="00F62D7C" w:rsidRPr="008B535C">
        <w:rPr>
          <w:rFonts w:ascii="Times New Roman" w:hAnsi="Times New Roman"/>
          <w:color w:val="000000" w:themeColor="text1"/>
          <w:sz w:val="24"/>
          <w:szCs w:val="24"/>
        </w:rPr>
        <w:t xml:space="preserve"> </w:t>
      </w:r>
      <w:r w:rsidR="00663674" w:rsidRPr="008B535C">
        <w:rPr>
          <w:rFonts w:ascii="Times New Roman" w:hAnsi="Times New Roman"/>
          <w:color w:val="000000" w:themeColor="text1"/>
          <w:sz w:val="24"/>
          <w:szCs w:val="24"/>
        </w:rPr>
        <w:t xml:space="preserve">deste Artigo </w:t>
      </w:r>
      <w:r w:rsidR="00EE52CB" w:rsidRPr="008B535C">
        <w:rPr>
          <w:rFonts w:ascii="Times New Roman" w:hAnsi="Times New Roman"/>
          <w:color w:val="000000" w:themeColor="text1"/>
          <w:sz w:val="24"/>
          <w:szCs w:val="24"/>
        </w:rPr>
        <w:t>deve</w:t>
      </w:r>
      <w:r w:rsidR="00444BCD" w:rsidRPr="008B535C">
        <w:rPr>
          <w:rFonts w:ascii="Times New Roman" w:hAnsi="Times New Roman"/>
          <w:color w:val="000000" w:themeColor="text1"/>
          <w:sz w:val="24"/>
          <w:szCs w:val="24"/>
        </w:rPr>
        <w:t xml:space="preserve"> apresentar a letra</w:t>
      </w:r>
      <w:r w:rsidR="001F46CE" w:rsidRPr="008B535C">
        <w:rPr>
          <w:rFonts w:ascii="Times New Roman" w:hAnsi="Times New Roman"/>
          <w:color w:val="000000" w:themeColor="text1"/>
          <w:sz w:val="24"/>
          <w:szCs w:val="24"/>
        </w:rPr>
        <w:t xml:space="preserve"> e o número</w:t>
      </w:r>
      <w:r w:rsidR="00444BCD" w:rsidRPr="008B535C">
        <w:rPr>
          <w:rFonts w:ascii="Times New Roman" w:hAnsi="Times New Roman"/>
          <w:color w:val="000000" w:themeColor="text1"/>
          <w:sz w:val="24"/>
          <w:szCs w:val="24"/>
        </w:rPr>
        <w:t xml:space="preserve"> </w:t>
      </w:r>
      <w:r w:rsidR="001F46CE" w:rsidRPr="008B535C">
        <w:rPr>
          <w:rFonts w:ascii="Times New Roman" w:hAnsi="Times New Roman"/>
          <w:color w:val="000000" w:themeColor="text1"/>
          <w:sz w:val="24"/>
          <w:szCs w:val="24"/>
        </w:rPr>
        <w:t xml:space="preserve">indicativos </w:t>
      </w:r>
      <w:r w:rsidR="00444BCD" w:rsidRPr="008B535C">
        <w:rPr>
          <w:rFonts w:ascii="Times New Roman" w:hAnsi="Times New Roman"/>
          <w:color w:val="000000" w:themeColor="text1"/>
          <w:sz w:val="24"/>
          <w:szCs w:val="24"/>
        </w:rPr>
        <w:t xml:space="preserve">da lista de substâncias sujeitas a controle especial na qual a </w:t>
      </w:r>
      <w:r w:rsidR="00FE55A1" w:rsidRPr="008B535C">
        <w:rPr>
          <w:rFonts w:ascii="Times New Roman" w:hAnsi="Times New Roman"/>
          <w:color w:val="000000" w:themeColor="text1"/>
          <w:sz w:val="24"/>
          <w:szCs w:val="24"/>
        </w:rPr>
        <w:t xml:space="preserve">substância </w:t>
      </w:r>
      <w:r w:rsidR="001F46CE" w:rsidRPr="008B535C">
        <w:rPr>
          <w:rFonts w:ascii="Times New Roman" w:hAnsi="Times New Roman"/>
          <w:color w:val="000000" w:themeColor="text1"/>
          <w:sz w:val="24"/>
          <w:szCs w:val="24"/>
        </w:rPr>
        <w:t xml:space="preserve">lenalidomida </w:t>
      </w:r>
      <w:r w:rsidR="00444BCD" w:rsidRPr="008B535C">
        <w:rPr>
          <w:rFonts w:ascii="Times New Roman" w:hAnsi="Times New Roman"/>
          <w:color w:val="000000" w:themeColor="text1"/>
          <w:sz w:val="24"/>
          <w:szCs w:val="24"/>
        </w:rPr>
        <w:t xml:space="preserve">está inserida, </w:t>
      </w:r>
      <w:r w:rsidR="001F46CE" w:rsidRPr="008B535C">
        <w:rPr>
          <w:rFonts w:ascii="Times New Roman" w:hAnsi="Times New Roman"/>
          <w:color w:val="000000" w:themeColor="text1"/>
          <w:sz w:val="24"/>
          <w:szCs w:val="24"/>
        </w:rPr>
        <w:t xml:space="preserve">Lista C3, </w:t>
      </w:r>
      <w:r w:rsidR="00444BCD" w:rsidRPr="008B535C">
        <w:rPr>
          <w:rFonts w:ascii="Times New Roman" w:hAnsi="Times New Roman"/>
          <w:color w:val="000000" w:themeColor="text1"/>
          <w:sz w:val="24"/>
          <w:szCs w:val="24"/>
        </w:rPr>
        <w:t xml:space="preserve">entre parênteses, após o nome da substância ou medicamento. </w:t>
      </w:r>
    </w:p>
    <w:p w:rsid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1F46CE" w:rsidRPr="008B535C">
        <w:rPr>
          <w:rFonts w:ascii="Times New Roman" w:hAnsi="Times New Roman"/>
          <w:color w:val="000000" w:themeColor="text1"/>
          <w:sz w:val="24"/>
          <w:szCs w:val="24"/>
        </w:rPr>
        <w:t xml:space="preserve">8º </w:t>
      </w:r>
      <w:r w:rsidR="00444BCD" w:rsidRPr="008B535C">
        <w:rPr>
          <w:rFonts w:ascii="Times New Roman" w:hAnsi="Times New Roman"/>
          <w:color w:val="000000" w:themeColor="text1"/>
          <w:sz w:val="24"/>
          <w:szCs w:val="24"/>
        </w:rPr>
        <w:t xml:space="preserve">A importação e a exportação da </w:t>
      </w:r>
      <w:r w:rsidR="00FE55A1" w:rsidRPr="008B535C">
        <w:rPr>
          <w:rFonts w:ascii="Times New Roman" w:hAnsi="Times New Roman"/>
          <w:color w:val="000000" w:themeColor="text1"/>
          <w:sz w:val="24"/>
          <w:szCs w:val="24"/>
        </w:rPr>
        <w:t xml:space="preserve">substância </w:t>
      </w:r>
      <w:r w:rsidR="001F46CE" w:rsidRPr="008B535C">
        <w:rPr>
          <w:rFonts w:ascii="Times New Roman" w:hAnsi="Times New Roman"/>
          <w:color w:val="000000" w:themeColor="text1"/>
          <w:sz w:val="24"/>
          <w:szCs w:val="24"/>
        </w:rPr>
        <w:t xml:space="preserve">lenalidomida </w:t>
      </w:r>
      <w:r w:rsidR="00444BCD" w:rsidRPr="008B535C">
        <w:rPr>
          <w:rFonts w:ascii="Times New Roman" w:hAnsi="Times New Roman"/>
          <w:color w:val="000000" w:themeColor="text1"/>
          <w:sz w:val="24"/>
          <w:szCs w:val="24"/>
        </w:rPr>
        <w:t xml:space="preserve">ou </w:t>
      </w:r>
      <w:r w:rsidR="004A0AD8" w:rsidRPr="008B535C">
        <w:rPr>
          <w:rFonts w:ascii="Times New Roman" w:hAnsi="Times New Roman"/>
          <w:color w:val="000000" w:themeColor="text1"/>
          <w:sz w:val="24"/>
          <w:szCs w:val="24"/>
        </w:rPr>
        <w:t xml:space="preserve">de </w:t>
      </w:r>
      <w:r w:rsidR="00444BCD" w:rsidRPr="008B535C">
        <w:rPr>
          <w:rFonts w:ascii="Times New Roman" w:hAnsi="Times New Roman"/>
          <w:color w:val="000000" w:themeColor="text1"/>
          <w:sz w:val="24"/>
          <w:szCs w:val="24"/>
        </w:rPr>
        <w:t xml:space="preserve">medicamento que a contenha devem seguir </w:t>
      </w:r>
      <w:r w:rsidR="00677686" w:rsidRPr="008B535C">
        <w:rPr>
          <w:rFonts w:ascii="Times New Roman" w:hAnsi="Times New Roman"/>
          <w:color w:val="000000" w:themeColor="text1"/>
          <w:sz w:val="24"/>
          <w:szCs w:val="24"/>
        </w:rPr>
        <w:t>o disposto</w:t>
      </w:r>
      <w:r w:rsidR="00165277" w:rsidRPr="008B535C">
        <w:rPr>
          <w:rFonts w:ascii="Times New Roman" w:hAnsi="Times New Roman"/>
          <w:color w:val="000000" w:themeColor="text1"/>
          <w:sz w:val="24"/>
          <w:szCs w:val="24"/>
        </w:rPr>
        <w:t xml:space="preserve"> na </w:t>
      </w:r>
      <w:r w:rsidR="00DA7214" w:rsidRPr="008B535C">
        <w:rPr>
          <w:rFonts w:ascii="Times New Roman" w:hAnsi="Times New Roman"/>
          <w:color w:val="000000" w:themeColor="text1"/>
          <w:sz w:val="24"/>
          <w:szCs w:val="24"/>
        </w:rPr>
        <w:t>Portaria SVS 344, de 12 de maio de 1998</w:t>
      </w:r>
      <w:r w:rsidR="001F46CE"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na Portaria nº 6</w:t>
      </w:r>
      <w:r w:rsidR="00337B1A" w:rsidRPr="008B535C">
        <w:rPr>
          <w:rFonts w:ascii="Times New Roman" w:hAnsi="Times New Roman"/>
          <w:color w:val="000000" w:themeColor="text1"/>
          <w:sz w:val="24"/>
          <w:szCs w:val="24"/>
        </w:rPr>
        <w:t>, de 1º de fevereiro de 1999</w:t>
      </w:r>
      <w:r w:rsidR="001F46CE" w:rsidRPr="008B535C">
        <w:rPr>
          <w:rFonts w:ascii="Times New Roman" w:hAnsi="Times New Roman"/>
          <w:color w:val="000000" w:themeColor="text1"/>
          <w:sz w:val="24"/>
          <w:szCs w:val="24"/>
        </w:rPr>
        <w:t xml:space="preserve">; </w:t>
      </w:r>
      <w:r w:rsidR="00BD7569" w:rsidRPr="008B535C">
        <w:rPr>
          <w:rFonts w:ascii="Times New Roman" w:hAnsi="Times New Roman"/>
          <w:color w:val="000000" w:themeColor="text1"/>
          <w:sz w:val="24"/>
          <w:szCs w:val="24"/>
        </w:rPr>
        <w:t xml:space="preserve">na </w:t>
      </w:r>
      <w:r w:rsidR="004B2904" w:rsidRPr="008B535C">
        <w:rPr>
          <w:rFonts w:ascii="Times New Roman" w:hAnsi="Times New Roman"/>
          <w:color w:val="000000" w:themeColor="text1"/>
          <w:sz w:val="24"/>
          <w:szCs w:val="24"/>
        </w:rPr>
        <w:t>Resolução da Diretoria Colegiada - RDC nº 99, de 24 de dezembro de 2008</w:t>
      </w:r>
      <w:r w:rsidR="001F46CE" w:rsidRPr="008B535C">
        <w:rPr>
          <w:rFonts w:ascii="Times New Roman" w:hAnsi="Times New Roman"/>
          <w:color w:val="000000" w:themeColor="text1"/>
          <w:sz w:val="24"/>
          <w:szCs w:val="24"/>
        </w:rPr>
        <w:t xml:space="preserve">; </w:t>
      </w:r>
      <w:r w:rsidR="00BD7569" w:rsidRPr="008B535C">
        <w:rPr>
          <w:rFonts w:ascii="Times New Roman" w:hAnsi="Times New Roman"/>
          <w:color w:val="000000" w:themeColor="text1"/>
          <w:sz w:val="24"/>
          <w:szCs w:val="24"/>
        </w:rPr>
        <w:t xml:space="preserve">na </w:t>
      </w:r>
      <w:r w:rsidR="00E92086" w:rsidRPr="008B535C">
        <w:rPr>
          <w:rFonts w:ascii="Times New Roman" w:hAnsi="Times New Roman"/>
          <w:color w:val="000000" w:themeColor="text1"/>
          <w:sz w:val="24"/>
          <w:szCs w:val="24"/>
        </w:rPr>
        <w:t xml:space="preserve">Resolução da Diretoria Colegiada - </w:t>
      </w:r>
      <w:r w:rsidR="00BD7569" w:rsidRPr="008B535C">
        <w:rPr>
          <w:rFonts w:ascii="Times New Roman" w:hAnsi="Times New Roman"/>
          <w:color w:val="000000" w:themeColor="text1"/>
          <w:sz w:val="24"/>
          <w:szCs w:val="24"/>
        </w:rPr>
        <w:t xml:space="preserve">RDC </w:t>
      </w:r>
      <w:r w:rsidR="00165277" w:rsidRPr="008B535C">
        <w:rPr>
          <w:rFonts w:ascii="Times New Roman" w:hAnsi="Times New Roman"/>
          <w:color w:val="000000" w:themeColor="text1"/>
          <w:sz w:val="24"/>
          <w:szCs w:val="24"/>
        </w:rPr>
        <w:t xml:space="preserve">nº </w:t>
      </w:r>
      <w:r w:rsidR="00BD7569" w:rsidRPr="008B535C">
        <w:rPr>
          <w:rFonts w:ascii="Times New Roman" w:hAnsi="Times New Roman"/>
          <w:color w:val="000000" w:themeColor="text1"/>
          <w:sz w:val="24"/>
          <w:szCs w:val="24"/>
        </w:rPr>
        <w:t>11</w:t>
      </w:r>
      <w:r w:rsidR="00E92086" w:rsidRPr="008B535C">
        <w:rPr>
          <w:rFonts w:ascii="Times New Roman" w:hAnsi="Times New Roman"/>
          <w:color w:val="000000" w:themeColor="text1"/>
          <w:sz w:val="24"/>
          <w:szCs w:val="24"/>
        </w:rPr>
        <w:t xml:space="preserve">, de 6 de março de </w:t>
      </w:r>
      <w:r w:rsidR="00BD7569" w:rsidRPr="008B535C">
        <w:rPr>
          <w:rFonts w:ascii="Times New Roman" w:hAnsi="Times New Roman"/>
          <w:color w:val="000000" w:themeColor="text1"/>
          <w:sz w:val="24"/>
          <w:szCs w:val="24"/>
        </w:rPr>
        <w:t>2013</w:t>
      </w:r>
      <w:r w:rsidR="001F46CE" w:rsidRPr="008B535C">
        <w:rPr>
          <w:rFonts w:ascii="Times New Roman" w:hAnsi="Times New Roman"/>
          <w:color w:val="000000" w:themeColor="text1"/>
          <w:sz w:val="24"/>
          <w:szCs w:val="24"/>
        </w:rPr>
        <w:t xml:space="preserve">; na </w:t>
      </w:r>
      <w:r w:rsidR="00E92086" w:rsidRPr="008B535C">
        <w:rPr>
          <w:rFonts w:ascii="Times New Roman" w:hAnsi="Times New Roman"/>
          <w:color w:val="000000" w:themeColor="text1"/>
          <w:sz w:val="24"/>
          <w:szCs w:val="24"/>
        </w:rPr>
        <w:t xml:space="preserve">Resolução da Diretoria Colegiada - </w:t>
      </w:r>
      <w:r w:rsidR="007F42D1" w:rsidRPr="008B535C">
        <w:rPr>
          <w:rFonts w:ascii="Times New Roman" w:hAnsi="Times New Roman"/>
          <w:color w:val="000000" w:themeColor="text1"/>
          <w:sz w:val="24"/>
          <w:szCs w:val="24"/>
        </w:rPr>
        <w:t>RDC nº 62</w:t>
      </w:r>
      <w:r w:rsidR="00E92086" w:rsidRPr="008B535C">
        <w:rPr>
          <w:rFonts w:ascii="Times New Roman" w:hAnsi="Times New Roman"/>
          <w:color w:val="000000" w:themeColor="text1"/>
          <w:sz w:val="24"/>
          <w:szCs w:val="24"/>
        </w:rPr>
        <w:t xml:space="preserve">, de 11 de fevereiro de </w:t>
      </w:r>
      <w:r w:rsidR="007F42D1" w:rsidRPr="008B535C">
        <w:rPr>
          <w:rFonts w:ascii="Times New Roman" w:hAnsi="Times New Roman"/>
          <w:color w:val="000000" w:themeColor="text1"/>
          <w:sz w:val="24"/>
          <w:szCs w:val="24"/>
        </w:rPr>
        <w:t>2016</w:t>
      </w:r>
      <w:r w:rsidR="001F46CE" w:rsidRPr="008B535C">
        <w:rPr>
          <w:rFonts w:ascii="Times New Roman" w:hAnsi="Times New Roman"/>
          <w:color w:val="000000" w:themeColor="text1"/>
          <w:sz w:val="24"/>
          <w:szCs w:val="24"/>
        </w:rPr>
        <w:t xml:space="preserve">; e na </w:t>
      </w:r>
      <w:r w:rsidR="00E92086" w:rsidRPr="008B535C">
        <w:rPr>
          <w:rFonts w:ascii="Times New Roman" w:hAnsi="Times New Roman"/>
          <w:color w:val="000000" w:themeColor="text1"/>
          <w:sz w:val="24"/>
          <w:szCs w:val="24"/>
        </w:rPr>
        <w:t xml:space="preserve">Resolução da Diretoria Colegiada - </w:t>
      </w:r>
      <w:r w:rsidR="007F42D1" w:rsidRPr="008B535C">
        <w:rPr>
          <w:rFonts w:ascii="Times New Roman" w:hAnsi="Times New Roman"/>
          <w:color w:val="000000" w:themeColor="text1"/>
          <w:sz w:val="24"/>
          <w:szCs w:val="24"/>
        </w:rPr>
        <w:t>RDC nº 172</w:t>
      </w:r>
      <w:r w:rsidR="00E92086" w:rsidRPr="008B535C">
        <w:rPr>
          <w:rFonts w:ascii="Times New Roman" w:hAnsi="Times New Roman"/>
          <w:color w:val="000000" w:themeColor="text1"/>
          <w:sz w:val="24"/>
          <w:szCs w:val="24"/>
        </w:rPr>
        <w:t xml:space="preserve">, de 8 de setembro de </w:t>
      </w:r>
      <w:r w:rsidR="00165277" w:rsidRPr="008B535C">
        <w:rPr>
          <w:rFonts w:ascii="Times New Roman" w:hAnsi="Times New Roman"/>
          <w:color w:val="000000" w:themeColor="text1"/>
          <w:sz w:val="24"/>
          <w:szCs w:val="24"/>
        </w:rPr>
        <w:t>2017,</w:t>
      </w:r>
      <w:r w:rsidR="00444BCD" w:rsidRPr="008B535C">
        <w:rPr>
          <w:rFonts w:ascii="Times New Roman" w:hAnsi="Times New Roman"/>
          <w:color w:val="000000" w:themeColor="text1"/>
          <w:sz w:val="24"/>
          <w:szCs w:val="24"/>
        </w:rPr>
        <w:t xml:space="preserve"> ou </w:t>
      </w:r>
      <w:r w:rsidR="00084683" w:rsidRPr="008B535C">
        <w:rPr>
          <w:rFonts w:ascii="Times New Roman" w:hAnsi="Times New Roman"/>
          <w:color w:val="000000" w:themeColor="text1"/>
          <w:sz w:val="24"/>
          <w:szCs w:val="24"/>
        </w:rPr>
        <w:t xml:space="preserve">as que vierem a substituí-las. </w:t>
      </w:r>
    </w:p>
    <w:p w:rsidR="00546A84" w:rsidRPr="008B535C" w:rsidRDefault="00BD7569"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CAPÍTULO I</w:t>
      </w:r>
      <w:r w:rsidR="00A81A03" w:rsidRPr="008B535C">
        <w:rPr>
          <w:rFonts w:ascii="Times New Roman" w:hAnsi="Times New Roman"/>
          <w:b/>
          <w:color w:val="000000" w:themeColor="text1"/>
          <w:sz w:val="24"/>
          <w:szCs w:val="24"/>
        </w:rPr>
        <w:t>II</w:t>
      </w:r>
    </w:p>
    <w:p w:rsidR="00121462"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DO</w:t>
      </w:r>
      <w:r w:rsidR="00AE131F" w:rsidRPr="008B535C">
        <w:rPr>
          <w:rFonts w:ascii="Times New Roman" w:hAnsi="Times New Roman"/>
          <w:b/>
          <w:color w:val="000000" w:themeColor="text1"/>
          <w:sz w:val="24"/>
          <w:szCs w:val="24"/>
        </w:rPr>
        <w:t xml:space="preserve"> CADASTRAMENTO</w:t>
      </w:r>
      <w:r w:rsidR="008A21EE" w:rsidRPr="008B535C">
        <w:rPr>
          <w:rFonts w:ascii="Times New Roman" w:hAnsi="Times New Roman"/>
          <w:b/>
          <w:color w:val="000000" w:themeColor="text1"/>
          <w:sz w:val="24"/>
          <w:szCs w:val="24"/>
        </w:rPr>
        <w:t xml:space="preserve"> DE ESTABELECIMENTOS, PRESCRITORES E PACIENTES</w:t>
      </w:r>
    </w:p>
    <w:p w:rsidR="004A31D5"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A75525" w:rsidRPr="008B535C">
        <w:rPr>
          <w:rFonts w:ascii="Times New Roman" w:hAnsi="Times New Roman"/>
          <w:color w:val="000000" w:themeColor="text1"/>
          <w:sz w:val="24"/>
          <w:szCs w:val="24"/>
        </w:rPr>
        <w:t>9º</w:t>
      </w:r>
      <w:r w:rsidR="00444BCD" w:rsidRPr="008B535C">
        <w:rPr>
          <w:rFonts w:ascii="Times New Roman" w:hAnsi="Times New Roman"/>
          <w:color w:val="000000" w:themeColor="text1"/>
          <w:sz w:val="24"/>
          <w:szCs w:val="24"/>
        </w:rPr>
        <w:t xml:space="preserve"> </w:t>
      </w:r>
      <w:r w:rsidR="00317C00" w:rsidRPr="008B535C">
        <w:rPr>
          <w:rFonts w:ascii="Times New Roman" w:hAnsi="Times New Roman"/>
          <w:color w:val="000000" w:themeColor="text1"/>
          <w:sz w:val="24"/>
          <w:szCs w:val="24"/>
        </w:rPr>
        <w:t xml:space="preserve">Somente </w:t>
      </w:r>
      <w:r w:rsidR="003B2CEE" w:rsidRPr="008B535C">
        <w:rPr>
          <w:rFonts w:ascii="Times New Roman" w:hAnsi="Times New Roman"/>
          <w:color w:val="000000" w:themeColor="text1"/>
          <w:sz w:val="24"/>
          <w:szCs w:val="24"/>
        </w:rPr>
        <w:t xml:space="preserve">os </w:t>
      </w:r>
      <w:r w:rsidR="007E5550" w:rsidRPr="008B535C">
        <w:rPr>
          <w:rFonts w:ascii="Times New Roman" w:hAnsi="Times New Roman"/>
          <w:color w:val="000000" w:themeColor="text1"/>
          <w:sz w:val="24"/>
          <w:szCs w:val="24"/>
        </w:rPr>
        <w:t xml:space="preserve">Dispensários </w:t>
      </w:r>
      <w:r w:rsidR="003B2CEE" w:rsidRPr="008B535C">
        <w:rPr>
          <w:rFonts w:ascii="Times New Roman" w:hAnsi="Times New Roman"/>
          <w:color w:val="000000" w:themeColor="text1"/>
          <w:sz w:val="24"/>
          <w:szCs w:val="24"/>
        </w:rPr>
        <w:t xml:space="preserve">de </w:t>
      </w:r>
      <w:r w:rsidR="007E5550" w:rsidRPr="008B535C">
        <w:rPr>
          <w:rFonts w:ascii="Times New Roman" w:hAnsi="Times New Roman"/>
          <w:color w:val="000000" w:themeColor="text1"/>
          <w:sz w:val="24"/>
          <w:szCs w:val="24"/>
        </w:rPr>
        <w:t xml:space="preserve">Medicamentos </w:t>
      </w:r>
      <w:r w:rsidR="003B2CEE" w:rsidRPr="008B535C">
        <w:rPr>
          <w:rFonts w:ascii="Times New Roman" w:hAnsi="Times New Roman"/>
          <w:color w:val="000000" w:themeColor="text1"/>
          <w:sz w:val="24"/>
          <w:szCs w:val="24"/>
        </w:rPr>
        <w:t xml:space="preserve">de estabelecimentos </w:t>
      </w:r>
      <w:r w:rsidR="00BD7569" w:rsidRPr="008B535C">
        <w:rPr>
          <w:rFonts w:ascii="Times New Roman" w:hAnsi="Times New Roman"/>
          <w:color w:val="000000" w:themeColor="text1"/>
          <w:sz w:val="24"/>
          <w:szCs w:val="24"/>
        </w:rPr>
        <w:t>cadastrados</w:t>
      </w:r>
      <w:r w:rsidR="002F559E" w:rsidRPr="008B535C">
        <w:rPr>
          <w:rFonts w:ascii="Times New Roman" w:hAnsi="Times New Roman"/>
          <w:color w:val="000000" w:themeColor="text1"/>
          <w:sz w:val="24"/>
          <w:szCs w:val="24"/>
        </w:rPr>
        <w:t xml:space="preserve"> </w:t>
      </w:r>
      <w:r w:rsidR="004A31D5" w:rsidRPr="008B535C">
        <w:rPr>
          <w:rFonts w:ascii="Times New Roman" w:hAnsi="Times New Roman"/>
          <w:color w:val="000000" w:themeColor="text1"/>
          <w:sz w:val="24"/>
          <w:szCs w:val="24"/>
        </w:rPr>
        <w:t xml:space="preserve">pelo </w:t>
      </w:r>
      <w:r w:rsidR="001B1FE5" w:rsidRPr="008B535C">
        <w:rPr>
          <w:rFonts w:ascii="Times New Roman" w:hAnsi="Times New Roman"/>
          <w:color w:val="000000" w:themeColor="text1"/>
          <w:sz w:val="24"/>
          <w:szCs w:val="24"/>
        </w:rPr>
        <w:t>detentor do</w:t>
      </w:r>
      <w:r w:rsidR="00317C00" w:rsidRPr="008B535C">
        <w:rPr>
          <w:rFonts w:ascii="Times New Roman" w:hAnsi="Times New Roman"/>
          <w:color w:val="000000" w:themeColor="text1"/>
          <w:sz w:val="24"/>
          <w:szCs w:val="24"/>
        </w:rPr>
        <w:t xml:space="preserve"> registro</w:t>
      </w:r>
      <w:r w:rsidR="003B2CEE" w:rsidRPr="008B535C">
        <w:rPr>
          <w:rFonts w:ascii="Times New Roman" w:hAnsi="Times New Roman"/>
          <w:color w:val="000000" w:themeColor="text1"/>
          <w:sz w:val="24"/>
          <w:szCs w:val="24"/>
        </w:rPr>
        <w:t>,</w:t>
      </w:r>
      <w:r w:rsidR="00A80A98" w:rsidRPr="008B535C">
        <w:rPr>
          <w:rFonts w:ascii="Times New Roman" w:hAnsi="Times New Roman"/>
          <w:color w:val="000000" w:themeColor="text1"/>
          <w:sz w:val="24"/>
          <w:szCs w:val="24"/>
        </w:rPr>
        <w:t xml:space="preserve"> </w:t>
      </w:r>
      <w:r w:rsidR="003B2CEE" w:rsidRPr="008B535C">
        <w:rPr>
          <w:rFonts w:ascii="Times New Roman" w:hAnsi="Times New Roman"/>
          <w:color w:val="000000" w:themeColor="text1"/>
          <w:sz w:val="24"/>
          <w:szCs w:val="24"/>
        </w:rPr>
        <w:t>de acordo com</w:t>
      </w:r>
      <w:r w:rsidR="00BD7569" w:rsidRPr="008B535C">
        <w:rPr>
          <w:rFonts w:ascii="Times New Roman" w:hAnsi="Times New Roman"/>
          <w:color w:val="000000" w:themeColor="text1"/>
          <w:sz w:val="24"/>
          <w:szCs w:val="24"/>
        </w:rPr>
        <w:t xml:space="preserve"> os procedimentos estabelecidos</w:t>
      </w:r>
      <w:r w:rsidR="002F559E" w:rsidRPr="008B535C">
        <w:rPr>
          <w:rFonts w:ascii="Times New Roman" w:hAnsi="Times New Roman"/>
          <w:color w:val="000000" w:themeColor="text1"/>
          <w:sz w:val="24"/>
          <w:szCs w:val="24"/>
        </w:rPr>
        <w:t xml:space="preserve"> </w:t>
      </w:r>
      <w:r w:rsidR="00BD7569" w:rsidRPr="008B535C">
        <w:rPr>
          <w:rFonts w:ascii="Times New Roman" w:hAnsi="Times New Roman"/>
          <w:color w:val="000000" w:themeColor="text1"/>
          <w:sz w:val="24"/>
          <w:szCs w:val="24"/>
        </w:rPr>
        <w:t>n</w:t>
      </w:r>
      <w:r w:rsidR="003B2CEE" w:rsidRPr="008B535C">
        <w:rPr>
          <w:rFonts w:ascii="Times New Roman" w:hAnsi="Times New Roman"/>
          <w:color w:val="000000" w:themeColor="text1"/>
          <w:sz w:val="24"/>
          <w:szCs w:val="24"/>
        </w:rPr>
        <w:t xml:space="preserve">o PPG previamente aprovado pela Anvisa, </w:t>
      </w:r>
      <w:r w:rsidR="00317C00" w:rsidRPr="008B535C">
        <w:rPr>
          <w:rFonts w:ascii="Times New Roman" w:hAnsi="Times New Roman"/>
          <w:color w:val="000000" w:themeColor="text1"/>
          <w:sz w:val="24"/>
          <w:szCs w:val="24"/>
        </w:rPr>
        <w:t xml:space="preserve">podem </w:t>
      </w:r>
      <w:r w:rsidR="00E33B07" w:rsidRPr="008B535C">
        <w:rPr>
          <w:rFonts w:ascii="Times New Roman" w:hAnsi="Times New Roman"/>
          <w:color w:val="000000" w:themeColor="text1"/>
          <w:sz w:val="24"/>
          <w:szCs w:val="24"/>
        </w:rPr>
        <w:t>dispensar</w:t>
      </w:r>
      <w:r w:rsidR="002F559E" w:rsidRPr="008B535C">
        <w:rPr>
          <w:rFonts w:ascii="Times New Roman" w:hAnsi="Times New Roman"/>
          <w:color w:val="000000" w:themeColor="text1"/>
          <w:sz w:val="24"/>
          <w:szCs w:val="24"/>
        </w:rPr>
        <w:t xml:space="preserve"> </w:t>
      </w:r>
      <w:r w:rsidR="00317C00" w:rsidRPr="008B535C">
        <w:rPr>
          <w:rFonts w:ascii="Times New Roman" w:hAnsi="Times New Roman"/>
          <w:color w:val="000000" w:themeColor="text1"/>
          <w:sz w:val="24"/>
          <w:szCs w:val="24"/>
        </w:rPr>
        <w:t xml:space="preserve">medicamentos </w:t>
      </w:r>
      <w:r w:rsidR="00243C15" w:rsidRPr="008B535C">
        <w:rPr>
          <w:rFonts w:ascii="Times New Roman" w:hAnsi="Times New Roman"/>
          <w:color w:val="000000" w:themeColor="text1"/>
          <w:sz w:val="24"/>
          <w:szCs w:val="24"/>
        </w:rPr>
        <w:t xml:space="preserve">à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317C00" w:rsidRPr="008B535C">
        <w:rPr>
          <w:rFonts w:ascii="Times New Roman" w:hAnsi="Times New Roman"/>
          <w:color w:val="000000" w:themeColor="text1"/>
          <w:sz w:val="24"/>
          <w:szCs w:val="24"/>
        </w:rPr>
        <w:t>.</w:t>
      </w:r>
    </w:p>
    <w:p w:rsidR="00326582" w:rsidRPr="008B535C" w:rsidRDefault="00AE131F"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Parágrafo único.</w:t>
      </w:r>
      <w:r w:rsidR="00326582" w:rsidRPr="008B535C">
        <w:rPr>
          <w:rFonts w:ascii="Times New Roman" w:hAnsi="Times New Roman"/>
          <w:color w:val="000000" w:themeColor="text1"/>
          <w:sz w:val="24"/>
          <w:szCs w:val="24"/>
        </w:rPr>
        <w:t xml:space="preserve"> </w:t>
      </w:r>
      <w:r w:rsidR="009C1EE1" w:rsidRPr="008B535C">
        <w:rPr>
          <w:rFonts w:ascii="Times New Roman" w:hAnsi="Times New Roman"/>
          <w:color w:val="000000" w:themeColor="text1"/>
          <w:sz w:val="24"/>
          <w:szCs w:val="24"/>
        </w:rPr>
        <w:t xml:space="preserve">A </w:t>
      </w:r>
      <w:r w:rsidR="007E5550" w:rsidRPr="008B535C">
        <w:rPr>
          <w:rFonts w:ascii="Times New Roman" w:hAnsi="Times New Roman"/>
          <w:color w:val="000000" w:themeColor="text1"/>
          <w:sz w:val="24"/>
          <w:szCs w:val="24"/>
        </w:rPr>
        <w:t>Autoridade</w:t>
      </w:r>
      <w:r w:rsidR="00980126" w:rsidRPr="008B535C">
        <w:rPr>
          <w:rFonts w:ascii="Times New Roman" w:hAnsi="Times New Roman"/>
          <w:color w:val="000000" w:themeColor="text1"/>
          <w:sz w:val="24"/>
          <w:szCs w:val="24"/>
        </w:rPr>
        <w:t xml:space="preserve"> Sanitária Competente</w:t>
      </w:r>
      <w:r w:rsidR="009C1EE1" w:rsidRPr="008B535C">
        <w:rPr>
          <w:rFonts w:ascii="Times New Roman" w:hAnsi="Times New Roman"/>
          <w:color w:val="000000" w:themeColor="text1"/>
          <w:sz w:val="24"/>
          <w:szCs w:val="24"/>
        </w:rPr>
        <w:t xml:space="preserve"> poderá determinar, caso sejam apuradas irregularidades </w:t>
      </w:r>
      <w:r w:rsidR="007E5550" w:rsidRPr="008B535C">
        <w:rPr>
          <w:rFonts w:ascii="Times New Roman" w:hAnsi="Times New Roman"/>
          <w:color w:val="000000" w:themeColor="text1"/>
          <w:sz w:val="24"/>
          <w:szCs w:val="24"/>
        </w:rPr>
        <w:t xml:space="preserve">nos </w:t>
      </w:r>
      <w:r w:rsidR="009C1EE1" w:rsidRPr="008B535C">
        <w:rPr>
          <w:rFonts w:ascii="Times New Roman" w:hAnsi="Times New Roman"/>
          <w:color w:val="000000" w:themeColor="text1"/>
          <w:sz w:val="24"/>
          <w:szCs w:val="24"/>
        </w:rPr>
        <w:t>estabelecimentos</w:t>
      </w:r>
      <w:r w:rsidR="007E5550" w:rsidRPr="008B535C">
        <w:rPr>
          <w:rFonts w:ascii="Times New Roman" w:hAnsi="Times New Roman"/>
          <w:color w:val="000000" w:themeColor="text1"/>
          <w:sz w:val="24"/>
          <w:szCs w:val="24"/>
        </w:rPr>
        <w:t xml:space="preserve"> de que trata o </w:t>
      </w:r>
      <w:r w:rsidR="007E5550" w:rsidRPr="008B535C">
        <w:rPr>
          <w:rFonts w:ascii="Times New Roman" w:hAnsi="Times New Roman"/>
          <w:i/>
          <w:color w:val="000000" w:themeColor="text1"/>
          <w:sz w:val="24"/>
          <w:szCs w:val="24"/>
        </w:rPr>
        <w:t>caput</w:t>
      </w:r>
      <w:r w:rsidR="007E5550" w:rsidRPr="008B535C">
        <w:rPr>
          <w:rFonts w:ascii="Times New Roman" w:hAnsi="Times New Roman"/>
          <w:color w:val="000000" w:themeColor="text1"/>
          <w:sz w:val="24"/>
          <w:szCs w:val="24"/>
        </w:rPr>
        <w:t xml:space="preserve"> deste Artigo</w:t>
      </w:r>
      <w:r w:rsidR="009C1EE1" w:rsidRPr="008B535C">
        <w:rPr>
          <w:rFonts w:ascii="Times New Roman" w:hAnsi="Times New Roman"/>
          <w:color w:val="000000" w:themeColor="text1"/>
          <w:sz w:val="24"/>
          <w:szCs w:val="24"/>
        </w:rPr>
        <w:t>, dentre outras medidas sanitárias</w:t>
      </w:r>
      <w:r w:rsidR="00165B6E" w:rsidRPr="008B535C">
        <w:rPr>
          <w:rFonts w:ascii="Times New Roman" w:hAnsi="Times New Roman"/>
          <w:color w:val="000000" w:themeColor="text1"/>
          <w:sz w:val="24"/>
          <w:szCs w:val="24"/>
        </w:rPr>
        <w:t xml:space="preserve"> cabíveis</w:t>
      </w:r>
      <w:r w:rsidR="009C1EE1" w:rsidRPr="008B535C">
        <w:rPr>
          <w:rFonts w:ascii="Times New Roman" w:hAnsi="Times New Roman"/>
          <w:color w:val="000000" w:themeColor="text1"/>
          <w:sz w:val="24"/>
          <w:szCs w:val="24"/>
        </w:rPr>
        <w:t>, a suspensão do cadastramento</w:t>
      </w:r>
      <w:r w:rsidR="00B11D78" w:rsidRPr="008B535C">
        <w:rPr>
          <w:rFonts w:ascii="Times New Roman" w:hAnsi="Times New Roman"/>
          <w:color w:val="000000" w:themeColor="text1"/>
          <w:sz w:val="24"/>
          <w:szCs w:val="24"/>
        </w:rPr>
        <w:t xml:space="preserve"> de que trata o </w:t>
      </w:r>
      <w:r w:rsidR="00B11D78" w:rsidRPr="008B535C">
        <w:rPr>
          <w:rFonts w:ascii="Times New Roman" w:hAnsi="Times New Roman"/>
          <w:i/>
          <w:color w:val="000000" w:themeColor="text1"/>
          <w:sz w:val="24"/>
          <w:szCs w:val="24"/>
        </w:rPr>
        <w:t xml:space="preserve">caput </w:t>
      </w:r>
      <w:r w:rsidR="00B11D78" w:rsidRPr="008B535C">
        <w:rPr>
          <w:rFonts w:ascii="Times New Roman" w:hAnsi="Times New Roman"/>
          <w:color w:val="000000" w:themeColor="text1"/>
          <w:sz w:val="24"/>
          <w:szCs w:val="24"/>
        </w:rPr>
        <w:t>deste Artigo</w:t>
      </w:r>
      <w:r w:rsidR="00326582" w:rsidRPr="008B535C">
        <w:rPr>
          <w:rFonts w:ascii="Times New Roman" w:hAnsi="Times New Roman"/>
          <w:color w:val="000000" w:themeColor="text1"/>
          <w:sz w:val="24"/>
          <w:szCs w:val="24"/>
        </w:rPr>
        <w:t>.</w:t>
      </w:r>
    </w:p>
    <w:p w:rsidR="00274DEB"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1</w:t>
      </w:r>
      <w:r w:rsidR="00A75525" w:rsidRPr="008B535C">
        <w:rPr>
          <w:rFonts w:ascii="Times New Roman" w:hAnsi="Times New Roman"/>
          <w:color w:val="000000" w:themeColor="text1"/>
          <w:sz w:val="24"/>
          <w:szCs w:val="24"/>
        </w:rPr>
        <w:t>0</w:t>
      </w:r>
      <w:r w:rsidR="004A31D5" w:rsidRPr="008B535C">
        <w:rPr>
          <w:rFonts w:ascii="Times New Roman" w:hAnsi="Times New Roman"/>
          <w:color w:val="000000" w:themeColor="text1"/>
          <w:sz w:val="24"/>
          <w:szCs w:val="24"/>
        </w:rPr>
        <w:t xml:space="preserve"> </w:t>
      </w:r>
      <w:r w:rsidR="00523B0D" w:rsidRPr="008B535C">
        <w:rPr>
          <w:rFonts w:ascii="Times New Roman" w:hAnsi="Times New Roman"/>
          <w:color w:val="000000" w:themeColor="text1"/>
          <w:sz w:val="24"/>
          <w:szCs w:val="24"/>
        </w:rPr>
        <w:t>O</w:t>
      </w:r>
      <w:r w:rsidR="00444BCD" w:rsidRPr="008B535C">
        <w:rPr>
          <w:rFonts w:ascii="Times New Roman" w:hAnsi="Times New Roman"/>
          <w:color w:val="000000" w:themeColor="text1"/>
          <w:sz w:val="24"/>
          <w:szCs w:val="24"/>
        </w:rPr>
        <w:t xml:space="preserve">s prescritores </w:t>
      </w:r>
      <w:r w:rsidR="007E5550" w:rsidRPr="008B535C">
        <w:rPr>
          <w:rFonts w:ascii="Times New Roman" w:hAnsi="Times New Roman"/>
          <w:color w:val="000000" w:themeColor="text1"/>
          <w:sz w:val="24"/>
          <w:szCs w:val="24"/>
        </w:rPr>
        <w:t xml:space="preserve">de </w:t>
      </w:r>
      <w:r w:rsidR="00444BCD" w:rsidRPr="008B535C">
        <w:rPr>
          <w:rFonts w:ascii="Times New Roman" w:hAnsi="Times New Roman"/>
          <w:color w:val="000000" w:themeColor="text1"/>
          <w:sz w:val="24"/>
          <w:szCs w:val="24"/>
        </w:rPr>
        <w:t xml:space="preserve">medicamento à </w:t>
      </w:r>
      <w:r w:rsidR="00243C15" w:rsidRPr="008B535C">
        <w:rPr>
          <w:rFonts w:ascii="Times New Roman" w:hAnsi="Times New Roman"/>
          <w:color w:val="000000" w:themeColor="text1"/>
          <w:sz w:val="24"/>
          <w:szCs w:val="24"/>
        </w:rPr>
        <w:t xml:space="preserve">base de </w:t>
      </w:r>
      <w:r w:rsidR="00687763" w:rsidRPr="008B535C">
        <w:rPr>
          <w:rFonts w:ascii="Times New Roman" w:hAnsi="Times New Roman"/>
          <w:color w:val="000000" w:themeColor="text1"/>
          <w:sz w:val="24"/>
          <w:szCs w:val="24"/>
        </w:rPr>
        <w:t xml:space="preserve">lenalidomida </w:t>
      </w:r>
      <w:r w:rsidR="00444BCD" w:rsidRPr="008B535C">
        <w:rPr>
          <w:rFonts w:ascii="Times New Roman" w:hAnsi="Times New Roman"/>
          <w:color w:val="000000" w:themeColor="text1"/>
          <w:sz w:val="24"/>
          <w:szCs w:val="24"/>
        </w:rPr>
        <w:t>devem</w:t>
      </w:r>
      <w:r w:rsidR="00523B0D" w:rsidRPr="008B535C">
        <w:rPr>
          <w:rFonts w:ascii="Times New Roman" w:hAnsi="Times New Roman"/>
          <w:color w:val="000000" w:themeColor="text1"/>
          <w:sz w:val="24"/>
          <w:szCs w:val="24"/>
        </w:rPr>
        <w:t xml:space="preserve"> ser cadastrados</w:t>
      </w:r>
      <w:r w:rsidR="002F559E" w:rsidRPr="008B535C">
        <w:rPr>
          <w:rFonts w:ascii="Times New Roman" w:hAnsi="Times New Roman"/>
          <w:color w:val="000000" w:themeColor="text1"/>
          <w:sz w:val="24"/>
          <w:szCs w:val="24"/>
        </w:rPr>
        <w:t xml:space="preserve"> </w:t>
      </w:r>
      <w:r w:rsidR="00523B0D" w:rsidRPr="008B535C">
        <w:rPr>
          <w:rFonts w:ascii="Times New Roman" w:hAnsi="Times New Roman"/>
          <w:color w:val="000000" w:themeColor="text1"/>
          <w:sz w:val="24"/>
          <w:szCs w:val="24"/>
        </w:rPr>
        <w:t xml:space="preserve">pelo </w:t>
      </w:r>
      <w:r w:rsidR="001B1FE5" w:rsidRPr="008B535C">
        <w:rPr>
          <w:rFonts w:ascii="Times New Roman" w:hAnsi="Times New Roman"/>
          <w:color w:val="000000" w:themeColor="text1"/>
          <w:sz w:val="24"/>
          <w:szCs w:val="24"/>
        </w:rPr>
        <w:t>detentor do</w:t>
      </w:r>
      <w:r w:rsidR="00523B0D" w:rsidRPr="008B535C">
        <w:rPr>
          <w:rFonts w:ascii="Times New Roman" w:hAnsi="Times New Roman"/>
          <w:color w:val="000000" w:themeColor="text1"/>
          <w:sz w:val="24"/>
          <w:szCs w:val="24"/>
        </w:rPr>
        <w:t xml:space="preserve"> registro,</w:t>
      </w:r>
      <w:r w:rsidR="00B764F1" w:rsidRPr="008B535C">
        <w:rPr>
          <w:rFonts w:ascii="Times New Roman" w:hAnsi="Times New Roman"/>
          <w:color w:val="000000" w:themeColor="text1"/>
          <w:sz w:val="24"/>
          <w:szCs w:val="24"/>
        </w:rPr>
        <w:t xml:space="preserve"> </w:t>
      </w:r>
      <w:r w:rsidR="00523B0D" w:rsidRPr="008B535C">
        <w:rPr>
          <w:rFonts w:ascii="Times New Roman" w:hAnsi="Times New Roman"/>
          <w:color w:val="000000" w:themeColor="text1"/>
          <w:sz w:val="24"/>
          <w:szCs w:val="24"/>
        </w:rPr>
        <w:t>de acordo com os procedimentos estabelecidos no PPG</w:t>
      </w:r>
      <w:r w:rsidR="00BD7569" w:rsidRPr="008B535C">
        <w:rPr>
          <w:rFonts w:ascii="Times New Roman" w:hAnsi="Times New Roman"/>
          <w:color w:val="000000" w:themeColor="text1"/>
          <w:sz w:val="24"/>
          <w:szCs w:val="24"/>
        </w:rPr>
        <w:t xml:space="preserve"> previamente aprovado pela Anvisa</w:t>
      </w:r>
      <w:r w:rsidR="00523B0D" w:rsidRPr="008B535C">
        <w:rPr>
          <w:rFonts w:ascii="Times New Roman" w:hAnsi="Times New Roman"/>
          <w:color w:val="000000" w:themeColor="text1"/>
          <w:sz w:val="24"/>
          <w:szCs w:val="24"/>
        </w:rPr>
        <w:t>.</w:t>
      </w:r>
    </w:p>
    <w:p w:rsidR="00BB5F43" w:rsidRPr="008B535C" w:rsidRDefault="00AE131F"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Parágrafo único. </w:t>
      </w:r>
      <w:r w:rsidR="001848D6" w:rsidRPr="008B535C">
        <w:rPr>
          <w:rFonts w:ascii="Times New Roman" w:hAnsi="Times New Roman"/>
          <w:color w:val="000000" w:themeColor="text1"/>
          <w:sz w:val="24"/>
          <w:szCs w:val="24"/>
        </w:rPr>
        <w:t xml:space="preserve">Caso </w:t>
      </w:r>
      <w:r w:rsidR="00D2352A" w:rsidRPr="008B535C">
        <w:rPr>
          <w:rFonts w:ascii="Times New Roman" w:hAnsi="Times New Roman"/>
          <w:color w:val="000000" w:themeColor="text1"/>
          <w:sz w:val="24"/>
          <w:szCs w:val="24"/>
        </w:rPr>
        <w:t xml:space="preserve">seja </w:t>
      </w:r>
      <w:r w:rsidR="005E5163" w:rsidRPr="008B535C">
        <w:rPr>
          <w:rFonts w:ascii="Times New Roman" w:hAnsi="Times New Roman"/>
          <w:color w:val="000000" w:themeColor="text1"/>
          <w:sz w:val="24"/>
          <w:szCs w:val="24"/>
        </w:rPr>
        <w:t xml:space="preserve">apurado </w:t>
      </w:r>
      <w:r w:rsidR="00393B5F" w:rsidRPr="008B535C">
        <w:rPr>
          <w:rFonts w:ascii="Times New Roman" w:hAnsi="Times New Roman"/>
          <w:color w:val="000000" w:themeColor="text1"/>
          <w:sz w:val="24"/>
          <w:szCs w:val="24"/>
        </w:rPr>
        <w:t>o</w:t>
      </w:r>
      <w:r w:rsidR="005E5163" w:rsidRPr="008B535C">
        <w:rPr>
          <w:rFonts w:ascii="Times New Roman" w:hAnsi="Times New Roman"/>
          <w:color w:val="000000" w:themeColor="text1"/>
          <w:sz w:val="24"/>
          <w:szCs w:val="24"/>
        </w:rPr>
        <w:t xml:space="preserve"> uso indevido</w:t>
      </w:r>
      <w:r w:rsidR="00C43013" w:rsidRPr="008B535C">
        <w:rPr>
          <w:rFonts w:ascii="Times New Roman" w:hAnsi="Times New Roman"/>
          <w:color w:val="000000" w:themeColor="text1"/>
          <w:sz w:val="24"/>
          <w:szCs w:val="24"/>
        </w:rPr>
        <w:t>,</w:t>
      </w:r>
      <w:r w:rsidR="005E5163" w:rsidRPr="008B535C">
        <w:rPr>
          <w:rFonts w:ascii="Times New Roman" w:hAnsi="Times New Roman"/>
          <w:color w:val="000000" w:themeColor="text1"/>
          <w:sz w:val="24"/>
          <w:szCs w:val="24"/>
        </w:rPr>
        <w:t xml:space="preserve"> </w:t>
      </w:r>
      <w:r w:rsidR="00393B5F" w:rsidRPr="008B535C">
        <w:rPr>
          <w:rFonts w:ascii="Times New Roman" w:hAnsi="Times New Roman"/>
          <w:color w:val="000000" w:themeColor="text1"/>
          <w:sz w:val="24"/>
          <w:szCs w:val="24"/>
        </w:rPr>
        <w:t xml:space="preserve">pelo profissional </w:t>
      </w:r>
      <w:r w:rsidR="008B4B28" w:rsidRPr="008B535C">
        <w:rPr>
          <w:rFonts w:ascii="Times New Roman" w:hAnsi="Times New Roman"/>
          <w:color w:val="000000" w:themeColor="text1"/>
          <w:sz w:val="24"/>
          <w:szCs w:val="24"/>
        </w:rPr>
        <w:t xml:space="preserve">prescritor </w:t>
      </w:r>
      <w:r w:rsidR="00393B5F" w:rsidRPr="008B535C">
        <w:rPr>
          <w:rFonts w:ascii="Times New Roman" w:hAnsi="Times New Roman"/>
          <w:color w:val="000000" w:themeColor="text1"/>
          <w:sz w:val="24"/>
          <w:szCs w:val="24"/>
        </w:rPr>
        <w:t>ou pelo estabelecimento</w:t>
      </w:r>
      <w:r w:rsidR="00C43013" w:rsidRPr="008B535C">
        <w:rPr>
          <w:rFonts w:ascii="Times New Roman" w:hAnsi="Times New Roman"/>
          <w:color w:val="000000" w:themeColor="text1"/>
          <w:sz w:val="24"/>
          <w:szCs w:val="24"/>
        </w:rPr>
        <w:t xml:space="preserve">, de </w:t>
      </w:r>
      <w:r w:rsidR="006F16C6" w:rsidRPr="008B535C">
        <w:rPr>
          <w:rFonts w:ascii="Times New Roman" w:hAnsi="Times New Roman"/>
          <w:color w:val="000000" w:themeColor="text1"/>
          <w:sz w:val="24"/>
          <w:szCs w:val="24"/>
        </w:rPr>
        <w:t>N</w:t>
      </w:r>
      <w:r w:rsidR="00C43013" w:rsidRPr="008B535C">
        <w:rPr>
          <w:rFonts w:ascii="Times New Roman" w:hAnsi="Times New Roman"/>
          <w:color w:val="000000" w:themeColor="text1"/>
          <w:sz w:val="24"/>
          <w:szCs w:val="24"/>
        </w:rPr>
        <w:t xml:space="preserve">otificação de </w:t>
      </w:r>
      <w:r w:rsidR="004E6729" w:rsidRPr="008B535C">
        <w:rPr>
          <w:rFonts w:ascii="Times New Roman" w:hAnsi="Times New Roman"/>
          <w:color w:val="000000" w:themeColor="text1"/>
          <w:sz w:val="24"/>
          <w:szCs w:val="24"/>
        </w:rPr>
        <w:t>r</w:t>
      </w:r>
      <w:r w:rsidR="00C43013" w:rsidRPr="008B535C">
        <w:rPr>
          <w:rFonts w:ascii="Times New Roman" w:hAnsi="Times New Roman"/>
          <w:color w:val="000000" w:themeColor="text1"/>
          <w:sz w:val="24"/>
          <w:szCs w:val="24"/>
        </w:rPr>
        <w:t>eceita relacionada a medicamento à base de lenalidomida</w:t>
      </w:r>
      <w:r w:rsidR="005E5163" w:rsidRPr="008B535C">
        <w:rPr>
          <w:rFonts w:ascii="Times New Roman" w:hAnsi="Times New Roman"/>
          <w:color w:val="000000" w:themeColor="text1"/>
          <w:sz w:val="24"/>
          <w:szCs w:val="24"/>
        </w:rPr>
        <w:t>,</w:t>
      </w:r>
      <w:r w:rsidR="002F559E" w:rsidRPr="008B535C">
        <w:rPr>
          <w:rFonts w:ascii="Times New Roman" w:hAnsi="Times New Roman"/>
          <w:color w:val="000000" w:themeColor="text1"/>
          <w:sz w:val="24"/>
          <w:szCs w:val="24"/>
        </w:rPr>
        <w:t xml:space="preserve"> ou </w:t>
      </w:r>
      <w:r w:rsidR="00C43013" w:rsidRPr="008B535C">
        <w:rPr>
          <w:rFonts w:ascii="Times New Roman" w:hAnsi="Times New Roman"/>
          <w:color w:val="000000" w:themeColor="text1"/>
          <w:sz w:val="24"/>
          <w:szCs w:val="24"/>
        </w:rPr>
        <w:t xml:space="preserve">qualquer outro </w:t>
      </w:r>
      <w:r w:rsidR="002F559E" w:rsidRPr="008B535C">
        <w:rPr>
          <w:rFonts w:ascii="Times New Roman" w:hAnsi="Times New Roman"/>
          <w:color w:val="000000" w:themeColor="text1"/>
          <w:sz w:val="24"/>
          <w:szCs w:val="24"/>
        </w:rPr>
        <w:t xml:space="preserve">descumprimento </w:t>
      </w:r>
      <w:r w:rsidR="00165B6E" w:rsidRPr="008B535C">
        <w:rPr>
          <w:rFonts w:ascii="Times New Roman" w:hAnsi="Times New Roman"/>
          <w:color w:val="000000" w:themeColor="text1"/>
          <w:sz w:val="24"/>
          <w:szCs w:val="24"/>
        </w:rPr>
        <w:t>do disposto nesta</w:t>
      </w:r>
      <w:r w:rsidR="00533338" w:rsidRPr="008B535C">
        <w:rPr>
          <w:rFonts w:ascii="Times New Roman" w:hAnsi="Times New Roman"/>
          <w:color w:val="000000" w:themeColor="text1"/>
          <w:sz w:val="24"/>
          <w:szCs w:val="24"/>
        </w:rPr>
        <w:t xml:space="preserve"> Resolução,</w:t>
      </w:r>
      <w:r w:rsidR="005E5163" w:rsidRPr="008B535C">
        <w:rPr>
          <w:rFonts w:ascii="Times New Roman" w:hAnsi="Times New Roman"/>
          <w:color w:val="000000" w:themeColor="text1"/>
          <w:sz w:val="24"/>
          <w:szCs w:val="24"/>
        </w:rPr>
        <w:t xml:space="preserve"> </w:t>
      </w:r>
      <w:r w:rsidR="001848D6" w:rsidRPr="008B535C">
        <w:rPr>
          <w:rFonts w:ascii="Times New Roman" w:hAnsi="Times New Roman"/>
          <w:color w:val="000000" w:themeColor="text1"/>
          <w:sz w:val="24"/>
          <w:szCs w:val="24"/>
        </w:rPr>
        <w:t xml:space="preserve">a Autoridade Sanitária Competente poderá determinar, </w:t>
      </w:r>
      <w:r w:rsidR="00D2352A" w:rsidRPr="008B535C">
        <w:rPr>
          <w:rFonts w:ascii="Times New Roman" w:hAnsi="Times New Roman"/>
          <w:color w:val="000000" w:themeColor="text1"/>
          <w:sz w:val="24"/>
          <w:szCs w:val="24"/>
        </w:rPr>
        <w:t>dentre outras medidas sanitárias</w:t>
      </w:r>
      <w:r w:rsidR="00165B6E" w:rsidRPr="008B535C">
        <w:rPr>
          <w:rFonts w:ascii="Times New Roman" w:hAnsi="Times New Roman"/>
          <w:color w:val="000000" w:themeColor="text1"/>
          <w:sz w:val="24"/>
          <w:szCs w:val="24"/>
        </w:rPr>
        <w:t xml:space="preserve"> cabíveis</w:t>
      </w:r>
      <w:r w:rsidR="00D2352A" w:rsidRPr="008B535C">
        <w:rPr>
          <w:rFonts w:ascii="Times New Roman" w:hAnsi="Times New Roman"/>
          <w:color w:val="000000" w:themeColor="text1"/>
          <w:sz w:val="24"/>
          <w:szCs w:val="24"/>
        </w:rPr>
        <w:t xml:space="preserve">, </w:t>
      </w:r>
      <w:r w:rsidR="00BD7569" w:rsidRPr="008B535C">
        <w:rPr>
          <w:rFonts w:ascii="Times New Roman" w:hAnsi="Times New Roman"/>
          <w:color w:val="000000" w:themeColor="text1"/>
          <w:sz w:val="24"/>
          <w:szCs w:val="24"/>
        </w:rPr>
        <w:t>a suspensão do cadastro do</w:t>
      </w:r>
      <w:r w:rsidR="00393B5F" w:rsidRPr="008B535C">
        <w:rPr>
          <w:rFonts w:ascii="Times New Roman" w:hAnsi="Times New Roman"/>
          <w:color w:val="000000" w:themeColor="text1"/>
          <w:sz w:val="24"/>
          <w:szCs w:val="24"/>
        </w:rPr>
        <w:t xml:space="preserve"> prescritor ou do fornecimento das </w:t>
      </w:r>
      <w:r w:rsidR="00C43013" w:rsidRPr="008B535C">
        <w:rPr>
          <w:rFonts w:ascii="Times New Roman" w:hAnsi="Times New Roman"/>
          <w:color w:val="000000" w:themeColor="text1"/>
          <w:sz w:val="24"/>
          <w:szCs w:val="24"/>
        </w:rPr>
        <w:t xml:space="preserve">Notificações de Receita </w:t>
      </w:r>
      <w:r w:rsidR="001848D6" w:rsidRPr="008B535C">
        <w:rPr>
          <w:rFonts w:ascii="Times New Roman" w:hAnsi="Times New Roman"/>
          <w:color w:val="000000" w:themeColor="text1"/>
          <w:sz w:val="24"/>
          <w:szCs w:val="24"/>
        </w:rPr>
        <w:t>de que trata esta Resolução</w:t>
      </w:r>
      <w:r w:rsidR="00393B5F" w:rsidRPr="008B535C">
        <w:rPr>
          <w:rFonts w:ascii="Times New Roman" w:hAnsi="Times New Roman"/>
          <w:color w:val="000000" w:themeColor="text1"/>
          <w:sz w:val="24"/>
          <w:szCs w:val="24"/>
        </w:rPr>
        <w:t>.</w:t>
      </w:r>
    </w:p>
    <w:p w:rsidR="00AB78F6"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lastRenderedPageBreak/>
        <w:t>Art. 1</w:t>
      </w:r>
      <w:r w:rsidR="002945CD" w:rsidRPr="008B535C">
        <w:rPr>
          <w:rFonts w:ascii="Times New Roman" w:hAnsi="Times New Roman"/>
          <w:color w:val="000000" w:themeColor="text1"/>
          <w:sz w:val="24"/>
          <w:szCs w:val="24"/>
        </w:rPr>
        <w:t>1</w:t>
      </w:r>
      <w:r w:rsidR="0022126E" w:rsidRPr="008B535C">
        <w:rPr>
          <w:rFonts w:ascii="Times New Roman" w:hAnsi="Times New Roman"/>
          <w:color w:val="000000" w:themeColor="text1"/>
          <w:sz w:val="24"/>
          <w:szCs w:val="24"/>
        </w:rPr>
        <w:t xml:space="preserve"> </w:t>
      </w:r>
      <w:r w:rsidR="00AB78F6" w:rsidRPr="008B535C">
        <w:rPr>
          <w:rFonts w:ascii="Times New Roman" w:hAnsi="Times New Roman"/>
          <w:color w:val="000000" w:themeColor="text1"/>
          <w:sz w:val="24"/>
          <w:szCs w:val="24"/>
        </w:rPr>
        <w:t xml:space="preserve">Os pacientes </w:t>
      </w:r>
      <w:r w:rsidR="002F559E" w:rsidRPr="008B535C">
        <w:rPr>
          <w:rFonts w:ascii="Times New Roman" w:hAnsi="Times New Roman"/>
          <w:color w:val="000000" w:themeColor="text1"/>
          <w:sz w:val="24"/>
          <w:szCs w:val="24"/>
        </w:rPr>
        <w:t xml:space="preserve">usuários </w:t>
      </w:r>
      <w:r w:rsidR="00AB78F6" w:rsidRPr="008B535C">
        <w:rPr>
          <w:rFonts w:ascii="Times New Roman" w:hAnsi="Times New Roman"/>
          <w:color w:val="000000" w:themeColor="text1"/>
          <w:sz w:val="24"/>
          <w:szCs w:val="24"/>
        </w:rPr>
        <w:t xml:space="preserve">de medicamentos à </w:t>
      </w:r>
      <w:r w:rsidR="00243C15" w:rsidRPr="008B535C">
        <w:rPr>
          <w:rFonts w:ascii="Times New Roman" w:hAnsi="Times New Roman"/>
          <w:color w:val="000000" w:themeColor="text1"/>
          <w:sz w:val="24"/>
          <w:szCs w:val="24"/>
        </w:rPr>
        <w:t xml:space="preserve">base de </w:t>
      </w:r>
      <w:r w:rsidR="00687763" w:rsidRPr="008B535C">
        <w:rPr>
          <w:rFonts w:ascii="Times New Roman" w:hAnsi="Times New Roman"/>
          <w:color w:val="000000" w:themeColor="text1"/>
          <w:sz w:val="24"/>
          <w:szCs w:val="24"/>
        </w:rPr>
        <w:t xml:space="preserve">lenalidomida </w:t>
      </w:r>
      <w:r w:rsidR="00AB78F6" w:rsidRPr="008B535C">
        <w:rPr>
          <w:rFonts w:ascii="Times New Roman" w:hAnsi="Times New Roman"/>
          <w:color w:val="000000" w:themeColor="text1"/>
          <w:sz w:val="24"/>
          <w:szCs w:val="24"/>
        </w:rPr>
        <w:t xml:space="preserve">devem ser cadastrados pelo </w:t>
      </w:r>
      <w:r w:rsidR="001B1FE5" w:rsidRPr="008B535C">
        <w:rPr>
          <w:rFonts w:ascii="Times New Roman" w:hAnsi="Times New Roman"/>
          <w:color w:val="000000" w:themeColor="text1"/>
          <w:sz w:val="24"/>
          <w:szCs w:val="24"/>
        </w:rPr>
        <w:t>detentor do</w:t>
      </w:r>
      <w:r w:rsidR="00AB78F6" w:rsidRPr="008B535C">
        <w:rPr>
          <w:rFonts w:ascii="Times New Roman" w:hAnsi="Times New Roman"/>
          <w:color w:val="000000" w:themeColor="text1"/>
          <w:sz w:val="24"/>
          <w:szCs w:val="24"/>
        </w:rPr>
        <w:t xml:space="preserve"> registro</w:t>
      </w:r>
      <w:r w:rsidR="00BD7569" w:rsidRPr="008B535C">
        <w:rPr>
          <w:rFonts w:ascii="Times New Roman" w:hAnsi="Times New Roman"/>
          <w:color w:val="000000" w:themeColor="text1"/>
          <w:sz w:val="24"/>
          <w:szCs w:val="24"/>
        </w:rPr>
        <w:t>, de acordo com o PPG previamente aprovado pela Anvisa</w:t>
      </w:r>
      <w:r w:rsidR="00AB78F6" w:rsidRPr="008B535C">
        <w:rPr>
          <w:rFonts w:ascii="Times New Roman" w:hAnsi="Times New Roman"/>
          <w:color w:val="000000" w:themeColor="text1"/>
          <w:sz w:val="24"/>
          <w:szCs w:val="24"/>
        </w:rPr>
        <w:t>.</w:t>
      </w:r>
    </w:p>
    <w:p w:rsidR="001D169D"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1</w:t>
      </w:r>
      <w:r w:rsidR="002945CD" w:rsidRPr="008B535C">
        <w:rPr>
          <w:rFonts w:ascii="Times New Roman" w:hAnsi="Times New Roman"/>
          <w:color w:val="000000" w:themeColor="text1"/>
          <w:sz w:val="24"/>
          <w:szCs w:val="24"/>
        </w:rPr>
        <w:t>2</w:t>
      </w:r>
      <w:r w:rsidR="00B764F1" w:rsidRPr="008B535C">
        <w:rPr>
          <w:rFonts w:ascii="Times New Roman" w:hAnsi="Times New Roman"/>
          <w:color w:val="000000" w:themeColor="text1"/>
          <w:sz w:val="24"/>
          <w:szCs w:val="24"/>
        </w:rPr>
        <w:t xml:space="preserve"> </w:t>
      </w:r>
      <w:r w:rsidR="0022126E" w:rsidRPr="008B535C">
        <w:rPr>
          <w:rFonts w:ascii="Times New Roman" w:hAnsi="Times New Roman"/>
          <w:color w:val="000000" w:themeColor="text1"/>
          <w:sz w:val="24"/>
          <w:szCs w:val="24"/>
        </w:rPr>
        <w:t xml:space="preserve">O </w:t>
      </w:r>
      <w:r w:rsidR="001B1FE5" w:rsidRPr="008B535C">
        <w:rPr>
          <w:rFonts w:ascii="Times New Roman" w:hAnsi="Times New Roman"/>
          <w:color w:val="000000" w:themeColor="text1"/>
          <w:sz w:val="24"/>
          <w:szCs w:val="24"/>
        </w:rPr>
        <w:t>detentor do</w:t>
      </w:r>
      <w:r w:rsidR="0022126E" w:rsidRPr="008B535C">
        <w:rPr>
          <w:rFonts w:ascii="Times New Roman" w:hAnsi="Times New Roman"/>
          <w:color w:val="000000" w:themeColor="text1"/>
          <w:sz w:val="24"/>
          <w:szCs w:val="24"/>
        </w:rPr>
        <w:t xml:space="preserve"> registro </w:t>
      </w:r>
      <w:r w:rsidR="00687763" w:rsidRPr="008B535C">
        <w:rPr>
          <w:rFonts w:ascii="Times New Roman" w:hAnsi="Times New Roman"/>
          <w:color w:val="000000" w:themeColor="text1"/>
          <w:sz w:val="24"/>
          <w:szCs w:val="24"/>
        </w:rPr>
        <w:t xml:space="preserve">de medicamento à base de lenalidomida </w:t>
      </w:r>
      <w:r w:rsidR="0022126E" w:rsidRPr="008B535C">
        <w:rPr>
          <w:rFonts w:ascii="Times New Roman" w:hAnsi="Times New Roman"/>
          <w:color w:val="000000" w:themeColor="text1"/>
          <w:sz w:val="24"/>
          <w:szCs w:val="24"/>
        </w:rPr>
        <w:t xml:space="preserve">é responsável por </w:t>
      </w:r>
      <w:r w:rsidR="00AB78F6" w:rsidRPr="008B535C">
        <w:rPr>
          <w:rFonts w:ascii="Times New Roman" w:hAnsi="Times New Roman"/>
          <w:color w:val="000000" w:themeColor="text1"/>
          <w:sz w:val="24"/>
          <w:szCs w:val="24"/>
        </w:rPr>
        <w:t xml:space="preserve">garantir e </w:t>
      </w:r>
      <w:r w:rsidR="0022126E" w:rsidRPr="008B535C">
        <w:rPr>
          <w:rFonts w:ascii="Times New Roman" w:hAnsi="Times New Roman"/>
          <w:color w:val="000000" w:themeColor="text1"/>
          <w:sz w:val="24"/>
          <w:szCs w:val="24"/>
        </w:rPr>
        <w:t xml:space="preserve">demonstrar o </w:t>
      </w:r>
      <w:r w:rsidR="00AB78F6" w:rsidRPr="008B535C">
        <w:rPr>
          <w:rFonts w:ascii="Times New Roman" w:hAnsi="Times New Roman"/>
          <w:color w:val="000000" w:themeColor="text1"/>
          <w:sz w:val="24"/>
          <w:szCs w:val="24"/>
        </w:rPr>
        <w:t>gerenciamento</w:t>
      </w:r>
      <w:r w:rsidR="0022126E" w:rsidRPr="008B535C">
        <w:rPr>
          <w:rFonts w:ascii="Times New Roman" w:hAnsi="Times New Roman"/>
          <w:color w:val="000000" w:themeColor="text1"/>
          <w:sz w:val="24"/>
          <w:szCs w:val="24"/>
        </w:rPr>
        <w:t xml:space="preserve"> efetivo </w:t>
      </w:r>
      <w:r w:rsidR="00AB78F6" w:rsidRPr="008B535C">
        <w:rPr>
          <w:rFonts w:ascii="Times New Roman" w:hAnsi="Times New Roman"/>
          <w:color w:val="000000" w:themeColor="text1"/>
          <w:sz w:val="24"/>
          <w:szCs w:val="24"/>
        </w:rPr>
        <w:t>do processo de cadastramento de</w:t>
      </w:r>
      <w:r w:rsidR="00B764F1" w:rsidRPr="008B535C">
        <w:rPr>
          <w:rFonts w:ascii="Times New Roman" w:hAnsi="Times New Roman"/>
          <w:color w:val="000000" w:themeColor="text1"/>
          <w:sz w:val="24"/>
          <w:szCs w:val="24"/>
        </w:rPr>
        <w:t xml:space="preserve"> </w:t>
      </w:r>
      <w:r w:rsidR="00AB78F6" w:rsidRPr="008B535C">
        <w:rPr>
          <w:rFonts w:ascii="Times New Roman" w:hAnsi="Times New Roman"/>
          <w:color w:val="000000" w:themeColor="text1"/>
          <w:sz w:val="24"/>
          <w:szCs w:val="24"/>
        </w:rPr>
        <w:t xml:space="preserve">estabelecimentos, de </w:t>
      </w:r>
      <w:r w:rsidR="0022126E" w:rsidRPr="008B535C">
        <w:rPr>
          <w:rFonts w:ascii="Times New Roman" w:hAnsi="Times New Roman"/>
          <w:color w:val="000000" w:themeColor="text1"/>
          <w:sz w:val="24"/>
          <w:szCs w:val="24"/>
        </w:rPr>
        <w:t xml:space="preserve">prescritores e </w:t>
      </w:r>
      <w:r w:rsidR="00AB78F6" w:rsidRPr="008B535C">
        <w:rPr>
          <w:rFonts w:ascii="Times New Roman" w:hAnsi="Times New Roman"/>
          <w:color w:val="000000" w:themeColor="text1"/>
          <w:sz w:val="24"/>
          <w:szCs w:val="24"/>
        </w:rPr>
        <w:t xml:space="preserve">de </w:t>
      </w:r>
      <w:r w:rsidR="0022126E" w:rsidRPr="008B535C">
        <w:rPr>
          <w:rFonts w:ascii="Times New Roman" w:hAnsi="Times New Roman"/>
          <w:color w:val="000000" w:themeColor="text1"/>
          <w:sz w:val="24"/>
          <w:szCs w:val="24"/>
        </w:rPr>
        <w:t xml:space="preserve">pacientes à </w:t>
      </w:r>
      <w:r w:rsidR="00980126" w:rsidRPr="008B535C">
        <w:rPr>
          <w:rFonts w:ascii="Times New Roman" w:hAnsi="Times New Roman"/>
          <w:color w:val="000000" w:themeColor="text1"/>
          <w:sz w:val="24"/>
          <w:szCs w:val="24"/>
        </w:rPr>
        <w:t>Autoridade Sanitária Competente</w:t>
      </w:r>
      <w:r w:rsidR="0022126E" w:rsidRPr="008B535C">
        <w:rPr>
          <w:rFonts w:ascii="Times New Roman" w:hAnsi="Times New Roman"/>
          <w:color w:val="000000" w:themeColor="text1"/>
          <w:sz w:val="24"/>
          <w:szCs w:val="24"/>
        </w:rPr>
        <w:t>.</w:t>
      </w:r>
    </w:p>
    <w:p w:rsidR="00AB78F6" w:rsidRPr="008B535C" w:rsidRDefault="006C47E8"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w:t>
      </w:r>
      <w:r w:rsidR="00AB78F6" w:rsidRPr="008B535C">
        <w:rPr>
          <w:rFonts w:ascii="Times New Roman" w:hAnsi="Times New Roman"/>
          <w:color w:val="000000" w:themeColor="text1"/>
          <w:sz w:val="24"/>
          <w:szCs w:val="24"/>
        </w:rPr>
        <w:t>1</w:t>
      </w:r>
      <w:r w:rsidR="00121462" w:rsidRPr="008B535C">
        <w:rPr>
          <w:rFonts w:ascii="Times New Roman" w:hAnsi="Times New Roman"/>
          <w:color w:val="000000" w:themeColor="text1"/>
          <w:sz w:val="24"/>
          <w:szCs w:val="24"/>
        </w:rPr>
        <w:t xml:space="preserve">° </w:t>
      </w:r>
      <w:r w:rsidR="00AB78F6" w:rsidRPr="008B535C">
        <w:rPr>
          <w:rFonts w:ascii="Times New Roman" w:hAnsi="Times New Roman"/>
          <w:color w:val="000000" w:themeColor="text1"/>
          <w:sz w:val="24"/>
          <w:szCs w:val="24"/>
        </w:rPr>
        <w:t xml:space="preserve">O PPG deve contemplar procedimentos que demonstrem o gerenciamento de que trata o </w:t>
      </w:r>
      <w:r w:rsidR="00AB78F6" w:rsidRPr="008B535C">
        <w:rPr>
          <w:rFonts w:ascii="Times New Roman" w:hAnsi="Times New Roman"/>
          <w:i/>
          <w:color w:val="000000" w:themeColor="text1"/>
          <w:sz w:val="24"/>
          <w:szCs w:val="24"/>
        </w:rPr>
        <w:t>caput</w:t>
      </w:r>
      <w:r w:rsidR="009D7CEA" w:rsidRPr="008B535C">
        <w:rPr>
          <w:rFonts w:ascii="Times New Roman" w:hAnsi="Times New Roman"/>
          <w:color w:val="000000" w:themeColor="text1"/>
          <w:sz w:val="24"/>
          <w:szCs w:val="24"/>
        </w:rPr>
        <w:t xml:space="preserve"> deste Artigo</w:t>
      </w:r>
      <w:r w:rsidR="00AB78F6" w:rsidRPr="008B535C">
        <w:rPr>
          <w:rFonts w:ascii="Times New Roman" w:hAnsi="Times New Roman"/>
          <w:color w:val="000000" w:themeColor="text1"/>
          <w:sz w:val="24"/>
          <w:szCs w:val="24"/>
        </w:rPr>
        <w:t>.</w:t>
      </w:r>
    </w:p>
    <w:p w:rsidR="001D169D" w:rsidRPr="008B535C" w:rsidRDefault="006C47E8"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w:t>
      </w:r>
      <w:r w:rsidR="00D06C90" w:rsidRPr="008B535C">
        <w:rPr>
          <w:rFonts w:ascii="Times New Roman" w:hAnsi="Times New Roman"/>
          <w:color w:val="000000" w:themeColor="text1"/>
          <w:sz w:val="24"/>
          <w:szCs w:val="24"/>
        </w:rPr>
        <w:t xml:space="preserve">2° </w:t>
      </w:r>
      <w:r w:rsidR="0022126E" w:rsidRPr="008B535C">
        <w:rPr>
          <w:rFonts w:ascii="Times New Roman" w:hAnsi="Times New Roman"/>
          <w:color w:val="000000" w:themeColor="text1"/>
          <w:sz w:val="24"/>
          <w:szCs w:val="24"/>
        </w:rPr>
        <w:t>Em caso de utilização de ferramentas informatizadas</w:t>
      </w:r>
      <w:r w:rsidR="00687763" w:rsidRPr="008B535C">
        <w:rPr>
          <w:rFonts w:ascii="Times New Roman" w:hAnsi="Times New Roman"/>
          <w:color w:val="000000" w:themeColor="text1"/>
          <w:sz w:val="24"/>
          <w:szCs w:val="24"/>
        </w:rPr>
        <w:t xml:space="preserve"> para o gerenciamento de que trata o </w:t>
      </w:r>
      <w:r w:rsidR="00687763" w:rsidRPr="008B535C">
        <w:rPr>
          <w:rFonts w:ascii="Times New Roman" w:hAnsi="Times New Roman"/>
          <w:i/>
          <w:color w:val="000000" w:themeColor="text1"/>
          <w:sz w:val="24"/>
          <w:szCs w:val="24"/>
        </w:rPr>
        <w:t>caput</w:t>
      </w:r>
      <w:r w:rsidR="00687763" w:rsidRPr="008B535C">
        <w:rPr>
          <w:rFonts w:ascii="Times New Roman" w:hAnsi="Times New Roman"/>
          <w:color w:val="000000" w:themeColor="text1"/>
          <w:sz w:val="24"/>
          <w:szCs w:val="24"/>
        </w:rPr>
        <w:t xml:space="preserve"> deste Artigo</w:t>
      </w:r>
      <w:r w:rsidR="0022126E" w:rsidRPr="008B535C">
        <w:rPr>
          <w:rFonts w:ascii="Times New Roman" w:hAnsi="Times New Roman"/>
          <w:color w:val="000000" w:themeColor="text1"/>
          <w:sz w:val="24"/>
          <w:szCs w:val="24"/>
        </w:rPr>
        <w:t>, estas devem ser validadas.</w:t>
      </w:r>
    </w:p>
    <w:p w:rsidR="00CC7FA0" w:rsidRPr="008B535C" w:rsidRDefault="00065ABF"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w:t>
      </w:r>
      <w:r w:rsidR="006F532E" w:rsidRPr="008B535C">
        <w:rPr>
          <w:rFonts w:ascii="Times New Roman" w:hAnsi="Times New Roman"/>
          <w:color w:val="000000" w:themeColor="text1"/>
          <w:sz w:val="24"/>
          <w:szCs w:val="24"/>
        </w:rPr>
        <w:t>3</w:t>
      </w:r>
      <w:r w:rsidR="0054368F" w:rsidRPr="008B535C">
        <w:rPr>
          <w:rFonts w:ascii="Times New Roman" w:hAnsi="Times New Roman"/>
          <w:color w:val="000000" w:themeColor="text1"/>
          <w:sz w:val="24"/>
          <w:szCs w:val="24"/>
        </w:rPr>
        <w:t xml:space="preserve">° O </w:t>
      </w:r>
      <w:r w:rsidR="001B1FE5" w:rsidRPr="008B535C">
        <w:rPr>
          <w:rFonts w:ascii="Times New Roman" w:hAnsi="Times New Roman"/>
          <w:color w:val="000000" w:themeColor="text1"/>
          <w:sz w:val="24"/>
          <w:szCs w:val="24"/>
        </w:rPr>
        <w:t>detentor do</w:t>
      </w:r>
      <w:r w:rsidRPr="008B535C">
        <w:rPr>
          <w:rFonts w:ascii="Times New Roman" w:hAnsi="Times New Roman"/>
          <w:color w:val="000000" w:themeColor="text1"/>
          <w:sz w:val="24"/>
          <w:szCs w:val="24"/>
        </w:rPr>
        <w:t xml:space="preserve"> registro </w:t>
      </w:r>
      <w:r w:rsidR="00687763" w:rsidRPr="008B535C">
        <w:rPr>
          <w:rFonts w:ascii="Times New Roman" w:hAnsi="Times New Roman"/>
          <w:color w:val="000000" w:themeColor="text1"/>
          <w:sz w:val="24"/>
          <w:szCs w:val="24"/>
        </w:rPr>
        <w:t xml:space="preserve">de medicamento à base de lenalidomida </w:t>
      </w:r>
      <w:r w:rsidRPr="008B535C">
        <w:rPr>
          <w:rFonts w:ascii="Times New Roman" w:hAnsi="Times New Roman"/>
          <w:color w:val="000000" w:themeColor="text1"/>
          <w:sz w:val="24"/>
          <w:szCs w:val="24"/>
        </w:rPr>
        <w:t>deve manter registros e relatórios que comprovem o</w:t>
      </w:r>
      <w:r w:rsidR="00F8169B" w:rsidRPr="008B535C">
        <w:rPr>
          <w:rFonts w:ascii="Times New Roman" w:hAnsi="Times New Roman"/>
          <w:color w:val="000000" w:themeColor="text1"/>
          <w:sz w:val="24"/>
          <w:szCs w:val="24"/>
        </w:rPr>
        <w:t>s</w:t>
      </w:r>
      <w:r w:rsidRPr="008B535C">
        <w:rPr>
          <w:rFonts w:ascii="Times New Roman" w:hAnsi="Times New Roman"/>
          <w:color w:val="000000" w:themeColor="text1"/>
          <w:sz w:val="24"/>
          <w:szCs w:val="24"/>
        </w:rPr>
        <w:t xml:space="preserve"> cadastramento</w:t>
      </w:r>
      <w:r w:rsidR="00F8169B" w:rsidRPr="008B535C">
        <w:rPr>
          <w:rFonts w:ascii="Times New Roman" w:hAnsi="Times New Roman"/>
          <w:color w:val="000000" w:themeColor="text1"/>
          <w:sz w:val="24"/>
          <w:szCs w:val="24"/>
        </w:rPr>
        <w:t>s</w:t>
      </w:r>
      <w:r w:rsidR="00533338" w:rsidRPr="008B535C">
        <w:rPr>
          <w:rFonts w:ascii="Times New Roman" w:hAnsi="Times New Roman"/>
          <w:color w:val="000000" w:themeColor="text1"/>
          <w:sz w:val="24"/>
          <w:szCs w:val="24"/>
        </w:rPr>
        <w:t xml:space="preserve"> </w:t>
      </w:r>
      <w:r w:rsidR="00A12894" w:rsidRPr="008B535C">
        <w:rPr>
          <w:rFonts w:ascii="Times New Roman" w:hAnsi="Times New Roman"/>
          <w:color w:val="000000" w:themeColor="text1"/>
          <w:sz w:val="24"/>
          <w:szCs w:val="24"/>
        </w:rPr>
        <w:t xml:space="preserve">de estabelecimentos, de prescritores e de pacientes, </w:t>
      </w:r>
      <w:r w:rsidR="001D169D" w:rsidRPr="008B535C">
        <w:rPr>
          <w:rFonts w:ascii="Times New Roman" w:hAnsi="Times New Roman"/>
          <w:color w:val="000000" w:themeColor="text1"/>
          <w:sz w:val="24"/>
          <w:szCs w:val="24"/>
        </w:rPr>
        <w:t>pelo prazo de 10 (dez) anos</w:t>
      </w:r>
      <w:r w:rsidR="00687763" w:rsidRPr="008B535C">
        <w:rPr>
          <w:rFonts w:ascii="Times New Roman" w:hAnsi="Times New Roman"/>
          <w:color w:val="000000" w:themeColor="text1"/>
          <w:sz w:val="24"/>
          <w:szCs w:val="24"/>
        </w:rPr>
        <w:t>,</w:t>
      </w:r>
      <w:r w:rsidR="001D169D"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e dis</w:t>
      </w:r>
      <w:r w:rsidR="00BD7569" w:rsidRPr="008B535C">
        <w:rPr>
          <w:rFonts w:ascii="Times New Roman" w:hAnsi="Times New Roman"/>
          <w:color w:val="000000" w:themeColor="text1"/>
          <w:sz w:val="24"/>
          <w:szCs w:val="24"/>
        </w:rPr>
        <w:t xml:space="preserve">ponibilizá-los continuamente à </w:t>
      </w:r>
      <w:r w:rsidR="00980126" w:rsidRPr="008B535C">
        <w:rPr>
          <w:rFonts w:ascii="Times New Roman" w:hAnsi="Times New Roman"/>
          <w:color w:val="000000" w:themeColor="text1"/>
          <w:sz w:val="24"/>
          <w:szCs w:val="24"/>
        </w:rPr>
        <w:t>Autoridade Sanitária Competente</w:t>
      </w:r>
      <w:r w:rsidR="00A12894"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para monitoramento e ações de fiscalização. </w:t>
      </w:r>
    </w:p>
    <w:p w:rsidR="00CC7FA0"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1</w:t>
      </w:r>
      <w:r w:rsidR="002945CD" w:rsidRPr="008B535C">
        <w:rPr>
          <w:rFonts w:ascii="Times New Roman" w:hAnsi="Times New Roman"/>
          <w:color w:val="000000" w:themeColor="text1"/>
          <w:sz w:val="24"/>
          <w:szCs w:val="24"/>
        </w:rPr>
        <w:t>3</w:t>
      </w:r>
      <w:r w:rsidR="0054368F" w:rsidRPr="008B535C">
        <w:rPr>
          <w:rFonts w:ascii="Times New Roman" w:hAnsi="Times New Roman"/>
          <w:color w:val="000000" w:themeColor="text1"/>
          <w:sz w:val="24"/>
          <w:szCs w:val="24"/>
        </w:rPr>
        <w:t xml:space="preserve"> O </w:t>
      </w:r>
      <w:r w:rsidR="001B1FE5" w:rsidRPr="008B535C">
        <w:rPr>
          <w:rFonts w:ascii="Times New Roman" w:hAnsi="Times New Roman"/>
          <w:color w:val="000000" w:themeColor="text1"/>
          <w:sz w:val="24"/>
          <w:szCs w:val="24"/>
        </w:rPr>
        <w:t>detentor do</w:t>
      </w:r>
      <w:r w:rsidR="000A54F7" w:rsidRPr="008B535C">
        <w:rPr>
          <w:rFonts w:ascii="Times New Roman" w:hAnsi="Times New Roman"/>
          <w:color w:val="000000" w:themeColor="text1"/>
          <w:sz w:val="24"/>
          <w:szCs w:val="24"/>
        </w:rPr>
        <w:t xml:space="preserve"> registro </w:t>
      </w:r>
      <w:r w:rsidR="00687763" w:rsidRPr="008B535C">
        <w:rPr>
          <w:rFonts w:ascii="Times New Roman" w:hAnsi="Times New Roman"/>
          <w:color w:val="000000" w:themeColor="text1"/>
          <w:sz w:val="24"/>
          <w:szCs w:val="24"/>
        </w:rPr>
        <w:t xml:space="preserve">de medicamento à base de lenalidomida </w:t>
      </w:r>
      <w:r w:rsidR="000A54F7" w:rsidRPr="008B535C">
        <w:rPr>
          <w:rFonts w:ascii="Times New Roman" w:hAnsi="Times New Roman"/>
          <w:color w:val="000000" w:themeColor="text1"/>
          <w:sz w:val="24"/>
          <w:szCs w:val="24"/>
        </w:rPr>
        <w:t xml:space="preserve">é responsável </w:t>
      </w:r>
      <w:r w:rsidR="00BD7569" w:rsidRPr="008B535C">
        <w:rPr>
          <w:rFonts w:ascii="Times New Roman" w:hAnsi="Times New Roman"/>
          <w:color w:val="000000" w:themeColor="text1"/>
          <w:sz w:val="24"/>
          <w:szCs w:val="24"/>
        </w:rPr>
        <w:t>por</w:t>
      </w:r>
      <w:r w:rsidR="000A54F7" w:rsidRPr="008B535C">
        <w:rPr>
          <w:rFonts w:ascii="Times New Roman" w:hAnsi="Times New Roman"/>
          <w:color w:val="000000" w:themeColor="text1"/>
          <w:sz w:val="24"/>
          <w:szCs w:val="24"/>
        </w:rPr>
        <w:t xml:space="preserve"> capacitar os médicos </w:t>
      </w:r>
      <w:r w:rsidR="00BD7569" w:rsidRPr="008B535C">
        <w:rPr>
          <w:rFonts w:ascii="Times New Roman" w:hAnsi="Times New Roman"/>
          <w:color w:val="000000" w:themeColor="text1"/>
          <w:sz w:val="24"/>
          <w:szCs w:val="24"/>
        </w:rPr>
        <w:t>prescritores</w:t>
      </w:r>
      <w:r w:rsidR="000A54F7" w:rsidRPr="008B535C">
        <w:rPr>
          <w:rFonts w:ascii="Times New Roman" w:hAnsi="Times New Roman"/>
          <w:color w:val="000000" w:themeColor="text1"/>
          <w:sz w:val="24"/>
          <w:szCs w:val="24"/>
        </w:rPr>
        <w:t>, de acordo com os procedimentos</w:t>
      </w:r>
      <w:r w:rsidR="00BD7569" w:rsidRPr="008B535C">
        <w:rPr>
          <w:rFonts w:ascii="Times New Roman" w:hAnsi="Times New Roman"/>
          <w:color w:val="000000" w:themeColor="text1"/>
          <w:sz w:val="24"/>
          <w:szCs w:val="24"/>
        </w:rPr>
        <w:t xml:space="preserve"> estabelecidos </w:t>
      </w:r>
      <w:r w:rsidR="000A54F7" w:rsidRPr="008B535C">
        <w:rPr>
          <w:rFonts w:ascii="Times New Roman" w:hAnsi="Times New Roman"/>
          <w:color w:val="000000" w:themeColor="text1"/>
          <w:sz w:val="24"/>
          <w:szCs w:val="24"/>
        </w:rPr>
        <w:t>no PPG</w:t>
      </w:r>
      <w:r w:rsidR="00165D99" w:rsidRPr="008B535C">
        <w:rPr>
          <w:rFonts w:ascii="Times New Roman" w:hAnsi="Times New Roman"/>
          <w:color w:val="000000" w:themeColor="text1"/>
          <w:sz w:val="24"/>
          <w:szCs w:val="24"/>
        </w:rPr>
        <w:t>,</w:t>
      </w:r>
      <w:r w:rsidR="000A54F7" w:rsidRPr="008B535C">
        <w:rPr>
          <w:rFonts w:ascii="Times New Roman" w:hAnsi="Times New Roman"/>
          <w:color w:val="000000" w:themeColor="text1"/>
          <w:sz w:val="24"/>
          <w:szCs w:val="24"/>
        </w:rPr>
        <w:t xml:space="preserve"> previamente aprovado pela Anvisa.</w:t>
      </w:r>
    </w:p>
    <w:p w:rsidR="000A54F7" w:rsidRPr="008B535C" w:rsidRDefault="006C47E8"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w:t>
      </w:r>
      <w:r w:rsidR="000A54F7" w:rsidRPr="008B535C">
        <w:rPr>
          <w:rFonts w:ascii="Times New Roman" w:hAnsi="Times New Roman"/>
          <w:color w:val="000000" w:themeColor="text1"/>
          <w:sz w:val="24"/>
          <w:szCs w:val="24"/>
        </w:rPr>
        <w:t>1° O registro d</w:t>
      </w:r>
      <w:r w:rsidR="005318E8" w:rsidRPr="008B535C">
        <w:rPr>
          <w:rFonts w:ascii="Times New Roman" w:hAnsi="Times New Roman"/>
          <w:color w:val="000000" w:themeColor="text1"/>
          <w:sz w:val="24"/>
          <w:szCs w:val="24"/>
        </w:rPr>
        <w:t>os</w:t>
      </w:r>
      <w:r w:rsidR="000A54F7" w:rsidRPr="008B535C">
        <w:rPr>
          <w:rFonts w:ascii="Times New Roman" w:hAnsi="Times New Roman"/>
          <w:color w:val="000000" w:themeColor="text1"/>
          <w:sz w:val="24"/>
          <w:szCs w:val="24"/>
        </w:rPr>
        <w:t xml:space="preserve"> treiname</w:t>
      </w:r>
      <w:r w:rsidR="00F836C0" w:rsidRPr="008B535C">
        <w:rPr>
          <w:rFonts w:ascii="Times New Roman" w:hAnsi="Times New Roman"/>
          <w:color w:val="000000" w:themeColor="text1"/>
          <w:sz w:val="24"/>
          <w:szCs w:val="24"/>
        </w:rPr>
        <w:t>nto</w:t>
      </w:r>
      <w:r w:rsidR="00A12894" w:rsidRPr="008B535C">
        <w:rPr>
          <w:rFonts w:ascii="Times New Roman" w:hAnsi="Times New Roman"/>
          <w:color w:val="000000" w:themeColor="text1"/>
          <w:sz w:val="24"/>
          <w:szCs w:val="24"/>
        </w:rPr>
        <w:t>s</w:t>
      </w:r>
      <w:r w:rsidR="00F836C0" w:rsidRPr="008B535C">
        <w:rPr>
          <w:rFonts w:ascii="Times New Roman" w:hAnsi="Times New Roman"/>
          <w:color w:val="000000" w:themeColor="text1"/>
          <w:sz w:val="24"/>
          <w:szCs w:val="24"/>
        </w:rPr>
        <w:t xml:space="preserve"> </w:t>
      </w:r>
      <w:r w:rsidR="005318E8" w:rsidRPr="008B535C">
        <w:rPr>
          <w:rFonts w:ascii="Times New Roman" w:hAnsi="Times New Roman"/>
          <w:color w:val="000000" w:themeColor="text1"/>
          <w:sz w:val="24"/>
          <w:szCs w:val="24"/>
        </w:rPr>
        <w:t xml:space="preserve">de que trata o </w:t>
      </w:r>
      <w:r w:rsidR="005318E8" w:rsidRPr="008B535C">
        <w:rPr>
          <w:rFonts w:ascii="Times New Roman" w:hAnsi="Times New Roman"/>
          <w:i/>
          <w:color w:val="000000" w:themeColor="text1"/>
          <w:sz w:val="24"/>
          <w:szCs w:val="24"/>
        </w:rPr>
        <w:t>caput</w:t>
      </w:r>
      <w:r w:rsidR="005318E8" w:rsidRPr="008B535C">
        <w:rPr>
          <w:rFonts w:ascii="Times New Roman" w:hAnsi="Times New Roman"/>
          <w:color w:val="000000" w:themeColor="text1"/>
          <w:sz w:val="24"/>
          <w:szCs w:val="24"/>
        </w:rPr>
        <w:t xml:space="preserve"> deste </w:t>
      </w:r>
      <w:r w:rsidR="00947260" w:rsidRPr="008B535C">
        <w:rPr>
          <w:rFonts w:ascii="Times New Roman" w:hAnsi="Times New Roman"/>
          <w:color w:val="000000" w:themeColor="text1"/>
          <w:sz w:val="24"/>
          <w:szCs w:val="24"/>
        </w:rPr>
        <w:t>a</w:t>
      </w:r>
      <w:r w:rsidR="005318E8" w:rsidRPr="008B535C">
        <w:rPr>
          <w:rFonts w:ascii="Times New Roman" w:hAnsi="Times New Roman"/>
          <w:color w:val="000000" w:themeColor="text1"/>
          <w:sz w:val="24"/>
          <w:szCs w:val="24"/>
        </w:rPr>
        <w:t xml:space="preserve">rtigo </w:t>
      </w:r>
      <w:r w:rsidR="00F836C0" w:rsidRPr="008B535C">
        <w:rPr>
          <w:rFonts w:ascii="Times New Roman" w:hAnsi="Times New Roman"/>
          <w:color w:val="000000" w:themeColor="text1"/>
          <w:sz w:val="24"/>
          <w:szCs w:val="24"/>
        </w:rPr>
        <w:t xml:space="preserve">deve estar disponível para </w:t>
      </w:r>
      <w:r w:rsidR="00A12894" w:rsidRPr="008B535C">
        <w:rPr>
          <w:rFonts w:ascii="Times New Roman" w:hAnsi="Times New Roman"/>
          <w:color w:val="000000" w:themeColor="text1"/>
          <w:sz w:val="24"/>
          <w:szCs w:val="24"/>
        </w:rPr>
        <w:t xml:space="preserve">a </w:t>
      </w:r>
      <w:r w:rsidR="00980126" w:rsidRPr="008B535C">
        <w:rPr>
          <w:rFonts w:ascii="Times New Roman" w:hAnsi="Times New Roman"/>
          <w:color w:val="000000" w:themeColor="text1"/>
          <w:sz w:val="24"/>
          <w:szCs w:val="24"/>
        </w:rPr>
        <w:t>Autoridade Sanitária Competente</w:t>
      </w:r>
      <w:r w:rsidR="000A54F7" w:rsidRPr="008B535C">
        <w:rPr>
          <w:rFonts w:ascii="Times New Roman" w:hAnsi="Times New Roman"/>
          <w:color w:val="000000" w:themeColor="text1"/>
          <w:sz w:val="24"/>
          <w:szCs w:val="24"/>
        </w:rPr>
        <w:t>.</w:t>
      </w:r>
    </w:p>
    <w:p w:rsidR="000A280E" w:rsidRPr="008B535C" w:rsidRDefault="006C47E8"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w:t>
      </w:r>
      <w:r w:rsidR="000A54F7" w:rsidRPr="008B535C">
        <w:rPr>
          <w:rFonts w:ascii="Times New Roman" w:hAnsi="Times New Roman"/>
          <w:color w:val="000000" w:themeColor="text1"/>
          <w:sz w:val="24"/>
          <w:szCs w:val="24"/>
        </w:rPr>
        <w:t xml:space="preserve">2° Somente médicos previamente capacitados pelo </w:t>
      </w:r>
      <w:r w:rsidR="001B1FE5" w:rsidRPr="008B535C">
        <w:rPr>
          <w:rFonts w:ascii="Times New Roman" w:hAnsi="Times New Roman"/>
          <w:color w:val="000000" w:themeColor="text1"/>
          <w:sz w:val="24"/>
          <w:szCs w:val="24"/>
        </w:rPr>
        <w:t>detentor do</w:t>
      </w:r>
      <w:r w:rsidR="000A54F7" w:rsidRPr="008B535C">
        <w:rPr>
          <w:rFonts w:ascii="Times New Roman" w:hAnsi="Times New Roman"/>
          <w:color w:val="000000" w:themeColor="text1"/>
          <w:sz w:val="24"/>
          <w:szCs w:val="24"/>
        </w:rPr>
        <w:t xml:space="preserve"> registro podem prescrever medicamento </w:t>
      </w:r>
      <w:r w:rsidR="00A12894"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0A54F7" w:rsidRPr="008B535C">
        <w:rPr>
          <w:rFonts w:ascii="Times New Roman" w:hAnsi="Times New Roman"/>
          <w:color w:val="000000" w:themeColor="text1"/>
          <w:sz w:val="24"/>
          <w:szCs w:val="24"/>
        </w:rPr>
        <w:t>.</w:t>
      </w:r>
    </w:p>
    <w:p w:rsidR="00161827" w:rsidRPr="008B535C" w:rsidRDefault="0016182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1</w:t>
      </w:r>
      <w:r w:rsidR="002945CD" w:rsidRPr="008B535C">
        <w:rPr>
          <w:rFonts w:ascii="Times New Roman" w:hAnsi="Times New Roman"/>
          <w:color w:val="000000" w:themeColor="text1"/>
          <w:sz w:val="24"/>
          <w:szCs w:val="24"/>
        </w:rPr>
        <w:t>4</w:t>
      </w:r>
      <w:r w:rsidRPr="008B535C">
        <w:rPr>
          <w:rFonts w:ascii="Times New Roman" w:hAnsi="Times New Roman"/>
          <w:color w:val="000000" w:themeColor="text1"/>
          <w:sz w:val="24"/>
          <w:szCs w:val="24"/>
        </w:rPr>
        <w:t xml:space="preserve"> Caso o </w:t>
      </w:r>
      <w:r w:rsidR="001B1FE5" w:rsidRPr="008B535C">
        <w:rPr>
          <w:rFonts w:ascii="Times New Roman" w:hAnsi="Times New Roman"/>
          <w:color w:val="000000" w:themeColor="text1"/>
          <w:sz w:val="24"/>
          <w:szCs w:val="24"/>
        </w:rPr>
        <w:t>detentor do</w:t>
      </w:r>
      <w:r w:rsidRPr="008B535C">
        <w:rPr>
          <w:rFonts w:ascii="Times New Roman" w:hAnsi="Times New Roman"/>
          <w:color w:val="000000" w:themeColor="text1"/>
          <w:sz w:val="24"/>
          <w:szCs w:val="24"/>
        </w:rPr>
        <w:t xml:space="preserve"> registro identifique irregularidades na prescrição, distribuição ou dispen</w:t>
      </w:r>
      <w:r w:rsidR="00E43DD0" w:rsidRPr="008B535C">
        <w:rPr>
          <w:rFonts w:ascii="Times New Roman" w:hAnsi="Times New Roman"/>
          <w:color w:val="000000" w:themeColor="text1"/>
          <w:sz w:val="24"/>
          <w:szCs w:val="24"/>
        </w:rPr>
        <w:t>sação de medicamento à base de l</w:t>
      </w:r>
      <w:r w:rsidRPr="008B535C">
        <w:rPr>
          <w:rFonts w:ascii="Times New Roman" w:hAnsi="Times New Roman"/>
          <w:color w:val="000000" w:themeColor="text1"/>
          <w:sz w:val="24"/>
          <w:szCs w:val="24"/>
        </w:rPr>
        <w:t>enalidomida, é sua obrigação informar às autoridades competentes</w:t>
      </w:r>
      <w:r w:rsidR="00687763" w:rsidRPr="008B535C">
        <w:rPr>
          <w:rFonts w:ascii="Times New Roman" w:hAnsi="Times New Roman"/>
          <w:color w:val="000000" w:themeColor="text1"/>
          <w:sz w:val="24"/>
          <w:szCs w:val="24"/>
        </w:rPr>
        <w:t>, sanitárias e não sanitárias,</w:t>
      </w:r>
      <w:r w:rsidRPr="008B535C">
        <w:rPr>
          <w:rFonts w:ascii="Times New Roman" w:hAnsi="Times New Roman"/>
          <w:color w:val="000000" w:themeColor="text1"/>
          <w:sz w:val="24"/>
          <w:szCs w:val="24"/>
        </w:rPr>
        <w:t xml:space="preserve"> do ocorrido, para que as medidas cabíveis sejam tomadas.</w:t>
      </w:r>
    </w:p>
    <w:p w:rsidR="008B535C" w:rsidRDefault="0054368F"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Parágrafo único. O </w:t>
      </w:r>
      <w:r w:rsidR="001B1FE5" w:rsidRPr="008B535C">
        <w:rPr>
          <w:rFonts w:ascii="Times New Roman" w:hAnsi="Times New Roman"/>
          <w:color w:val="000000" w:themeColor="text1"/>
          <w:sz w:val="24"/>
          <w:szCs w:val="24"/>
        </w:rPr>
        <w:t>detentor do</w:t>
      </w:r>
      <w:r w:rsidR="006A2B4D" w:rsidRPr="008B535C">
        <w:rPr>
          <w:rFonts w:ascii="Times New Roman" w:hAnsi="Times New Roman"/>
          <w:color w:val="000000" w:themeColor="text1"/>
          <w:sz w:val="24"/>
          <w:szCs w:val="24"/>
        </w:rPr>
        <w:t xml:space="preserve"> registro </w:t>
      </w:r>
      <w:r w:rsidR="00687763" w:rsidRPr="008B535C">
        <w:rPr>
          <w:rFonts w:ascii="Times New Roman" w:hAnsi="Times New Roman"/>
          <w:color w:val="000000" w:themeColor="text1"/>
          <w:sz w:val="24"/>
          <w:szCs w:val="24"/>
        </w:rPr>
        <w:t xml:space="preserve">de medicamento à base de lenalidomida </w:t>
      </w:r>
      <w:r w:rsidR="006A2B4D" w:rsidRPr="008B535C">
        <w:rPr>
          <w:rFonts w:ascii="Times New Roman" w:hAnsi="Times New Roman"/>
          <w:color w:val="000000" w:themeColor="text1"/>
          <w:sz w:val="24"/>
          <w:szCs w:val="24"/>
        </w:rPr>
        <w:t xml:space="preserve">deve tomar ações frente às irregularidades </w:t>
      </w:r>
      <w:r w:rsidR="00687763" w:rsidRPr="008B535C">
        <w:rPr>
          <w:rFonts w:ascii="Times New Roman" w:hAnsi="Times New Roman"/>
          <w:color w:val="000000" w:themeColor="text1"/>
          <w:sz w:val="24"/>
          <w:szCs w:val="24"/>
        </w:rPr>
        <w:t xml:space="preserve">de que trata o </w:t>
      </w:r>
      <w:r w:rsidR="00687763" w:rsidRPr="008B535C">
        <w:rPr>
          <w:rFonts w:ascii="Times New Roman" w:hAnsi="Times New Roman"/>
          <w:i/>
          <w:color w:val="000000" w:themeColor="text1"/>
          <w:sz w:val="24"/>
          <w:szCs w:val="24"/>
        </w:rPr>
        <w:t>caput</w:t>
      </w:r>
      <w:r w:rsidR="00687763" w:rsidRPr="008B535C">
        <w:rPr>
          <w:rFonts w:ascii="Times New Roman" w:hAnsi="Times New Roman"/>
          <w:color w:val="000000" w:themeColor="text1"/>
          <w:sz w:val="24"/>
          <w:szCs w:val="24"/>
        </w:rPr>
        <w:t xml:space="preserve"> deste </w:t>
      </w:r>
      <w:r w:rsidR="00947260" w:rsidRPr="008B535C">
        <w:rPr>
          <w:rFonts w:ascii="Times New Roman" w:hAnsi="Times New Roman"/>
          <w:color w:val="000000" w:themeColor="text1"/>
          <w:sz w:val="24"/>
          <w:szCs w:val="24"/>
        </w:rPr>
        <w:t>a</w:t>
      </w:r>
      <w:r w:rsidR="00687763" w:rsidRPr="008B535C">
        <w:rPr>
          <w:rFonts w:ascii="Times New Roman" w:hAnsi="Times New Roman"/>
          <w:color w:val="000000" w:themeColor="text1"/>
          <w:sz w:val="24"/>
          <w:szCs w:val="24"/>
        </w:rPr>
        <w:t>rtigo</w:t>
      </w:r>
      <w:r w:rsidR="006A2B4D" w:rsidRPr="008B535C">
        <w:rPr>
          <w:rFonts w:ascii="Times New Roman" w:hAnsi="Times New Roman"/>
          <w:color w:val="000000" w:themeColor="text1"/>
          <w:sz w:val="24"/>
          <w:szCs w:val="24"/>
        </w:rPr>
        <w:t xml:space="preserve">, com vistas ao cumprimento integral </w:t>
      </w:r>
      <w:r w:rsidR="00161827" w:rsidRPr="008B535C">
        <w:rPr>
          <w:rFonts w:ascii="Times New Roman" w:hAnsi="Times New Roman"/>
          <w:color w:val="000000" w:themeColor="text1"/>
          <w:sz w:val="24"/>
          <w:szCs w:val="24"/>
        </w:rPr>
        <w:t>do disposto</w:t>
      </w:r>
      <w:r w:rsidR="006A2B4D" w:rsidRPr="008B535C">
        <w:rPr>
          <w:rFonts w:ascii="Times New Roman" w:hAnsi="Times New Roman"/>
          <w:color w:val="000000" w:themeColor="text1"/>
          <w:sz w:val="24"/>
          <w:szCs w:val="24"/>
        </w:rPr>
        <w:t xml:space="preserve"> nesta Resolução e no PPG previamente aprovado pela Anvisa.</w:t>
      </w:r>
    </w:p>
    <w:p w:rsidR="00A12894" w:rsidRPr="008B535C" w:rsidRDefault="00F836C0"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CAPÍTULO </w:t>
      </w:r>
      <w:r w:rsidR="00A81A03" w:rsidRPr="008B535C">
        <w:rPr>
          <w:rFonts w:ascii="Times New Roman" w:hAnsi="Times New Roman"/>
          <w:b/>
          <w:color w:val="000000" w:themeColor="text1"/>
          <w:sz w:val="24"/>
          <w:szCs w:val="24"/>
        </w:rPr>
        <w:t>I</w:t>
      </w:r>
      <w:r w:rsidRPr="008B535C">
        <w:rPr>
          <w:rFonts w:ascii="Times New Roman" w:hAnsi="Times New Roman"/>
          <w:b/>
          <w:color w:val="000000" w:themeColor="text1"/>
          <w:sz w:val="24"/>
          <w:szCs w:val="24"/>
        </w:rPr>
        <w:t>V</w:t>
      </w:r>
    </w:p>
    <w:p w:rsidR="0034236C"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 PRESCRIÇÃO</w:t>
      </w:r>
    </w:p>
    <w:p w:rsidR="00161827"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Seção I </w:t>
      </w:r>
    </w:p>
    <w:p w:rsidR="00084683"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Das Condições Gerais</w:t>
      </w:r>
    </w:p>
    <w:p w:rsidR="006A2B4D"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lastRenderedPageBreak/>
        <w:t>Art. 1</w:t>
      </w:r>
      <w:r w:rsidR="002945CD" w:rsidRPr="008B535C">
        <w:rPr>
          <w:rFonts w:ascii="Times New Roman" w:hAnsi="Times New Roman"/>
          <w:color w:val="000000" w:themeColor="text1"/>
          <w:sz w:val="24"/>
          <w:szCs w:val="24"/>
        </w:rPr>
        <w:t>5</w:t>
      </w:r>
      <w:r w:rsidR="00444BCD" w:rsidRPr="008B535C">
        <w:rPr>
          <w:rFonts w:ascii="Times New Roman" w:hAnsi="Times New Roman"/>
          <w:color w:val="000000" w:themeColor="text1"/>
          <w:sz w:val="24"/>
          <w:szCs w:val="24"/>
        </w:rPr>
        <w:t xml:space="preserve"> A prescrição </w:t>
      </w:r>
      <w:r w:rsidR="00A12894" w:rsidRPr="008B535C">
        <w:rPr>
          <w:rFonts w:ascii="Times New Roman" w:hAnsi="Times New Roman"/>
          <w:color w:val="000000" w:themeColor="text1"/>
          <w:sz w:val="24"/>
          <w:szCs w:val="24"/>
        </w:rPr>
        <w:t xml:space="preserve">de </w:t>
      </w:r>
      <w:r w:rsidR="00444BCD" w:rsidRPr="008B535C">
        <w:rPr>
          <w:rFonts w:ascii="Times New Roman" w:hAnsi="Times New Roman"/>
          <w:color w:val="000000" w:themeColor="text1"/>
          <w:sz w:val="24"/>
          <w:szCs w:val="24"/>
        </w:rPr>
        <w:t xml:space="preserve">medicamento </w:t>
      </w:r>
      <w:r w:rsidR="00A12894"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971A05" w:rsidRPr="008B535C">
        <w:rPr>
          <w:rFonts w:ascii="Times New Roman" w:hAnsi="Times New Roman"/>
          <w:color w:val="000000" w:themeColor="text1"/>
          <w:sz w:val="24"/>
          <w:szCs w:val="24"/>
        </w:rPr>
        <w:t xml:space="preserve">lenalidomida </w:t>
      </w:r>
      <w:r w:rsidR="00444BCD" w:rsidRPr="008B535C">
        <w:rPr>
          <w:rFonts w:ascii="Times New Roman" w:hAnsi="Times New Roman"/>
          <w:color w:val="000000" w:themeColor="text1"/>
          <w:sz w:val="24"/>
          <w:szCs w:val="24"/>
        </w:rPr>
        <w:t>somente poderá ser realizada por médicos inscritos no Conse</w:t>
      </w:r>
      <w:r w:rsidR="00283C4D" w:rsidRPr="008B535C">
        <w:rPr>
          <w:rFonts w:ascii="Times New Roman" w:hAnsi="Times New Roman"/>
          <w:color w:val="000000" w:themeColor="text1"/>
          <w:sz w:val="24"/>
          <w:szCs w:val="24"/>
        </w:rPr>
        <w:t>lho Regional de Medicina (CRM)</w:t>
      </w:r>
      <w:r w:rsidR="00E833D0" w:rsidRPr="008B535C">
        <w:rPr>
          <w:rFonts w:ascii="Times New Roman" w:hAnsi="Times New Roman"/>
          <w:color w:val="000000" w:themeColor="text1"/>
          <w:sz w:val="24"/>
          <w:szCs w:val="24"/>
        </w:rPr>
        <w:t xml:space="preserve">, </w:t>
      </w:r>
      <w:r w:rsidR="00E72735" w:rsidRPr="008B535C">
        <w:rPr>
          <w:rFonts w:ascii="Times New Roman" w:hAnsi="Times New Roman"/>
          <w:color w:val="000000" w:themeColor="text1"/>
          <w:sz w:val="24"/>
          <w:szCs w:val="24"/>
        </w:rPr>
        <w:t xml:space="preserve">treinados e </w:t>
      </w:r>
      <w:r w:rsidR="00F836C0" w:rsidRPr="008B535C">
        <w:rPr>
          <w:rFonts w:ascii="Times New Roman" w:hAnsi="Times New Roman"/>
          <w:color w:val="000000" w:themeColor="text1"/>
          <w:sz w:val="24"/>
          <w:szCs w:val="24"/>
        </w:rPr>
        <w:t xml:space="preserve">cadastrados pelo </w:t>
      </w:r>
      <w:r w:rsidR="001B1FE5" w:rsidRPr="008B535C">
        <w:rPr>
          <w:rFonts w:ascii="Times New Roman" w:hAnsi="Times New Roman"/>
          <w:color w:val="000000" w:themeColor="text1"/>
          <w:sz w:val="24"/>
          <w:szCs w:val="24"/>
        </w:rPr>
        <w:t>detentor do</w:t>
      </w:r>
      <w:r w:rsidR="00F836C0" w:rsidRPr="008B535C">
        <w:rPr>
          <w:rFonts w:ascii="Times New Roman" w:hAnsi="Times New Roman"/>
          <w:color w:val="000000" w:themeColor="text1"/>
          <w:sz w:val="24"/>
          <w:szCs w:val="24"/>
        </w:rPr>
        <w:t xml:space="preserve"> registro</w:t>
      </w:r>
      <w:r w:rsidR="00283C4D" w:rsidRPr="008B535C">
        <w:rPr>
          <w:rFonts w:ascii="Times New Roman" w:hAnsi="Times New Roman"/>
          <w:color w:val="000000" w:themeColor="text1"/>
          <w:sz w:val="24"/>
          <w:szCs w:val="24"/>
        </w:rPr>
        <w:t>.</w:t>
      </w:r>
    </w:p>
    <w:p w:rsidR="00084683"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1</w:t>
      </w:r>
      <w:r w:rsidR="002945CD" w:rsidRPr="008B535C">
        <w:rPr>
          <w:rFonts w:ascii="Times New Roman" w:hAnsi="Times New Roman"/>
          <w:color w:val="000000" w:themeColor="text1"/>
          <w:sz w:val="24"/>
          <w:szCs w:val="24"/>
        </w:rPr>
        <w:t>6</w:t>
      </w:r>
      <w:r w:rsidR="006C1A0E" w:rsidRPr="008B535C">
        <w:rPr>
          <w:rFonts w:ascii="Times New Roman" w:hAnsi="Times New Roman"/>
          <w:color w:val="000000" w:themeColor="text1"/>
          <w:sz w:val="24"/>
          <w:szCs w:val="24"/>
        </w:rPr>
        <w:t xml:space="preserve"> A prescrição de medicamentos </w:t>
      </w:r>
      <w:r w:rsidR="00F836C0" w:rsidRPr="008B535C">
        <w:rPr>
          <w:rFonts w:ascii="Times New Roman" w:hAnsi="Times New Roman"/>
          <w:color w:val="000000" w:themeColor="text1"/>
          <w:sz w:val="24"/>
          <w:szCs w:val="24"/>
        </w:rPr>
        <w:t>à</w:t>
      </w:r>
      <w:r w:rsidR="00243C15" w:rsidRPr="008B535C">
        <w:rPr>
          <w:rFonts w:ascii="Times New Roman" w:hAnsi="Times New Roman"/>
          <w:color w:val="000000" w:themeColor="text1"/>
          <w:sz w:val="24"/>
          <w:szCs w:val="24"/>
        </w:rPr>
        <w:t xml:space="preserve"> base de </w:t>
      </w:r>
      <w:r w:rsidR="00971A05" w:rsidRPr="008B535C">
        <w:rPr>
          <w:rFonts w:ascii="Times New Roman" w:hAnsi="Times New Roman"/>
          <w:color w:val="000000" w:themeColor="text1"/>
          <w:sz w:val="24"/>
          <w:szCs w:val="24"/>
        </w:rPr>
        <w:t xml:space="preserve">lenalidomida </w:t>
      </w:r>
      <w:r w:rsidR="00444BCD" w:rsidRPr="008B535C">
        <w:rPr>
          <w:rFonts w:ascii="Times New Roman" w:hAnsi="Times New Roman"/>
          <w:color w:val="000000" w:themeColor="text1"/>
          <w:sz w:val="24"/>
          <w:szCs w:val="24"/>
        </w:rPr>
        <w:t>deve ser realiz</w:t>
      </w:r>
      <w:r w:rsidR="006C1A0E" w:rsidRPr="008B535C">
        <w:rPr>
          <w:rFonts w:ascii="Times New Roman" w:hAnsi="Times New Roman"/>
          <w:color w:val="000000" w:themeColor="text1"/>
          <w:sz w:val="24"/>
          <w:szCs w:val="24"/>
        </w:rPr>
        <w:t xml:space="preserve">ada por meio de </w:t>
      </w:r>
      <w:r w:rsidR="004E6729" w:rsidRPr="008B535C">
        <w:rPr>
          <w:rFonts w:ascii="Times New Roman" w:hAnsi="Times New Roman"/>
          <w:color w:val="000000" w:themeColor="text1"/>
          <w:sz w:val="24"/>
          <w:szCs w:val="24"/>
        </w:rPr>
        <w:t>notificação de receita</w:t>
      </w:r>
      <w:r w:rsidR="00D110D1" w:rsidRPr="008B535C">
        <w:rPr>
          <w:rFonts w:ascii="Times New Roman" w:hAnsi="Times New Roman"/>
          <w:color w:val="000000" w:themeColor="text1"/>
          <w:sz w:val="24"/>
          <w:szCs w:val="24"/>
        </w:rPr>
        <w:t xml:space="preserve"> </w:t>
      </w:r>
      <w:r w:rsidR="006C1A0E" w:rsidRPr="008B535C">
        <w:rPr>
          <w:rFonts w:ascii="Times New Roman" w:hAnsi="Times New Roman"/>
          <w:color w:val="000000" w:themeColor="text1"/>
          <w:sz w:val="24"/>
          <w:szCs w:val="24"/>
        </w:rPr>
        <w:t xml:space="preserve">acompanhada do </w:t>
      </w:r>
      <w:r w:rsidR="009F13EC" w:rsidRPr="008B535C">
        <w:rPr>
          <w:rFonts w:ascii="Times New Roman" w:hAnsi="Times New Roman"/>
          <w:color w:val="000000" w:themeColor="text1"/>
          <w:sz w:val="24"/>
          <w:szCs w:val="24"/>
        </w:rPr>
        <w:t>Termo de Responsabilidade e Esclarecimento</w:t>
      </w:r>
      <w:r w:rsidR="00444BCD" w:rsidRPr="008B535C">
        <w:rPr>
          <w:rFonts w:ascii="Times New Roman" w:hAnsi="Times New Roman"/>
          <w:color w:val="000000" w:themeColor="text1"/>
          <w:sz w:val="24"/>
          <w:szCs w:val="24"/>
        </w:rPr>
        <w:t xml:space="preserve">. </w:t>
      </w:r>
    </w:p>
    <w:p w:rsidR="00D014E4" w:rsidRPr="008B535C" w:rsidRDefault="007714E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w:t>
      </w:r>
      <w:r w:rsidR="002F192B" w:rsidRPr="008B535C">
        <w:rPr>
          <w:rFonts w:ascii="Times New Roman" w:hAnsi="Times New Roman"/>
          <w:color w:val="000000" w:themeColor="text1"/>
          <w:sz w:val="24"/>
          <w:szCs w:val="24"/>
        </w:rPr>
        <w:t xml:space="preserve">1° </w:t>
      </w:r>
      <w:r w:rsidR="00F836C0" w:rsidRPr="008B535C">
        <w:rPr>
          <w:rFonts w:ascii="Times New Roman" w:hAnsi="Times New Roman"/>
          <w:color w:val="000000" w:themeColor="text1"/>
          <w:sz w:val="24"/>
          <w:szCs w:val="24"/>
        </w:rPr>
        <w:t xml:space="preserve">Os modelos dos documentos de que trata o </w:t>
      </w:r>
      <w:r w:rsidR="00F836C0" w:rsidRPr="008B535C">
        <w:rPr>
          <w:rFonts w:ascii="Times New Roman" w:hAnsi="Times New Roman"/>
          <w:i/>
          <w:color w:val="000000" w:themeColor="text1"/>
          <w:sz w:val="24"/>
          <w:szCs w:val="24"/>
        </w:rPr>
        <w:t>caput</w:t>
      </w:r>
      <w:r w:rsidR="00F836C0" w:rsidRPr="008B535C">
        <w:rPr>
          <w:rFonts w:ascii="Times New Roman" w:hAnsi="Times New Roman"/>
          <w:color w:val="000000" w:themeColor="text1"/>
          <w:sz w:val="24"/>
          <w:szCs w:val="24"/>
        </w:rPr>
        <w:t xml:space="preserve"> </w:t>
      </w:r>
      <w:r w:rsidR="00A12894" w:rsidRPr="008B535C">
        <w:rPr>
          <w:rFonts w:ascii="Times New Roman" w:hAnsi="Times New Roman"/>
          <w:color w:val="000000" w:themeColor="text1"/>
          <w:sz w:val="24"/>
          <w:szCs w:val="24"/>
        </w:rPr>
        <w:t xml:space="preserve">deste </w:t>
      </w:r>
      <w:r w:rsidR="00947260" w:rsidRPr="008B535C">
        <w:rPr>
          <w:rFonts w:ascii="Times New Roman" w:hAnsi="Times New Roman"/>
          <w:color w:val="000000" w:themeColor="text1"/>
          <w:sz w:val="24"/>
          <w:szCs w:val="24"/>
        </w:rPr>
        <w:t>a</w:t>
      </w:r>
      <w:r w:rsidR="00A12894" w:rsidRPr="008B535C">
        <w:rPr>
          <w:rFonts w:ascii="Times New Roman" w:hAnsi="Times New Roman"/>
          <w:color w:val="000000" w:themeColor="text1"/>
          <w:sz w:val="24"/>
          <w:szCs w:val="24"/>
        </w:rPr>
        <w:t xml:space="preserve">rtigo </w:t>
      </w:r>
      <w:r w:rsidR="00F836C0" w:rsidRPr="008B535C">
        <w:rPr>
          <w:rFonts w:ascii="Times New Roman" w:hAnsi="Times New Roman"/>
          <w:color w:val="000000" w:themeColor="text1"/>
          <w:sz w:val="24"/>
          <w:szCs w:val="24"/>
        </w:rPr>
        <w:t>devem ser previamente aprovados pela Anvisa</w:t>
      </w:r>
      <w:r w:rsidR="00A12894" w:rsidRPr="008B535C">
        <w:rPr>
          <w:rFonts w:ascii="Times New Roman" w:hAnsi="Times New Roman"/>
          <w:color w:val="000000" w:themeColor="text1"/>
          <w:sz w:val="24"/>
          <w:szCs w:val="24"/>
        </w:rPr>
        <w:t>,</w:t>
      </w:r>
      <w:r w:rsidR="00F836C0" w:rsidRPr="008B535C">
        <w:rPr>
          <w:rFonts w:ascii="Times New Roman" w:hAnsi="Times New Roman"/>
          <w:color w:val="000000" w:themeColor="text1"/>
          <w:sz w:val="24"/>
          <w:szCs w:val="24"/>
        </w:rPr>
        <w:t xml:space="preserve"> quando da avaliação do PPG</w:t>
      </w:r>
      <w:r w:rsidR="007E391D" w:rsidRPr="008B535C">
        <w:rPr>
          <w:rFonts w:ascii="Times New Roman" w:hAnsi="Times New Roman"/>
          <w:color w:val="000000" w:themeColor="text1"/>
          <w:sz w:val="24"/>
          <w:szCs w:val="24"/>
        </w:rPr>
        <w:t xml:space="preserve"> proposto pelo </w:t>
      </w:r>
      <w:r w:rsidR="001B1FE5" w:rsidRPr="008B535C">
        <w:rPr>
          <w:rFonts w:ascii="Times New Roman" w:hAnsi="Times New Roman"/>
          <w:color w:val="000000" w:themeColor="text1"/>
          <w:sz w:val="24"/>
          <w:szCs w:val="24"/>
        </w:rPr>
        <w:t>detentor do</w:t>
      </w:r>
      <w:r w:rsidR="007E391D" w:rsidRPr="008B535C">
        <w:rPr>
          <w:rFonts w:ascii="Times New Roman" w:hAnsi="Times New Roman"/>
          <w:color w:val="000000" w:themeColor="text1"/>
          <w:sz w:val="24"/>
          <w:szCs w:val="24"/>
        </w:rPr>
        <w:t xml:space="preserve"> registro</w:t>
      </w:r>
      <w:r w:rsidR="00F836C0" w:rsidRPr="008B535C">
        <w:rPr>
          <w:rFonts w:ascii="Times New Roman" w:hAnsi="Times New Roman"/>
          <w:color w:val="000000" w:themeColor="text1"/>
          <w:sz w:val="24"/>
          <w:szCs w:val="24"/>
        </w:rPr>
        <w:t>.</w:t>
      </w:r>
    </w:p>
    <w:p w:rsidR="00782A31" w:rsidRPr="008B535C" w:rsidRDefault="0083588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w:t>
      </w:r>
      <w:r w:rsidR="007714E7" w:rsidRPr="008B535C">
        <w:rPr>
          <w:rFonts w:ascii="Times New Roman" w:hAnsi="Times New Roman"/>
          <w:color w:val="000000" w:themeColor="text1"/>
          <w:sz w:val="24"/>
          <w:szCs w:val="24"/>
        </w:rPr>
        <w:t>2</w:t>
      </w:r>
      <w:r w:rsidR="00D014E4" w:rsidRPr="008B535C">
        <w:rPr>
          <w:rFonts w:ascii="Times New Roman" w:hAnsi="Times New Roman"/>
          <w:color w:val="000000" w:themeColor="text1"/>
          <w:sz w:val="24"/>
          <w:szCs w:val="24"/>
        </w:rPr>
        <w:t xml:space="preserve">° </w:t>
      </w:r>
      <w:r w:rsidR="00F836C0" w:rsidRPr="008B535C">
        <w:rPr>
          <w:rFonts w:ascii="Times New Roman" w:hAnsi="Times New Roman"/>
          <w:color w:val="000000" w:themeColor="text1"/>
          <w:sz w:val="24"/>
          <w:szCs w:val="24"/>
        </w:rPr>
        <w:t xml:space="preserve">É de responsabilidade do </w:t>
      </w:r>
      <w:r w:rsidR="001B1FE5" w:rsidRPr="008B535C">
        <w:rPr>
          <w:rFonts w:ascii="Times New Roman" w:hAnsi="Times New Roman"/>
          <w:color w:val="000000" w:themeColor="text1"/>
          <w:sz w:val="24"/>
          <w:szCs w:val="24"/>
        </w:rPr>
        <w:t>detentor do</w:t>
      </w:r>
      <w:r w:rsidR="00F836C0" w:rsidRPr="008B535C">
        <w:rPr>
          <w:rFonts w:ascii="Times New Roman" w:hAnsi="Times New Roman"/>
          <w:color w:val="000000" w:themeColor="text1"/>
          <w:sz w:val="24"/>
          <w:szCs w:val="24"/>
        </w:rPr>
        <w:t xml:space="preserve"> registro a disponibilização e entrega</w:t>
      </w:r>
      <w:r w:rsidR="00A12894" w:rsidRPr="008B535C">
        <w:rPr>
          <w:rFonts w:ascii="Times New Roman" w:hAnsi="Times New Roman"/>
          <w:color w:val="000000" w:themeColor="text1"/>
          <w:sz w:val="24"/>
          <w:szCs w:val="24"/>
        </w:rPr>
        <w:t>,</w:t>
      </w:r>
      <w:r w:rsidR="00F836C0" w:rsidRPr="008B535C">
        <w:rPr>
          <w:rFonts w:ascii="Times New Roman" w:hAnsi="Times New Roman"/>
          <w:color w:val="000000" w:themeColor="text1"/>
          <w:sz w:val="24"/>
          <w:szCs w:val="24"/>
        </w:rPr>
        <w:t xml:space="preserve"> </w:t>
      </w:r>
      <w:r w:rsidR="00A12894" w:rsidRPr="008B535C">
        <w:rPr>
          <w:rFonts w:ascii="Times New Roman" w:hAnsi="Times New Roman"/>
          <w:color w:val="000000" w:themeColor="text1"/>
          <w:sz w:val="24"/>
          <w:szCs w:val="24"/>
        </w:rPr>
        <w:t xml:space="preserve">aos prescritores, </w:t>
      </w:r>
      <w:r w:rsidR="00F836C0" w:rsidRPr="008B535C">
        <w:rPr>
          <w:rFonts w:ascii="Times New Roman" w:hAnsi="Times New Roman"/>
          <w:color w:val="000000" w:themeColor="text1"/>
          <w:sz w:val="24"/>
          <w:szCs w:val="24"/>
        </w:rPr>
        <w:t xml:space="preserve">dos documentos de que trata o </w:t>
      </w:r>
      <w:r w:rsidR="00F836C0" w:rsidRPr="008B535C">
        <w:rPr>
          <w:rFonts w:ascii="Times New Roman" w:hAnsi="Times New Roman"/>
          <w:i/>
          <w:color w:val="000000" w:themeColor="text1"/>
          <w:sz w:val="24"/>
          <w:szCs w:val="24"/>
        </w:rPr>
        <w:t>caput</w:t>
      </w:r>
      <w:r w:rsidR="00A12894" w:rsidRPr="008B535C">
        <w:rPr>
          <w:rFonts w:ascii="Times New Roman" w:hAnsi="Times New Roman"/>
          <w:color w:val="000000" w:themeColor="text1"/>
          <w:sz w:val="24"/>
          <w:szCs w:val="24"/>
        </w:rPr>
        <w:t xml:space="preserve"> deste </w:t>
      </w:r>
      <w:r w:rsidR="00947260" w:rsidRPr="008B535C">
        <w:rPr>
          <w:rFonts w:ascii="Times New Roman" w:hAnsi="Times New Roman"/>
          <w:color w:val="000000" w:themeColor="text1"/>
          <w:sz w:val="24"/>
          <w:szCs w:val="24"/>
        </w:rPr>
        <w:t>a</w:t>
      </w:r>
      <w:r w:rsidR="00A12894" w:rsidRPr="008B535C">
        <w:rPr>
          <w:rFonts w:ascii="Times New Roman" w:hAnsi="Times New Roman"/>
          <w:color w:val="000000" w:themeColor="text1"/>
          <w:sz w:val="24"/>
          <w:szCs w:val="24"/>
        </w:rPr>
        <w:t>rtigo</w:t>
      </w:r>
      <w:r w:rsidR="00F836C0" w:rsidRPr="008B535C">
        <w:rPr>
          <w:rFonts w:ascii="Times New Roman" w:hAnsi="Times New Roman"/>
          <w:color w:val="000000" w:themeColor="text1"/>
          <w:sz w:val="24"/>
          <w:szCs w:val="24"/>
        </w:rPr>
        <w:t>.</w:t>
      </w:r>
    </w:p>
    <w:p w:rsidR="002167D2" w:rsidRPr="008B535C" w:rsidRDefault="007714E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§3</w:t>
      </w:r>
      <w:r w:rsidR="00A35F31" w:rsidRPr="008B535C">
        <w:rPr>
          <w:rFonts w:ascii="Times New Roman" w:hAnsi="Times New Roman"/>
          <w:color w:val="000000" w:themeColor="text1"/>
          <w:sz w:val="24"/>
          <w:szCs w:val="24"/>
        </w:rPr>
        <w:t xml:space="preserve">° </w:t>
      </w:r>
      <w:r w:rsidR="002167D2" w:rsidRPr="008B535C">
        <w:rPr>
          <w:rFonts w:ascii="Times New Roman" w:hAnsi="Times New Roman"/>
          <w:color w:val="000000" w:themeColor="text1"/>
          <w:sz w:val="24"/>
          <w:szCs w:val="24"/>
        </w:rPr>
        <w:t xml:space="preserve">O </w:t>
      </w:r>
      <w:r w:rsidR="001B1FE5" w:rsidRPr="008B535C">
        <w:rPr>
          <w:rFonts w:ascii="Times New Roman" w:hAnsi="Times New Roman"/>
          <w:color w:val="000000" w:themeColor="text1"/>
          <w:sz w:val="24"/>
          <w:szCs w:val="24"/>
        </w:rPr>
        <w:t>detentor do</w:t>
      </w:r>
      <w:r w:rsidR="002167D2" w:rsidRPr="008B535C">
        <w:rPr>
          <w:rFonts w:ascii="Times New Roman" w:hAnsi="Times New Roman"/>
          <w:color w:val="000000" w:themeColor="text1"/>
          <w:sz w:val="24"/>
          <w:szCs w:val="24"/>
        </w:rPr>
        <w:t xml:space="preserve"> registro deve manter registros e relatórios </w:t>
      </w:r>
      <w:r w:rsidR="008A62B2" w:rsidRPr="008B535C">
        <w:rPr>
          <w:rFonts w:ascii="Times New Roman" w:hAnsi="Times New Roman"/>
          <w:color w:val="000000" w:themeColor="text1"/>
          <w:sz w:val="24"/>
          <w:szCs w:val="24"/>
        </w:rPr>
        <w:t xml:space="preserve">do controle e </w:t>
      </w:r>
      <w:r w:rsidR="00D92D2B" w:rsidRPr="008B535C">
        <w:rPr>
          <w:rFonts w:ascii="Times New Roman" w:hAnsi="Times New Roman"/>
          <w:color w:val="000000" w:themeColor="text1"/>
          <w:sz w:val="24"/>
          <w:szCs w:val="24"/>
        </w:rPr>
        <w:t xml:space="preserve">da </w:t>
      </w:r>
      <w:r w:rsidR="008A62B2" w:rsidRPr="008B535C">
        <w:rPr>
          <w:rFonts w:ascii="Times New Roman" w:hAnsi="Times New Roman"/>
          <w:color w:val="000000" w:themeColor="text1"/>
          <w:sz w:val="24"/>
          <w:szCs w:val="24"/>
        </w:rPr>
        <w:t xml:space="preserve">entrega dos documentos </w:t>
      </w:r>
      <w:r w:rsidR="00E5338C" w:rsidRPr="008B535C">
        <w:rPr>
          <w:rFonts w:ascii="Times New Roman" w:hAnsi="Times New Roman"/>
          <w:color w:val="000000" w:themeColor="text1"/>
          <w:sz w:val="24"/>
          <w:szCs w:val="24"/>
        </w:rPr>
        <w:t xml:space="preserve">de </w:t>
      </w:r>
      <w:r w:rsidR="008A62B2" w:rsidRPr="008B535C">
        <w:rPr>
          <w:rFonts w:ascii="Times New Roman" w:hAnsi="Times New Roman"/>
          <w:color w:val="000000" w:themeColor="text1"/>
          <w:sz w:val="24"/>
          <w:szCs w:val="24"/>
        </w:rPr>
        <w:t xml:space="preserve">que trata o </w:t>
      </w:r>
      <w:r w:rsidR="00851D1C" w:rsidRPr="008B535C">
        <w:rPr>
          <w:rFonts w:ascii="Times New Roman" w:hAnsi="Times New Roman"/>
          <w:i/>
          <w:color w:val="000000" w:themeColor="text1"/>
          <w:sz w:val="24"/>
          <w:szCs w:val="24"/>
        </w:rPr>
        <w:t>caput</w:t>
      </w:r>
      <w:r w:rsidR="00851D1C" w:rsidRPr="008B535C">
        <w:rPr>
          <w:rFonts w:ascii="Times New Roman" w:hAnsi="Times New Roman"/>
          <w:color w:val="000000" w:themeColor="text1"/>
          <w:sz w:val="24"/>
          <w:szCs w:val="24"/>
        </w:rPr>
        <w:t xml:space="preserve"> deste </w:t>
      </w:r>
      <w:r w:rsidR="00947260" w:rsidRPr="008B535C">
        <w:rPr>
          <w:rFonts w:ascii="Times New Roman" w:hAnsi="Times New Roman"/>
          <w:color w:val="000000" w:themeColor="text1"/>
          <w:sz w:val="24"/>
          <w:szCs w:val="24"/>
        </w:rPr>
        <w:t>a</w:t>
      </w:r>
      <w:r w:rsidR="00851D1C" w:rsidRPr="008B535C">
        <w:rPr>
          <w:rFonts w:ascii="Times New Roman" w:hAnsi="Times New Roman"/>
          <w:color w:val="000000" w:themeColor="text1"/>
          <w:sz w:val="24"/>
          <w:szCs w:val="24"/>
        </w:rPr>
        <w:t>rtigo,</w:t>
      </w:r>
      <w:r w:rsidR="00D92D2B" w:rsidRPr="008B535C">
        <w:rPr>
          <w:rFonts w:ascii="Times New Roman" w:hAnsi="Times New Roman"/>
          <w:color w:val="000000" w:themeColor="text1"/>
          <w:sz w:val="24"/>
          <w:szCs w:val="24"/>
        </w:rPr>
        <w:t xml:space="preserve"> </w:t>
      </w:r>
      <w:r w:rsidR="008A62B2" w:rsidRPr="008B535C">
        <w:rPr>
          <w:rFonts w:ascii="Times New Roman" w:hAnsi="Times New Roman"/>
          <w:color w:val="000000" w:themeColor="text1"/>
          <w:sz w:val="24"/>
          <w:szCs w:val="24"/>
        </w:rPr>
        <w:t xml:space="preserve">e </w:t>
      </w:r>
      <w:r w:rsidR="002167D2" w:rsidRPr="008B535C">
        <w:rPr>
          <w:rFonts w:ascii="Times New Roman" w:hAnsi="Times New Roman"/>
          <w:color w:val="000000" w:themeColor="text1"/>
          <w:sz w:val="24"/>
          <w:szCs w:val="24"/>
        </w:rPr>
        <w:t>dis</w:t>
      </w:r>
      <w:r w:rsidR="00F836C0" w:rsidRPr="008B535C">
        <w:rPr>
          <w:rFonts w:ascii="Times New Roman" w:hAnsi="Times New Roman"/>
          <w:color w:val="000000" w:themeColor="text1"/>
          <w:sz w:val="24"/>
          <w:szCs w:val="24"/>
        </w:rPr>
        <w:t xml:space="preserve">ponibilizá-los continuamente à </w:t>
      </w:r>
      <w:r w:rsidR="00980126" w:rsidRPr="008B535C">
        <w:rPr>
          <w:rFonts w:ascii="Times New Roman" w:hAnsi="Times New Roman"/>
          <w:color w:val="000000" w:themeColor="text1"/>
          <w:sz w:val="24"/>
          <w:szCs w:val="24"/>
        </w:rPr>
        <w:t>Autoridade Sanitária Competente</w:t>
      </w:r>
      <w:r w:rsidR="00851D1C" w:rsidRPr="008B535C">
        <w:rPr>
          <w:rFonts w:ascii="Times New Roman" w:hAnsi="Times New Roman"/>
          <w:color w:val="000000" w:themeColor="text1"/>
          <w:sz w:val="24"/>
          <w:szCs w:val="24"/>
        </w:rPr>
        <w:t>,</w:t>
      </w:r>
      <w:r w:rsidR="002167D2" w:rsidRPr="008B535C">
        <w:rPr>
          <w:rFonts w:ascii="Times New Roman" w:hAnsi="Times New Roman"/>
          <w:color w:val="000000" w:themeColor="text1"/>
          <w:sz w:val="24"/>
          <w:szCs w:val="24"/>
        </w:rPr>
        <w:t xml:space="preserve"> para monitoramento e ações de fiscalização.</w:t>
      </w:r>
    </w:p>
    <w:p w:rsidR="005D046A" w:rsidRPr="008B535C" w:rsidRDefault="007714E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w:t>
      </w:r>
      <w:r w:rsidR="00A35F31" w:rsidRPr="008B535C">
        <w:rPr>
          <w:rFonts w:ascii="Times New Roman" w:hAnsi="Times New Roman"/>
          <w:color w:val="000000" w:themeColor="text1"/>
          <w:sz w:val="24"/>
          <w:szCs w:val="24"/>
        </w:rPr>
        <w:t>4</w:t>
      </w:r>
      <w:r w:rsidR="00BE2246" w:rsidRPr="008B535C">
        <w:rPr>
          <w:rFonts w:ascii="Times New Roman" w:hAnsi="Times New Roman"/>
          <w:color w:val="000000" w:themeColor="text1"/>
          <w:sz w:val="24"/>
          <w:szCs w:val="24"/>
        </w:rPr>
        <w:t>° Qualquer alteração nos modelos dos documentos</w:t>
      </w:r>
      <w:r w:rsidR="00F134A8" w:rsidRPr="008B535C">
        <w:rPr>
          <w:rFonts w:ascii="Times New Roman" w:hAnsi="Times New Roman"/>
          <w:color w:val="000000" w:themeColor="text1"/>
          <w:sz w:val="24"/>
          <w:szCs w:val="24"/>
        </w:rPr>
        <w:t xml:space="preserve"> </w:t>
      </w:r>
      <w:r w:rsidR="00E5338C" w:rsidRPr="008B535C">
        <w:rPr>
          <w:rFonts w:ascii="Times New Roman" w:hAnsi="Times New Roman"/>
          <w:color w:val="000000" w:themeColor="text1"/>
          <w:sz w:val="24"/>
          <w:szCs w:val="24"/>
        </w:rPr>
        <w:t xml:space="preserve">de que trata o </w:t>
      </w:r>
      <w:r w:rsidR="00E5338C" w:rsidRPr="008B535C">
        <w:rPr>
          <w:rFonts w:ascii="Times New Roman" w:hAnsi="Times New Roman"/>
          <w:i/>
          <w:color w:val="000000" w:themeColor="text1"/>
          <w:sz w:val="24"/>
          <w:szCs w:val="24"/>
        </w:rPr>
        <w:t>caput</w:t>
      </w:r>
      <w:r w:rsidR="00E5338C" w:rsidRPr="008B535C">
        <w:rPr>
          <w:rFonts w:ascii="Times New Roman" w:hAnsi="Times New Roman"/>
          <w:color w:val="000000" w:themeColor="text1"/>
          <w:sz w:val="24"/>
          <w:szCs w:val="24"/>
        </w:rPr>
        <w:t xml:space="preserve"> deste </w:t>
      </w:r>
      <w:r w:rsidR="00947260" w:rsidRPr="008B535C">
        <w:rPr>
          <w:rFonts w:ascii="Times New Roman" w:hAnsi="Times New Roman"/>
          <w:color w:val="000000" w:themeColor="text1"/>
          <w:sz w:val="24"/>
          <w:szCs w:val="24"/>
        </w:rPr>
        <w:t>a</w:t>
      </w:r>
      <w:r w:rsidR="00E5338C" w:rsidRPr="008B535C">
        <w:rPr>
          <w:rFonts w:ascii="Times New Roman" w:hAnsi="Times New Roman"/>
          <w:color w:val="000000" w:themeColor="text1"/>
          <w:sz w:val="24"/>
          <w:szCs w:val="24"/>
        </w:rPr>
        <w:t xml:space="preserve">rtigo </w:t>
      </w:r>
      <w:r w:rsidR="00F134A8" w:rsidRPr="008B535C">
        <w:rPr>
          <w:rFonts w:ascii="Times New Roman" w:hAnsi="Times New Roman"/>
          <w:color w:val="000000" w:themeColor="text1"/>
          <w:sz w:val="24"/>
          <w:szCs w:val="24"/>
        </w:rPr>
        <w:t>deve ser solicitada</w:t>
      </w:r>
      <w:r w:rsidR="00597780" w:rsidRPr="008B535C">
        <w:rPr>
          <w:rFonts w:ascii="Times New Roman" w:hAnsi="Times New Roman"/>
          <w:color w:val="000000" w:themeColor="text1"/>
          <w:sz w:val="24"/>
          <w:szCs w:val="24"/>
        </w:rPr>
        <w:t xml:space="preserve"> previamente à Anvisa</w:t>
      </w:r>
      <w:r w:rsidR="00851D1C" w:rsidRPr="008B535C">
        <w:rPr>
          <w:rFonts w:ascii="Times New Roman" w:hAnsi="Times New Roman"/>
          <w:color w:val="000000" w:themeColor="text1"/>
          <w:sz w:val="24"/>
          <w:szCs w:val="24"/>
        </w:rPr>
        <w:t>,</w:t>
      </w:r>
      <w:r w:rsidR="00597780" w:rsidRPr="008B535C">
        <w:rPr>
          <w:rFonts w:ascii="Times New Roman" w:hAnsi="Times New Roman"/>
          <w:color w:val="000000" w:themeColor="text1"/>
          <w:sz w:val="24"/>
          <w:szCs w:val="24"/>
        </w:rPr>
        <w:t xml:space="preserve"> para avaliação</w:t>
      </w:r>
      <w:r w:rsidR="00860696" w:rsidRPr="008B535C">
        <w:rPr>
          <w:rFonts w:ascii="Times New Roman" w:hAnsi="Times New Roman"/>
          <w:color w:val="000000" w:themeColor="text1"/>
          <w:sz w:val="24"/>
          <w:szCs w:val="24"/>
        </w:rPr>
        <w:t xml:space="preserve"> e aprovação</w:t>
      </w:r>
      <w:r w:rsidR="00597780" w:rsidRPr="008B535C">
        <w:rPr>
          <w:rFonts w:ascii="Times New Roman" w:hAnsi="Times New Roman"/>
          <w:color w:val="000000" w:themeColor="text1"/>
          <w:sz w:val="24"/>
          <w:szCs w:val="24"/>
        </w:rPr>
        <w:t>.</w:t>
      </w:r>
    </w:p>
    <w:p w:rsidR="00A23536"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1</w:t>
      </w:r>
      <w:r w:rsidR="002945CD" w:rsidRPr="008B535C">
        <w:rPr>
          <w:rFonts w:ascii="Times New Roman" w:hAnsi="Times New Roman"/>
          <w:color w:val="000000" w:themeColor="text1"/>
          <w:sz w:val="24"/>
          <w:szCs w:val="24"/>
        </w:rPr>
        <w:t>7</w:t>
      </w:r>
      <w:r w:rsidR="00444BCD" w:rsidRPr="008B535C">
        <w:rPr>
          <w:rFonts w:ascii="Times New Roman" w:hAnsi="Times New Roman"/>
          <w:color w:val="000000" w:themeColor="text1"/>
          <w:sz w:val="24"/>
          <w:szCs w:val="24"/>
        </w:rPr>
        <w:t xml:space="preserve"> Devido aos</w:t>
      </w:r>
      <w:r w:rsidR="00210048" w:rsidRPr="008B535C">
        <w:rPr>
          <w:rFonts w:ascii="Times New Roman" w:hAnsi="Times New Roman"/>
          <w:color w:val="000000" w:themeColor="text1"/>
          <w:sz w:val="24"/>
          <w:szCs w:val="24"/>
        </w:rPr>
        <w:t xml:space="preserve"> </w:t>
      </w:r>
      <w:r w:rsidR="009F13EC" w:rsidRPr="008B535C">
        <w:rPr>
          <w:rFonts w:ascii="Times New Roman" w:hAnsi="Times New Roman"/>
          <w:color w:val="000000" w:themeColor="text1"/>
          <w:sz w:val="24"/>
          <w:szCs w:val="24"/>
        </w:rPr>
        <w:t>Efeitos Teratogênicos</w:t>
      </w:r>
      <w:r w:rsidR="00444BCD" w:rsidRPr="008B535C">
        <w:rPr>
          <w:rFonts w:ascii="Times New Roman" w:hAnsi="Times New Roman"/>
          <w:color w:val="000000" w:themeColor="text1"/>
          <w:sz w:val="24"/>
          <w:szCs w:val="24"/>
        </w:rPr>
        <w:t xml:space="preserve">, medicamento 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444BCD" w:rsidRPr="008B535C">
        <w:rPr>
          <w:rFonts w:ascii="Times New Roman" w:hAnsi="Times New Roman"/>
          <w:color w:val="000000" w:themeColor="text1"/>
          <w:sz w:val="24"/>
          <w:szCs w:val="24"/>
        </w:rPr>
        <w:t xml:space="preserve"> somente poderá ser prescrito para mulheres </w:t>
      </w:r>
      <w:r w:rsidR="00404CF7" w:rsidRPr="008B535C">
        <w:rPr>
          <w:rFonts w:ascii="Times New Roman" w:hAnsi="Times New Roman"/>
          <w:color w:val="000000" w:themeColor="text1"/>
          <w:sz w:val="24"/>
          <w:szCs w:val="24"/>
        </w:rPr>
        <w:t>com potencial de engravidar</w:t>
      </w:r>
      <w:r w:rsidR="00A23536"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após avaliação médica com exclusão de gravidez através de método</w:t>
      </w:r>
      <w:r w:rsidR="007E391D"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sensível</w:t>
      </w:r>
      <w:r w:rsidR="003A53F3" w:rsidRPr="008B535C">
        <w:rPr>
          <w:rFonts w:ascii="Times New Roman" w:hAnsi="Times New Roman"/>
          <w:color w:val="000000" w:themeColor="text1"/>
          <w:sz w:val="24"/>
          <w:szCs w:val="24"/>
        </w:rPr>
        <w:t>, observando o disposto no Anexo I desta Resolução</w:t>
      </w:r>
      <w:r w:rsidR="00993196" w:rsidRPr="008B535C">
        <w:rPr>
          <w:rFonts w:ascii="Times New Roman" w:hAnsi="Times New Roman"/>
          <w:color w:val="000000" w:themeColor="text1"/>
          <w:sz w:val="24"/>
          <w:szCs w:val="24"/>
        </w:rPr>
        <w:t>.</w:t>
      </w:r>
    </w:p>
    <w:p w:rsidR="005953AC" w:rsidRPr="008B535C" w:rsidRDefault="005953A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w:t>
      </w:r>
      <w:r w:rsidR="003A53F3" w:rsidRPr="008B535C">
        <w:rPr>
          <w:rFonts w:ascii="Times New Roman" w:hAnsi="Times New Roman"/>
          <w:color w:val="000000" w:themeColor="text1"/>
          <w:sz w:val="24"/>
          <w:szCs w:val="24"/>
        </w:rPr>
        <w:t>1</w:t>
      </w:r>
      <w:r w:rsidRPr="008B535C">
        <w:rPr>
          <w:rFonts w:ascii="Times New Roman" w:hAnsi="Times New Roman"/>
          <w:color w:val="000000" w:themeColor="text1"/>
          <w:sz w:val="24"/>
          <w:szCs w:val="24"/>
        </w:rPr>
        <w:t xml:space="preserve">° </w:t>
      </w:r>
      <w:r w:rsidR="00993196" w:rsidRPr="008B535C">
        <w:rPr>
          <w:rFonts w:ascii="Times New Roman" w:hAnsi="Times New Roman"/>
          <w:color w:val="000000" w:themeColor="text1"/>
          <w:sz w:val="24"/>
          <w:szCs w:val="24"/>
        </w:rPr>
        <w:t xml:space="preserve">Após o início do tratamento, os testes de gravidez deverão ser repetidos mensalmente. </w:t>
      </w:r>
    </w:p>
    <w:p w:rsidR="005953AC" w:rsidRPr="008B535C" w:rsidRDefault="005953A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w:t>
      </w:r>
      <w:r w:rsidR="003A53F3" w:rsidRPr="008B535C">
        <w:rPr>
          <w:rFonts w:ascii="Times New Roman" w:hAnsi="Times New Roman"/>
          <w:color w:val="000000" w:themeColor="text1"/>
          <w:sz w:val="24"/>
          <w:szCs w:val="24"/>
        </w:rPr>
        <w:t>2</w:t>
      </w:r>
      <w:r w:rsidRPr="008B535C">
        <w:rPr>
          <w:rFonts w:ascii="Times New Roman" w:hAnsi="Times New Roman"/>
          <w:color w:val="000000" w:themeColor="text1"/>
          <w:sz w:val="24"/>
          <w:szCs w:val="24"/>
        </w:rPr>
        <w:t>° Para mulheres com ciclos menstruais irregulares, os testes de gravidez devem ocorrer a cada 2 (duas) semanas.</w:t>
      </w:r>
    </w:p>
    <w:p w:rsidR="00993196" w:rsidRPr="008B535C" w:rsidRDefault="005953A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w:t>
      </w:r>
      <w:r w:rsidR="003A53F3" w:rsidRPr="008B535C">
        <w:rPr>
          <w:rFonts w:ascii="Times New Roman" w:hAnsi="Times New Roman"/>
          <w:color w:val="000000" w:themeColor="text1"/>
          <w:sz w:val="24"/>
          <w:szCs w:val="24"/>
        </w:rPr>
        <w:t>3</w:t>
      </w:r>
      <w:r w:rsidRPr="008B535C">
        <w:rPr>
          <w:rFonts w:ascii="Times New Roman" w:hAnsi="Times New Roman"/>
          <w:color w:val="000000" w:themeColor="text1"/>
          <w:sz w:val="24"/>
          <w:szCs w:val="24"/>
        </w:rPr>
        <w:t xml:space="preserve">° Caso </w:t>
      </w:r>
      <w:r w:rsidR="00993196" w:rsidRPr="008B535C">
        <w:rPr>
          <w:rFonts w:ascii="Times New Roman" w:hAnsi="Times New Roman"/>
          <w:color w:val="000000" w:themeColor="text1"/>
          <w:sz w:val="24"/>
          <w:szCs w:val="24"/>
        </w:rPr>
        <w:t>gravidez</w:t>
      </w:r>
      <w:r w:rsidRPr="008B535C">
        <w:rPr>
          <w:rFonts w:ascii="Times New Roman" w:hAnsi="Times New Roman"/>
          <w:color w:val="000000" w:themeColor="text1"/>
          <w:sz w:val="24"/>
          <w:szCs w:val="24"/>
        </w:rPr>
        <w:t xml:space="preserve"> seja detectada</w:t>
      </w:r>
      <w:r w:rsidR="00993196" w:rsidRPr="008B535C">
        <w:rPr>
          <w:rFonts w:ascii="Times New Roman" w:hAnsi="Times New Roman"/>
          <w:color w:val="000000" w:themeColor="text1"/>
          <w:sz w:val="24"/>
          <w:szCs w:val="24"/>
        </w:rPr>
        <w:t xml:space="preserve">, a medicação deverá ser imediatamente suspensa, devendo </w:t>
      </w:r>
      <w:r w:rsidRPr="008B535C">
        <w:rPr>
          <w:rFonts w:ascii="Times New Roman" w:hAnsi="Times New Roman"/>
          <w:color w:val="000000" w:themeColor="text1"/>
          <w:sz w:val="24"/>
          <w:szCs w:val="24"/>
        </w:rPr>
        <w:t>a</w:t>
      </w:r>
      <w:r w:rsidR="00993196" w:rsidRPr="008B535C">
        <w:rPr>
          <w:rFonts w:ascii="Times New Roman" w:hAnsi="Times New Roman"/>
          <w:color w:val="000000" w:themeColor="text1"/>
          <w:sz w:val="24"/>
          <w:szCs w:val="24"/>
        </w:rPr>
        <w:t xml:space="preserve"> Autoridade Sanitária Competente</w:t>
      </w:r>
      <w:r w:rsidRPr="008B535C">
        <w:rPr>
          <w:rFonts w:ascii="Times New Roman" w:hAnsi="Times New Roman"/>
          <w:color w:val="000000" w:themeColor="text1"/>
          <w:sz w:val="24"/>
          <w:szCs w:val="24"/>
        </w:rPr>
        <w:t xml:space="preserve"> ser notificada</w:t>
      </w:r>
      <w:r w:rsidR="00993196"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conforme disposto no </w:t>
      </w:r>
      <w:r w:rsidR="00947260" w:rsidRPr="008B535C">
        <w:rPr>
          <w:rFonts w:ascii="Times New Roman" w:hAnsi="Times New Roman"/>
          <w:color w:val="000000" w:themeColor="text1"/>
          <w:sz w:val="24"/>
          <w:szCs w:val="24"/>
        </w:rPr>
        <w:t>a</w:t>
      </w:r>
      <w:r w:rsidRPr="008B535C">
        <w:rPr>
          <w:rFonts w:ascii="Times New Roman" w:hAnsi="Times New Roman"/>
          <w:color w:val="000000" w:themeColor="text1"/>
          <w:sz w:val="24"/>
          <w:szCs w:val="24"/>
        </w:rPr>
        <w:t>rt. 4</w:t>
      </w:r>
      <w:r w:rsidR="001A5A80" w:rsidRPr="008B535C">
        <w:rPr>
          <w:rFonts w:ascii="Times New Roman" w:hAnsi="Times New Roman"/>
          <w:color w:val="000000" w:themeColor="text1"/>
          <w:sz w:val="24"/>
          <w:szCs w:val="24"/>
        </w:rPr>
        <w:t>7</w:t>
      </w:r>
      <w:r w:rsidRPr="008B535C">
        <w:rPr>
          <w:rFonts w:ascii="Times New Roman" w:hAnsi="Times New Roman"/>
          <w:color w:val="000000" w:themeColor="text1"/>
          <w:sz w:val="24"/>
          <w:szCs w:val="24"/>
        </w:rPr>
        <w:t xml:space="preserve"> desta Resolução</w:t>
      </w:r>
      <w:r w:rsidR="00993196" w:rsidRPr="008B535C">
        <w:rPr>
          <w:rFonts w:ascii="Times New Roman" w:hAnsi="Times New Roman"/>
          <w:color w:val="000000" w:themeColor="text1"/>
          <w:sz w:val="24"/>
          <w:szCs w:val="24"/>
        </w:rPr>
        <w:t>.</w:t>
      </w:r>
    </w:p>
    <w:p w:rsidR="003C35FB" w:rsidRPr="008B535C" w:rsidRDefault="00DD55BE"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1</w:t>
      </w:r>
      <w:r w:rsidR="002945CD" w:rsidRPr="008B535C">
        <w:rPr>
          <w:rFonts w:ascii="Times New Roman" w:hAnsi="Times New Roman"/>
          <w:color w:val="000000" w:themeColor="text1"/>
          <w:sz w:val="24"/>
          <w:szCs w:val="24"/>
        </w:rPr>
        <w:t>8</w:t>
      </w:r>
      <w:r w:rsidRPr="008B535C">
        <w:rPr>
          <w:rFonts w:ascii="Times New Roman" w:hAnsi="Times New Roman"/>
          <w:color w:val="000000" w:themeColor="text1"/>
          <w:sz w:val="24"/>
          <w:szCs w:val="24"/>
        </w:rPr>
        <w:t xml:space="preserve"> </w:t>
      </w:r>
      <w:r w:rsidR="00A23536" w:rsidRPr="008B535C">
        <w:rPr>
          <w:rFonts w:ascii="Times New Roman" w:hAnsi="Times New Roman"/>
          <w:color w:val="000000" w:themeColor="text1"/>
          <w:sz w:val="24"/>
          <w:szCs w:val="24"/>
        </w:rPr>
        <w:t xml:space="preserve">A prescrição </w:t>
      </w:r>
      <w:r w:rsidR="004E6729" w:rsidRPr="008B535C">
        <w:rPr>
          <w:rFonts w:ascii="Times New Roman" w:hAnsi="Times New Roman"/>
          <w:color w:val="000000" w:themeColor="text1"/>
          <w:sz w:val="24"/>
          <w:szCs w:val="24"/>
        </w:rPr>
        <w:t xml:space="preserve">para mulheres com potencial de engravidar </w:t>
      </w:r>
      <w:r w:rsidR="00A23536" w:rsidRPr="008B535C">
        <w:rPr>
          <w:rFonts w:ascii="Times New Roman" w:hAnsi="Times New Roman"/>
          <w:color w:val="000000" w:themeColor="text1"/>
          <w:sz w:val="24"/>
          <w:szCs w:val="24"/>
        </w:rPr>
        <w:t xml:space="preserve">está </w:t>
      </w:r>
      <w:r w:rsidR="003C35FB" w:rsidRPr="008B535C">
        <w:rPr>
          <w:rFonts w:ascii="Times New Roman" w:hAnsi="Times New Roman"/>
          <w:color w:val="000000" w:themeColor="text1"/>
          <w:sz w:val="24"/>
          <w:szCs w:val="24"/>
        </w:rPr>
        <w:t>condicionada</w:t>
      </w:r>
      <w:r w:rsidR="00F62D7C" w:rsidRPr="008B535C">
        <w:rPr>
          <w:rFonts w:ascii="Times New Roman" w:hAnsi="Times New Roman"/>
          <w:color w:val="000000" w:themeColor="text1"/>
          <w:sz w:val="24"/>
          <w:szCs w:val="24"/>
        </w:rPr>
        <w:t xml:space="preserve"> </w:t>
      </w:r>
      <w:r w:rsidR="00A23536" w:rsidRPr="008B535C">
        <w:rPr>
          <w:rFonts w:ascii="Times New Roman" w:hAnsi="Times New Roman"/>
          <w:color w:val="000000" w:themeColor="text1"/>
          <w:sz w:val="24"/>
          <w:szCs w:val="24"/>
        </w:rPr>
        <w:t xml:space="preserve">ao uso </w:t>
      </w:r>
      <w:r w:rsidR="00444BCD" w:rsidRPr="008B535C">
        <w:rPr>
          <w:rFonts w:ascii="Times New Roman" w:hAnsi="Times New Roman"/>
          <w:color w:val="000000" w:themeColor="text1"/>
          <w:sz w:val="24"/>
          <w:szCs w:val="24"/>
        </w:rPr>
        <w:t>de, no mínimo, 2 (dois) métodos efetivos de contr</w:t>
      </w:r>
      <w:r w:rsidR="00CE23A2" w:rsidRPr="008B535C">
        <w:rPr>
          <w:rFonts w:ascii="Times New Roman" w:hAnsi="Times New Roman"/>
          <w:color w:val="000000" w:themeColor="text1"/>
          <w:sz w:val="24"/>
          <w:szCs w:val="24"/>
        </w:rPr>
        <w:t>acepção para mulheres</w:t>
      </w:r>
      <w:r w:rsidR="002F192B" w:rsidRPr="008B535C">
        <w:rPr>
          <w:rFonts w:ascii="Times New Roman" w:hAnsi="Times New Roman"/>
          <w:color w:val="000000" w:themeColor="text1"/>
          <w:sz w:val="24"/>
          <w:szCs w:val="24"/>
        </w:rPr>
        <w:t xml:space="preserve">, </w:t>
      </w:r>
      <w:r w:rsidR="00404CF7" w:rsidRPr="008B535C">
        <w:rPr>
          <w:rFonts w:ascii="Times New Roman" w:hAnsi="Times New Roman"/>
          <w:color w:val="000000" w:themeColor="text1"/>
          <w:sz w:val="24"/>
          <w:szCs w:val="24"/>
        </w:rPr>
        <w:t>sendo pelo menos 1 (um)</w:t>
      </w:r>
      <w:r w:rsidR="00996DF3" w:rsidRPr="008B535C">
        <w:rPr>
          <w:rFonts w:ascii="Times New Roman" w:hAnsi="Times New Roman"/>
          <w:color w:val="000000" w:themeColor="text1"/>
          <w:sz w:val="24"/>
          <w:szCs w:val="24"/>
        </w:rPr>
        <w:t xml:space="preserve"> </w:t>
      </w:r>
      <w:r w:rsidR="00404CF7" w:rsidRPr="008B535C">
        <w:rPr>
          <w:rFonts w:ascii="Times New Roman" w:hAnsi="Times New Roman"/>
          <w:color w:val="000000" w:themeColor="text1"/>
          <w:sz w:val="24"/>
          <w:szCs w:val="24"/>
        </w:rPr>
        <w:t>altamente efetivo</w:t>
      </w:r>
      <w:r w:rsidR="00F62D7C" w:rsidRPr="008B535C">
        <w:rPr>
          <w:rFonts w:ascii="Times New Roman" w:hAnsi="Times New Roman"/>
          <w:color w:val="000000" w:themeColor="text1"/>
          <w:sz w:val="24"/>
          <w:szCs w:val="24"/>
        </w:rPr>
        <w:t xml:space="preserve"> </w:t>
      </w:r>
      <w:r w:rsidR="00A23536" w:rsidRPr="008B535C">
        <w:rPr>
          <w:rFonts w:ascii="Times New Roman" w:hAnsi="Times New Roman"/>
          <w:color w:val="000000" w:themeColor="text1"/>
          <w:sz w:val="24"/>
          <w:szCs w:val="24"/>
        </w:rPr>
        <w:t xml:space="preserve">e </w:t>
      </w:r>
      <w:r w:rsidR="003630AF" w:rsidRPr="008B535C">
        <w:rPr>
          <w:rFonts w:ascii="Times New Roman" w:hAnsi="Times New Roman"/>
          <w:color w:val="000000" w:themeColor="text1"/>
          <w:sz w:val="24"/>
          <w:szCs w:val="24"/>
        </w:rPr>
        <w:t>outro</w:t>
      </w:r>
      <w:r w:rsidR="00A23536"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de barreira</w:t>
      </w:r>
      <w:r w:rsidR="00362D9A" w:rsidRPr="008B535C">
        <w:rPr>
          <w:rFonts w:ascii="Times New Roman" w:hAnsi="Times New Roman"/>
          <w:color w:val="000000" w:themeColor="text1"/>
          <w:sz w:val="24"/>
          <w:szCs w:val="24"/>
        </w:rPr>
        <w:t>, conforme Anexo I</w:t>
      </w:r>
      <w:r w:rsidR="00A77688" w:rsidRPr="008B535C">
        <w:rPr>
          <w:rFonts w:ascii="Times New Roman" w:hAnsi="Times New Roman"/>
          <w:color w:val="000000" w:themeColor="text1"/>
          <w:sz w:val="24"/>
          <w:szCs w:val="24"/>
        </w:rPr>
        <w:t xml:space="preserve"> desta Resolução</w:t>
      </w:r>
      <w:r w:rsidR="00444BCD" w:rsidRPr="008B535C">
        <w:rPr>
          <w:rFonts w:ascii="Times New Roman" w:hAnsi="Times New Roman"/>
          <w:color w:val="000000" w:themeColor="text1"/>
          <w:sz w:val="24"/>
          <w:szCs w:val="24"/>
        </w:rPr>
        <w:t xml:space="preserve">. </w:t>
      </w:r>
    </w:p>
    <w:p w:rsidR="008E6EB4" w:rsidRPr="008B535C" w:rsidRDefault="007A457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w:t>
      </w:r>
      <w:r w:rsidR="002945CD" w:rsidRPr="008B535C">
        <w:rPr>
          <w:rFonts w:ascii="Times New Roman" w:hAnsi="Times New Roman"/>
          <w:color w:val="000000" w:themeColor="text1"/>
          <w:sz w:val="24"/>
          <w:szCs w:val="24"/>
        </w:rPr>
        <w:t>1</w:t>
      </w:r>
      <w:r w:rsidR="00444BCD" w:rsidRPr="008B535C">
        <w:rPr>
          <w:rFonts w:ascii="Times New Roman" w:hAnsi="Times New Roman"/>
          <w:color w:val="000000" w:themeColor="text1"/>
          <w:sz w:val="24"/>
          <w:szCs w:val="24"/>
        </w:rPr>
        <w:t xml:space="preserve">° </w:t>
      </w:r>
      <w:r w:rsidR="008E6EB4" w:rsidRPr="008B535C">
        <w:rPr>
          <w:rFonts w:ascii="Times New Roman" w:hAnsi="Times New Roman"/>
          <w:color w:val="000000" w:themeColor="text1"/>
          <w:sz w:val="24"/>
          <w:szCs w:val="24"/>
        </w:rPr>
        <w:t xml:space="preserve">São consideradas mulheres com potencial de engravidar todas as pacientes que se encontram entre a </w:t>
      </w:r>
      <w:r w:rsidR="00064C05" w:rsidRPr="008B535C">
        <w:rPr>
          <w:rFonts w:ascii="Times New Roman" w:hAnsi="Times New Roman"/>
          <w:color w:val="000000" w:themeColor="text1"/>
          <w:sz w:val="24"/>
          <w:szCs w:val="24"/>
        </w:rPr>
        <w:t>Menarca</w:t>
      </w:r>
      <w:r w:rsidR="008E6EB4" w:rsidRPr="008B535C">
        <w:rPr>
          <w:rFonts w:ascii="Times New Roman" w:hAnsi="Times New Roman"/>
          <w:color w:val="000000" w:themeColor="text1"/>
          <w:sz w:val="24"/>
          <w:szCs w:val="24"/>
        </w:rPr>
        <w:t xml:space="preserve"> e a </w:t>
      </w:r>
      <w:r w:rsidR="00064C05" w:rsidRPr="008B535C">
        <w:rPr>
          <w:rFonts w:ascii="Times New Roman" w:hAnsi="Times New Roman"/>
          <w:color w:val="000000" w:themeColor="text1"/>
          <w:sz w:val="24"/>
          <w:szCs w:val="24"/>
        </w:rPr>
        <w:t>Menopausa</w:t>
      </w:r>
      <w:r w:rsidR="008E6EB4" w:rsidRPr="008B535C">
        <w:rPr>
          <w:rFonts w:ascii="Times New Roman" w:hAnsi="Times New Roman"/>
          <w:color w:val="000000" w:themeColor="text1"/>
          <w:sz w:val="24"/>
          <w:szCs w:val="24"/>
        </w:rPr>
        <w:t xml:space="preserve"> </w:t>
      </w:r>
      <w:r w:rsidR="005D12B8" w:rsidRPr="008B535C">
        <w:rPr>
          <w:rFonts w:ascii="Times New Roman" w:hAnsi="Times New Roman"/>
          <w:color w:val="000000" w:themeColor="text1"/>
          <w:sz w:val="24"/>
          <w:szCs w:val="24"/>
        </w:rPr>
        <w:t>confirmada de</w:t>
      </w:r>
      <w:r w:rsidR="003630AF" w:rsidRPr="008B535C">
        <w:rPr>
          <w:rFonts w:ascii="Times New Roman" w:hAnsi="Times New Roman"/>
          <w:color w:val="000000" w:themeColor="text1"/>
          <w:sz w:val="24"/>
          <w:szCs w:val="24"/>
        </w:rPr>
        <w:t xml:space="preserve"> </w:t>
      </w:r>
      <w:r w:rsidR="008E6EB4" w:rsidRPr="008B535C">
        <w:rPr>
          <w:rFonts w:ascii="Times New Roman" w:hAnsi="Times New Roman"/>
          <w:color w:val="000000" w:themeColor="text1"/>
          <w:sz w:val="24"/>
          <w:szCs w:val="24"/>
        </w:rPr>
        <w:t xml:space="preserve">no mínimo 2 (dois) anos. </w:t>
      </w:r>
    </w:p>
    <w:p w:rsidR="003C35FB" w:rsidRPr="008B535C" w:rsidRDefault="008E6EB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w:t>
      </w:r>
      <w:r w:rsidR="002945CD" w:rsidRPr="008B535C">
        <w:rPr>
          <w:rFonts w:ascii="Times New Roman" w:hAnsi="Times New Roman"/>
          <w:color w:val="000000" w:themeColor="text1"/>
          <w:sz w:val="24"/>
          <w:szCs w:val="24"/>
        </w:rPr>
        <w:t>2</w:t>
      </w:r>
      <w:r w:rsidRPr="008B535C">
        <w:rPr>
          <w:rFonts w:ascii="Times New Roman" w:hAnsi="Times New Roman"/>
          <w:color w:val="000000" w:themeColor="text1"/>
          <w:sz w:val="24"/>
          <w:szCs w:val="24"/>
        </w:rPr>
        <w:t xml:space="preserve">° Excluem-se do disposto no </w:t>
      </w:r>
      <w:r w:rsidR="003630AF" w:rsidRPr="008B535C">
        <w:rPr>
          <w:rFonts w:ascii="Times New Roman" w:hAnsi="Times New Roman"/>
          <w:i/>
          <w:color w:val="000000" w:themeColor="text1"/>
          <w:sz w:val="24"/>
          <w:szCs w:val="24"/>
        </w:rPr>
        <w:t>caput</w:t>
      </w:r>
      <w:r w:rsidR="003630AF" w:rsidRPr="008B535C">
        <w:rPr>
          <w:rFonts w:ascii="Times New Roman" w:hAnsi="Times New Roman"/>
          <w:color w:val="000000" w:themeColor="text1"/>
          <w:sz w:val="24"/>
          <w:szCs w:val="24"/>
        </w:rPr>
        <w:t xml:space="preserve"> deste </w:t>
      </w:r>
      <w:r w:rsidR="00947260" w:rsidRPr="008B535C">
        <w:rPr>
          <w:rFonts w:ascii="Times New Roman" w:hAnsi="Times New Roman"/>
          <w:color w:val="000000" w:themeColor="text1"/>
          <w:sz w:val="24"/>
          <w:szCs w:val="24"/>
        </w:rPr>
        <w:t>a</w:t>
      </w:r>
      <w:r w:rsidR="003630AF" w:rsidRPr="008B535C">
        <w:rPr>
          <w:rFonts w:ascii="Times New Roman" w:hAnsi="Times New Roman"/>
          <w:color w:val="000000" w:themeColor="text1"/>
          <w:sz w:val="24"/>
          <w:szCs w:val="24"/>
        </w:rPr>
        <w:t>rtigo</w:t>
      </w:r>
      <w:r w:rsidR="003630AF" w:rsidRPr="008B535C" w:rsidDel="003630AF">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as mulheres com </w:t>
      </w:r>
      <w:r w:rsidR="00064C05" w:rsidRPr="008B535C">
        <w:rPr>
          <w:rFonts w:ascii="Times New Roman" w:hAnsi="Times New Roman"/>
          <w:color w:val="000000" w:themeColor="text1"/>
          <w:sz w:val="24"/>
          <w:szCs w:val="24"/>
        </w:rPr>
        <w:t>Menopausa</w:t>
      </w:r>
      <w:r w:rsidRPr="008B535C">
        <w:rPr>
          <w:rFonts w:ascii="Times New Roman" w:hAnsi="Times New Roman"/>
          <w:color w:val="000000" w:themeColor="text1"/>
          <w:sz w:val="24"/>
          <w:szCs w:val="24"/>
        </w:rPr>
        <w:t xml:space="preserve"> confirmada há no mínimo 2 (dois) anos ou que comprovarem documentalmente ter realizado procedimento de esterilização por histerectomia ou laqueadura tubária. </w:t>
      </w:r>
    </w:p>
    <w:p w:rsidR="002945CD" w:rsidRPr="008B535C" w:rsidRDefault="002945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w:t>
      </w:r>
      <w:r w:rsidR="00993196" w:rsidRPr="008B535C">
        <w:rPr>
          <w:rFonts w:ascii="Times New Roman" w:hAnsi="Times New Roman"/>
          <w:color w:val="000000" w:themeColor="text1"/>
          <w:sz w:val="24"/>
          <w:szCs w:val="24"/>
        </w:rPr>
        <w:t>3</w:t>
      </w:r>
      <w:r w:rsidRPr="008B535C">
        <w:rPr>
          <w:rFonts w:ascii="Times New Roman" w:hAnsi="Times New Roman"/>
          <w:color w:val="000000" w:themeColor="text1"/>
          <w:sz w:val="24"/>
          <w:szCs w:val="24"/>
        </w:rPr>
        <w:t>° Mulheres com potencial de engravidar devem utilizar Método</w:t>
      </w:r>
      <w:r w:rsidR="00ED6AD6" w:rsidRPr="008B535C">
        <w:rPr>
          <w:rFonts w:ascii="Times New Roman" w:hAnsi="Times New Roman"/>
          <w:color w:val="000000" w:themeColor="text1"/>
          <w:sz w:val="24"/>
          <w:szCs w:val="24"/>
        </w:rPr>
        <w:t>s</w:t>
      </w:r>
      <w:r w:rsidRPr="008B535C">
        <w:rPr>
          <w:rFonts w:ascii="Times New Roman" w:hAnsi="Times New Roman"/>
          <w:color w:val="000000" w:themeColor="text1"/>
          <w:sz w:val="24"/>
          <w:szCs w:val="24"/>
        </w:rPr>
        <w:t xml:space="preserve"> Contraceptivo</w:t>
      </w:r>
      <w:r w:rsidR="00ED6AD6" w:rsidRPr="008B535C">
        <w:rPr>
          <w:rFonts w:ascii="Times New Roman" w:hAnsi="Times New Roman"/>
          <w:color w:val="000000" w:themeColor="text1"/>
          <w:sz w:val="24"/>
          <w:szCs w:val="24"/>
        </w:rPr>
        <w:t>s</w:t>
      </w:r>
      <w:r w:rsidRPr="008B535C">
        <w:rPr>
          <w:rFonts w:ascii="Times New Roman" w:hAnsi="Times New Roman"/>
          <w:color w:val="000000" w:themeColor="text1"/>
          <w:sz w:val="24"/>
          <w:szCs w:val="24"/>
        </w:rPr>
        <w:t xml:space="preserve"> durante 4 (quatro) semanas antes do início do tratamento, durante todo o tratamento e por 30 (trinta) dias após o término ou interrupção do uso de medicamento à base de lenalidomida.</w:t>
      </w:r>
    </w:p>
    <w:p w:rsidR="00EA558B" w:rsidRPr="008B535C" w:rsidRDefault="008E6EB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4° </w:t>
      </w:r>
      <w:r w:rsidR="002945CD" w:rsidRPr="008B535C">
        <w:rPr>
          <w:rFonts w:ascii="Times New Roman" w:hAnsi="Times New Roman"/>
          <w:color w:val="000000" w:themeColor="text1"/>
          <w:sz w:val="24"/>
          <w:szCs w:val="24"/>
        </w:rPr>
        <w:t xml:space="preserve">Devem ser arquivados no prontuário médico, a cada prescrição, a </w:t>
      </w:r>
      <w:r w:rsidRPr="008B535C">
        <w:rPr>
          <w:rFonts w:ascii="Times New Roman" w:hAnsi="Times New Roman"/>
          <w:color w:val="000000" w:themeColor="text1"/>
          <w:sz w:val="24"/>
          <w:szCs w:val="24"/>
        </w:rPr>
        <w:t>comprovação da exclusão de gravidez</w:t>
      </w:r>
      <w:r w:rsidR="005D12B8" w:rsidRPr="008B535C">
        <w:rPr>
          <w:rFonts w:ascii="Times New Roman" w:hAnsi="Times New Roman"/>
          <w:color w:val="000000" w:themeColor="text1"/>
          <w:sz w:val="24"/>
          <w:szCs w:val="24"/>
        </w:rPr>
        <w:t>, através de método sensível,</w:t>
      </w:r>
      <w:r w:rsidRPr="008B535C">
        <w:rPr>
          <w:rFonts w:ascii="Times New Roman" w:hAnsi="Times New Roman"/>
          <w:color w:val="000000" w:themeColor="text1"/>
          <w:sz w:val="24"/>
          <w:szCs w:val="24"/>
        </w:rPr>
        <w:t xml:space="preserve"> ou da esterilização, </w:t>
      </w:r>
      <w:r w:rsidR="004E6729" w:rsidRPr="008B535C">
        <w:rPr>
          <w:rFonts w:ascii="Times New Roman" w:hAnsi="Times New Roman"/>
          <w:color w:val="000000" w:themeColor="text1"/>
          <w:sz w:val="24"/>
          <w:szCs w:val="24"/>
        </w:rPr>
        <w:t>1 (</w:t>
      </w:r>
      <w:r w:rsidRPr="008B535C">
        <w:rPr>
          <w:rFonts w:ascii="Times New Roman" w:hAnsi="Times New Roman"/>
          <w:color w:val="000000" w:themeColor="text1"/>
          <w:sz w:val="24"/>
          <w:szCs w:val="24"/>
        </w:rPr>
        <w:t>uma</w:t>
      </w:r>
      <w:r w:rsidR="004E6729"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cópia da prescrição e o registro da orientação dos </w:t>
      </w:r>
      <w:r w:rsidR="0050623A" w:rsidRPr="008B535C">
        <w:rPr>
          <w:rFonts w:ascii="Times New Roman" w:hAnsi="Times New Roman"/>
          <w:color w:val="000000" w:themeColor="text1"/>
          <w:sz w:val="24"/>
          <w:szCs w:val="24"/>
        </w:rPr>
        <w:t>Métodos Contraceptivos</w:t>
      </w:r>
      <w:r w:rsidRPr="008B535C">
        <w:rPr>
          <w:rFonts w:ascii="Times New Roman" w:hAnsi="Times New Roman"/>
          <w:color w:val="000000" w:themeColor="text1"/>
          <w:sz w:val="24"/>
          <w:szCs w:val="24"/>
        </w:rPr>
        <w:t xml:space="preserve">. </w:t>
      </w:r>
    </w:p>
    <w:p w:rsidR="00E2426B" w:rsidRPr="008B535C" w:rsidRDefault="003A53F3"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19 </w:t>
      </w:r>
      <w:r w:rsidR="00057F31" w:rsidRPr="008B535C">
        <w:rPr>
          <w:rFonts w:ascii="Times New Roman" w:hAnsi="Times New Roman"/>
          <w:color w:val="000000" w:themeColor="text1"/>
          <w:sz w:val="24"/>
          <w:szCs w:val="24"/>
        </w:rPr>
        <w:t xml:space="preserve">Os pacientes do sexo masculino deverão ser orientados pelo prescritor quanto ao uso de </w:t>
      </w:r>
      <w:r w:rsidR="00D110D1" w:rsidRPr="008B535C">
        <w:rPr>
          <w:rFonts w:ascii="Times New Roman" w:hAnsi="Times New Roman"/>
          <w:color w:val="000000" w:themeColor="text1"/>
          <w:sz w:val="24"/>
          <w:szCs w:val="24"/>
        </w:rPr>
        <w:t>Preservativo Masculino</w:t>
      </w:r>
      <w:r w:rsidR="00057F31" w:rsidRPr="008B535C">
        <w:rPr>
          <w:rFonts w:ascii="Times New Roman" w:hAnsi="Times New Roman"/>
          <w:color w:val="000000" w:themeColor="text1"/>
          <w:sz w:val="24"/>
          <w:szCs w:val="24"/>
        </w:rPr>
        <w:t xml:space="preserve"> durante todo o tratamento com </w:t>
      </w:r>
      <w:r w:rsidR="003D7018" w:rsidRPr="008B535C">
        <w:rPr>
          <w:rFonts w:ascii="Times New Roman" w:hAnsi="Times New Roman"/>
          <w:color w:val="000000" w:themeColor="text1"/>
          <w:sz w:val="24"/>
          <w:szCs w:val="24"/>
        </w:rPr>
        <w:t xml:space="preserve">o medicamento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057F31" w:rsidRPr="008B535C">
        <w:rPr>
          <w:rFonts w:ascii="Times New Roman" w:hAnsi="Times New Roman"/>
          <w:color w:val="000000" w:themeColor="text1"/>
          <w:sz w:val="24"/>
          <w:szCs w:val="24"/>
        </w:rPr>
        <w:t xml:space="preserve"> e </w:t>
      </w:r>
      <w:r w:rsidR="003D7018" w:rsidRPr="008B535C">
        <w:rPr>
          <w:rFonts w:ascii="Times New Roman" w:hAnsi="Times New Roman"/>
          <w:color w:val="000000" w:themeColor="text1"/>
          <w:sz w:val="24"/>
          <w:szCs w:val="24"/>
        </w:rPr>
        <w:t>por</w:t>
      </w:r>
      <w:r w:rsidR="00057F31" w:rsidRPr="008B535C">
        <w:rPr>
          <w:rFonts w:ascii="Times New Roman" w:hAnsi="Times New Roman"/>
          <w:color w:val="000000" w:themeColor="text1"/>
          <w:sz w:val="24"/>
          <w:szCs w:val="24"/>
        </w:rPr>
        <w:t xml:space="preserve"> 30 (trinta) dias </w:t>
      </w:r>
      <w:r w:rsidR="003D7018" w:rsidRPr="008B535C">
        <w:rPr>
          <w:rFonts w:ascii="Times New Roman" w:hAnsi="Times New Roman"/>
          <w:color w:val="000000" w:themeColor="text1"/>
          <w:sz w:val="24"/>
          <w:szCs w:val="24"/>
        </w:rPr>
        <w:t>após o</w:t>
      </w:r>
      <w:r w:rsidR="00057F31" w:rsidRPr="008B535C">
        <w:rPr>
          <w:rFonts w:ascii="Times New Roman" w:hAnsi="Times New Roman"/>
          <w:color w:val="000000" w:themeColor="text1"/>
          <w:sz w:val="24"/>
          <w:szCs w:val="24"/>
        </w:rPr>
        <w:t xml:space="preserve"> término</w:t>
      </w:r>
      <w:r w:rsidR="003D7018" w:rsidRPr="008B535C">
        <w:rPr>
          <w:rFonts w:ascii="Times New Roman" w:hAnsi="Times New Roman"/>
          <w:color w:val="000000" w:themeColor="text1"/>
          <w:sz w:val="24"/>
          <w:szCs w:val="24"/>
        </w:rPr>
        <w:t xml:space="preserve"> do tratamento</w:t>
      </w:r>
      <w:r w:rsidR="00057F31" w:rsidRPr="008B535C">
        <w:rPr>
          <w:rFonts w:ascii="Times New Roman" w:hAnsi="Times New Roman"/>
          <w:color w:val="000000" w:themeColor="text1"/>
          <w:sz w:val="24"/>
          <w:szCs w:val="24"/>
        </w:rPr>
        <w:t>.</w:t>
      </w:r>
    </w:p>
    <w:p w:rsidR="0005720E"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3A53F3" w:rsidRPr="008B535C">
        <w:rPr>
          <w:rFonts w:ascii="Times New Roman" w:hAnsi="Times New Roman"/>
          <w:color w:val="000000" w:themeColor="text1"/>
          <w:sz w:val="24"/>
          <w:szCs w:val="24"/>
        </w:rPr>
        <w:t>20</w:t>
      </w:r>
      <w:r w:rsidR="00444BCD" w:rsidRPr="008B535C">
        <w:rPr>
          <w:rFonts w:ascii="Times New Roman" w:hAnsi="Times New Roman"/>
          <w:color w:val="000000" w:themeColor="text1"/>
          <w:sz w:val="24"/>
          <w:szCs w:val="24"/>
        </w:rPr>
        <w:t xml:space="preserve"> A cada prescrição</w:t>
      </w:r>
      <w:r w:rsidR="009C63C4" w:rsidRPr="008B535C">
        <w:rPr>
          <w:rFonts w:ascii="Times New Roman" w:hAnsi="Times New Roman"/>
          <w:color w:val="000000" w:themeColor="text1"/>
          <w:sz w:val="24"/>
          <w:szCs w:val="24"/>
        </w:rPr>
        <w:t xml:space="preserve"> do medicamento à base de </w:t>
      </w:r>
      <w:r w:rsidR="004E6729" w:rsidRPr="008B535C">
        <w:rPr>
          <w:rFonts w:ascii="Times New Roman" w:hAnsi="Times New Roman"/>
          <w:color w:val="000000" w:themeColor="text1"/>
          <w:sz w:val="24"/>
          <w:szCs w:val="24"/>
        </w:rPr>
        <w:t>lenalidomida</w:t>
      </w:r>
      <w:r w:rsidR="00444BCD" w:rsidRPr="008B535C">
        <w:rPr>
          <w:rFonts w:ascii="Times New Roman" w:hAnsi="Times New Roman"/>
          <w:color w:val="000000" w:themeColor="text1"/>
          <w:sz w:val="24"/>
          <w:szCs w:val="24"/>
        </w:rPr>
        <w:t xml:space="preserve">, o paciente deverá receber do </w:t>
      </w:r>
      <w:r w:rsidR="00011735" w:rsidRPr="008B535C">
        <w:rPr>
          <w:rFonts w:ascii="Times New Roman" w:hAnsi="Times New Roman"/>
          <w:color w:val="000000" w:themeColor="text1"/>
          <w:sz w:val="24"/>
          <w:szCs w:val="24"/>
        </w:rPr>
        <w:t xml:space="preserve">prescritor a </w:t>
      </w:r>
      <w:r w:rsidR="003B4702" w:rsidRPr="008B535C">
        <w:rPr>
          <w:rFonts w:ascii="Times New Roman" w:hAnsi="Times New Roman"/>
          <w:color w:val="000000" w:themeColor="text1"/>
          <w:sz w:val="24"/>
          <w:szCs w:val="24"/>
        </w:rPr>
        <w:t>notificação de receita</w:t>
      </w:r>
      <w:r w:rsidR="00D110D1" w:rsidRPr="008B535C">
        <w:rPr>
          <w:rFonts w:ascii="Times New Roman" w:hAnsi="Times New Roman"/>
          <w:color w:val="000000" w:themeColor="text1"/>
          <w:sz w:val="24"/>
          <w:szCs w:val="24"/>
        </w:rPr>
        <w:t xml:space="preserve"> </w:t>
      </w:r>
      <w:r w:rsidR="00011735" w:rsidRPr="008B535C">
        <w:rPr>
          <w:rFonts w:ascii="Times New Roman" w:hAnsi="Times New Roman"/>
          <w:color w:val="000000" w:themeColor="text1"/>
          <w:sz w:val="24"/>
          <w:szCs w:val="24"/>
        </w:rPr>
        <w:t xml:space="preserve">e o </w:t>
      </w:r>
      <w:r w:rsidR="009F13EC" w:rsidRPr="008B535C">
        <w:rPr>
          <w:rFonts w:ascii="Times New Roman" w:hAnsi="Times New Roman"/>
          <w:color w:val="000000" w:themeColor="text1"/>
          <w:sz w:val="24"/>
          <w:szCs w:val="24"/>
        </w:rPr>
        <w:t>Termo de Responsabilidade e Esclarecimento</w:t>
      </w:r>
      <w:r w:rsidR="00927E0C" w:rsidRPr="008B535C">
        <w:rPr>
          <w:rFonts w:ascii="Times New Roman" w:hAnsi="Times New Roman"/>
          <w:color w:val="000000" w:themeColor="text1"/>
          <w:sz w:val="24"/>
          <w:szCs w:val="24"/>
        </w:rPr>
        <w:t xml:space="preserve">. </w:t>
      </w:r>
    </w:p>
    <w:p w:rsidR="007E68CB" w:rsidRPr="008B535C" w:rsidRDefault="0005720E"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Parágrafo único. </w:t>
      </w:r>
      <w:r w:rsidR="00CE23A2" w:rsidRPr="008B535C">
        <w:rPr>
          <w:rFonts w:ascii="Times New Roman" w:hAnsi="Times New Roman"/>
          <w:color w:val="000000" w:themeColor="text1"/>
          <w:sz w:val="24"/>
          <w:szCs w:val="24"/>
        </w:rPr>
        <w:t xml:space="preserve">O </w:t>
      </w:r>
      <w:r w:rsidR="003630AF" w:rsidRPr="008B535C">
        <w:rPr>
          <w:rFonts w:ascii="Times New Roman" w:hAnsi="Times New Roman"/>
          <w:color w:val="000000" w:themeColor="text1"/>
          <w:sz w:val="24"/>
          <w:szCs w:val="24"/>
        </w:rPr>
        <w:t>Termo de Responsabilidade e Esclarecimento</w:t>
      </w:r>
      <w:r w:rsidR="00CE23A2" w:rsidRPr="008B535C">
        <w:rPr>
          <w:rFonts w:ascii="Times New Roman" w:hAnsi="Times New Roman"/>
          <w:color w:val="000000" w:themeColor="text1"/>
          <w:sz w:val="24"/>
          <w:szCs w:val="24"/>
        </w:rPr>
        <w:t xml:space="preserve"> deve</w:t>
      </w:r>
      <w:r w:rsidRPr="008B535C">
        <w:rPr>
          <w:rFonts w:ascii="Times New Roman" w:hAnsi="Times New Roman"/>
          <w:color w:val="000000" w:themeColor="text1"/>
          <w:sz w:val="24"/>
          <w:szCs w:val="24"/>
        </w:rPr>
        <w:t xml:space="preserve"> ser lido para o paciente</w:t>
      </w:r>
      <w:r w:rsidR="00CE23A2"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a cada prescrição, mesmo quando se tratar de uso crônico, ressaltando-se a importância do controle do uso </w:t>
      </w:r>
      <w:r w:rsidR="007D204C" w:rsidRPr="008B535C">
        <w:rPr>
          <w:rFonts w:ascii="Times New Roman" w:hAnsi="Times New Roman"/>
          <w:color w:val="000000" w:themeColor="text1"/>
          <w:sz w:val="24"/>
          <w:szCs w:val="24"/>
        </w:rPr>
        <w:t xml:space="preserve">de medicamento à base de </w:t>
      </w:r>
      <w:r w:rsidR="004E6729" w:rsidRPr="008B535C">
        <w:rPr>
          <w:rFonts w:ascii="Times New Roman" w:hAnsi="Times New Roman"/>
          <w:color w:val="000000" w:themeColor="text1"/>
          <w:sz w:val="24"/>
          <w:szCs w:val="24"/>
        </w:rPr>
        <w:t>lenalidomida</w:t>
      </w:r>
      <w:r w:rsidRPr="008B535C">
        <w:rPr>
          <w:rFonts w:ascii="Times New Roman" w:hAnsi="Times New Roman"/>
          <w:color w:val="000000" w:themeColor="text1"/>
          <w:sz w:val="24"/>
          <w:szCs w:val="24"/>
        </w:rPr>
        <w:t>.</w:t>
      </w:r>
    </w:p>
    <w:p w:rsidR="008B535C" w:rsidRDefault="007E68CB"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2</w:t>
      </w:r>
      <w:r w:rsidR="00BB3E99" w:rsidRPr="008B535C">
        <w:rPr>
          <w:rFonts w:ascii="Times New Roman" w:hAnsi="Times New Roman"/>
          <w:color w:val="000000" w:themeColor="text1"/>
          <w:sz w:val="24"/>
          <w:szCs w:val="24"/>
        </w:rPr>
        <w:t>1</w:t>
      </w:r>
      <w:r w:rsidRPr="008B535C">
        <w:rPr>
          <w:rFonts w:ascii="Times New Roman" w:hAnsi="Times New Roman"/>
          <w:color w:val="000000" w:themeColor="text1"/>
          <w:sz w:val="24"/>
          <w:szCs w:val="24"/>
        </w:rPr>
        <w:t xml:space="preserve"> </w:t>
      </w:r>
      <w:r w:rsidR="00906068" w:rsidRPr="008B535C">
        <w:rPr>
          <w:rFonts w:ascii="Times New Roman" w:hAnsi="Times New Roman"/>
          <w:color w:val="000000" w:themeColor="text1"/>
          <w:sz w:val="24"/>
          <w:szCs w:val="24"/>
        </w:rPr>
        <w:t>O</w:t>
      </w:r>
      <w:r w:rsidRPr="008B535C">
        <w:rPr>
          <w:rFonts w:ascii="Times New Roman" w:hAnsi="Times New Roman"/>
          <w:color w:val="000000" w:themeColor="text1"/>
          <w:sz w:val="24"/>
          <w:szCs w:val="24"/>
        </w:rPr>
        <w:t xml:space="preserve"> prescritor deve orientar o paciente para que o medicamento à base de </w:t>
      </w:r>
      <w:r w:rsidR="003B4702" w:rsidRPr="008B535C">
        <w:rPr>
          <w:rFonts w:ascii="Times New Roman" w:hAnsi="Times New Roman"/>
          <w:color w:val="000000" w:themeColor="text1"/>
          <w:sz w:val="24"/>
          <w:szCs w:val="24"/>
        </w:rPr>
        <w:t xml:space="preserve">lenalidomida </w:t>
      </w:r>
      <w:r w:rsidRPr="008B535C">
        <w:rPr>
          <w:rFonts w:ascii="Times New Roman" w:hAnsi="Times New Roman"/>
          <w:color w:val="000000" w:themeColor="text1"/>
          <w:sz w:val="24"/>
          <w:szCs w:val="24"/>
        </w:rPr>
        <w:t>seja mantido em local seguro e fechado, evitando que outras pessoas tenham acesso a ele.</w:t>
      </w:r>
    </w:p>
    <w:p w:rsidR="003630AF" w:rsidRPr="008B535C" w:rsidRDefault="006C6178"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Seção II</w:t>
      </w:r>
    </w:p>
    <w:p w:rsidR="00057F31" w:rsidRPr="008B535C" w:rsidRDefault="006C6178"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Da </w:t>
      </w:r>
      <w:r w:rsidR="006D4EAA" w:rsidRPr="008B535C">
        <w:rPr>
          <w:rFonts w:ascii="Times New Roman" w:hAnsi="Times New Roman"/>
          <w:b/>
          <w:color w:val="000000" w:themeColor="text1"/>
          <w:sz w:val="24"/>
          <w:szCs w:val="24"/>
        </w:rPr>
        <w:t>Notificação de Receita</w:t>
      </w:r>
    </w:p>
    <w:p w:rsidR="00057F31" w:rsidRPr="008B535C" w:rsidRDefault="000E403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2945CD" w:rsidRPr="008B535C">
        <w:rPr>
          <w:rFonts w:ascii="Times New Roman" w:hAnsi="Times New Roman"/>
          <w:color w:val="000000" w:themeColor="text1"/>
          <w:sz w:val="24"/>
          <w:szCs w:val="24"/>
        </w:rPr>
        <w:t>2</w:t>
      </w:r>
      <w:r w:rsidR="006D4EAA" w:rsidRPr="008B535C">
        <w:rPr>
          <w:rFonts w:ascii="Times New Roman" w:hAnsi="Times New Roman"/>
          <w:color w:val="000000" w:themeColor="text1"/>
          <w:sz w:val="24"/>
          <w:szCs w:val="24"/>
        </w:rPr>
        <w:t>2</w:t>
      </w:r>
      <w:r w:rsidR="0089298D" w:rsidRPr="008B535C">
        <w:rPr>
          <w:rFonts w:ascii="Times New Roman" w:hAnsi="Times New Roman"/>
          <w:color w:val="000000" w:themeColor="text1"/>
          <w:sz w:val="24"/>
          <w:szCs w:val="24"/>
        </w:rPr>
        <w:t xml:space="preserve"> </w:t>
      </w:r>
      <w:r w:rsidR="006C6178" w:rsidRPr="008B535C">
        <w:rPr>
          <w:rFonts w:ascii="Times New Roman" w:hAnsi="Times New Roman"/>
          <w:color w:val="000000" w:themeColor="text1"/>
          <w:sz w:val="24"/>
          <w:szCs w:val="24"/>
        </w:rPr>
        <w:t xml:space="preserve">A </w:t>
      </w:r>
      <w:r w:rsidR="003B4702" w:rsidRPr="008B535C">
        <w:rPr>
          <w:rFonts w:ascii="Times New Roman" w:hAnsi="Times New Roman"/>
          <w:color w:val="000000" w:themeColor="text1"/>
          <w:sz w:val="24"/>
          <w:szCs w:val="24"/>
        </w:rPr>
        <w:t xml:space="preserve">Notificação de Receita </w:t>
      </w:r>
      <w:r w:rsidR="00444BCD" w:rsidRPr="008B535C">
        <w:rPr>
          <w:rFonts w:ascii="Times New Roman" w:hAnsi="Times New Roman"/>
          <w:color w:val="000000" w:themeColor="text1"/>
          <w:sz w:val="24"/>
          <w:szCs w:val="24"/>
        </w:rPr>
        <w:t xml:space="preserve">é o </w:t>
      </w:r>
      <w:r w:rsidR="001E781B" w:rsidRPr="008B535C">
        <w:rPr>
          <w:rFonts w:ascii="Times New Roman" w:hAnsi="Times New Roman"/>
          <w:color w:val="000000" w:themeColor="text1"/>
          <w:sz w:val="24"/>
          <w:szCs w:val="24"/>
        </w:rPr>
        <w:t xml:space="preserve">documento que, juntamente com o </w:t>
      </w:r>
      <w:r w:rsidR="009F13EC" w:rsidRPr="008B535C">
        <w:rPr>
          <w:rFonts w:ascii="Times New Roman" w:hAnsi="Times New Roman"/>
          <w:color w:val="000000" w:themeColor="text1"/>
          <w:sz w:val="24"/>
          <w:szCs w:val="24"/>
        </w:rPr>
        <w:t>Termo de Responsabilidade e Esclarecimento</w:t>
      </w:r>
      <w:r w:rsidR="00444BCD" w:rsidRPr="008B535C">
        <w:rPr>
          <w:rFonts w:ascii="Times New Roman" w:hAnsi="Times New Roman"/>
          <w:color w:val="000000" w:themeColor="text1"/>
          <w:sz w:val="24"/>
          <w:szCs w:val="24"/>
        </w:rPr>
        <w:t>, autoriza a dispensação d</w:t>
      </w:r>
      <w:r w:rsidR="003630AF" w:rsidRPr="008B535C">
        <w:rPr>
          <w:rFonts w:ascii="Times New Roman" w:hAnsi="Times New Roman"/>
          <w:color w:val="000000" w:themeColor="text1"/>
          <w:sz w:val="24"/>
          <w:szCs w:val="24"/>
        </w:rPr>
        <w:t>e</w:t>
      </w:r>
      <w:r w:rsidR="00444BCD" w:rsidRPr="008B535C">
        <w:rPr>
          <w:rFonts w:ascii="Times New Roman" w:hAnsi="Times New Roman"/>
          <w:color w:val="000000" w:themeColor="text1"/>
          <w:sz w:val="24"/>
          <w:szCs w:val="24"/>
        </w:rPr>
        <w:t xml:space="preserve"> medicamento 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F5139F" w:rsidRPr="008B535C">
        <w:rPr>
          <w:rFonts w:ascii="Times New Roman" w:hAnsi="Times New Roman"/>
          <w:color w:val="000000" w:themeColor="text1"/>
          <w:sz w:val="24"/>
          <w:szCs w:val="24"/>
        </w:rPr>
        <w:t>.</w:t>
      </w:r>
    </w:p>
    <w:p w:rsidR="000829E3" w:rsidRPr="008B535C" w:rsidRDefault="001E781B"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1</w:t>
      </w:r>
      <w:r w:rsidR="00FE69A1" w:rsidRPr="008B535C">
        <w:rPr>
          <w:rFonts w:ascii="Times New Roman" w:hAnsi="Times New Roman"/>
          <w:color w:val="000000" w:themeColor="text1"/>
          <w:sz w:val="24"/>
          <w:szCs w:val="24"/>
        </w:rPr>
        <w:t xml:space="preserve">º A notificação de receita de que trata o </w:t>
      </w:r>
      <w:r w:rsidR="00FE69A1" w:rsidRPr="008B535C">
        <w:rPr>
          <w:rFonts w:ascii="Times New Roman" w:hAnsi="Times New Roman"/>
          <w:i/>
          <w:color w:val="000000" w:themeColor="text1"/>
          <w:sz w:val="24"/>
          <w:szCs w:val="24"/>
        </w:rPr>
        <w:t>caput</w:t>
      </w:r>
      <w:r w:rsidR="00FE69A1"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é individual e intransferível, devendo conter somente medicamento</w:t>
      </w:r>
      <w:r w:rsidR="00BE25F4" w:rsidRPr="008B535C">
        <w:rPr>
          <w:rFonts w:ascii="Times New Roman" w:hAnsi="Times New Roman"/>
          <w:color w:val="000000" w:themeColor="text1"/>
          <w:sz w:val="24"/>
          <w:szCs w:val="24"/>
        </w:rPr>
        <w:t>s</w:t>
      </w:r>
      <w:r w:rsidR="009B5743" w:rsidRPr="008B535C">
        <w:rPr>
          <w:rFonts w:ascii="Times New Roman" w:hAnsi="Times New Roman"/>
          <w:color w:val="000000" w:themeColor="text1"/>
          <w:sz w:val="24"/>
          <w:szCs w:val="24"/>
        </w:rPr>
        <w:t xml:space="preserve"> </w:t>
      </w:r>
      <w:r w:rsidR="00BE25F4" w:rsidRPr="008B535C">
        <w:rPr>
          <w:rFonts w:ascii="Times New Roman" w:hAnsi="Times New Roman"/>
          <w:color w:val="000000" w:themeColor="text1"/>
          <w:sz w:val="24"/>
          <w:szCs w:val="24"/>
        </w:rPr>
        <w:t>à</w:t>
      </w:r>
      <w:r w:rsidR="00243C15" w:rsidRPr="008B535C">
        <w:rPr>
          <w:rFonts w:ascii="Times New Roman" w:hAnsi="Times New Roman"/>
          <w:color w:val="000000" w:themeColor="text1"/>
          <w:sz w:val="24"/>
          <w:szCs w:val="24"/>
        </w:rPr>
        <w:t xml:space="preserve"> base de </w:t>
      </w:r>
      <w:r w:rsidR="00BE25F4" w:rsidRPr="008B535C">
        <w:rPr>
          <w:rFonts w:ascii="Times New Roman" w:hAnsi="Times New Roman"/>
          <w:color w:val="000000" w:themeColor="text1"/>
          <w:sz w:val="24"/>
          <w:szCs w:val="24"/>
        </w:rPr>
        <w:t xml:space="preserve">substância da </w:t>
      </w:r>
      <w:r w:rsidR="00064C05" w:rsidRPr="008B535C">
        <w:rPr>
          <w:rFonts w:ascii="Times New Roman" w:hAnsi="Times New Roman"/>
          <w:color w:val="000000" w:themeColor="text1"/>
          <w:sz w:val="24"/>
          <w:szCs w:val="24"/>
        </w:rPr>
        <w:t>Lista C3</w:t>
      </w:r>
      <w:r w:rsidR="00BE25F4" w:rsidRPr="008B535C">
        <w:rPr>
          <w:rFonts w:ascii="Times New Roman" w:hAnsi="Times New Roman"/>
          <w:color w:val="000000" w:themeColor="text1"/>
          <w:sz w:val="24"/>
          <w:szCs w:val="24"/>
        </w:rPr>
        <w:t>, com exceção da talidomida, que possui receituário próprio</w:t>
      </w:r>
      <w:r w:rsidR="00444BCD" w:rsidRPr="008B535C">
        <w:rPr>
          <w:rFonts w:ascii="Times New Roman" w:hAnsi="Times New Roman"/>
          <w:color w:val="000000" w:themeColor="text1"/>
          <w:sz w:val="24"/>
          <w:szCs w:val="24"/>
        </w:rPr>
        <w:t>.</w:t>
      </w:r>
    </w:p>
    <w:p w:rsidR="000829E3" w:rsidRPr="008B535C" w:rsidRDefault="00FE69A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2</w:t>
      </w:r>
      <w:r w:rsidR="001311D4" w:rsidRPr="008B535C">
        <w:rPr>
          <w:rFonts w:ascii="Times New Roman" w:hAnsi="Times New Roman"/>
          <w:color w:val="000000" w:themeColor="text1"/>
          <w:sz w:val="24"/>
          <w:szCs w:val="24"/>
        </w:rPr>
        <w:t xml:space="preserve">º A </w:t>
      </w:r>
      <w:r w:rsidR="003B4702" w:rsidRPr="008B535C">
        <w:rPr>
          <w:rFonts w:ascii="Times New Roman" w:hAnsi="Times New Roman"/>
          <w:color w:val="000000" w:themeColor="text1"/>
          <w:sz w:val="24"/>
          <w:szCs w:val="24"/>
        </w:rPr>
        <w:t xml:space="preserve">notificação de receita de que trata o </w:t>
      </w:r>
      <w:r w:rsidR="003B4702" w:rsidRPr="008B535C">
        <w:rPr>
          <w:rFonts w:ascii="Times New Roman" w:hAnsi="Times New Roman"/>
          <w:i/>
          <w:color w:val="000000" w:themeColor="text1"/>
          <w:sz w:val="24"/>
          <w:szCs w:val="24"/>
        </w:rPr>
        <w:t>caput</w:t>
      </w:r>
      <w:r w:rsidR="003B4702" w:rsidRPr="008B535C">
        <w:rPr>
          <w:rFonts w:ascii="Times New Roman" w:hAnsi="Times New Roman"/>
          <w:color w:val="000000" w:themeColor="text1"/>
          <w:sz w:val="24"/>
          <w:szCs w:val="24"/>
        </w:rPr>
        <w:t xml:space="preserve"> </w:t>
      </w:r>
      <w:r w:rsidR="007E1B79" w:rsidRPr="008B535C">
        <w:rPr>
          <w:rFonts w:ascii="Times New Roman" w:hAnsi="Times New Roman"/>
          <w:color w:val="000000" w:themeColor="text1"/>
          <w:sz w:val="24"/>
          <w:szCs w:val="24"/>
        </w:rPr>
        <w:t>tem</w:t>
      </w:r>
      <w:r w:rsidR="00444BCD" w:rsidRPr="008B535C">
        <w:rPr>
          <w:rFonts w:ascii="Times New Roman" w:hAnsi="Times New Roman"/>
          <w:color w:val="000000" w:themeColor="text1"/>
          <w:sz w:val="24"/>
          <w:szCs w:val="24"/>
        </w:rPr>
        <w:t xml:space="preserve"> validade de 20 (vinte) dias, contados a partir da data de sua emissão</w:t>
      </w:r>
      <w:r w:rsidR="004B0EBA"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w:t>
      </w:r>
      <w:r w:rsidR="007E1B79" w:rsidRPr="008B535C">
        <w:rPr>
          <w:rFonts w:ascii="Times New Roman" w:hAnsi="Times New Roman"/>
          <w:color w:val="000000" w:themeColor="text1"/>
          <w:sz w:val="24"/>
          <w:szCs w:val="24"/>
        </w:rPr>
        <w:t>em todo território nacional.</w:t>
      </w:r>
    </w:p>
    <w:p w:rsidR="00F90FE9" w:rsidRPr="008B535C" w:rsidRDefault="00F90FE9"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3º Excetua-se do </w:t>
      </w:r>
      <w:r w:rsidR="004B0EBA" w:rsidRPr="008B535C">
        <w:rPr>
          <w:rFonts w:ascii="Times New Roman" w:hAnsi="Times New Roman"/>
          <w:color w:val="000000" w:themeColor="text1"/>
          <w:sz w:val="24"/>
          <w:szCs w:val="24"/>
        </w:rPr>
        <w:t xml:space="preserve">disposto no § 2º deste </w:t>
      </w:r>
      <w:r w:rsidR="00947260" w:rsidRPr="008B535C">
        <w:rPr>
          <w:rFonts w:ascii="Times New Roman" w:hAnsi="Times New Roman"/>
          <w:color w:val="000000" w:themeColor="text1"/>
          <w:sz w:val="24"/>
          <w:szCs w:val="24"/>
        </w:rPr>
        <w:t>a</w:t>
      </w:r>
      <w:r w:rsidR="004B0EBA" w:rsidRPr="008B535C">
        <w:rPr>
          <w:rFonts w:ascii="Times New Roman" w:hAnsi="Times New Roman"/>
          <w:color w:val="000000" w:themeColor="text1"/>
          <w:sz w:val="24"/>
          <w:szCs w:val="24"/>
        </w:rPr>
        <w:t xml:space="preserve">rtigo </w:t>
      </w:r>
      <w:r w:rsidRPr="008B535C">
        <w:rPr>
          <w:rFonts w:ascii="Times New Roman" w:hAnsi="Times New Roman"/>
          <w:color w:val="000000" w:themeColor="text1"/>
          <w:sz w:val="24"/>
          <w:szCs w:val="24"/>
        </w:rPr>
        <w:t>a validade da notificação de receita destinada a mulheres com potencial de engravidar</w:t>
      </w:r>
      <w:r w:rsidR="004B0EBA"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w:t>
      </w:r>
      <w:r w:rsidR="005E038E" w:rsidRPr="008B535C">
        <w:rPr>
          <w:rFonts w:ascii="Times New Roman" w:hAnsi="Times New Roman"/>
          <w:color w:val="000000" w:themeColor="text1"/>
          <w:sz w:val="24"/>
          <w:szCs w:val="24"/>
        </w:rPr>
        <w:t>cuja validade</w:t>
      </w:r>
      <w:r w:rsidRPr="008B535C">
        <w:rPr>
          <w:rFonts w:ascii="Times New Roman" w:hAnsi="Times New Roman"/>
          <w:color w:val="000000" w:themeColor="text1"/>
          <w:sz w:val="24"/>
          <w:szCs w:val="24"/>
        </w:rPr>
        <w:t xml:space="preserve"> será de 7 (sete) dias</w:t>
      </w:r>
      <w:r w:rsidR="002642B8" w:rsidRPr="008B535C">
        <w:rPr>
          <w:rFonts w:ascii="Times New Roman" w:hAnsi="Times New Roman"/>
          <w:color w:val="000000" w:themeColor="text1"/>
          <w:sz w:val="24"/>
          <w:szCs w:val="24"/>
        </w:rPr>
        <w:t>, contados a partir</w:t>
      </w:r>
      <w:r w:rsidRPr="008B535C">
        <w:rPr>
          <w:rFonts w:ascii="Times New Roman" w:hAnsi="Times New Roman"/>
          <w:color w:val="000000" w:themeColor="text1"/>
          <w:sz w:val="24"/>
          <w:szCs w:val="24"/>
        </w:rPr>
        <w:t xml:space="preserve"> da data da realização do teste de gravidez.</w:t>
      </w:r>
    </w:p>
    <w:p w:rsidR="0004779E" w:rsidRPr="008B535C" w:rsidRDefault="00F90FE9"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4</w:t>
      </w:r>
      <w:r w:rsidR="0004779E" w:rsidRPr="008B535C">
        <w:rPr>
          <w:rFonts w:ascii="Times New Roman" w:hAnsi="Times New Roman"/>
          <w:color w:val="000000" w:themeColor="text1"/>
          <w:sz w:val="24"/>
          <w:szCs w:val="24"/>
        </w:rPr>
        <w:t xml:space="preserve">º </w:t>
      </w:r>
      <w:r w:rsidR="001311D4" w:rsidRPr="008B535C">
        <w:rPr>
          <w:rFonts w:ascii="Times New Roman" w:hAnsi="Times New Roman"/>
          <w:color w:val="000000" w:themeColor="text1"/>
          <w:sz w:val="24"/>
          <w:szCs w:val="24"/>
        </w:rPr>
        <w:t xml:space="preserve">A quantidade por prescrição, em cada notificação de receita, não pode ser superior à necessária para </w:t>
      </w:r>
      <w:r w:rsidR="004B0EBA" w:rsidRPr="008B535C">
        <w:rPr>
          <w:rFonts w:ascii="Times New Roman" w:hAnsi="Times New Roman"/>
          <w:color w:val="000000" w:themeColor="text1"/>
          <w:sz w:val="24"/>
          <w:szCs w:val="24"/>
        </w:rPr>
        <w:t>1 (</w:t>
      </w:r>
      <w:r w:rsidR="00213B3B" w:rsidRPr="008B535C">
        <w:rPr>
          <w:rFonts w:ascii="Times New Roman" w:hAnsi="Times New Roman"/>
          <w:color w:val="000000" w:themeColor="text1"/>
          <w:sz w:val="24"/>
          <w:szCs w:val="24"/>
        </w:rPr>
        <w:t>um</w:t>
      </w:r>
      <w:r w:rsidR="004B0EBA" w:rsidRPr="008B535C">
        <w:rPr>
          <w:rFonts w:ascii="Times New Roman" w:hAnsi="Times New Roman"/>
          <w:color w:val="000000" w:themeColor="text1"/>
          <w:sz w:val="24"/>
          <w:szCs w:val="24"/>
        </w:rPr>
        <w:t>)</w:t>
      </w:r>
      <w:r w:rsidR="00213B3B" w:rsidRPr="008B535C">
        <w:rPr>
          <w:rFonts w:ascii="Times New Roman" w:hAnsi="Times New Roman"/>
          <w:color w:val="000000" w:themeColor="text1"/>
          <w:sz w:val="24"/>
          <w:szCs w:val="24"/>
        </w:rPr>
        <w:t xml:space="preserve"> ciclo de</w:t>
      </w:r>
      <w:r w:rsidR="009B5743" w:rsidRPr="008B535C">
        <w:rPr>
          <w:rFonts w:ascii="Times New Roman" w:hAnsi="Times New Roman"/>
          <w:color w:val="000000" w:themeColor="text1"/>
          <w:sz w:val="24"/>
          <w:szCs w:val="24"/>
        </w:rPr>
        <w:t xml:space="preserve"> </w:t>
      </w:r>
      <w:r w:rsidR="00886663" w:rsidRPr="008B535C">
        <w:rPr>
          <w:rFonts w:ascii="Times New Roman" w:hAnsi="Times New Roman"/>
          <w:color w:val="000000" w:themeColor="text1"/>
          <w:sz w:val="24"/>
          <w:szCs w:val="24"/>
        </w:rPr>
        <w:t xml:space="preserve">tratamento, não podendo ultrapassar </w:t>
      </w:r>
      <w:r w:rsidR="00DB603A" w:rsidRPr="008B535C">
        <w:rPr>
          <w:rFonts w:ascii="Times New Roman" w:hAnsi="Times New Roman"/>
          <w:color w:val="000000" w:themeColor="text1"/>
          <w:sz w:val="24"/>
          <w:szCs w:val="24"/>
        </w:rPr>
        <w:t xml:space="preserve">o suficiente para </w:t>
      </w:r>
      <w:r w:rsidR="00886663" w:rsidRPr="008B535C">
        <w:rPr>
          <w:rFonts w:ascii="Times New Roman" w:hAnsi="Times New Roman"/>
          <w:color w:val="000000" w:themeColor="text1"/>
          <w:sz w:val="24"/>
          <w:szCs w:val="24"/>
        </w:rPr>
        <w:t>30 (trinta) dias</w:t>
      </w:r>
      <w:r w:rsidR="001311D4" w:rsidRPr="008B535C">
        <w:rPr>
          <w:rFonts w:ascii="Times New Roman" w:hAnsi="Times New Roman"/>
          <w:color w:val="000000" w:themeColor="text1"/>
          <w:sz w:val="24"/>
          <w:szCs w:val="24"/>
        </w:rPr>
        <w:t>.</w:t>
      </w:r>
    </w:p>
    <w:p w:rsidR="00057F31" w:rsidRPr="008B535C" w:rsidRDefault="000E403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2945CD" w:rsidRPr="008B535C">
        <w:rPr>
          <w:rFonts w:ascii="Times New Roman" w:hAnsi="Times New Roman"/>
          <w:color w:val="000000" w:themeColor="text1"/>
          <w:sz w:val="24"/>
          <w:szCs w:val="24"/>
        </w:rPr>
        <w:t>2</w:t>
      </w:r>
      <w:r w:rsidR="001C4B16" w:rsidRPr="008B535C">
        <w:rPr>
          <w:rFonts w:ascii="Times New Roman" w:hAnsi="Times New Roman"/>
          <w:color w:val="000000" w:themeColor="text1"/>
          <w:sz w:val="24"/>
          <w:szCs w:val="24"/>
        </w:rPr>
        <w:t>3</w:t>
      </w:r>
      <w:r w:rsidR="00444BCD" w:rsidRPr="008B535C">
        <w:rPr>
          <w:rFonts w:ascii="Times New Roman" w:hAnsi="Times New Roman"/>
          <w:color w:val="000000" w:themeColor="text1"/>
          <w:sz w:val="24"/>
          <w:szCs w:val="24"/>
        </w:rPr>
        <w:t xml:space="preserve"> </w:t>
      </w:r>
      <w:r w:rsidR="00BE746A" w:rsidRPr="008B535C">
        <w:rPr>
          <w:rFonts w:ascii="Times New Roman" w:hAnsi="Times New Roman"/>
          <w:color w:val="000000" w:themeColor="text1"/>
          <w:sz w:val="24"/>
          <w:szCs w:val="24"/>
        </w:rPr>
        <w:t>A notificação de r</w:t>
      </w:r>
      <w:r w:rsidR="007E1B79" w:rsidRPr="008B535C">
        <w:rPr>
          <w:rFonts w:ascii="Times New Roman" w:hAnsi="Times New Roman"/>
          <w:color w:val="000000" w:themeColor="text1"/>
          <w:sz w:val="24"/>
          <w:szCs w:val="24"/>
        </w:rPr>
        <w:t xml:space="preserve">eceita </w:t>
      </w:r>
      <w:r w:rsidR="002E7ADE" w:rsidRPr="008B535C">
        <w:rPr>
          <w:rFonts w:ascii="Times New Roman" w:hAnsi="Times New Roman"/>
          <w:color w:val="000000" w:themeColor="text1"/>
          <w:sz w:val="24"/>
          <w:szCs w:val="24"/>
        </w:rPr>
        <w:t xml:space="preserve">de que trata esta Resolução </w:t>
      </w:r>
      <w:r w:rsidR="007E1B79" w:rsidRPr="008B535C">
        <w:rPr>
          <w:rFonts w:ascii="Times New Roman" w:hAnsi="Times New Roman"/>
          <w:color w:val="000000" w:themeColor="text1"/>
          <w:sz w:val="24"/>
          <w:szCs w:val="24"/>
        </w:rPr>
        <w:t>deve</w:t>
      </w:r>
      <w:r w:rsidR="009B5743" w:rsidRPr="008B535C">
        <w:rPr>
          <w:rFonts w:ascii="Times New Roman" w:hAnsi="Times New Roman"/>
          <w:color w:val="000000" w:themeColor="text1"/>
          <w:sz w:val="24"/>
          <w:szCs w:val="24"/>
        </w:rPr>
        <w:t xml:space="preserve"> </w:t>
      </w:r>
      <w:r w:rsidR="006D1D9B" w:rsidRPr="008B535C">
        <w:rPr>
          <w:rFonts w:ascii="Times New Roman" w:hAnsi="Times New Roman"/>
          <w:color w:val="000000" w:themeColor="text1"/>
          <w:sz w:val="24"/>
          <w:szCs w:val="24"/>
        </w:rPr>
        <w:t>conter minimamente os seguintes requisitos:</w:t>
      </w:r>
    </w:p>
    <w:p w:rsidR="000829E3"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 - </w:t>
      </w:r>
      <w:r w:rsidR="00947260" w:rsidRPr="008B535C">
        <w:rPr>
          <w:rFonts w:ascii="Times New Roman" w:hAnsi="Times New Roman"/>
          <w:color w:val="000000" w:themeColor="text1"/>
          <w:sz w:val="24"/>
          <w:szCs w:val="24"/>
        </w:rPr>
        <w:t>i</w:t>
      </w:r>
      <w:r w:rsidR="00BE746A" w:rsidRPr="008B535C">
        <w:rPr>
          <w:rFonts w:ascii="Times New Roman" w:hAnsi="Times New Roman"/>
          <w:color w:val="000000" w:themeColor="text1"/>
          <w:sz w:val="24"/>
          <w:szCs w:val="24"/>
        </w:rPr>
        <w:t>dentificação numérica da notificação de receita: número inserido em cada notificação de receita para o controle dos formulários impressos;</w:t>
      </w:r>
    </w:p>
    <w:p w:rsidR="00BE746A"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 </w:t>
      </w:r>
      <w:r w:rsidR="00202544" w:rsidRPr="008B535C">
        <w:rPr>
          <w:rFonts w:ascii="Times New Roman" w:hAnsi="Times New Roman"/>
          <w:color w:val="000000" w:themeColor="text1"/>
          <w:sz w:val="24"/>
          <w:szCs w:val="24"/>
        </w:rPr>
        <w:t>-</w:t>
      </w:r>
      <w:r w:rsidR="0064382D" w:rsidRPr="008B535C">
        <w:rPr>
          <w:rFonts w:ascii="Times New Roman" w:hAnsi="Times New Roman"/>
          <w:color w:val="000000" w:themeColor="text1"/>
          <w:sz w:val="24"/>
          <w:szCs w:val="24"/>
        </w:rPr>
        <w:t xml:space="preserve"> </w:t>
      </w:r>
      <w:r w:rsidR="00947260" w:rsidRPr="008B535C">
        <w:rPr>
          <w:rFonts w:ascii="Times New Roman" w:hAnsi="Times New Roman"/>
          <w:color w:val="000000" w:themeColor="text1"/>
          <w:sz w:val="24"/>
          <w:szCs w:val="24"/>
        </w:rPr>
        <w:t>i</w:t>
      </w:r>
      <w:r w:rsidR="00BE746A" w:rsidRPr="008B535C">
        <w:rPr>
          <w:rFonts w:ascii="Times New Roman" w:hAnsi="Times New Roman"/>
          <w:color w:val="000000" w:themeColor="text1"/>
          <w:sz w:val="24"/>
          <w:szCs w:val="24"/>
        </w:rPr>
        <w:t>dentificação numérica do paciente: número de controle do cadastro de cada paciente;</w:t>
      </w:r>
    </w:p>
    <w:p w:rsidR="00057F31" w:rsidRPr="008B535C" w:rsidRDefault="007B6A43"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III</w:t>
      </w:r>
      <w:r w:rsidR="00444BCD" w:rsidRPr="008B535C">
        <w:rPr>
          <w:rFonts w:ascii="Times New Roman" w:hAnsi="Times New Roman"/>
          <w:color w:val="000000" w:themeColor="text1"/>
          <w:sz w:val="24"/>
          <w:szCs w:val="24"/>
        </w:rPr>
        <w:t xml:space="preserve"> - </w:t>
      </w:r>
      <w:r w:rsidR="00947260" w:rsidRPr="008B535C">
        <w:rPr>
          <w:rFonts w:ascii="Times New Roman" w:hAnsi="Times New Roman"/>
          <w:color w:val="000000" w:themeColor="text1"/>
          <w:sz w:val="24"/>
          <w:szCs w:val="24"/>
        </w:rPr>
        <w:t>a</w:t>
      </w:r>
      <w:r w:rsidR="00444BCD" w:rsidRPr="008B535C">
        <w:rPr>
          <w:rFonts w:ascii="Times New Roman" w:hAnsi="Times New Roman"/>
          <w:color w:val="000000" w:themeColor="text1"/>
          <w:sz w:val="24"/>
          <w:szCs w:val="24"/>
        </w:rPr>
        <w:t xml:space="preserve">s seguintes frases de advertência: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 "</w:t>
      </w:r>
      <w:r w:rsidR="007E1B79" w:rsidRPr="008B535C">
        <w:rPr>
          <w:rFonts w:ascii="Times New Roman" w:hAnsi="Times New Roman"/>
          <w:color w:val="000000" w:themeColor="text1"/>
          <w:sz w:val="24"/>
          <w:szCs w:val="24"/>
        </w:rPr>
        <w:t>Proibido</w:t>
      </w:r>
      <w:r w:rsidR="005D05AE" w:rsidRPr="008B535C">
        <w:rPr>
          <w:rFonts w:ascii="Times New Roman" w:hAnsi="Times New Roman"/>
          <w:color w:val="000000" w:themeColor="text1"/>
          <w:sz w:val="24"/>
          <w:szCs w:val="24"/>
        </w:rPr>
        <w:t xml:space="preserve"> para mulheres grávidas</w:t>
      </w:r>
      <w:r w:rsidR="001F32E2" w:rsidRPr="008B535C">
        <w:rPr>
          <w:rFonts w:ascii="Times New Roman" w:hAnsi="Times New Roman"/>
          <w:color w:val="000000" w:themeColor="text1"/>
          <w:sz w:val="24"/>
          <w:szCs w:val="24"/>
        </w:rPr>
        <w:t>.</w:t>
      </w:r>
      <w:r w:rsidR="00202544" w:rsidRPr="008B535C">
        <w:rPr>
          <w:rFonts w:ascii="Times New Roman" w:hAnsi="Times New Roman"/>
          <w:color w:val="000000" w:themeColor="text1"/>
          <w:sz w:val="24"/>
          <w:szCs w:val="24"/>
        </w:rPr>
        <w:t xml:space="preserve">"; </w:t>
      </w:r>
    </w:p>
    <w:p w:rsidR="00EE4ADC"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b) "</w:t>
      </w:r>
      <w:r w:rsidR="00F909A4" w:rsidRPr="008B535C">
        <w:rPr>
          <w:rFonts w:ascii="Times New Roman" w:hAnsi="Times New Roman"/>
          <w:color w:val="000000" w:themeColor="text1"/>
          <w:sz w:val="24"/>
          <w:szCs w:val="24"/>
        </w:rPr>
        <w:t>Lenalidomida</w:t>
      </w:r>
      <w:r w:rsidR="005D05AE" w:rsidRPr="008B535C">
        <w:rPr>
          <w:rFonts w:ascii="Times New Roman" w:hAnsi="Times New Roman"/>
          <w:color w:val="000000" w:themeColor="text1"/>
          <w:sz w:val="24"/>
          <w:szCs w:val="24"/>
        </w:rPr>
        <w:t xml:space="preserve"> pode </w:t>
      </w:r>
      <w:r w:rsidRPr="008B535C">
        <w:rPr>
          <w:rFonts w:ascii="Times New Roman" w:hAnsi="Times New Roman"/>
          <w:color w:val="000000" w:themeColor="text1"/>
          <w:sz w:val="24"/>
          <w:szCs w:val="24"/>
        </w:rPr>
        <w:t>causa</w:t>
      </w:r>
      <w:r w:rsidR="005D05AE" w:rsidRPr="008B535C">
        <w:rPr>
          <w:rFonts w:ascii="Times New Roman" w:hAnsi="Times New Roman"/>
          <w:color w:val="000000" w:themeColor="text1"/>
          <w:sz w:val="24"/>
          <w:szCs w:val="24"/>
        </w:rPr>
        <w:t>r</w:t>
      </w:r>
      <w:r w:rsidRPr="008B535C">
        <w:rPr>
          <w:rFonts w:ascii="Times New Roman" w:hAnsi="Times New Roman"/>
          <w:color w:val="000000" w:themeColor="text1"/>
          <w:sz w:val="24"/>
          <w:szCs w:val="24"/>
        </w:rPr>
        <w:t xml:space="preserve"> o nascimento de crianças sem braços e sem pernas</w:t>
      </w:r>
      <w:r w:rsidR="001F32E2"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w:t>
      </w:r>
    </w:p>
    <w:p w:rsidR="005D05AE" w:rsidRPr="008B535C" w:rsidRDefault="005D05AE"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c) </w:t>
      </w:r>
      <w:r w:rsidR="007E1B79"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Não compartilhar o medicamento </w:t>
      </w:r>
      <w:r w:rsidR="00243C15" w:rsidRPr="008B535C">
        <w:rPr>
          <w:rFonts w:ascii="Times New Roman" w:hAnsi="Times New Roman"/>
          <w:color w:val="000000" w:themeColor="text1"/>
          <w:sz w:val="24"/>
          <w:szCs w:val="24"/>
        </w:rPr>
        <w:t xml:space="preserve">a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com ninguém sob nenhuma circunstância</w:t>
      </w:r>
      <w:r w:rsidR="001F32E2" w:rsidRPr="008B535C">
        <w:rPr>
          <w:rFonts w:ascii="Times New Roman" w:hAnsi="Times New Roman"/>
          <w:color w:val="000000" w:themeColor="text1"/>
          <w:sz w:val="24"/>
          <w:szCs w:val="24"/>
        </w:rPr>
        <w:t>.</w:t>
      </w:r>
      <w:r w:rsidR="007E1B79" w:rsidRPr="008B535C">
        <w:rPr>
          <w:rFonts w:ascii="Times New Roman" w:hAnsi="Times New Roman"/>
          <w:color w:val="000000" w:themeColor="text1"/>
          <w:sz w:val="24"/>
          <w:szCs w:val="24"/>
        </w:rPr>
        <w:t>”</w:t>
      </w:r>
      <w:r w:rsidR="00202544" w:rsidRPr="008B535C">
        <w:rPr>
          <w:rFonts w:ascii="Times New Roman" w:hAnsi="Times New Roman"/>
          <w:color w:val="000000" w:themeColor="text1"/>
          <w:sz w:val="24"/>
          <w:szCs w:val="24"/>
        </w:rPr>
        <w:t>; e</w:t>
      </w:r>
    </w:p>
    <w:p w:rsidR="005D05AE" w:rsidRPr="008B535C" w:rsidRDefault="005D05AE"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d) </w:t>
      </w:r>
      <w:r w:rsidR="007E1B79" w:rsidRPr="008B535C">
        <w:rPr>
          <w:rFonts w:ascii="Times New Roman" w:hAnsi="Times New Roman"/>
          <w:color w:val="000000" w:themeColor="text1"/>
          <w:sz w:val="24"/>
          <w:szCs w:val="24"/>
        </w:rPr>
        <w:t>“</w:t>
      </w:r>
      <w:r w:rsidR="0087247C" w:rsidRPr="008B535C">
        <w:rPr>
          <w:rFonts w:ascii="Times New Roman" w:hAnsi="Times New Roman"/>
          <w:color w:val="000000" w:themeColor="text1"/>
          <w:sz w:val="24"/>
          <w:szCs w:val="24"/>
        </w:rPr>
        <w:t>O m</w:t>
      </w:r>
      <w:r w:rsidRPr="008B535C">
        <w:rPr>
          <w:rFonts w:ascii="Times New Roman" w:hAnsi="Times New Roman"/>
          <w:color w:val="000000" w:themeColor="text1"/>
          <w:sz w:val="24"/>
          <w:szCs w:val="24"/>
        </w:rPr>
        <w:t xml:space="preserve">edicamento </w:t>
      </w:r>
      <w:r w:rsidR="004B0EBA"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não causa abortos ou previne gravidez</w:t>
      </w:r>
      <w:r w:rsidR="001F32E2" w:rsidRPr="008B535C">
        <w:rPr>
          <w:rFonts w:ascii="Times New Roman" w:hAnsi="Times New Roman"/>
          <w:color w:val="000000" w:themeColor="text1"/>
          <w:sz w:val="24"/>
          <w:szCs w:val="24"/>
        </w:rPr>
        <w:t>.</w:t>
      </w:r>
      <w:r w:rsidR="007E1B79"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w:t>
      </w:r>
    </w:p>
    <w:p w:rsidR="00057F31" w:rsidRPr="008B535C" w:rsidRDefault="0083588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w:t>
      </w:r>
      <w:r w:rsidR="00177BC7" w:rsidRPr="008B535C">
        <w:rPr>
          <w:rFonts w:ascii="Times New Roman" w:hAnsi="Times New Roman"/>
          <w:color w:val="000000" w:themeColor="text1"/>
          <w:sz w:val="24"/>
          <w:szCs w:val="24"/>
        </w:rPr>
        <w:t xml:space="preserve">V - </w:t>
      </w:r>
      <w:r w:rsidR="00947260" w:rsidRPr="008B535C">
        <w:rPr>
          <w:rFonts w:ascii="Times New Roman" w:hAnsi="Times New Roman"/>
          <w:color w:val="000000" w:themeColor="text1"/>
          <w:sz w:val="24"/>
          <w:szCs w:val="24"/>
        </w:rPr>
        <w:t>i</w:t>
      </w:r>
      <w:r w:rsidR="00177BC7" w:rsidRPr="008B535C">
        <w:rPr>
          <w:rFonts w:ascii="Times New Roman" w:hAnsi="Times New Roman"/>
          <w:color w:val="000000" w:themeColor="text1"/>
          <w:sz w:val="24"/>
          <w:szCs w:val="24"/>
        </w:rPr>
        <w:t>dentificação do prescritor</w:t>
      </w:r>
      <w:r w:rsidR="00444BCD" w:rsidRPr="008B535C">
        <w:rPr>
          <w:rFonts w:ascii="Times New Roman" w:hAnsi="Times New Roman"/>
          <w:color w:val="000000" w:themeColor="text1"/>
          <w:sz w:val="24"/>
          <w:szCs w:val="24"/>
        </w:rPr>
        <w:t xml:space="preserve">, contendo os seguintes </w:t>
      </w:r>
      <w:r w:rsidR="00B4185D" w:rsidRPr="008B535C">
        <w:rPr>
          <w:rFonts w:ascii="Times New Roman" w:hAnsi="Times New Roman"/>
          <w:color w:val="000000" w:themeColor="text1"/>
          <w:sz w:val="24"/>
          <w:szCs w:val="24"/>
        </w:rPr>
        <w:t>dados</w:t>
      </w:r>
      <w:r w:rsidR="00444BCD" w:rsidRPr="008B535C">
        <w:rPr>
          <w:rFonts w:ascii="Times New Roman" w:hAnsi="Times New Roman"/>
          <w:color w:val="000000" w:themeColor="text1"/>
          <w:sz w:val="24"/>
          <w:szCs w:val="24"/>
        </w:rPr>
        <w:t xml:space="preserve">: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 nome completo do profissional;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b) endereço; </w:t>
      </w:r>
    </w:p>
    <w:p w:rsidR="00696767" w:rsidRPr="008B535C" w:rsidRDefault="0069676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c) número de registro no conselho de classe;</w:t>
      </w:r>
      <w:r w:rsidR="00C4198F" w:rsidRPr="008B535C">
        <w:rPr>
          <w:rFonts w:ascii="Times New Roman" w:hAnsi="Times New Roman"/>
          <w:color w:val="000000" w:themeColor="text1"/>
          <w:sz w:val="24"/>
          <w:szCs w:val="24"/>
        </w:rPr>
        <w:t xml:space="preserve"> e</w:t>
      </w:r>
    </w:p>
    <w:p w:rsidR="00EE4ADC" w:rsidRPr="008B535C" w:rsidRDefault="0069676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d</w:t>
      </w:r>
      <w:r w:rsidR="00444BCD" w:rsidRPr="008B535C">
        <w:rPr>
          <w:rFonts w:ascii="Times New Roman" w:hAnsi="Times New Roman"/>
          <w:color w:val="000000" w:themeColor="text1"/>
          <w:sz w:val="24"/>
          <w:szCs w:val="24"/>
        </w:rPr>
        <w:t>) data da pr</w:t>
      </w:r>
      <w:r w:rsidR="00C4198F" w:rsidRPr="008B535C">
        <w:rPr>
          <w:rFonts w:ascii="Times New Roman" w:hAnsi="Times New Roman"/>
          <w:color w:val="000000" w:themeColor="text1"/>
          <w:sz w:val="24"/>
          <w:szCs w:val="24"/>
        </w:rPr>
        <w:t>escrição, assinatura e carimbo.</w:t>
      </w:r>
    </w:p>
    <w:p w:rsidR="00057F31" w:rsidRPr="008B535C" w:rsidRDefault="0083588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V</w:t>
      </w:r>
      <w:r w:rsidR="000F150C" w:rsidRPr="008B535C">
        <w:rPr>
          <w:rFonts w:ascii="Times New Roman" w:hAnsi="Times New Roman"/>
          <w:color w:val="000000" w:themeColor="text1"/>
          <w:sz w:val="24"/>
          <w:szCs w:val="24"/>
        </w:rPr>
        <w:t xml:space="preserve"> - i</w:t>
      </w:r>
      <w:r w:rsidR="00444BCD" w:rsidRPr="008B535C">
        <w:rPr>
          <w:rFonts w:ascii="Times New Roman" w:hAnsi="Times New Roman"/>
          <w:color w:val="000000" w:themeColor="text1"/>
          <w:sz w:val="24"/>
          <w:szCs w:val="24"/>
        </w:rPr>
        <w:t xml:space="preserve">dentificação do paciente, contendo os seguintes </w:t>
      </w:r>
      <w:r w:rsidR="00B4185D" w:rsidRPr="008B535C">
        <w:rPr>
          <w:rFonts w:ascii="Times New Roman" w:hAnsi="Times New Roman"/>
          <w:color w:val="000000" w:themeColor="text1"/>
          <w:sz w:val="24"/>
          <w:szCs w:val="24"/>
        </w:rPr>
        <w:t>dados</w:t>
      </w:r>
      <w:r w:rsidR="00444BCD" w:rsidRPr="008B535C">
        <w:rPr>
          <w:rFonts w:ascii="Times New Roman" w:hAnsi="Times New Roman"/>
          <w:color w:val="000000" w:themeColor="text1"/>
          <w:sz w:val="24"/>
          <w:szCs w:val="24"/>
        </w:rPr>
        <w:t xml:space="preserve">: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 nome completo;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b) número do </w:t>
      </w:r>
      <w:r w:rsidR="009F13EC" w:rsidRPr="008B535C">
        <w:rPr>
          <w:rFonts w:ascii="Times New Roman" w:hAnsi="Times New Roman"/>
          <w:color w:val="000000" w:themeColor="text1"/>
          <w:sz w:val="24"/>
          <w:szCs w:val="24"/>
        </w:rPr>
        <w:t>D</w:t>
      </w:r>
      <w:r w:rsidRPr="008B535C">
        <w:rPr>
          <w:rFonts w:ascii="Times New Roman" w:hAnsi="Times New Roman"/>
          <w:color w:val="000000" w:themeColor="text1"/>
          <w:sz w:val="24"/>
          <w:szCs w:val="24"/>
        </w:rPr>
        <w:t xml:space="preserve">ocumento </w:t>
      </w:r>
      <w:r w:rsidR="009F13EC" w:rsidRPr="008B535C">
        <w:rPr>
          <w:rFonts w:ascii="Times New Roman" w:hAnsi="Times New Roman"/>
          <w:color w:val="000000" w:themeColor="text1"/>
          <w:sz w:val="24"/>
          <w:szCs w:val="24"/>
        </w:rPr>
        <w:t xml:space="preserve">Oficial </w:t>
      </w:r>
      <w:r w:rsidRPr="008B535C">
        <w:rPr>
          <w:rFonts w:ascii="Times New Roman" w:hAnsi="Times New Roman"/>
          <w:color w:val="000000" w:themeColor="text1"/>
          <w:sz w:val="24"/>
          <w:szCs w:val="24"/>
        </w:rPr>
        <w:t xml:space="preserve">de </w:t>
      </w:r>
      <w:r w:rsidR="009F13EC" w:rsidRPr="008B535C">
        <w:rPr>
          <w:rFonts w:ascii="Times New Roman" w:hAnsi="Times New Roman"/>
          <w:color w:val="000000" w:themeColor="text1"/>
          <w:sz w:val="24"/>
          <w:szCs w:val="24"/>
        </w:rPr>
        <w:t xml:space="preserve">Identificação </w:t>
      </w:r>
      <w:r w:rsidRPr="008B535C">
        <w:rPr>
          <w:rFonts w:ascii="Times New Roman" w:hAnsi="Times New Roman"/>
          <w:color w:val="000000" w:themeColor="text1"/>
          <w:sz w:val="24"/>
          <w:szCs w:val="24"/>
        </w:rPr>
        <w:t xml:space="preserve">e órgão emissor;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c) data de nascimento;</w:t>
      </w:r>
      <w:r w:rsidR="00EE4ADC" w:rsidRPr="008B535C">
        <w:rPr>
          <w:rFonts w:ascii="Times New Roman" w:hAnsi="Times New Roman"/>
          <w:color w:val="000000" w:themeColor="text1"/>
          <w:sz w:val="24"/>
          <w:szCs w:val="24"/>
        </w:rPr>
        <w:t xml:space="preserve"> e</w:t>
      </w:r>
    </w:p>
    <w:p w:rsidR="00EE4ADC" w:rsidRPr="008B535C" w:rsidRDefault="00EE4AD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d</w:t>
      </w:r>
      <w:r w:rsidR="007B0D74" w:rsidRPr="008B535C">
        <w:rPr>
          <w:rFonts w:ascii="Times New Roman" w:hAnsi="Times New Roman"/>
          <w:color w:val="000000" w:themeColor="text1"/>
          <w:sz w:val="24"/>
          <w:szCs w:val="24"/>
        </w:rPr>
        <w:t>) endereço</w:t>
      </w:r>
      <w:r w:rsidR="00C4198F" w:rsidRPr="008B535C">
        <w:rPr>
          <w:rFonts w:ascii="Times New Roman" w:hAnsi="Times New Roman"/>
          <w:color w:val="000000" w:themeColor="text1"/>
          <w:sz w:val="24"/>
          <w:szCs w:val="24"/>
        </w:rPr>
        <w:t xml:space="preserve"> completo, e telefone se houver.</w:t>
      </w:r>
    </w:p>
    <w:p w:rsidR="00057F31" w:rsidRPr="008B535C" w:rsidRDefault="0083588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VI</w:t>
      </w:r>
      <w:r w:rsidR="0064382D" w:rsidRPr="008B535C">
        <w:rPr>
          <w:rFonts w:ascii="Times New Roman" w:hAnsi="Times New Roman"/>
          <w:color w:val="000000" w:themeColor="text1"/>
          <w:sz w:val="24"/>
          <w:szCs w:val="24"/>
        </w:rPr>
        <w:t xml:space="preserve"> - </w:t>
      </w:r>
      <w:r w:rsidR="000F150C" w:rsidRPr="008B535C">
        <w:rPr>
          <w:rFonts w:ascii="Times New Roman" w:hAnsi="Times New Roman"/>
          <w:color w:val="000000" w:themeColor="text1"/>
          <w:sz w:val="24"/>
          <w:szCs w:val="24"/>
        </w:rPr>
        <w:t>i</w:t>
      </w:r>
      <w:r w:rsidR="00444BCD" w:rsidRPr="008B535C">
        <w:rPr>
          <w:rFonts w:ascii="Times New Roman" w:hAnsi="Times New Roman"/>
          <w:color w:val="000000" w:themeColor="text1"/>
          <w:sz w:val="24"/>
          <w:szCs w:val="24"/>
        </w:rPr>
        <w:t xml:space="preserve">dentificação do responsável pelo paciente, se for o caso, contendo os seguintes dados: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 nome completo;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b) número do </w:t>
      </w:r>
      <w:r w:rsidR="009F13EC" w:rsidRPr="008B535C">
        <w:rPr>
          <w:rFonts w:ascii="Times New Roman" w:hAnsi="Times New Roman"/>
          <w:color w:val="000000" w:themeColor="text1"/>
          <w:sz w:val="24"/>
          <w:szCs w:val="24"/>
        </w:rPr>
        <w:t xml:space="preserve">Documento Oficial </w:t>
      </w:r>
      <w:r w:rsidRPr="008B535C">
        <w:rPr>
          <w:rFonts w:ascii="Times New Roman" w:hAnsi="Times New Roman"/>
          <w:color w:val="000000" w:themeColor="text1"/>
          <w:sz w:val="24"/>
          <w:szCs w:val="24"/>
        </w:rPr>
        <w:t xml:space="preserve">de </w:t>
      </w:r>
      <w:r w:rsidR="009F13EC" w:rsidRPr="008B535C">
        <w:rPr>
          <w:rFonts w:ascii="Times New Roman" w:hAnsi="Times New Roman"/>
          <w:color w:val="000000" w:themeColor="text1"/>
          <w:sz w:val="24"/>
          <w:szCs w:val="24"/>
        </w:rPr>
        <w:t xml:space="preserve">Identificação </w:t>
      </w:r>
      <w:r w:rsidR="00517D8A" w:rsidRPr="008B535C">
        <w:rPr>
          <w:rFonts w:ascii="Times New Roman" w:hAnsi="Times New Roman"/>
          <w:color w:val="000000" w:themeColor="text1"/>
          <w:sz w:val="24"/>
          <w:szCs w:val="24"/>
        </w:rPr>
        <w:t>e órgão emissor;</w:t>
      </w:r>
    </w:p>
    <w:p w:rsidR="00517D8A" w:rsidRPr="008B535C" w:rsidRDefault="00517D8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c) Cadastro Nacional de Pessoa Física (CPF);</w:t>
      </w:r>
      <w:r w:rsidR="00EE4ADC" w:rsidRPr="008B535C">
        <w:rPr>
          <w:rFonts w:ascii="Times New Roman" w:hAnsi="Times New Roman"/>
          <w:color w:val="000000" w:themeColor="text1"/>
          <w:sz w:val="24"/>
          <w:szCs w:val="24"/>
        </w:rPr>
        <w:t xml:space="preserve"> e</w:t>
      </w:r>
    </w:p>
    <w:p w:rsidR="00EE4ADC" w:rsidRPr="008B535C" w:rsidRDefault="007B0D7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d) endereço completo, e telefone</w:t>
      </w:r>
      <w:r w:rsidR="004B0EBA"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se houver</w:t>
      </w:r>
      <w:r w:rsidR="00C4198F" w:rsidRPr="008B535C">
        <w:rPr>
          <w:rFonts w:ascii="Times New Roman" w:hAnsi="Times New Roman"/>
          <w:color w:val="000000" w:themeColor="text1"/>
          <w:sz w:val="24"/>
          <w:szCs w:val="24"/>
        </w:rPr>
        <w:t>.</w:t>
      </w:r>
    </w:p>
    <w:p w:rsidR="00057F31" w:rsidRPr="008B535C" w:rsidRDefault="0083588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VII</w:t>
      </w:r>
      <w:r w:rsidR="0064382D" w:rsidRPr="008B535C">
        <w:rPr>
          <w:rFonts w:ascii="Times New Roman" w:hAnsi="Times New Roman"/>
          <w:color w:val="000000" w:themeColor="text1"/>
          <w:sz w:val="24"/>
          <w:szCs w:val="24"/>
        </w:rPr>
        <w:t xml:space="preserve"> - </w:t>
      </w:r>
      <w:r w:rsidR="000F150C" w:rsidRPr="008B535C">
        <w:rPr>
          <w:rFonts w:ascii="Times New Roman" w:hAnsi="Times New Roman"/>
          <w:color w:val="000000" w:themeColor="text1"/>
          <w:sz w:val="24"/>
          <w:szCs w:val="24"/>
        </w:rPr>
        <w:t>i</w:t>
      </w:r>
      <w:r w:rsidR="00444BCD" w:rsidRPr="008B535C">
        <w:rPr>
          <w:rFonts w:ascii="Times New Roman" w:hAnsi="Times New Roman"/>
          <w:color w:val="000000" w:themeColor="text1"/>
          <w:sz w:val="24"/>
          <w:szCs w:val="24"/>
        </w:rPr>
        <w:t xml:space="preserve">dentificação do medicamento, contendo os seguintes </w:t>
      </w:r>
      <w:r w:rsidR="00B4185D" w:rsidRPr="008B535C">
        <w:rPr>
          <w:rFonts w:ascii="Times New Roman" w:hAnsi="Times New Roman"/>
          <w:color w:val="000000" w:themeColor="text1"/>
          <w:sz w:val="24"/>
          <w:szCs w:val="24"/>
        </w:rPr>
        <w:t>dados</w:t>
      </w:r>
      <w:r w:rsidR="00444BCD" w:rsidRPr="008B535C">
        <w:rPr>
          <w:rFonts w:ascii="Times New Roman" w:hAnsi="Times New Roman"/>
          <w:color w:val="000000" w:themeColor="text1"/>
          <w:sz w:val="24"/>
          <w:szCs w:val="24"/>
        </w:rPr>
        <w:t xml:space="preserve">: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 quantidade</w:t>
      </w:r>
      <w:r w:rsidR="0064382D"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em algarismos arábicos e por extenso; </w:t>
      </w:r>
    </w:p>
    <w:p w:rsidR="00B115FB" w:rsidRPr="008B535C" w:rsidRDefault="00DE1D5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b</w:t>
      </w:r>
      <w:r w:rsidR="00444BCD" w:rsidRPr="008B535C">
        <w:rPr>
          <w:rFonts w:ascii="Times New Roman" w:hAnsi="Times New Roman"/>
          <w:color w:val="000000" w:themeColor="text1"/>
          <w:sz w:val="24"/>
          <w:szCs w:val="24"/>
        </w:rPr>
        <w:t xml:space="preserve">) posologia; e </w:t>
      </w:r>
    </w:p>
    <w:p w:rsidR="00B115FB" w:rsidRPr="008B535C" w:rsidRDefault="00B115FB"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c) tempo de tratamento, e demais orientações</w:t>
      </w:r>
      <w:r w:rsidR="004B0EBA"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se houver.</w:t>
      </w:r>
    </w:p>
    <w:p w:rsidR="00B115FB" w:rsidRPr="008B535C" w:rsidRDefault="0064382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VIII - </w:t>
      </w:r>
      <w:r w:rsidR="000F150C" w:rsidRPr="008B535C">
        <w:rPr>
          <w:rFonts w:ascii="Times New Roman" w:hAnsi="Times New Roman"/>
          <w:color w:val="000000" w:themeColor="text1"/>
          <w:sz w:val="24"/>
          <w:szCs w:val="24"/>
        </w:rPr>
        <w:t>d</w:t>
      </w:r>
      <w:r w:rsidR="00B115FB" w:rsidRPr="008B535C">
        <w:rPr>
          <w:rFonts w:ascii="Times New Roman" w:hAnsi="Times New Roman"/>
          <w:color w:val="000000" w:themeColor="text1"/>
          <w:sz w:val="24"/>
          <w:szCs w:val="24"/>
        </w:rPr>
        <w:t xml:space="preserve">ados sobre a dispensação, contendo: </w:t>
      </w:r>
    </w:p>
    <w:p w:rsidR="00021525"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 quantidade e número do lote; e </w:t>
      </w:r>
    </w:p>
    <w:p w:rsidR="00057F31" w:rsidRPr="008B535C" w:rsidRDefault="007E1B79"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b) nome completo do f</w:t>
      </w:r>
      <w:r w:rsidR="00444BCD" w:rsidRPr="008B535C">
        <w:rPr>
          <w:rFonts w:ascii="Times New Roman" w:hAnsi="Times New Roman"/>
          <w:color w:val="000000" w:themeColor="text1"/>
          <w:sz w:val="24"/>
          <w:szCs w:val="24"/>
        </w:rPr>
        <w:t>armacêutico dispensador, número de inscrição no Conselho Regional de Farmácia (C</w:t>
      </w:r>
      <w:r w:rsidR="00202544" w:rsidRPr="008B535C">
        <w:rPr>
          <w:rFonts w:ascii="Times New Roman" w:hAnsi="Times New Roman"/>
          <w:color w:val="000000" w:themeColor="text1"/>
          <w:sz w:val="24"/>
          <w:szCs w:val="24"/>
        </w:rPr>
        <w:t>RF), assinatura, carimbo e data.</w:t>
      </w:r>
    </w:p>
    <w:p w:rsidR="00021525" w:rsidRPr="008B535C" w:rsidRDefault="0083588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w:t>
      </w:r>
      <w:r w:rsidR="00CB7483" w:rsidRPr="008B535C">
        <w:rPr>
          <w:rFonts w:ascii="Times New Roman" w:hAnsi="Times New Roman"/>
          <w:color w:val="000000" w:themeColor="text1"/>
          <w:sz w:val="24"/>
          <w:szCs w:val="24"/>
        </w:rPr>
        <w:t xml:space="preserve">X - </w:t>
      </w:r>
      <w:r w:rsidR="000F150C" w:rsidRPr="008B535C">
        <w:rPr>
          <w:rFonts w:ascii="Times New Roman" w:hAnsi="Times New Roman"/>
          <w:color w:val="000000" w:themeColor="text1"/>
          <w:sz w:val="24"/>
          <w:szCs w:val="24"/>
        </w:rPr>
        <w:t>i</w:t>
      </w:r>
      <w:r w:rsidR="00597515" w:rsidRPr="008B535C">
        <w:rPr>
          <w:rFonts w:ascii="Times New Roman" w:hAnsi="Times New Roman"/>
          <w:color w:val="000000" w:themeColor="text1"/>
          <w:sz w:val="24"/>
          <w:szCs w:val="24"/>
        </w:rPr>
        <w:t>dentificação</w:t>
      </w:r>
      <w:r w:rsidR="0064382D" w:rsidRPr="008B535C">
        <w:rPr>
          <w:rFonts w:ascii="Times New Roman" w:hAnsi="Times New Roman"/>
          <w:color w:val="000000" w:themeColor="text1"/>
          <w:sz w:val="24"/>
          <w:szCs w:val="24"/>
        </w:rPr>
        <w:t xml:space="preserve"> </w:t>
      </w:r>
      <w:r w:rsidR="00B4185D" w:rsidRPr="008B535C">
        <w:rPr>
          <w:rFonts w:ascii="Times New Roman" w:hAnsi="Times New Roman"/>
          <w:color w:val="000000" w:themeColor="text1"/>
          <w:sz w:val="24"/>
          <w:szCs w:val="24"/>
        </w:rPr>
        <w:t xml:space="preserve">do </w:t>
      </w:r>
      <w:r w:rsidR="009F13EC" w:rsidRPr="008B535C">
        <w:rPr>
          <w:rFonts w:ascii="Times New Roman" w:hAnsi="Times New Roman"/>
          <w:color w:val="000000" w:themeColor="text1"/>
          <w:sz w:val="24"/>
          <w:szCs w:val="24"/>
        </w:rPr>
        <w:t>Estabelecimento Dispensador</w:t>
      </w:r>
      <w:r w:rsidR="00444BCD" w:rsidRPr="008B535C">
        <w:rPr>
          <w:rFonts w:ascii="Times New Roman" w:hAnsi="Times New Roman"/>
          <w:color w:val="000000" w:themeColor="text1"/>
          <w:sz w:val="24"/>
          <w:szCs w:val="24"/>
        </w:rPr>
        <w:t xml:space="preserve">, contendo </w:t>
      </w:r>
      <w:r w:rsidR="00B4185D" w:rsidRPr="008B535C">
        <w:rPr>
          <w:rFonts w:ascii="Times New Roman" w:hAnsi="Times New Roman"/>
          <w:color w:val="000000" w:themeColor="text1"/>
          <w:sz w:val="24"/>
          <w:szCs w:val="24"/>
        </w:rPr>
        <w:t>número do Cadastro Nacional da Pessoa Jurídica (CNPJ), nome e endereço completo</w:t>
      </w:r>
      <w:r w:rsidR="004B0EBA" w:rsidRPr="008B535C">
        <w:rPr>
          <w:rFonts w:ascii="Times New Roman" w:hAnsi="Times New Roman"/>
          <w:color w:val="000000" w:themeColor="text1"/>
          <w:sz w:val="24"/>
          <w:szCs w:val="24"/>
        </w:rPr>
        <w:t>;</w:t>
      </w:r>
    </w:p>
    <w:p w:rsidR="00021525" w:rsidRPr="008B535C" w:rsidRDefault="0020254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 -</w:t>
      </w:r>
      <w:r w:rsidR="007B0D74" w:rsidRPr="008B535C">
        <w:rPr>
          <w:rFonts w:ascii="Times New Roman" w:hAnsi="Times New Roman"/>
          <w:color w:val="000000" w:themeColor="text1"/>
          <w:sz w:val="24"/>
          <w:szCs w:val="24"/>
        </w:rPr>
        <w:t xml:space="preserve"> </w:t>
      </w:r>
      <w:r w:rsidR="000F150C" w:rsidRPr="008B535C">
        <w:rPr>
          <w:rFonts w:ascii="Times New Roman" w:hAnsi="Times New Roman"/>
          <w:color w:val="000000" w:themeColor="text1"/>
          <w:sz w:val="24"/>
          <w:szCs w:val="24"/>
        </w:rPr>
        <w:t>c</w:t>
      </w:r>
      <w:r w:rsidR="007B0D74" w:rsidRPr="008B535C">
        <w:rPr>
          <w:rFonts w:ascii="Times New Roman" w:hAnsi="Times New Roman"/>
          <w:color w:val="000000" w:themeColor="text1"/>
          <w:sz w:val="24"/>
          <w:szCs w:val="24"/>
        </w:rPr>
        <w:t>ategoria de risco do paciente (mulher com potencial de engravidar; mulher sem potencial de engravidar; e homem)</w:t>
      </w:r>
      <w:r w:rsidR="004B0EBA" w:rsidRPr="008B535C">
        <w:rPr>
          <w:rFonts w:ascii="Times New Roman" w:hAnsi="Times New Roman"/>
          <w:color w:val="000000" w:themeColor="text1"/>
          <w:sz w:val="24"/>
          <w:szCs w:val="24"/>
        </w:rPr>
        <w:t>; e</w:t>
      </w:r>
    </w:p>
    <w:p w:rsidR="00021525" w:rsidRPr="008B535C" w:rsidRDefault="0020254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XI -</w:t>
      </w:r>
      <w:r w:rsidR="000F150C" w:rsidRPr="008B535C">
        <w:rPr>
          <w:rFonts w:ascii="Times New Roman" w:hAnsi="Times New Roman"/>
          <w:color w:val="000000" w:themeColor="text1"/>
          <w:sz w:val="24"/>
          <w:szCs w:val="24"/>
        </w:rPr>
        <w:t>d</w:t>
      </w:r>
      <w:r w:rsidR="00A56429" w:rsidRPr="008B535C">
        <w:rPr>
          <w:rFonts w:ascii="Times New Roman" w:hAnsi="Times New Roman"/>
          <w:color w:val="000000" w:themeColor="text1"/>
          <w:sz w:val="24"/>
          <w:szCs w:val="24"/>
        </w:rPr>
        <w:t xml:space="preserve">Data </w:t>
      </w:r>
      <w:r w:rsidR="00674A1B" w:rsidRPr="008B535C">
        <w:rPr>
          <w:rFonts w:ascii="Times New Roman" w:hAnsi="Times New Roman"/>
          <w:color w:val="000000" w:themeColor="text1"/>
          <w:sz w:val="24"/>
          <w:szCs w:val="24"/>
        </w:rPr>
        <w:t xml:space="preserve">e resultado </w:t>
      </w:r>
      <w:r w:rsidR="00A56429" w:rsidRPr="008B535C">
        <w:rPr>
          <w:rFonts w:ascii="Times New Roman" w:hAnsi="Times New Roman"/>
          <w:color w:val="000000" w:themeColor="text1"/>
          <w:sz w:val="24"/>
          <w:szCs w:val="24"/>
        </w:rPr>
        <w:t>do teste de gravidez.</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1º Os requi</w:t>
      </w:r>
      <w:r w:rsidR="00C83B09" w:rsidRPr="008B535C">
        <w:rPr>
          <w:rFonts w:ascii="Times New Roman" w:hAnsi="Times New Roman"/>
          <w:color w:val="000000" w:themeColor="text1"/>
          <w:sz w:val="24"/>
          <w:szCs w:val="24"/>
        </w:rPr>
        <w:t xml:space="preserve">sitos contidos nos incisos </w:t>
      </w:r>
      <w:r w:rsidR="002541ED" w:rsidRPr="008B535C">
        <w:rPr>
          <w:rFonts w:ascii="Times New Roman" w:hAnsi="Times New Roman"/>
          <w:color w:val="000000" w:themeColor="text1"/>
          <w:sz w:val="24"/>
          <w:szCs w:val="24"/>
        </w:rPr>
        <w:t>I</w:t>
      </w:r>
      <w:r w:rsidR="00C83B09" w:rsidRPr="008B535C">
        <w:rPr>
          <w:rFonts w:ascii="Times New Roman" w:hAnsi="Times New Roman"/>
          <w:color w:val="000000" w:themeColor="text1"/>
          <w:sz w:val="24"/>
          <w:szCs w:val="24"/>
        </w:rPr>
        <w:t xml:space="preserve">V, </w:t>
      </w:r>
      <w:r w:rsidR="002541ED" w:rsidRPr="008B535C">
        <w:rPr>
          <w:rFonts w:ascii="Times New Roman" w:hAnsi="Times New Roman"/>
          <w:color w:val="000000" w:themeColor="text1"/>
          <w:sz w:val="24"/>
          <w:szCs w:val="24"/>
        </w:rPr>
        <w:t>V, VI</w:t>
      </w:r>
      <w:r w:rsidR="006B7DCA" w:rsidRPr="008B535C">
        <w:rPr>
          <w:rFonts w:ascii="Times New Roman" w:hAnsi="Times New Roman"/>
          <w:color w:val="000000" w:themeColor="text1"/>
          <w:sz w:val="24"/>
          <w:szCs w:val="24"/>
        </w:rPr>
        <w:t>,</w:t>
      </w:r>
      <w:r w:rsidR="002541ED" w:rsidRPr="008B535C">
        <w:rPr>
          <w:rFonts w:ascii="Times New Roman" w:hAnsi="Times New Roman"/>
          <w:color w:val="000000" w:themeColor="text1"/>
          <w:sz w:val="24"/>
          <w:szCs w:val="24"/>
        </w:rPr>
        <w:t xml:space="preserve"> VI</w:t>
      </w:r>
      <w:r w:rsidRPr="008B535C">
        <w:rPr>
          <w:rFonts w:ascii="Times New Roman" w:hAnsi="Times New Roman"/>
          <w:color w:val="000000" w:themeColor="text1"/>
          <w:sz w:val="24"/>
          <w:szCs w:val="24"/>
        </w:rPr>
        <w:t>I</w:t>
      </w:r>
      <w:r w:rsidR="002541ED" w:rsidRPr="008B535C">
        <w:rPr>
          <w:rFonts w:ascii="Times New Roman" w:hAnsi="Times New Roman"/>
          <w:color w:val="000000" w:themeColor="text1"/>
          <w:sz w:val="24"/>
          <w:szCs w:val="24"/>
        </w:rPr>
        <w:t>, X e XI</w:t>
      </w:r>
      <w:r w:rsidRPr="008B535C">
        <w:rPr>
          <w:rFonts w:ascii="Times New Roman" w:hAnsi="Times New Roman"/>
          <w:color w:val="000000" w:themeColor="text1"/>
          <w:sz w:val="24"/>
          <w:szCs w:val="24"/>
        </w:rPr>
        <w:t xml:space="preserve"> deste </w:t>
      </w:r>
      <w:r w:rsidR="000F150C" w:rsidRPr="008B535C">
        <w:rPr>
          <w:rFonts w:ascii="Times New Roman" w:hAnsi="Times New Roman"/>
          <w:color w:val="000000" w:themeColor="text1"/>
          <w:sz w:val="24"/>
          <w:szCs w:val="24"/>
        </w:rPr>
        <w:t>a</w:t>
      </w:r>
      <w:r w:rsidR="004B0EBA" w:rsidRPr="008B535C">
        <w:rPr>
          <w:rFonts w:ascii="Times New Roman" w:hAnsi="Times New Roman"/>
          <w:color w:val="000000" w:themeColor="text1"/>
          <w:sz w:val="24"/>
          <w:szCs w:val="24"/>
        </w:rPr>
        <w:t xml:space="preserve">rtigo </w:t>
      </w:r>
      <w:r w:rsidRPr="008B535C">
        <w:rPr>
          <w:rFonts w:ascii="Times New Roman" w:hAnsi="Times New Roman"/>
          <w:color w:val="000000" w:themeColor="text1"/>
          <w:sz w:val="24"/>
          <w:szCs w:val="24"/>
        </w:rPr>
        <w:t>são de preenchimento excl</w:t>
      </w:r>
      <w:r w:rsidR="00057F31" w:rsidRPr="008B535C">
        <w:rPr>
          <w:rFonts w:ascii="Times New Roman" w:hAnsi="Times New Roman"/>
          <w:color w:val="000000" w:themeColor="text1"/>
          <w:sz w:val="24"/>
          <w:szCs w:val="24"/>
        </w:rPr>
        <w:t>usivo do profissional prescrito</w:t>
      </w:r>
      <w:r w:rsidRPr="008B535C">
        <w:rPr>
          <w:rFonts w:ascii="Times New Roman" w:hAnsi="Times New Roman"/>
          <w:color w:val="000000" w:themeColor="text1"/>
          <w:sz w:val="24"/>
          <w:szCs w:val="24"/>
        </w:rPr>
        <w:t xml:space="preserve">r. </w:t>
      </w:r>
    </w:p>
    <w:p w:rsidR="00057F31"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2º Os re</w:t>
      </w:r>
      <w:r w:rsidR="0064382D" w:rsidRPr="008B535C">
        <w:rPr>
          <w:rFonts w:ascii="Times New Roman" w:hAnsi="Times New Roman"/>
          <w:color w:val="000000" w:themeColor="text1"/>
          <w:sz w:val="24"/>
          <w:szCs w:val="24"/>
        </w:rPr>
        <w:t>quisitos contidos nos incisos VIII</w:t>
      </w:r>
      <w:r w:rsidRPr="008B535C">
        <w:rPr>
          <w:rFonts w:ascii="Times New Roman" w:hAnsi="Times New Roman"/>
          <w:color w:val="000000" w:themeColor="text1"/>
          <w:sz w:val="24"/>
          <w:szCs w:val="24"/>
        </w:rPr>
        <w:t xml:space="preserve"> e </w:t>
      </w:r>
      <w:r w:rsidR="0064382D" w:rsidRPr="008B535C">
        <w:rPr>
          <w:rFonts w:ascii="Times New Roman" w:hAnsi="Times New Roman"/>
          <w:color w:val="000000" w:themeColor="text1"/>
          <w:sz w:val="24"/>
          <w:szCs w:val="24"/>
        </w:rPr>
        <w:t>I</w:t>
      </w:r>
      <w:r w:rsidRPr="008B535C">
        <w:rPr>
          <w:rFonts w:ascii="Times New Roman" w:hAnsi="Times New Roman"/>
          <w:color w:val="000000" w:themeColor="text1"/>
          <w:sz w:val="24"/>
          <w:szCs w:val="24"/>
        </w:rPr>
        <w:t xml:space="preserve">X deste </w:t>
      </w:r>
      <w:r w:rsidR="000F150C" w:rsidRPr="008B535C">
        <w:rPr>
          <w:rFonts w:ascii="Times New Roman" w:hAnsi="Times New Roman"/>
          <w:color w:val="000000" w:themeColor="text1"/>
          <w:sz w:val="24"/>
          <w:szCs w:val="24"/>
        </w:rPr>
        <w:t>a</w:t>
      </w:r>
      <w:r w:rsidR="004B0EBA" w:rsidRPr="008B535C">
        <w:rPr>
          <w:rFonts w:ascii="Times New Roman" w:hAnsi="Times New Roman"/>
          <w:color w:val="000000" w:themeColor="text1"/>
          <w:sz w:val="24"/>
          <w:szCs w:val="24"/>
        </w:rPr>
        <w:t xml:space="preserve">rtigo </w:t>
      </w:r>
      <w:r w:rsidRPr="008B535C">
        <w:rPr>
          <w:rFonts w:ascii="Times New Roman" w:hAnsi="Times New Roman"/>
          <w:color w:val="000000" w:themeColor="text1"/>
          <w:sz w:val="24"/>
          <w:szCs w:val="24"/>
        </w:rPr>
        <w:t>são</w:t>
      </w:r>
      <w:r w:rsidR="009E2E35" w:rsidRPr="008B535C">
        <w:rPr>
          <w:rFonts w:ascii="Times New Roman" w:hAnsi="Times New Roman"/>
          <w:color w:val="000000" w:themeColor="text1"/>
          <w:sz w:val="24"/>
          <w:szCs w:val="24"/>
        </w:rPr>
        <w:t xml:space="preserve"> de preenchimento exclusivo do f</w:t>
      </w:r>
      <w:r w:rsidRPr="008B535C">
        <w:rPr>
          <w:rFonts w:ascii="Times New Roman" w:hAnsi="Times New Roman"/>
          <w:color w:val="000000" w:themeColor="text1"/>
          <w:sz w:val="24"/>
          <w:szCs w:val="24"/>
        </w:rPr>
        <w:t xml:space="preserve">armacêutico. </w:t>
      </w:r>
    </w:p>
    <w:p w:rsid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3º As informações indicadas no § 1º e no § 2º </w:t>
      </w:r>
      <w:r w:rsidR="004B0EBA" w:rsidRPr="008B535C">
        <w:rPr>
          <w:rFonts w:ascii="Times New Roman" w:hAnsi="Times New Roman"/>
          <w:color w:val="000000" w:themeColor="text1"/>
          <w:sz w:val="24"/>
          <w:szCs w:val="24"/>
        </w:rPr>
        <w:t xml:space="preserve">deste </w:t>
      </w:r>
      <w:r w:rsidR="000F150C" w:rsidRPr="008B535C">
        <w:rPr>
          <w:rFonts w:ascii="Times New Roman" w:hAnsi="Times New Roman"/>
          <w:color w:val="000000" w:themeColor="text1"/>
          <w:sz w:val="24"/>
          <w:szCs w:val="24"/>
        </w:rPr>
        <w:t>a</w:t>
      </w:r>
      <w:r w:rsidR="004B0EBA" w:rsidRPr="008B535C">
        <w:rPr>
          <w:rFonts w:ascii="Times New Roman" w:hAnsi="Times New Roman"/>
          <w:color w:val="000000" w:themeColor="text1"/>
          <w:sz w:val="24"/>
          <w:szCs w:val="24"/>
        </w:rPr>
        <w:t xml:space="preserve">rtigo </w:t>
      </w:r>
      <w:r w:rsidRPr="008B535C">
        <w:rPr>
          <w:rFonts w:ascii="Times New Roman" w:hAnsi="Times New Roman"/>
          <w:color w:val="000000" w:themeColor="text1"/>
          <w:sz w:val="24"/>
          <w:szCs w:val="24"/>
        </w:rPr>
        <w:t xml:space="preserve">devem ser preenchidas de forma legível. </w:t>
      </w:r>
    </w:p>
    <w:p w:rsidR="008B535C" w:rsidRDefault="000E403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2945CD" w:rsidRPr="008B535C">
        <w:rPr>
          <w:rFonts w:ascii="Times New Roman" w:hAnsi="Times New Roman"/>
          <w:color w:val="000000" w:themeColor="text1"/>
          <w:sz w:val="24"/>
          <w:szCs w:val="24"/>
        </w:rPr>
        <w:t>2</w:t>
      </w:r>
      <w:r w:rsidR="001C4B16" w:rsidRPr="008B535C">
        <w:rPr>
          <w:rFonts w:ascii="Times New Roman" w:hAnsi="Times New Roman"/>
          <w:color w:val="000000" w:themeColor="text1"/>
          <w:sz w:val="24"/>
          <w:szCs w:val="24"/>
        </w:rPr>
        <w:t>4</w:t>
      </w:r>
      <w:r w:rsidR="00444BCD" w:rsidRPr="008B535C">
        <w:rPr>
          <w:rFonts w:ascii="Times New Roman" w:hAnsi="Times New Roman"/>
          <w:color w:val="000000" w:themeColor="text1"/>
          <w:sz w:val="24"/>
          <w:szCs w:val="24"/>
        </w:rPr>
        <w:t xml:space="preserve"> Pa</w:t>
      </w:r>
      <w:r w:rsidR="00D54C55" w:rsidRPr="008B535C">
        <w:rPr>
          <w:rFonts w:ascii="Times New Roman" w:hAnsi="Times New Roman"/>
          <w:color w:val="000000" w:themeColor="text1"/>
          <w:sz w:val="24"/>
          <w:szCs w:val="24"/>
        </w:rPr>
        <w:t>ra solicitar o formulário de notificação de r</w:t>
      </w:r>
      <w:r w:rsidR="00444BCD" w:rsidRPr="008B535C">
        <w:rPr>
          <w:rFonts w:ascii="Times New Roman" w:hAnsi="Times New Roman"/>
          <w:color w:val="000000" w:themeColor="text1"/>
          <w:sz w:val="24"/>
          <w:szCs w:val="24"/>
        </w:rPr>
        <w:t>eceita</w:t>
      </w:r>
      <w:r w:rsidR="004E45B0" w:rsidRPr="008B535C">
        <w:rPr>
          <w:rFonts w:ascii="Times New Roman" w:hAnsi="Times New Roman"/>
          <w:color w:val="000000" w:themeColor="text1"/>
          <w:sz w:val="24"/>
          <w:szCs w:val="24"/>
        </w:rPr>
        <w:t xml:space="preserve"> de que trata esta Resolução</w:t>
      </w:r>
      <w:r w:rsidR="00444BCD" w:rsidRPr="008B535C">
        <w:rPr>
          <w:rFonts w:ascii="Times New Roman" w:hAnsi="Times New Roman"/>
          <w:color w:val="000000" w:themeColor="text1"/>
          <w:sz w:val="24"/>
          <w:szCs w:val="24"/>
        </w:rPr>
        <w:t>, o profissional prescritor</w:t>
      </w:r>
      <w:r w:rsidR="0064382D"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deve</w:t>
      </w:r>
      <w:r w:rsidR="00D54C55" w:rsidRPr="008B535C">
        <w:rPr>
          <w:rFonts w:ascii="Times New Roman" w:hAnsi="Times New Roman"/>
          <w:color w:val="000000" w:themeColor="text1"/>
          <w:sz w:val="24"/>
          <w:szCs w:val="24"/>
        </w:rPr>
        <w:t xml:space="preserve"> segu</w:t>
      </w:r>
      <w:r w:rsidR="0054368F" w:rsidRPr="008B535C">
        <w:rPr>
          <w:rFonts w:ascii="Times New Roman" w:hAnsi="Times New Roman"/>
          <w:color w:val="000000" w:themeColor="text1"/>
          <w:sz w:val="24"/>
          <w:szCs w:val="24"/>
        </w:rPr>
        <w:t xml:space="preserve">ir as orientações do </w:t>
      </w:r>
      <w:r w:rsidR="001B1FE5" w:rsidRPr="008B535C">
        <w:rPr>
          <w:rFonts w:ascii="Times New Roman" w:hAnsi="Times New Roman"/>
          <w:color w:val="000000" w:themeColor="text1"/>
          <w:sz w:val="24"/>
          <w:szCs w:val="24"/>
        </w:rPr>
        <w:t>detentor do</w:t>
      </w:r>
      <w:r w:rsidR="00D54C55" w:rsidRPr="008B535C">
        <w:rPr>
          <w:rFonts w:ascii="Times New Roman" w:hAnsi="Times New Roman"/>
          <w:color w:val="000000" w:themeColor="text1"/>
          <w:sz w:val="24"/>
          <w:szCs w:val="24"/>
        </w:rPr>
        <w:t xml:space="preserve"> registro do medicamento </w:t>
      </w:r>
      <w:r w:rsidR="006D6BF1"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4E45B0" w:rsidRPr="008B535C">
        <w:rPr>
          <w:rFonts w:ascii="Times New Roman" w:hAnsi="Times New Roman"/>
          <w:color w:val="000000" w:themeColor="text1"/>
          <w:sz w:val="24"/>
          <w:szCs w:val="24"/>
        </w:rPr>
        <w:t>lenalidomida</w:t>
      </w:r>
      <w:r w:rsidR="00B12831" w:rsidRPr="008B535C">
        <w:rPr>
          <w:rFonts w:ascii="Times New Roman" w:hAnsi="Times New Roman"/>
          <w:color w:val="000000" w:themeColor="text1"/>
          <w:sz w:val="24"/>
          <w:szCs w:val="24"/>
        </w:rPr>
        <w:t>, de acordo com o PPG</w:t>
      </w:r>
      <w:r w:rsidR="00D54C55" w:rsidRPr="008B535C">
        <w:rPr>
          <w:rFonts w:ascii="Times New Roman" w:hAnsi="Times New Roman"/>
          <w:color w:val="000000" w:themeColor="text1"/>
          <w:sz w:val="24"/>
          <w:szCs w:val="24"/>
        </w:rPr>
        <w:t xml:space="preserve"> previamente aprovado pela Anvisa.</w:t>
      </w:r>
    </w:p>
    <w:p w:rsidR="006D6BF1" w:rsidRPr="008B535C" w:rsidRDefault="00B379D3"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Seção III</w:t>
      </w:r>
    </w:p>
    <w:p w:rsidR="00B379D3" w:rsidRPr="008B535C" w:rsidRDefault="00B379D3"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Do </w:t>
      </w:r>
      <w:r w:rsidR="009F13EC" w:rsidRPr="008B535C">
        <w:rPr>
          <w:rFonts w:ascii="Times New Roman" w:hAnsi="Times New Roman"/>
          <w:b/>
          <w:color w:val="000000" w:themeColor="text1"/>
          <w:sz w:val="24"/>
          <w:szCs w:val="24"/>
        </w:rPr>
        <w:t>Termo de Responsabilidade e Esclarecimento</w:t>
      </w:r>
    </w:p>
    <w:p w:rsidR="00B379D3"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2945CD" w:rsidRPr="008B535C">
        <w:rPr>
          <w:rFonts w:ascii="Times New Roman" w:hAnsi="Times New Roman"/>
          <w:color w:val="000000" w:themeColor="text1"/>
          <w:sz w:val="24"/>
          <w:szCs w:val="24"/>
        </w:rPr>
        <w:t>2</w:t>
      </w:r>
      <w:r w:rsidR="001C4B16" w:rsidRPr="008B535C">
        <w:rPr>
          <w:rFonts w:ascii="Times New Roman" w:hAnsi="Times New Roman"/>
          <w:color w:val="000000" w:themeColor="text1"/>
          <w:sz w:val="24"/>
          <w:szCs w:val="24"/>
        </w:rPr>
        <w:t>5</w:t>
      </w:r>
      <w:r w:rsidR="00D8792A" w:rsidRPr="008B535C">
        <w:rPr>
          <w:rFonts w:ascii="Times New Roman" w:hAnsi="Times New Roman"/>
          <w:color w:val="000000" w:themeColor="text1"/>
          <w:sz w:val="24"/>
          <w:szCs w:val="24"/>
        </w:rPr>
        <w:t xml:space="preserve"> </w:t>
      </w:r>
      <w:r w:rsidR="009C1F74" w:rsidRPr="008B535C">
        <w:rPr>
          <w:rFonts w:ascii="Times New Roman" w:hAnsi="Times New Roman"/>
          <w:color w:val="000000" w:themeColor="text1"/>
          <w:sz w:val="24"/>
          <w:szCs w:val="24"/>
        </w:rPr>
        <w:t xml:space="preserve">O </w:t>
      </w:r>
      <w:r w:rsidR="009F13EC" w:rsidRPr="008B535C">
        <w:rPr>
          <w:rFonts w:ascii="Times New Roman" w:hAnsi="Times New Roman"/>
          <w:color w:val="000000" w:themeColor="text1"/>
          <w:sz w:val="24"/>
          <w:szCs w:val="24"/>
        </w:rPr>
        <w:t>Termo de Responsabilidade e Esclarecimento</w:t>
      </w:r>
      <w:r w:rsidR="009C1F74" w:rsidRPr="008B535C">
        <w:rPr>
          <w:rFonts w:ascii="Times New Roman" w:hAnsi="Times New Roman"/>
          <w:color w:val="000000" w:themeColor="text1"/>
          <w:sz w:val="24"/>
          <w:szCs w:val="24"/>
        </w:rPr>
        <w:t xml:space="preserve"> deve conter informações para pacientes mulheres com potencial de engravidar, mulheres sem potencial de engravidar e homens.</w:t>
      </w:r>
    </w:p>
    <w:p w:rsidR="00910949"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2945CD" w:rsidRPr="008B535C">
        <w:rPr>
          <w:rFonts w:ascii="Times New Roman" w:hAnsi="Times New Roman"/>
          <w:color w:val="000000" w:themeColor="text1"/>
          <w:sz w:val="24"/>
          <w:szCs w:val="24"/>
        </w:rPr>
        <w:t>2</w:t>
      </w:r>
      <w:r w:rsidR="001C4B16" w:rsidRPr="008B535C">
        <w:rPr>
          <w:rFonts w:ascii="Times New Roman" w:hAnsi="Times New Roman"/>
          <w:color w:val="000000" w:themeColor="text1"/>
          <w:sz w:val="24"/>
          <w:szCs w:val="24"/>
        </w:rPr>
        <w:t>6</w:t>
      </w:r>
      <w:r w:rsidR="006D6BF1" w:rsidRPr="008B535C">
        <w:rPr>
          <w:rFonts w:ascii="Times New Roman" w:hAnsi="Times New Roman"/>
          <w:color w:val="000000" w:themeColor="text1"/>
          <w:sz w:val="24"/>
          <w:szCs w:val="24"/>
        </w:rPr>
        <w:t xml:space="preserve"> </w:t>
      </w:r>
      <w:r w:rsidR="002A439C" w:rsidRPr="008B535C">
        <w:rPr>
          <w:rFonts w:ascii="Times New Roman" w:hAnsi="Times New Roman"/>
          <w:color w:val="000000" w:themeColor="text1"/>
          <w:sz w:val="24"/>
          <w:szCs w:val="24"/>
        </w:rPr>
        <w:t xml:space="preserve">O </w:t>
      </w:r>
      <w:r w:rsidR="009F13EC" w:rsidRPr="008B535C">
        <w:rPr>
          <w:rFonts w:ascii="Times New Roman" w:hAnsi="Times New Roman"/>
          <w:color w:val="000000" w:themeColor="text1"/>
          <w:sz w:val="24"/>
          <w:szCs w:val="24"/>
        </w:rPr>
        <w:t>Termo de Responsabilidade e Esclarecimento</w:t>
      </w:r>
      <w:r w:rsidR="002A439C" w:rsidRPr="008B535C">
        <w:rPr>
          <w:rFonts w:ascii="Times New Roman" w:hAnsi="Times New Roman"/>
          <w:color w:val="000000" w:themeColor="text1"/>
          <w:sz w:val="24"/>
          <w:szCs w:val="24"/>
        </w:rPr>
        <w:t xml:space="preserve"> d</w:t>
      </w:r>
      <w:r w:rsidR="009C1F74" w:rsidRPr="008B535C">
        <w:rPr>
          <w:rFonts w:ascii="Times New Roman" w:hAnsi="Times New Roman"/>
          <w:color w:val="000000" w:themeColor="text1"/>
          <w:sz w:val="24"/>
          <w:szCs w:val="24"/>
        </w:rPr>
        <w:t xml:space="preserve">eve </w:t>
      </w:r>
      <w:r w:rsidR="0080719A" w:rsidRPr="008B535C">
        <w:rPr>
          <w:rFonts w:ascii="Times New Roman" w:hAnsi="Times New Roman"/>
          <w:color w:val="000000" w:themeColor="text1"/>
          <w:sz w:val="24"/>
          <w:szCs w:val="24"/>
        </w:rPr>
        <w:t xml:space="preserve">conter </w:t>
      </w:r>
      <w:r w:rsidR="00D457BD" w:rsidRPr="008B535C">
        <w:rPr>
          <w:rFonts w:ascii="Times New Roman" w:hAnsi="Times New Roman"/>
          <w:color w:val="000000" w:themeColor="text1"/>
          <w:sz w:val="24"/>
          <w:szCs w:val="24"/>
        </w:rPr>
        <w:t>informações mínimas para que o paciente seja verbalmente informado</w:t>
      </w:r>
      <w:r w:rsidR="007F06EA" w:rsidRPr="008B535C">
        <w:rPr>
          <w:rFonts w:ascii="Times New Roman" w:hAnsi="Times New Roman"/>
          <w:color w:val="000000" w:themeColor="text1"/>
          <w:sz w:val="24"/>
          <w:szCs w:val="24"/>
        </w:rPr>
        <w:t xml:space="preserve"> sobre os riscos associados ao tratamento</w:t>
      </w:r>
      <w:r w:rsidR="00E43DD0" w:rsidRPr="008B535C">
        <w:rPr>
          <w:rFonts w:ascii="Times New Roman" w:hAnsi="Times New Roman"/>
          <w:color w:val="000000" w:themeColor="text1"/>
          <w:sz w:val="24"/>
          <w:szCs w:val="24"/>
        </w:rPr>
        <w:t xml:space="preserve"> com medicamento à base de l</w:t>
      </w:r>
      <w:r w:rsidR="001F6759" w:rsidRPr="008B535C">
        <w:rPr>
          <w:rFonts w:ascii="Times New Roman" w:hAnsi="Times New Roman"/>
          <w:color w:val="000000" w:themeColor="text1"/>
          <w:sz w:val="24"/>
          <w:szCs w:val="24"/>
        </w:rPr>
        <w:t>enalidomida</w:t>
      </w:r>
      <w:r w:rsidR="00D457BD" w:rsidRPr="008B535C">
        <w:rPr>
          <w:rFonts w:ascii="Times New Roman" w:hAnsi="Times New Roman"/>
          <w:color w:val="000000" w:themeColor="text1"/>
          <w:sz w:val="24"/>
          <w:szCs w:val="24"/>
        </w:rPr>
        <w:t>, conforme Anexo II</w:t>
      </w:r>
      <w:r w:rsidR="00B639D4" w:rsidRPr="008B535C">
        <w:rPr>
          <w:rFonts w:ascii="Times New Roman" w:hAnsi="Times New Roman"/>
          <w:color w:val="000000" w:themeColor="text1"/>
          <w:sz w:val="24"/>
          <w:szCs w:val="24"/>
        </w:rPr>
        <w:t xml:space="preserve"> desta Resolução</w:t>
      </w:r>
      <w:r w:rsidR="00D457BD" w:rsidRPr="008B535C">
        <w:rPr>
          <w:rFonts w:ascii="Times New Roman" w:hAnsi="Times New Roman"/>
          <w:color w:val="000000" w:themeColor="text1"/>
          <w:sz w:val="24"/>
          <w:szCs w:val="24"/>
        </w:rPr>
        <w:t>.</w:t>
      </w:r>
    </w:p>
    <w:p w:rsidR="00362D9A" w:rsidRPr="008B535C" w:rsidRDefault="000E403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2945CD" w:rsidRPr="008B535C">
        <w:rPr>
          <w:rFonts w:ascii="Times New Roman" w:hAnsi="Times New Roman"/>
          <w:color w:val="000000" w:themeColor="text1"/>
          <w:sz w:val="24"/>
          <w:szCs w:val="24"/>
        </w:rPr>
        <w:t>2</w:t>
      </w:r>
      <w:r w:rsidR="001C4B16" w:rsidRPr="008B535C">
        <w:rPr>
          <w:rFonts w:ascii="Times New Roman" w:hAnsi="Times New Roman"/>
          <w:color w:val="000000" w:themeColor="text1"/>
          <w:sz w:val="24"/>
          <w:szCs w:val="24"/>
        </w:rPr>
        <w:t>7</w:t>
      </w:r>
      <w:r w:rsidR="001C621D" w:rsidRPr="008B535C">
        <w:rPr>
          <w:rFonts w:ascii="Times New Roman" w:hAnsi="Times New Roman"/>
          <w:color w:val="000000" w:themeColor="text1"/>
          <w:sz w:val="24"/>
          <w:szCs w:val="24"/>
        </w:rPr>
        <w:t xml:space="preserve"> </w:t>
      </w:r>
      <w:r w:rsidR="00362D9A" w:rsidRPr="008B535C">
        <w:rPr>
          <w:rFonts w:ascii="Times New Roman" w:hAnsi="Times New Roman"/>
          <w:color w:val="000000" w:themeColor="text1"/>
          <w:sz w:val="24"/>
          <w:szCs w:val="24"/>
        </w:rPr>
        <w:t xml:space="preserve">O </w:t>
      </w:r>
      <w:r w:rsidR="009F13EC" w:rsidRPr="008B535C">
        <w:rPr>
          <w:rFonts w:ascii="Times New Roman" w:hAnsi="Times New Roman"/>
          <w:color w:val="000000" w:themeColor="text1"/>
          <w:sz w:val="24"/>
          <w:szCs w:val="24"/>
        </w:rPr>
        <w:t>Termo de Responsabilidade e Esclarecimento</w:t>
      </w:r>
      <w:r w:rsidR="00362D9A" w:rsidRPr="008B535C">
        <w:rPr>
          <w:rFonts w:ascii="Times New Roman" w:hAnsi="Times New Roman"/>
          <w:color w:val="000000" w:themeColor="text1"/>
          <w:sz w:val="24"/>
          <w:szCs w:val="24"/>
        </w:rPr>
        <w:t xml:space="preserve"> obrigatoriamente deverá ser preenchido e assinado pelo prescritor e pelo paciente, em 3 (três) vias, devendo a primeira via ser mantida com o paciente, a segunda via arquivada no </w:t>
      </w:r>
      <w:r w:rsidR="009F13EC" w:rsidRPr="008B535C">
        <w:rPr>
          <w:rFonts w:ascii="Times New Roman" w:hAnsi="Times New Roman"/>
          <w:color w:val="000000" w:themeColor="text1"/>
          <w:sz w:val="24"/>
          <w:szCs w:val="24"/>
        </w:rPr>
        <w:t>Estabelecimento Dispensador</w:t>
      </w:r>
      <w:r w:rsidR="00362D9A" w:rsidRPr="008B535C">
        <w:rPr>
          <w:rFonts w:ascii="Times New Roman" w:hAnsi="Times New Roman"/>
          <w:color w:val="000000" w:themeColor="text1"/>
          <w:sz w:val="24"/>
          <w:szCs w:val="24"/>
        </w:rPr>
        <w:t xml:space="preserve"> e a terceira via permanecer no prontuário.</w:t>
      </w:r>
    </w:p>
    <w:p w:rsidR="00362D9A" w:rsidRPr="008B535C" w:rsidRDefault="00362D9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1º O prescritor deve alertar os pacientes de que o medicamento é pessoal e intransferível e explicar sobre as reações e restrições de uso. </w:t>
      </w:r>
    </w:p>
    <w:p w:rsidR="009C1F74" w:rsidRPr="008B535C" w:rsidRDefault="00362D9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2º </w:t>
      </w:r>
      <w:r w:rsidR="009C1F74" w:rsidRPr="008B535C">
        <w:rPr>
          <w:rFonts w:ascii="Times New Roman" w:hAnsi="Times New Roman"/>
          <w:color w:val="000000" w:themeColor="text1"/>
          <w:sz w:val="24"/>
          <w:szCs w:val="24"/>
        </w:rPr>
        <w:t xml:space="preserve">O </w:t>
      </w:r>
      <w:r w:rsidR="006D6BF1" w:rsidRPr="008B535C">
        <w:rPr>
          <w:rFonts w:ascii="Times New Roman" w:hAnsi="Times New Roman"/>
          <w:color w:val="000000" w:themeColor="text1"/>
          <w:sz w:val="24"/>
          <w:szCs w:val="24"/>
        </w:rPr>
        <w:t xml:space="preserve">prescritor </w:t>
      </w:r>
      <w:r w:rsidR="009C1F74" w:rsidRPr="008B535C">
        <w:rPr>
          <w:rFonts w:ascii="Times New Roman" w:hAnsi="Times New Roman"/>
          <w:color w:val="000000" w:themeColor="text1"/>
          <w:sz w:val="24"/>
          <w:szCs w:val="24"/>
        </w:rPr>
        <w:t xml:space="preserve">deve assinar o </w:t>
      </w:r>
      <w:r w:rsidR="009F13EC" w:rsidRPr="008B535C">
        <w:rPr>
          <w:rFonts w:ascii="Times New Roman" w:hAnsi="Times New Roman"/>
          <w:color w:val="000000" w:themeColor="text1"/>
          <w:sz w:val="24"/>
          <w:szCs w:val="24"/>
        </w:rPr>
        <w:t>Termo de Responsabilidade e Esclarecimento</w:t>
      </w:r>
      <w:r w:rsidR="009C1F74" w:rsidRPr="008B535C">
        <w:rPr>
          <w:rFonts w:ascii="Times New Roman" w:hAnsi="Times New Roman"/>
          <w:color w:val="000000" w:themeColor="text1"/>
          <w:sz w:val="24"/>
          <w:szCs w:val="24"/>
        </w:rPr>
        <w:t xml:space="preserve">, a fim de demonstrar que é responsável pelo acompanhamento do tratamento do paciente e que realizou as orientações necessárias quanto ao risco associado ao tratamento com medicamento </w:t>
      </w:r>
      <w:r w:rsidRPr="008B535C">
        <w:rPr>
          <w:rFonts w:ascii="Times New Roman" w:hAnsi="Times New Roman"/>
          <w:color w:val="000000" w:themeColor="text1"/>
          <w:sz w:val="24"/>
          <w:szCs w:val="24"/>
        </w:rPr>
        <w:t>à</w:t>
      </w:r>
      <w:r w:rsidR="00243C15" w:rsidRPr="008B535C">
        <w:rPr>
          <w:rFonts w:ascii="Times New Roman" w:hAnsi="Times New Roman"/>
          <w:color w:val="000000" w:themeColor="text1"/>
          <w:sz w:val="24"/>
          <w:szCs w:val="24"/>
        </w:rPr>
        <w:t xml:space="preserve">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9C1F74" w:rsidRPr="008B535C">
        <w:rPr>
          <w:rFonts w:ascii="Times New Roman" w:hAnsi="Times New Roman"/>
          <w:color w:val="000000" w:themeColor="text1"/>
          <w:sz w:val="24"/>
          <w:szCs w:val="24"/>
        </w:rPr>
        <w:t xml:space="preserve">, conforme previsto </w:t>
      </w:r>
      <w:r w:rsidR="0040041F" w:rsidRPr="008B535C">
        <w:rPr>
          <w:rFonts w:ascii="Times New Roman" w:hAnsi="Times New Roman"/>
          <w:color w:val="000000" w:themeColor="text1"/>
          <w:sz w:val="24"/>
          <w:szCs w:val="24"/>
        </w:rPr>
        <w:t>no PPG previamente aprovado pela Anvisa.</w:t>
      </w:r>
    </w:p>
    <w:p w:rsidR="008B535C" w:rsidRDefault="00362D9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3º </w:t>
      </w:r>
      <w:r w:rsidR="009C1F74" w:rsidRPr="008B535C">
        <w:rPr>
          <w:rFonts w:ascii="Times New Roman" w:hAnsi="Times New Roman"/>
          <w:color w:val="000000" w:themeColor="text1"/>
          <w:sz w:val="24"/>
          <w:szCs w:val="24"/>
        </w:rPr>
        <w:t xml:space="preserve">O paciente deve assinar o </w:t>
      </w:r>
      <w:r w:rsidR="009F13EC" w:rsidRPr="008B535C">
        <w:rPr>
          <w:rFonts w:ascii="Times New Roman" w:hAnsi="Times New Roman"/>
          <w:color w:val="000000" w:themeColor="text1"/>
          <w:sz w:val="24"/>
          <w:szCs w:val="24"/>
        </w:rPr>
        <w:t>Termo de Responsabilidade e Esclarecimento</w:t>
      </w:r>
      <w:r w:rsidR="009C1F74" w:rsidRPr="008B535C">
        <w:rPr>
          <w:rFonts w:ascii="Times New Roman" w:hAnsi="Times New Roman"/>
          <w:color w:val="000000" w:themeColor="text1"/>
          <w:sz w:val="24"/>
          <w:szCs w:val="24"/>
        </w:rPr>
        <w:t xml:space="preserve">, a fim de demonstrar que recebeu as informações sobre os riscos do tratamento com medicamento </w:t>
      </w:r>
      <w:r w:rsidRPr="008B535C">
        <w:rPr>
          <w:rFonts w:ascii="Times New Roman" w:hAnsi="Times New Roman"/>
          <w:color w:val="000000" w:themeColor="text1"/>
          <w:sz w:val="24"/>
          <w:szCs w:val="24"/>
        </w:rPr>
        <w:t>à</w:t>
      </w:r>
      <w:r w:rsidR="00243C15" w:rsidRPr="008B535C">
        <w:rPr>
          <w:rFonts w:ascii="Times New Roman" w:hAnsi="Times New Roman"/>
          <w:color w:val="000000" w:themeColor="text1"/>
          <w:sz w:val="24"/>
          <w:szCs w:val="24"/>
        </w:rPr>
        <w:t xml:space="preserve">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9C1F74" w:rsidRPr="008B535C">
        <w:rPr>
          <w:rFonts w:ascii="Times New Roman" w:hAnsi="Times New Roman"/>
          <w:color w:val="000000" w:themeColor="text1"/>
          <w:sz w:val="24"/>
          <w:szCs w:val="24"/>
        </w:rPr>
        <w:t>, incluindo principalmente</w:t>
      </w:r>
      <w:r w:rsidR="0025461F" w:rsidRPr="008B535C">
        <w:rPr>
          <w:rFonts w:ascii="Times New Roman" w:hAnsi="Times New Roman"/>
          <w:color w:val="000000" w:themeColor="text1"/>
          <w:sz w:val="24"/>
          <w:szCs w:val="24"/>
        </w:rPr>
        <w:t xml:space="preserve"> que o medicamento não pode ser </w:t>
      </w:r>
      <w:r w:rsidR="00E152AF" w:rsidRPr="008B535C">
        <w:rPr>
          <w:rFonts w:ascii="Times New Roman" w:hAnsi="Times New Roman"/>
          <w:color w:val="000000" w:themeColor="text1"/>
          <w:sz w:val="24"/>
          <w:szCs w:val="24"/>
        </w:rPr>
        <w:t>re</w:t>
      </w:r>
      <w:r w:rsidR="0025461F" w:rsidRPr="008B535C">
        <w:rPr>
          <w:rFonts w:ascii="Times New Roman" w:hAnsi="Times New Roman"/>
          <w:color w:val="000000" w:themeColor="text1"/>
          <w:sz w:val="24"/>
          <w:szCs w:val="24"/>
        </w:rPr>
        <w:t xml:space="preserve">passado </w:t>
      </w:r>
      <w:r w:rsidR="00E152AF" w:rsidRPr="008B535C">
        <w:rPr>
          <w:rFonts w:ascii="Times New Roman" w:hAnsi="Times New Roman"/>
          <w:color w:val="000000" w:themeColor="text1"/>
          <w:sz w:val="24"/>
          <w:szCs w:val="24"/>
        </w:rPr>
        <w:t>para</w:t>
      </w:r>
      <w:r w:rsidR="0025461F" w:rsidRPr="008B535C">
        <w:rPr>
          <w:rFonts w:ascii="Times New Roman" w:hAnsi="Times New Roman"/>
          <w:color w:val="000000" w:themeColor="text1"/>
          <w:sz w:val="24"/>
          <w:szCs w:val="24"/>
        </w:rPr>
        <w:t xml:space="preserve"> outra pessoa, </w:t>
      </w:r>
      <w:r w:rsidR="009C1F74" w:rsidRPr="008B535C">
        <w:rPr>
          <w:rFonts w:ascii="Times New Roman" w:hAnsi="Times New Roman"/>
          <w:color w:val="000000" w:themeColor="text1"/>
          <w:sz w:val="24"/>
          <w:szCs w:val="24"/>
        </w:rPr>
        <w:t>a importância da não exposição fetal e a for</w:t>
      </w:r>
      <w:r w:rsidRPr="008B535C">
        <w:rPr>
          <w:rFonts w:ascii="Times New Roman" w:hAnsi="Times New Roman"/>
          <w:color w:val="000000" w:themeColor="text1"/>
          <w:sz w:val="24"/>
          <w:szCs w:val="24"/>
        </w:rPr>
        <w:t>ma de preveni-la</w:t>
      </w:r>
      <w:r w:rsidR="009C1F74" w:rsidRPr="008B535C">
        <w:rPr>
          <w:rFonts w:ascii="Times New Roman" w:hAnsi="Times New Roman"/>
          <w:color w:val="000000" w:themeColor="text1"/>
          <w:sz w:val="24"/>
          <w:szCs w:val="24"/>
        </w:rPr>
        <w:t>.</w:t>
      </w:r>
    </w:p>
    <w:p w:rsidR="006D6BF1" w:rsidRPr="008B535C" w:rsidRDefault="006C134B"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CAPÍTULO V</w:t>
      </w:r>
    </w:p>
    <w:p w:rsidR="009522D6" w:rsidRPr="008B535C" w:rsidRDefault="00C34B6C"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 DISPENSAÇÃO</w:t>
      </w:r>
    </w:p>
    <w:p w:rsidR="00D636A1" w:rsidRPr="008B535C" w:rsidRDefault="00AF415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2945CD" w:rsidRPr="008B535C">
        <w:rPr>
          <w:rFonts w:ascii="Times New Roman" w:hAnsi="Times New Roman"/>
          <w:color w:val="000000" w:themeColor="text1"/>
          <w:sz w:val="24"/>
          <w:szCs w:val="24"/>
        </w:rPr>
        <w:t>2</w:t>
      </w:r>
      <w:r w:rsidR="001C4B16" w:rsidRPr="008B535C">
        <w:rPr>
          <w:rFonts w:ascii="Times New Roman" w:hAnsi="Times New Roman"/>
          <w:color w:val="000000" w:themeColor="text1"/>
          <w:sz w:val="24"/>
          <w:szCs w:val="24"/>
        </w:rPr>
        <w:t>8</w:t>
      </w:r>
      <w:r w:rsidR="00D636A1" w:rsidRPr="008B535C">
        <w:rPr>
          <w:rFonts w:ascii="Times New Roman" w:hAnsi="Times New Roman"/>
          <w:color w:val="000000" w:themeColor="text1"/>
          <w:sz w:val="24"/>
          <w:szCs w:val="24"/>
        </w:rPr>
        <w:t xml:space="preserve"> O </w:t>
      </w:r>
      <w:r w:rsidR="001B1FE5" w:rsidRPr="008B535C">
        <w:rPr>
          <w:rFonts w:ascii="Times New Roman" w:hAnsi="Times New Roman"/>
          <w:color w:val="000000" w:themeColor="text1"/>
          <w:sz w:val="24"/>
          <w:szCs w:val="24"/>
        </w:rPr>
        <w:t>detentor do</w:t>
      </w:r>
      <w:r w:rsidR="00D636A1" w:rsidRPr="008B535C">
        <w:rPr>
          <w:rFonts w:ascii="Times New Roman" w:hAnsi="Times New Roman"/>
          <w:color w:val="000000" w:themeColor="text1"/>
          <w:sz w:val="24"/>
          <w:szCs w:val="24"/>
        </w:rPr>
        <w:t xml:space="preserve"> registro é responsável </w:t>
      </w:r>
      <w:r w:rsidR="00750067" w:rsidRPr="008B535C">
        <w:rPr>
          <w:rFonts w:ascii="Times New Roman" w:hAnsi="Times New Roman"/>
          <w:color w:val="000000" w:themeColor="text1"/>
          <w:sz w:val="24"/>
          <w:szCs w:val="24"/>
        </w:rPr>
        <w:t>por</w:t>
      </w:r>
      <w:r w:rsidR="00D636A1" w:rsidRPr="008B535C">
        <w:rPr>
          <w:rFonts w:ascii="Times New Roman" w:hAnsi="Times New Roman"/>
          <w:color w:val="000000" w:themeColor="text1"/>
          <w:sz w:val="24"/>
          <w:szCs w:val="24"/>
        </w:rPr>
        <w:t xml:space="preserve"> capacitar os farmacêuticos do </w:t>
      </w:r>
      <w:r w:rsidR="009F13EC" w:rsidRPr="008B535C">
        <w:rPr>
          <w:rFonts w:ascii="Times New Roman" w:hAnsi="Times New Roman"/>
          <w:color w:val="000000" w:themeColor="text1"/>
          <w:sz w:val="24"/>
          <w:szCs w:val="24"/>
        </w:rPr>
        <w:t>Estabelecimento Dispensador</w:t>
      </w:r>
      <w:r w:rsidR="00D636A1" w:rsidRPr="008B535C">
        <w:rPr>
          <w:rFonts w:ascii="Times New Roman" w:hAnsi="Times New Roman"/>
          <w:color w:val="000000" w:themeColor="text1"/>
          <w:sz w:val="24"/>
          <w:szCs w:val="24"/>
        </w:rPr>
        <w:t xml:space="preserve">, de acordo com os procedimentos </w:t>
      </w:r>
      <w:r w:rsidR="00750067" w:rsidRPr="008B535C">
        <w:rPr>
          <w:rFonts w:ascii="Times New Roman" w:hAnsi="Times New Roman"/>
          <w:color w:val="000000" w:themeColor="text1"/>
          <w:sz w:val="24"/>
          <w:szCs w:val="24"/>
        </w:rPr>
        <w:t>estabelecidos</w:t>
      </w:r>
      <w:r w:rsidR="00D636A1" w:rsidRPr="008B535C">
        <w:rPr>
          <w:rFonts w:ascii="Times New Roman" w:hAnsi="Times New Roman"/>
          <w:color w:val="000000" w:themeColor="text1"/>
          <w:sz w:val="24"/>
          <w:szCs w:val="24"/>
        </w:rPr>
        <w:t xml:space="preserve"> no PPG previamente aprovado pela Anvisa.</w:t>
      </w:r>
    </w:p>
    <w:p w:rsidR="00910949" w:rsidRPr="008B535C" w:rsidRDefault="0075006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Parágrafo único. O registro dos treinamentos </w:t>
      </w:r>
      <w:r w:rsidR="000B1B8B" w:rsidRPr="008B535C">
        <w:rPr>
          <w:rFonts w:ascii="Times New Roman" w:hAnsi="Times New Roman"/>
          <w:color w:val="000000" w:themeColor="text1"/>
          <w:sz w:val="24"/>
          <w:szCs w:val="24"/>
        </w:rPr>
        <w:t xml:space="preserve">de que trata o </w:t>
      </w:r>
      <w:r w:rsidR="000B1B8B" w:rsidRPr="008B535C">
        <w:rPr>
          <w:rFonts w:ascii="Times New Roman" w:hAnsi="Times New Roman"/>
          <w:i/>
          <w:color w:val="000000" w:themeColor="text1"/>
          <w:sz w:val="24"/>
          <w:szCs w:val="24"/>
        </w:rPr>
        <w:t>caput</w:t>
      </w:r>
      <w:r w:rsidR="000B1B8B" w:rsidRPr="008B535C">
        <w:rPr>
          <w:rFonts w:ascii="Times New Roman" w:hAnsi="Times New Roman"/>
          <w:color w:val="000000" w:themeColor="text1"/>
          <w:sz w:val="24"/>
          <w:szCs w:val="24"/>
        </w:rPr>
        <w:t xml:space="preserve"> deste Artigo </w:t>
      </w:r>
      <w:r w:rsidRPr="008B535C">
        <w:rPr>
          <w:rFonts w:ascii="Times New Roman" w:hAnsi="Times New Roman"/>
          <w:color w:val="000000" w:themeColor="text1"/>
          <w:sz w:val="24"/>
          <w:szCs w:val="24"/>
        </w:rPr>
        <w:t xml:space="preserve">deve estar disponível para </w:t>
      </w:r>
      <w:r w:rsidR="006D6BF1" w:rsidRPr="008B535C">
        <w:rPr>
          <w:rFonts w:ascii="Times New Roman" w:hAnsi="Times New Roman"/>
          <w:color w:val="000000" w:themeColor="text1"/>
          <w:sz w:val="24"/>
          <w:szCs w:val="24"/>
        </w:rPr>
        <w:t xml:space="preserve">a </w:t>
      </w:r>
      <w:r w:rsidR="00980126" w:rsidRPr="008B535C">
        <w:rPr>
          <w:rFonts w:ascii="Times New Roman" w:hAnsi="Times New Roman"/>
          <w:color w:val="000000" w:themeColor="text1"/>
          <w:sz w:val="24"/>
          <w:szCs w:val="24"/>
        </w:rPr>
        <w:t>Autoridade Sanitária Competente</w:t>
      </w:r>
      <w:r w:rsidR="00D636A1" w:rsidRPr="008B535C">
        <w:rPr>
          <w:rFonts w:ascii="Times New Roman" w:hAnsi="Times New Roman"/>
          <w:color w:val="000000" w:themeColor="text1"/>
          <w:sz w:val="24"/>
          <w:szCs w:val="24"/>
        </w:rPr>
        <w:t>.</w:t>
      </w:r>
    </w:p>
    <w:p w:rsidR="00910949" w:rsidRPr="008B535C" w:rsidRDefault="00AF415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8C397F" w:rsidRPr="008B535C">
        <w:rPr>
          <w:rFonts w:ascii="Times New Roman" w:hAnsi="Times New Roman"/>
          <w:color w:val="000000" w:themeColor="text1"/>
          <w:sz w:val="24"/>
          <w:szCs w:val="24"/>
        </w:rPr>
        <w:t>2</w:t>
      </w:r>
      <w:r w:rsidR="001C4B16" w:rsidRPr="008B535C">
        <w:rPr>
          <w:rFonts w:ascii="Times New Roman" w:hAnsi="Times New Roman"/>
          <w:color w:val="000000" w:themeColor="text1"/>
          <w:sz w:val="24"/>
          <w:szCs w:val="24"/>
        </w:rPr>
        <w:t>9</w:t>
      </w:r>
      <w:r w:rsidR="00444BCD" w:rsidRPr="008B535C">
        <w:rPr>
          <w:rFonts w:ascii="Times New Roman" w:hAnsi="Times New Roman"/>
          <w:color w:val="000000" w:themeColor="text1"/>
          <w:sz w:val="24"/>
          <w:szCs w:val="24"/>
        </w:rPr>
        <w:t xml:space="preserve"> </w:t>
      </w:r>
      <w:r w:rsidR="006D6BF1" w:rsidRPr="008B535C">
        <w:rPr>
          <w:rFonts w:ascii="Times New Roman" w:hAnsi="Times New Roman"/>
          <w:color w:val="000000" w:themeColor="text1"/>
          <w:sz w:val="24"/>
          <w:szCs w:val="24"/>
        </w:rPr>
        <w:t>M</w:t>
      </w:r>
      <w:r w:rsidR="00444BCD" w:rsidRPr="008B535C">
        <w:rPr>
          <w:rFonts w:ascii="Times New Roman" w:hAnsi="Times New Roman"/>
          <w:color w:val="000000" w:themeColor="text1"/>
          <w:sz w:val="24"/>
          <w:szCs w:val="24"/>
        </w:rPr>
        <w:t>edicamento</w:t>
      </w:r>
      <w:r w:rsidR="00CB7483" w:rsidRPr="008B535C">
        <w:rPr>
          <w:rFonts w:ascii="Times New Roman" w:hAnsi="Times New Roman"/>
          <w:color w:val="000000" w:themeColor="text1"/>
          <w:sz w:val="24"/>
          <w:szCs w:val="24"/>
        </w:rPr>
        <w:t xml:space="preserve"> </w:t>
      </w:r>
      <w:r w:rsidR="00750067" w:rsidRPr="008B535C">
        <w:rPr>
          <w:rFonts w:ascii="Times New Roman" w:hAnsi="Times New Roman"/>
          <w:color w:val="000000" w:themeColor="text1"/>
          <w:sz w:val="24"/>
          <w:szCs w:val="24"/>
        </w:rPr>
        <w:t>à</w:t>
      </w:r>
      <w:r w:rsidR="00243C15" w:rsidRPr="008B535C">
        <w:rPr>
          <w:rFonts w:ascii="Times New Roman" w:hAnsi="Times New Roman"/>
          <w:color w:val="000000" w:themeColor="text1"/>
          <w:sz w:val="24"/>
          <w:szCs w:val="24"/>
        </w:rPr>
        <w:t xml:space="preserve">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BC2878" w:rsidRPr="008B535C">
        <w:rPr>
          <w:rFonts w:ascii="Times New Roman" w:hAnsi="Times New Roman"/>
          <w:color w:val="000000" w:themeColor="text1"/>
          <w:sz w:val="24"/>
          <w:szCs w:val="24"/>
        </w:rPr>
        <w:t xml:space="preserve"> somente pode</w:t>
      </w:r>
      <w:r w:rsidR="00444BCD" w:rsidRPr="008B535C">
        <w:rPr>
          <w:rFonts w:ascii="Times New Roman" w:hAnsi="Times New Roman"/>
          <w:color w:val="000000" w:themeColor="text1"/>
          <w:sz w:val="24"/>
          <w:szCs w:val="24"/>
        </w:rPr>
        <w:t xml:space="preserve"> ser dispensado por farmacêutico </w:t>
      </w:r>
      <w:r w:rsidR="004A01A7" w:rsidRPr="008B535C">
        <w:rPr>
          <w:rFonts w:ascii="Times New Roman" w:hAnsi="Times New Roman"/>
          <w:color w:val="000000" w:themeColor="text1"/>
          <w:sz w:val="24"/>
          <w:szCs w:val="24"/>
        </w:rPr>
        <w:t>trei</w:t>
      </w:r>
      <w:r w:rsidR="006006E9" w:rsidRPr="008B535C">
        <w:rPr>
          <w:rFonts w:ascii="Times New Roman" w:hAnsi="Times New Roman"/>
          <w:color w:val="000000" w:themeColor="text1"/>
          <w:sz w:val="24"/>
          <w:szCs w:val="24"/>
        </w:rPr>
        <w:t xml:space="preserve">nado pelo </w:t>
      </w:r>
      <w:r w:rsidR="001B1FE5" w:rsidRPr="008B535C">
        <w:rPr>
          <w:rFonts w:ascii="Times New Roman" w:hAnsi="Times New Roman"/>
          <w:color w:val="000000" w:themeColor="text1"/>
          <w:sz w:val="24"/>
          <w:szCs w:val="24"/>
        </w:rPr>
        <w:t>detentor do</w:t>
      </w:r>
      <w:r w:rsidR="006006E9" w:rsidRPr="008B535C">
        <w:rPr>
          <w:rFonts w:ascii="Times New Roman" w:hAnsi="Times New Roman"/>
          <w:color w:val="000000" w:themeColor="text1"/>
          <w:sz w:val="24"/>
          <w:szCs w:val="24"/>
        </w:rPr>
        <w:t xml:space="preserve"> registro </w:t>
      </w:r>
      <w:r w:rsidR="00444BCD" w:rsidRPr="008B535C">
        <w:rPr>
          <w:rFonts w:ascii="Times New Roman" w:hAnsi="Times New Roman"/>
          <w:color w:val="000000" w:themeColor="text1"/>
          <w:sz w:val="24"/>
          <w:szCs w:val="24"/>
        </w:rPr>
        <w:t xml:space="preserve">e mediante a apresentação e retenção dos documentos </w:t>
      </w:r>
      <w:r w:rsidR="000B1B8B" w:rsidRPr="008B535C">
        <w:rPr>
          <w:rFonts w:ascii="Times New Roman" w:hAnsi="Times New Roman"/>
          <w:color w:val="000000" w:themeColor="text1"/>
          <w:sz w:val="24"/>
          <w:szCs w:val="24"/>
        </w:rPr>
        <w:t>enumerados</w:t>
      </w:r>
      <w:r w:rsidR="00444BCD" w:rsidRPr="008B535C">
        <w:rPr>
          <w:rFonts w:ascii="Times New Roman" w:hAnsi="Times New Roman"/>
          <w:color w:val="000000" w:themeColor="text1"/>
          <w:sz w:val="24"/>
          <w:szCs w:val="24"/>
        </w:rPr>
        <w:t xml:space="preserve"> </w:t>
      </w:r>
      <w:r w:rsidR="00FE4A7B" w:rsidRPr="008B535C">
        <w:rPr>
          <w:rFonts w:ascii="Times New Roman" w:hAnsi="Times New Roman"/>
          <w:color w:val="000000" w:themeColor="text1"/>
          <w:sz w:val="24"/>
          <w:szCs w:val="24"/>
        </w:rPr>
        <w:t xml:space="preserve">no </w:t>
      </w:r>
      <w:r w:rsidR="000F150C" w:rsidRPr="008B535C">
        <w:rPr>
          <w:rFonts w:ascii="Times New Roman" w:hAnsi="Times New Roman"/>
          <w:color w:val="000000" w:themeColor="text1"/>
          <w:sz w:val="24"/>
          <w:szCs w:val="24"/>
        </w:rPr>
        <w:t>a</w:t>
      </w:r>
      <w:r w:rsidR="006D6BF1" w:rsidRPr="008B535C">
        <w:rPr>
          <w:rFonts w:ascii="Times New Roman" w:hAnsi="Times New Roman"/>
          <w:color w:val="000000" w:themeColor="text1"/>
          <w:sz w:val="24"/>
          <w:szCs w:val="24"/>
        </w:rPr>
        <w:t xml:space="preserve">rt. </w:t>
      </w:r>
      <w:r w:rsidR="00FE4A7B" w:rsidRPr="008B535C">
        <w:rPr>
          <w:rFonts w:ascii="Times New Roman" w:hAnsi="Times New Roman"/>
          <w:color w:val="000000" w:themeColor="text1"/>
          <w:sz w:val="24"/>
          <w:szCs w:val="24"/>
        </w:rPr>
        <w:t>2</w:t>
      </w:r>
      <w:r w:rsidR="001A5A80" w:rsidRPr="008B535C">
        <w:rPr>
          <w:rFonts w:ascii="Times New Roman" w:hAnsi="Times New Roman"/>
          <w:color w:val="000000" w:themeColor="text1"/>
          <w:sz w:val="24"/>
          <w:szCs w:val="24"/>
        </w:rPr>
        <w:t>2</w:t>
      </w:r>
      <w:r w:rsidR="00444BCD" w:rsidRPr="008B535C">
        <w:rPr>
          <w:rFonts w:ascii="Times New Roman" w:hAnsi="Times New Roman"/>
          <w:color w:val="000000" w:themeColor="text1"/>
          <w:sz w:val="24"/>
          <w:szCs w:val="24"/>
        </w:rPr>
        <w:t xml:space="preserve"> desta Resolução.</w:t>
      </w:r>
    </w:p>
    <w:p w:rsidR="00E6068F" w:rsidRPr="008B535C" w:rsidRDefault="00E6068F"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1º </w:t>
      </w:r>
      <w:r w:rsidR="004A01A7" w:rsidRPr="008B535C">
        <w:rPr>
          <w:rFonts w:ascii="Times New Roman" w:hAnsi="Times New Roman"/>
          <w:color w:val="000000" w:themeColor="text1"/>
          <w:sz w:val="24"/>
          <w:szCs w:val="24"/>
        </w:rPr>
        <w:t>O</w:t>
      </w:r>
      <w:r w:rsidR="00BC2878" w:rsidRPr="008B535C">
        <w:rPr>
          <w:rFonts w:ascii="Times New Roman" w:hAnsi="Times New Roman"/>
          <w:color w:val="000000" w:themeColor="text1"/>
          <w:sz w:val="24"/>
          <w:szCs w:val="24"/>
        </w:rPr>
        <w:t xml:space="preserve"> farmacêutico </w:t>
      </w:r>
      <w:r w:rsidR="004A01A7" w:rsidRPr="008B535C">
        <w:rPr>
          <w:rFonts w:ascii="Times New Roman" w:hAnsi="Times New Roman"/>
          <w:color w:val="000000" w:themeColor="text1"/>
          <w:sz w:val="24"/>
          <w:szCs w:val="24"/>
        </w:rPr>
        <w:t xml:space="preserve">deve </w:t>
      </w:r>
      <w:r w:rsidR="001A181A" w:rsidRPr="008B535C">
        <w:rPr>
          <w:rFonts w:ascii="Times New Roman" w:hAnsi="Times New Roman"/>
          <w:color w:val="000000" w:themeColor="text1"/>
          <w:sz w:val="24"/>
          <w:szCs w:val="24"/>
        </w:rPr>
        <w:t>fornecer</w:t>
      </w:r>
      <w:r w:rsidR="004A01A7" w:rsidRPr="008B535C">
        <w:rPr>
          <w:rFonts w:ascii="Times New Roman" w:hAnsi="Times New Roman"/>
          <w:color w:val="000000" w:themeColor="text1"/>
          <w:sz w:val="24"/>
          <w:szCs w:val="24"/>
        </w:rPr>
        <w:t xml:space="preserve"> as devidas orientações a</w:t>
      </w:r>
      <w:r w:rsidR="00BC2878" w:rsidRPr="008B535C">
        <w:rPr>
          <w:rFonts w:ascii="Times New Roman" w:hAnsi="Times New Roman"/>
          <w:color w:val="000000" w:themeColor="text1"/>
          <w:sz w:val="24"/>
          <w:szCs w:val="24"/>
        </w:rPr>
        <w:t xml:space="preserve">o paciente </w:t>
      </w:r>
      <w:r w:rsidRPr="008B535C">
        <w:rPr>
          <w:rFonts w:ascii="Times New Roman" w:hAnsi="Times New Roman"/>
          <w:color w:val="000000" w:themeColor="text1"/>
          <w:sz w:val="24"/>
          <w:szCs w:val="24"/>
        </w:rPr>
        <w:t>sobre o uso correto</w:t>
      </w:r>
      <w:r w:rsidR="006D6BF1" w:rsidRPr="008B535C">
        <w:rPr>
          <w:rFonts w:ascii="Times New Roman" w:hAnsi="Times New Roman"/>
          <w:color w:val="000000" w:themeColor="text1"/>
          <w:sz w:val="24"/>
          <w:szCs w:val="24"/>
        </w:rPr>
        <w:t xml:space="preserve"> do medicamento</w:t>
      </w:r>
      <w:r w:rsidRPr="008B535C">
        <w:rPr>
          <w:rFonts w:ascii="Times New Roman" w:hAnsi="Times New Roman"/>
          <w:color w:val="000000" w:themeColor="text1"/>
          <w:sz w:val="24"/>
          <w:szCs w:val="24"/>
        </w:rPr>
        <w:t xml:space="preserve">, conforme a prescrição médica e </w:t>
      </w:r>
      <w:r w:rsidR="001A181A" w:rsidRPr="008B535C">
        <w:rPr>
          <w:rFonts w:ascii="Times New Roman" w:hAnsi="Times New Roman"/>
          <w:color w:val="000000" w:themeColor="text1"/>
          <w:sz w:val="24"/>
          <w:szCs w:val="24"/>
        </w:rPr>
        <w:t>considerados os riscos associados ao tratamento</w:t>
      </w:r>
      <w:r w:rsidR="00E43DD0" w:rsidRPr="008B535C">
        <w:rPr>
          <w:rFonts w:ascii="Times New Roman" w:hAnsi="Times New Roman"/>
          <w:color w:val="000000" w:themeColor="text1"/>
          <w:sz w:val="24"/>
          <w:szCs w:val="24"/>
        </w:rPr>
        <w:t xml:space="preserve"> com medicamento à base de l</w:t>
      </w:r>
      <w:r w:rsidR="001A181A"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w:t>
      </w:r>
    </w:p>
    <w:p w:rsidR="00910949" w:rsidRPr="008B535C" w:rsidRDefault="00E6068F" w:rsidP="008B535C">
      <w:pPr>
        <w:numPr>
          <w:ins w:id="2" w:author="Unknown"/>
        </w:num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2º O farmacêutico deve </w:t>
      </w:r>
      <w:r w:rsidR="004A01A7" w:rsidRPr="008B535C">
        <w:rPr>
          <w:rFonts w:ascii="Times New Roman" w:hAnsi="Times New Roman"/>
          <w:color w:val="000000" w:themeColor="text1"/>
          <w:sz w:val="24"/>
          <w:szCs w:val="24"/>
        </w:rPr>
        <w:t xml:space="preserve">certificar-se </w:t>
      </w:r>
      <w:r w:rsidR="006D6BF1" w:rsidRPr="008B535C">
        <w:rPr>
          <w:rFonts w:ascii="Times New Roman" w:hAnsi="Times New Roman"/>
          <w:color w:val="000000" w:themeColor="text1"/>
          <w:sz w:val="24"/>
          <w:szCs w:val="24"/>
        </w:rPr>
        <w:t xml:space="preserve">de </w:t>
      </w:r>
      <w:r w:rsidR="004A01A7" w:rsidRPr="008B535C">
        <w:rPr>
          <w:rFonts w:ascii="Times New Roman" w:hAnsi="Times New Roman"/>
          <w:color w:val="000000" w:themeColor="text1"/>
          <w:sz w:val="24"/>
          <w:szCs w:val="24"/>
        </w:rPr>
        <w:t xml:space="preserve">que </w:t>
      </w:r>
      <w:r w:rsidR="00BC2878" w:rsidRPr="008B535C">
        <w:rPr>
          <w:rFonts w:ascii="Times New Roman" w:hAnsi="Times New Roman"/>
          <w:color w:val="000000" w:themeColor="text1"/>
          <w:sz w:val="24"/>
          <w:szCs w:val="24"/>
        </w:rPr>
        <w:t xml:space="preserve">todos os formulários necessários </w:t>
      </w:r>
      <w:r w:rsidR="00536A3B" w:rsidRPr="008B535C">
        <w:rPr>
          <w:rFonts w:ascii="Times New Roman" w:hAnsi="Times New Roman"/>
          <w:color w:val="000000" w:themeColor="text1"/>
          <w:sz w:val="24"/>
          <w:szCs w:val="24"/>
        </w:rPr>
        <w:t>a cada dispensação</w:t>
      </w:r>
      <w:r w:rsidR="00AB263C" w:rsidRPr="008B535C">
        <w:rPr>
          <w:rFonts w:ascii="Times New Roman" w:hAnsi="Times New Roman"/>
          <w:color w:val="000000" w:themeColor="text1"/>
          <w:sz w:val="24"/>
          <w:szCs w:val="24"/>
        </w:rPr>
        <w:t xml:space="preserve"> </w:t>
      </w:r>
      <w:r w:rsidR="004A01A7" w:rsidRPr="008B535C">
        <w:rPr>
          <w:rFonts w:ascii="Times New Roman" w:hAnsi="Times New Roman"/>
          <w:color w:val="000000" w:themeColor="text1"/>
          <w:sz w:val="24"/>
          <w:szCs w:val="24"/>
        </w:rPr>
        <w:t>estejam</w:t>
      </w:r>
      <w:r w:rsidR="00BC2878" w:rsidRPr="008B535C">
        <w:rPr>
          <w:rFonts w:ascii="Times New Roman" w:hAnsi="Times New Roman"/>
          <w:color w:val="000000" w:themeColor="text1"/>
          <w:sz w:val="24"/>
          <w:szCs w:val="24"/>
        </w:rPr>
        <w:t xml:space="preserve"> preenchidos</w:t>
      </w:r>
      <w:r w:rsidR="00CB7483" w:rsidRPr="008B535C">
        <w:rPr>
          <w:rFonts w:ascii="Times New Roman" w:hAnsi="Times New Roman"/>
          <w:color w:val="000000" w:themeColor="text1"/>
          <w:sz w:val="24"/>
          <w:szCs w:val="24"/>
        </w:rPr>
        <w:t xml:space="preserve"> </w:t>
      </w:r>
      <w:r w:rsidR="00BD0022" w:rsidRPr="008B535C">
        <w:rPr>
          <w:rFonts w:ascii="Times New Roman" w:hAnsi="Times New Roman"/>
          <w:color w:val="000000" w:themeColor="text1"/>
          <w:sz w:val="24"/>
          <w:szCs w:val="24"/>
        </w:rPr>
        <w:t>e válidos</w:t>
      </w:r>
      <w:r w:rsidR="00BC2878" w:rsidRPr="008B535C">
        <w:rPr>
          <w:rFonts w:ascii="Times New Roman" w:hAnsi="Times New Roman"/>
          <w:color w:val="000000" w:themeColor="text1"/>
          <w:sz w:val="24"/>
          <w:szCs w:val="24"/>
        </w:rPr>
        <w:t>.</w:t>
      </w:r>
    </w:p>
    <w:p w:rsidR="000A7A31" w:rsidRPr="008B535C" w:rsidRDefault="001E3F85"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w:t>
      </w:r>
      <w:r w:rsidR="00AF4151" w:rsidRPr="008B535C">
        <w:rPr>
          <w:rFonts w:ascii="Times New Roman" w:hAnsi="Times New Roman"/>
          <w:color w:val="000000" w:themeColor="text1"/>
          <w:sz w:val="24"/>
          <w:szCs w:val="24"/>
        </w:rPr>
        <w:t xml:space="preserve"> </w:t>
      </w:r>
      <w:r w:rsidR="001C4B16" w:rsidRPr="008B535C">
        <w:rPr>
          <w:rFonts w:ascii="Times New Roman" w:hAnsi="Times New Roman"/>
          <w:color w:val="000000" w:themeColor="text1"/>
          <w:sz w:val="24"/>
          <w:szCs w:val="24"/>
        </w:rPr>
        <w:t>30</w:t>
      </w:r>
      <w:r w:rsidR="00F04212" w:rsidRPr="008B535C">
        <w:rPr>
          <w:rFonts w:ascii="Times New Roman" w:hAnsi="Times New Roman"/>
          <w:color w:val="000000" w:themeColor="text1"/>
          <w:sz w:val="24"/>
          <w:szCs w:val="24"/>
        </w:rPr>
        <w:t xml:space="preserve"> A primeira via da notificação de r</w:t>
      </w:r>
      <w:r w:rsidR="00444BCD" w:rsidRPr="008B535C">
        <w:rPr>
          <w:rFonts w:ascii="Times New Roman" w:hAnsi="Times New Roman"/>
          <w:color w:val="000000" w:themeColor="text1"/>
          <w:sz w:val="24"/>
          <w:szCs w:val="24"/>
        </w:rPr>
        <w:t>eceita será devolvida ao paciente</w:t>
      </w:r>
      <w:r w:rsidR="006D6BF1"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w:t>
      </w:r>
      <w:r w:rsidR="00F04212" w:rsidRPr="008B535C">
        <w:rPr>
          <w:rFonts w:ascii="Times New Roman" w:hAnsi="Times New Roman"/>
          <w:color w:val="000000" w:themeColor="text1"/>
          <w:sz w:val="24"/>
          <w:szCs w:val="24"/>
        </w:rPr>
        <w:t xml:space="preserve">com </w:t>
      </w:r>
      <w:r w:rsidR="001F32E2" w:rsidRPr="008B535C">
        <w:rPr>
          <w:rFonts w:ascii="Times New Roman" w:hAnsi="Times New Roman"/>
          <w:color w:val="000000" w:themeColor="text1"/>
          <w:sz w:val="24"/>
          <w:szCs w:val="24"/>
        </w:rPr>
        <w:t xml:space="preserve">o </w:t>
      </w:r>
      <w:r w:rsidR="00F04212" w:rsidRPr="008B535C">
        <w:rPr>
          <w:rFonts w:ascii="Times New Roman" w:hAnsi="Times New Roman"/>
          <w:color w:val="000000" w:themeColor="text1"/>
          <w:sz w:val="24"/>
          <w:szCs w:val="24"/>
        </w:rPr>
        <w:t>registro da dispensação</w:t>
      </w:r>
      <w:r w:rsidR="00444BCD" w:rsidRPr="008B535C">
        <w:rPr>
          <w:rFonts w:ascii="Times New Roman" w:hAnsi="Times New Roman"/>
          <w:color w:val="000000" w:themeColor="text1"/>
          <w:sz w:val="24"/>
          <w:szCs w:val="24"/>
        </w:rPr>
        <w:t xml:space="preserve">, </w:t>
      </w:r>
      <w:r w:rsidR="000A7A31" w:rsidRPr="008B535C">
        <w:rPr>
          <w:rFonts w:ascii="Times New Roman" w:hAnsi="Times New Roman"/>
          <w:color w:val="000000" w:themeColor="text1"/>
          <w:sz w:val="24"/>
          <w:szCs w:val="24"/>
        </w:rPr>
        <w:t xml:space="preserve">como comprovante da </w:t>
      </w:r>
      <w:r w:rsidR="001F32E2" w:rsidRPr="008B535C">
        <w:rPr>
          <w:rFonts w:ascii="Times New Roman" w:hAnsi="Times New Roman"/>
          <w:color w:val="000000" w:themeColor="text1"/>
          <w:sz w:val="24"/>
          <w:szCs w:val="24"/>
        </w:rPr>
        <w:t>entrega do medicamento</w:t>
      </w:r>
      <w:r w:rsidR="000A7A31" w:rsidRPr="008B535C">
        <w:rPr>
          <w:rFonts w:ascii="Times New Roman" w:hAnsi="Times New Roman"/>
          <w:color w:val="000000" w:themeColor="text1"/>
          <w:sz w:val="24"/>
          <w:szCs w:val="24"/>
        </w:rPr>
        <w:t xml:space="preserve">, </w:t>
      </w:r>
      <w:r w:rsidR="007F40E6" w:rsidRPr="008B535C">
        <w:rPr>
          <w:rFonts w:ascii="Times New Roman" w:hAnsi="Times New Roman"/>
          <w:color w:val="000000" w:themeColor="text1"/>
          <w:sz w:val="24"/>
          <w:szCs w:val="24"/>
        </w:rPr>
        <w:t>ao passo que a</w:t>
      </w:r>
      <w:r w:rsidR="000A7A31" w:rsidRPr="008B535C">
        <w:rPr>
          <w:rFonts w:ascii="Times New Roman" w:hAnsi="Times New Roman"/>
          <w:color w:val="000000" w:themeColor="text1"/>
          <w:sz w:val="24"/>
          <w:szCs w:val="24"/>
        </w:rPr>
        <w:t xml:space="preserve"> segunda via deverá ser retida pelo </w:t>
      </w:r>
      <w:r w:rsidR="009F13EC" w:rsidRPr="008B535C">
        <w:rPr>
          <w:rFonts w:ascii="Times New Roman" w:hAnsi="Times New Roman"/>
          <w:color w:val="000000" w:themeColor="text1"/>
          <w:sz w:val="24"/>
          <w:szCs w:val="24"/>
        </w:rPr>
        <w:t>Estabelecimento Dispensador</w:t>
      </w:r>
      <w:r w:rsidR="000A7A31" w:rsidRPr="008B535C">
        <w:rPr>
          <w:rFonts w:ascii="Times New Roman" w:hAnsi="Times New Roman"/>
          <w:color w:val="000000" w:themeColor="text1"/>
          <w:sz w:val="24"/>
          <w:szCs w:val="24"/>
        </w:rPr>
        <w:t>.</w:t>
      </w:r>
    </w:p>
    <w:p w:rsidR="008B535C" w:rsidRDefault="001B3488"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AF4151" w:rsidRPr="008B535C">
        <w:rPr>
          <w:rFonts w:ascii="Times New Roman" w:hAnsi="Times New Roman"/>
          <w:color w:val="000000" w:themeColor="text1"/>
          <w:sz w:val="24"/>
          <w:szCs w:val="24"/>
        </w:rPr>
        <w:t>3</w:t>
      </w:r>
      <w:r w:rsidR="001C4B16" w:rsidRPr="008B535C">
        <w:rPr>
          <w:rFonts w:ascii="Times New Roman" w:hAnsi="Times New Roman"/>
          <w:color w:val="000000" w:themeColor="text1"/>
          <w:sz w:val="24"/>
          <w:szCs w:val="24"/>
        </w:rPr>
        <w:t>1</w:t>
      </w:r>
      <w:r w:rsidR="00D636A1" w:rsidRPr="008B535C">
        <w:rPr>
          <w:rFonts w:ascii="Times New Roman" w:hAnsi="Times New Roman"/>
          <w:color w:val="000000" w:themeColor="text1"/>
          <w:sz w:val="24"/>
          <w:szCs w:val="24"/>
        </w:rPr>
        <w:t xml:space="preserve"> É proibido</w:t>
      </w:r>
      <w:r w:rsidR="00C714F0" w:rsidRPr="008B535C">
        <w:rPr>
          <w:rFonts w:ascii="Times New Roman" w:hAnsi="Times New Roman"/>
          <w:color w:val="000000" w:themeColor="text1"/>
          <w:sz w:val="24"/>
          <w:szCs w:val="24"/>
        </w:rPr>
        <w:t>, sob qualquer forma ou pretexto,</w:t>
      </w:r>
      <w:r w:rsidR="00CB7483" w:rsidRPr="008B535C">
        <w:rPr>
          <w:rFonts w:ascii="Times New Roman" w:hAnsi="Times New Roman"/>
          <w:color w:val="000000" w:themeColor="text1"/>
          <w:sz w:val="24"/>
          <w:szCs w:val="24"/>
        </w:rPr>
        <w:t xml:space="preserve"> </w:t>
      </w:r>
      <w:r w:rsidR="00D636A1" w:rsidRPr="008B535C">
        <w:rPr>
          <w:rFonts w:ascii="Times New Roman" w:hAnsi="Times New Roman"/>
          <w:color w:val="000000" w:themeColor="text1"/>
          <w:sz w:val="24"/>
          <w:szCs w:val="24"/>
        </w:rPr>
        <w:t>o fracionamento</w:t>
      </w:r>
      <w:r w:rsidR="00444BCD" w:rsidRPr="008B535C">
        <w:rPr>
          <w:rFonts w:ascii="Times New Roman" w:hAnsi="Times New Roman"/>
          <w:color w:val="000000" w:themeColor="text1"/>
          <w:sz w:val="24"/>
          <w:szCs w:val="24"/>
        </w:rPr>
        <w:t xml:space="preserve"> </w:t>
      </w:r>
      <w:r w:rsidR="006D6BF1" w:rsidRPr="008B535C">
        <w:rPr>
          <w:rFonts w:ascii="Times New Roman" w:hAnsi="Times New Roman"/>
          <w:color w:val="000000" w:themeColor="text1"/>
          <w:sz w:val="24"/>
          <w:szCs w:val="24"/>
        </w:rPr>
        <w:t xml:space="preserve">de </w:t>
      </w:r>
      <w:r w:rsidR="00444BCD" w:rsidRPr="008B535C">
        <w:rPr>
          <w:rFonts w:ascii="Times New Roman" w:hAnsi="Times New Roman"/>
          <w:color w:val="000000" w:themeColor="text1"/>
          <w:sz w:val="24"/>
          <w:szCs w:val="24"/>
        </w:rPr>
        <w:t>medicamento</w:t>
      </w:r>
      <w:r w:rsidR="00CB7483" w:rsidRPr="008B535C">
        <w:rPr>
          <w:rFonts w:ascii="Times New Roman" w:hAnsi="Times New Roman"/>
          <w:color w:val="000000" w:themeColor="text1"/>
          <w:sz w:val="24"/>
          <w:szCs w:val="24"/>
        </w:rPr>
        <w:t xml:space="preserve"> </w:t>
      </w:r>
      <w:r w:rsidR="006D6BF1"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7112DB" w:rsidRPr="008B535C">
        <w:rPr>
          <w:rFonts w:ascii="Times New Roman" w:hAnsi="Times New Roman"/>
          <w:color w:val="000000" w:themeColor="text1"/>
          <w:sz w:val="24"/>
          <w:szCs w:val="24"/>
        </w:rPr>
        <w:t>lenalidomida</w:t>
      </w:r>
      <w:r w:rsidR="00444BCD" w:rsidRPr="008B535C">
        <w:rPr>
          <w:rFonts w:ascii="Times New Roman" w:hAnsi="Times New Roman"/>
          <w:color w:val="000000" w:themeColor="text1"/>
          <w:sz w:val="24"/>
          <w:szCs w:val="24"/>
        </w:rPr>
        <w:t xml:space="preserve">. </w:t>
      </w:r>
    </w:p>
    <w:p w:rsidR="00F10282" w:rsidRPr="008B535C" w:rsidRDefault="006C134B"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CAPÍTULO VI</w:t>
      </w:r>
    </w:p>
    <w:p w:rsidR="009522D6"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DA </w:t>
      </w:r>
      <w:r w:rsidR="009F13EC" w:rsidRPr="008B535C">
        <w:rPr>
          <w:rFonts w:ascii="Times New Roman" w:hAnsi="Times New Roman"/>
          <w:b/>
          <w:color w:val="000000" w:themeColor="text1"/>
          <w:sz w:val="24"/>
          <w:szCs w:val="24"/>
        </w:rPr>
        <w:t>ESCRITURAÇÃO</w:t>
      </w:r>
      <w:r w:rsidRPr="008B535C">
        <w:rPr>
          <w:rFonts w:ascii="Times New Roman" w:hAnsi="Times New Roman"/>
          <w:b/>
          <w:color w:val="000000" w:themeColor="text1"/>
          <w:sz w:val="24"/>
          <w:szCs w:val="24"/>
        </w:rPr>
        <w:t xml:space="preserve"> E BALANÇOS</w:t>
      </w:r>
    </w:p>
    <w:p w:rsidR="00B7402E" w:rsidRPr="008B535C" w:rsidRDefault="008C61D0"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AF4151" w:rsidRPr="008B535C">
        <w:rPr>
          <w:rFonts w:ascii="Times New Roman" w:hAnsi="Times New Roman"/>
          <w:color w:val="000000" w:themeColor="text1"/>
          <w:sz w:val="24"/>
          <w:szCs w:val="24"/>
        </w:rPr>
        <w:t>3</w:t>
      </w:r>
      <w:r w:rsidR="001C4B16" w:rsidRPr="008B535C">
        <w:rPr>
          <w:rFonts w:ascii="Times New Roman" w:hAnsi="Times New Roman"/>
          <w:color w:val="000000" w:themeColor="text1"/>
          <w:sz w:val="24"/>
          <w:szCs w:val="24"/>
        </w:rPr>
        <w:t>2</w:t>
      </w:r>
      <w:r w:rsidRPr="008B535C">
        <w:rPr>
          <w:rFonts w:ascii="Times New Roman" w:hAnsi="Times New Roman"/>
          <w:color w:val="000000" w:themeColor="text1"/>
          <w:sz w:val="24"/>
          <w:szCs w:val="24"/>
        </w:rPr>
        <w:t xml:space="preserve"> Todas as movimentações da </w:t>
      </w:r>
      <w:r w:rsidR="00FE55A1" w:rsidRPr="008B535C">
        <w:rPr>
          <w:rFonts w:ascii="Times New Roman" w:hAnsi="Times New Roman"/>
          <w:color w:val="000000" w:themeColor="text1"/>
          <w:sz w:val="24"/>
          <w:szCs w:val="24"/>
        </w:rPr>
        <w:t xml:space="preserve">substância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ou </w:t>
      </w:r>
      <w:r w:rsidR="004A0AD8" w:rsidRPr="008B535C">
        <w:rPr>
          <w:rFonts w:ascii="Times New Roman" w:hAnsi="Times New Roman"/>
          <w:color w:val="000000" w:themeColor="text1"/>
          <w:sz w:val="24"/>
          <w:szCs w:val="24"/>
        </w:rPr>
        <w:t xml:space="preserve">de </w:t>
      </w:r>
      <w:r w:rsidRPr="008B535C">
        <w:rPr>
          <w:rFonts w:ascii="Times New Roman" w:hAnsi="Times New Roman"/>
          <w:color w:val="000000" w:themeColor="text1"/>
          <w:sz w:val="24"/>
          <w:szCs w:val="24"/>
        </w:rPr>
        <w:t>medicamento que a contenha</w:t>
      </w:r>
      <w:r w:rsidR="00E43D18"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realizadas </w:t>
      </w:r>
      <w:r w:rsidR="00A63EFA" w:rsidRPr="008B535C">
        <w:rPr>
          <w:rFonts w:ascii="Times New Roman" w:hAnsi="Times New Roman"/>
          <w:color w:val="000000" w:themeColor="text1"/>
          <w:sz w:val="24"/>
          <w:szCs w:val="24"/>
        </w:rPr>
        <w:t>por qualquer</w:t>
      </w:r>
      <w:r w:rsidRPr="008B535C">
        <w:rPr>
          <w:rFonts w:ascii="Times New Roman" w:hAnsi="Times New Roman"/>
          <w:color w:val="000000" w:themeColor="text1"/>
          <w:sz w:val="24"/>
          <w:szCs w:val="24"/>
        </w:rPr>
        <w:t xml:space="preserve"> estabelecimento</w:t>
      </w:r>
      <w:r w:rsidR="00E43D18"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devem ser devidamente escrituradas por meio do Livro de Reg</w:t>
      </w:r>
      <w:r w:rsidR="00540294" w:rsidRPr="008B535C">
        <w:rPr>
          <w:rFonts w:ascii="Times New Roman" w:hAnsi="Times New Roman"/>
          <w:color w:val="000000" w:themeColor="text1"/>
          <w:sz w:val="24"/>
          <w:szCs w:val="24"/>
        </w:rPr>
        <w:t>istro Específico da Lista C3</w:t>
      </w:r>
      <w:r w:rsidR="00A63EFA" w:rsidRPr="008B535C">
        <w:rPr>
          <w:rFonts w:ascii="Times New Roman" w:hAnsi="Times New Roman"/>
          <w:color w:val="000000" w:themeColor="text1"/>
          <w:sz w:val="24"/>
          <w:szCs w:val="24"/>
        </w:rPr>
        <w:t xml:space="preserve">, seguindo o modelo constante no </w:t>
      </w:r>
      <w:r w:rsidRPr="008B535C">
        <w:rPr>
          <w:rFonts w:ascii="Times New Roman" w:hAnsi="Times New Roman"/>
          <w:color w:val="000000" w:themeColor="text1"/>
          <w:sz w:val="24"/>
          <w:szCs w:val="24"/>
        </w:rPr>
        <w:t>A</w:t>
      </w:r>
      <w:r w:rsidR="00BB3E99" w:rsidRPr="008B535C">
        <w:rPr>
          <w:rFonts w:ascii="Times New Roman" w:hAnsi="Times New Roman"/>
          <w:color w:val="000000" w:themeColor="text1"/>
          <w:sz w:val="24"/>
          <w:szCs w:val="24"/>
        </w:rPr>
        <w:t>nexo</w:t>
      </w:r>
      <w:r w:rsidRPr="008B535C">
        <w:rPr>
          <w:rFonts w:ascii="Times New Roman" w:hAnsi="Times New Roman"/>
          <w:color w:val="000000" w:themeColor="text1"/>
          <w:sz w:val="24"/>
          <w:szCs w:val="24"/>
        </w:rPr>
        <w:t xml:space="preserve"> XVIII da </w:t>
      </w:r>
      <w:r w:rsidR="0044516A" w:rsidRPr="008B535C">
        <w:rPr>
          <w:rFonts w:ascii="Times New Roman" w:hAnsi="Times New Roman"/>
          <w:color w:val="000000" w:themeColor="text1"/>
          <w:sz w:val="24"/>
          <w:szCs w:val="24"/>
        </w:rPr>
        <w:t>Portaria SVS 344, de 12 de maio de 1998</w:t>
      </w:r>
      <w:r w:rsidRPr="008B535C">
        <w:rPr>
          <w:rFonts w:ascii="Times New Roman" w:hAnsi="Times New Roman"/>
          <w:color w:val="000000" w:themeColor="text1"/>
          <w:sz w:val="24"/>
          <w:szCs w:val="24"/>
        </w:rPr>
        <w:t>, sob a responsabilidade do responsável técnico.</w:t>
      </w:r>
    </w:p>
    <w:p w:rsidR="00F95221" w:rsidRPr="008B535C" w:rsidRDefault="008C61D0"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1º </w:t>
      </w:r>
      <w:r w:rsidR="00D07406" w:rsidRPr="008B535C">
        <w:rPr>
          <w:rFonts w:ascii="Times New Roman" w:hAnsi="Times New Roman"/>
          <w:color w:val="000000" w:themeColor="text1"/>
          <w:sz w:val="24"/>
          <w:szCs w:val="24"/>
        </w:rPr>
        <w:t xml:space="preserve">A </w:t>
      </w:r>
      <w:r w:rsidR="009F13EC" w:rsidRPr="008B535C">
        <w:rPr>
          <w:rFonts w:ascii="Times New Roman" w:hAnsi="Times New Roman"/>
          <w:color w:val="000000" w:themeColor="text1"/>
          <w:sz w:val="24"/>
          <w:szCs w:val="24"/>
        </w:rPr>
        <w:t>Escrituração</w:t>
      </w:r>
      <w:r w:rsidR="00D07406" w:rsidRPr="008B535C">
        <w:rPr>
          <w:rFonts w:ascii="Times New Roman" w:hAnsi="Times New Roman"/>
          <w:color w:val="000000" w:themeColor="text1"/>
          <w:sz w:val="24"/>
          <w:szCs w:val="24"/>
        </w:rPr>
        <w:t xml:space="preserve"> de que trata o </w:t>
      </w:r>
      <w:r w:rsidR="00D07406" w:rsidRPr="008B535C">
        <w:rPr>
          <w:rFonts w:ascii="Times New Roman" w:hAnsi="Times New Roman"/>
          <w:i/>
          <w:color w:val="000000" w:themeColor="text1"/>
          <w:sz w:val="24"/>
          <w:szCs w:val="24"/>
        </w:rPr>
        <w:t xml:space="preserve">caput </w:t>
      </w:r>
      <w:r w:rsidR="00F10282" w:rsidRPr="008B535C">
        <w:rPr>
          <w:rFonts w:ascii="Times New Roman" w:hAnsi="Times New Roman"/>
          <w:color w:val="000000" w:themeColor="text1"/>
          <w:sz w:val="24"/>
          <w:szCs w:val="24"/>
        </w:rPr>
        <w:t xml:space="preserve">deste Artigo </w:t>
      </w:r>
      <w:r w:rsidR="00BB3E99" w:rsidRPr="008B535C">
        <w:rPr>
          <w:rFonts w:ascii="Times New Roman" w:hAnsi="Times New Roman"/>
          <w:color w:val="000000" w:themeColor="text1"/>
          <w:sz w:val="24"/>
          <w:szCs w:val="24"/>
        </w:rPr>
        <w:t xml:space="preserve">também </w:t>
      </w:r>
      <w:r w:rsidR="00D07406" w:rsidRPr="008B535C">
        <w:rPr>
          <w:rFonts w:ascii="Times New Roman" w:hAnsi="Times New Roman"/>
          <w:color w:val="000000" w:themeColor="text1"/>
          <w:sz w:val="24"/>
          <w:szCs w:val="24"/>
        </w:rPr>
        <w:t xml:space="preserve">poderá ser realizada em </w:t>
      </w:r>
      <w:r w:rsidR="00BB3E99" w:rsidRPr="008B535C">
        <w:rPr>
          <w:rFonts w:ascii="Times New Roman" w:hAnsi="Times New Roman"/>
          <w:color w:val="000000" w:themeColor="text1"/>
          <w:sz w:val="24"/>
          <w:szCs w:val="24"/>
        </w:rPr>
        <w:t>Livro de Registro Específico da Lista</w:t>
      </w:r>
      <w:r w:rsidR="00540294" w:rsidRPr="008B535C">
        <w:rPr>
          <w:rFonts w:ascii="Times New Roman" w:hAnsi="Times New Roman"/>
          <w:color w:val="000000" w:themeColor="text1"/>
          <w:sz w:val="24"/>
          <w:szCs w:val="24"/>
        </w:rPr>
        <w:t xml:space="preserve"> C1</w:t>
      </w:r>
      <w:r w:rsidR="00D07406" w:rsidRPr="008B535C">
        <w:rPr>
          <w:rFonts w:ascii="Times New Roman" w:hAnsi="Times New Roman"/>
          <w:color w:val="000000" w:themeColor="text1"/>
          <w:sz w:val="24"/>
          <w:szCs w:val="24"/>
        </w:rPr>
        <w:t xml:space="preserve"> (outras substâncias </w:t>
      </w:r>
      <w:r w:rsidR="001F32E2" w:rsidRPr="008B535C">
        <w:rPr>
          <w:rFonts w:ascii="Times New Roman" w:hAnsi="Times New Roman"/>
          <w:color w:val="000000" w:themeColor="text1"/>
          <w:sz w:val="24"/>
          <w:szCs w:val="24"/>
        </w:rPr>
        <w:t xml:space="preserve">sujeitas a controle especial), </w:t>
      </w:r>
      <w:r w:rsidR="00BB3E99" w:rsidRPr="008B535C">
        <w:rPr>
          <w:rFonts w:ascii="Times New Roman" w:hAnsi="Times New Roman"/>
          <w:color w:val="000000" w:themeColor="text1"/>
          <w:sz w:val="24"/>
          <w:szCs w:val="24"/>
        </w:rPr>
        <w:t xml:space="preserve">da Lista </w:t>
      </w:r>
      <w:r w:rsidR="001F32E2" w:rsidRPr="008B535C">
        <w:rPr>
          <w:rFonts w:ascii="Times New Roman" w:hAnsi="Times New Roman"/>
          <w:color w:val="000000" w:themeColor="text1"/>
          <w:sz w:val="24"/>
          <w:szCs w:val="24"/>
        </w:rPr>
        <w:t xml:space="preserve">C2 (retinóicas) </w:t>
      </w:r>
      <w:r w:rsidR="00BB3E99" w:rsidRPr="008B535C">
        <w:rPr>
          <w:rFonts w:ascii="Times New Roman" w:hAnsi="Times New Roman"/>
          <w:color w:val="000000" w:themeColor="text1"/>
          <w:sz w:val="24"/>
          <w:szCs w:val="24"/>
        </w:rPr>
        <w:t>ou da Lista</w:t>
      </w:r>
      <w:r w:rsidR="001F32E2" w:rsidRPr="008B535C">
        <w:rPr>
          <w:rFonts w:ascii="Times New Roman" w:hAnsi="Times New Roman"/>
          <w:color w:val="000000" w:themeColor="text1"/>
          <w:sz w:val="24"/>
          <w:szCs w:val="24"/>
        </w:rPr>
        <w:t xml:space="preserve"> C5</w:t>
      </w:r>
      <w:r w:rsidR="00D07406" w:rsidRPr="008B535C">
        <w:rPr>
          <w:rFonts w:ascii="Times New Roman" w:hAnsi="Times New Roman"/>
          <w:color w:val="000000" w:themeColor="text1"/>
          <w:sz w:val="24"/>
          <w:szCs w:val="24"/>
        </w:rPr>
        <w:t xml:space="preserve"> (anabolizantes)</w:t>
      </w:r>
      <w:r w:rsidR="006464C5" w:rsidRPr="008B535C">
        <w:rPr>
          <w:rFonts w:ascii="Times New Roman" w:hAnsi="Times New Roman"/>
          <w:color w:val="000000" w:themeColor="text1"/>
          <w:sz w:val="24"/>
          <w:szCs w:val="24"/>
        </w:rPr>
        <w:t xml:space="preserve">, </w:t>
      </w:r>
      <w:r w:rsidR="00D07406" w:rsidRPr="008B535C">
        <w:rPr>
          <w:rFonts w:ascii="Times New Roman" w:hAnsi="Times New Roman"/>
          <w:color w:val="000000" w:themeColor="text1"/>
          <w:sz w:val="24"/>
          <w:szCs w:val="24"/>
        </w:rPr>
        <w:t xml:space="preserve">do Anexo </w:t>
      </w:r>
      <w:r w:rsidR="00540294" w:rsidRPr="008B535C">
        <w:rPr>
          <w:rFonts w:ascii="Times New Roman" w:hAnsi="Times New Roman"/>
          <w:color w:val="000000" w:themeColor="text1"/>
          <w:sz w:val="24"/>
          <w:szCs w:val="24"/>
        </w:rPr>
        <w:t xml:space="preserve">I da </w:t>
      </w:r>
      <w:r w:rsidR="0044516A" w:rsidRPr="008B535C">
        <w:rPr>
          <w:rFonts w:ascii="Times New Roman" w:hAnsi="Times New Roman"/>
          <w:color w:val="000000" w:themeColor="text1"/>
          <w:sz w:val="24"/>
          <w:szCs w:val="24"/>
        </w:rPr>
        <w:t>Portaria SVS 344, de 12 de maio de 1998</w:t>
      </w:r>
      <w:r w:rsidR="00D07406" w:rsidRPr="008B535C">
        <w:rPr>
          <w:rFonts w:ascii="Times New Roman" w:hAnsi="Times New Roman"/>
          <w:color w:val="000000" w:themeColor="text1"/>
          <w:sz w:val="24"/>
          <w:szCs w:val="24"/>
        </w:rPr>
        <w:t xml:space="preserve">. </w:t>
      </w:r>
    </w:p>
    <w:p w:rsidR="008C61D0" w:rsidRPr="008B535C" w:rsidRDefault="00EE3AA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2º </w:t>
      </w:r>
      <w:r w:rsidR="008C61D0" w:rsidRPr="008B535C">
        <w:rPr>
          <w:rFonts w:ascii="Times New Roman" w:hAnsi="Times New Roman"/>
          <w:color w:val="000000" w:themeColor="text1"/>
          <w:sz w:val="24"/>
          <w:szCs w:val="24"/>
        </w:rPr>
        <w:t xml:space="preserve">Os </w:t>
      </w:r>
      <w:r w:rsidR="00DE134C" w:rsidRPr="008B535C">
        <w:rPr>
          <w:rFonts w:ascii="Times New Roman" w:hAnsi="Times New Roman"/>
          <w:color w:val="000000" w:themeColor="text1"/>
          <w:sz w:val="24"/>
          <w:szCs w:val="24"/>
        </w:rPr>
        <w:t>e</w:t>
      </w:r>
      <w:r w:rsidR="00564D33" w:rsidRPr="008B535C">
        <w:rPr>
          <w:rFonts w:ascii="Times New Roman" w:hAnsi="Times New Roman"/>
          <w:color w:val="000000" w:themeColor="text1"/>
          <w:sz w:val="24"/>
          <w:szCs w:val="24"/>
        </w:rPr>
        <w:t xml:space="preserve">stabelecimentos </w:t>
      </w:r>
      <w:r w:rsidR="008C61D0" w:rsidRPr="008B535C">
        <w:rPr>
          <w:rFonts w:ascii="Times New Roman" w:hAnsi="Times New Roman"/>
          <w:color w:val="000000" w:themeColor="text1"/>
          <w:sz w:val="24"/>
          <w:szCs w:val="24"/>
        </w:rPr>
        <w:t>deverão escriturar inclusive as amostras de retenção</w:t>
      </w:r>
      <w:r w:rsidR="00A63EFA" w:rsidRPr="008B535C">
        <w:rPr>
          <w:rFonts w:ascii="Times New Roman" w:hAnsi="Times New Roman"/>
          <w:color w:val="000000" w:themeColor="text1"/>
          <w:sz w:val="24"/>
          <w:szCs w:val="24"/>
        </w:rPr>
        <w:t xml:space="preserve"> e</w:t>
      </w:r>
      <w:r w:rsidR="008C61D0" w:rsidRPr="008B535C">
        <w:rPr>
          <w:rFonts w:ascii="Times New Roman" w:hAnsi="Times New Roman"/>
          <w:color w:val="000000" w:themeColor="text1"/>
          <w:sz w:val="24"/>
          <w:szCs w:val="24"/>
        </w:rPr>
        <w:t xml:space="preserve"> padrões </w:t>
      </w:r>
      <w:r w:rsidR="00A63EFA" w:rsidRPr="008B535C">
        <w:rPr>
          <w:rFonts w:ascii="Times New Roman" w:hAnsi="Times New Roman"/>
          <w:color w:val="000000" w:themeColor="text1"/>
          <w:sz w:val="24"/>
          <w:szCs w:val="24"/>
        </w:rPr>
        <w:t xml:space="preserve">analíticos </w:t>
      </w:r>
      <w:r w:rsidR="008C61D0" w:rsidRPr="008B535C">
        <w:rPr>
          <w:rFonts w:ascii="Times New Roman" w:hAnsi="Times New Roman"/>
          <w:color w:val="000000" w:themeColor="text1"/>
          <w:sz w:val="24"/>
          <w:szCs w:val="24"/>
        </w:rPr>
        <w:t>em Livro de Registro Específico próprio ou em páginas separadas do Livro de Registro Específico em uso.</w:t>
      </w:r>
    </w:p>
    <w:p w:rsidR="00071007" w:rsidRPr="008B535C" w:rsidRDefault="001F32E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3</w:t>
      </w:r>
      <w:r w:rsidR="00444BCD" w:rsidRPr="008B535C">
        <w:rPr>
          <w:rFonts w:ascii="Times New Roman" w:hAnsi="Times New Roman"/>
          <w:color w:val="000000" w:themeColor="text1"/>
          <w:sz w:val="24"/>
          <w:szCs w:val="24"/>
        </w:rPr>
        <w:t xml:space="preserve">º O </w:t>
      </w:r>
      <w:r w:rsidR="006E2856" w:rsidRPr="008B535C">
        <w:rPr>
          <w:rFonts w:ascii="Times New Roman" w:hAnsi="Times New Roman"/>
          <w:color w:val="000000" w:themeColor="text1"/>
          <w:sz w:val="24"/>
          <w:szCs w:val="24"/>
        </w:rPr>
        <w:t>Livro de R</w:t>
      </w:r>
      <w:r w:rsidRPr="008B535C">
        <w:rPr>
          <w:rFonts w:ascii="Times New Roman" w:hAnsi="Times New Roman"/>
          <w:color w:val="000000" w:themeColor="text1"/>
          <w:sz w:val="24"/>
          <w:szCs w:val="24"/>
        </w:rPr>
        <w:t>egistro Específico da Lista C3</w:t>
      </w:r>
      <w:r w:rsidR="00064C05"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 xml:space="preserve">e os documentos comprobatórios da movimentação de estoque deverão ser arquivados no </w:t>
      </w:r>
      <w:r w:rsidR="00DE134C" w:rsidRPr="008B535C">
        <w:rPr>
          <w:rFonts w:ascii="Times New Roman" w:hAnsi="Times New Roman"/>
          <w:color w:val="000000" w:themeColor="text1"/>
          <w:sz w:val="24"/>
          <w:szCs w:val="24"/>
        </w:rPr>
        <w:t>e</w:t>
      </w:r>
      <w:r w:rsidR="00564D33" w:rsidRPr="008B535C">
        <w:rPr>
          <w:rFonts w:ascii="Times New Roman" w:hAnsi="Times New Roman"/>
          <w:color w:val="000000" w:themeColor="text1"/>
          <w:sz w:val="24"/>
          <w:szCs w:val="24"/>
        </w:rPr>
        <w:t>stabelecimento</w:t>
      </w:r>
      <w:r w:rsidR="0009398C" w:rsidRPr="008B535C">
        <w:rPr>
          <w:rFonts w:ascii="Times New Roman" w:hAnsi="Times New Roman"/>
          <w:color w:val="000000" w:themeColor="text1"/>
          <w:sz w:val="24"/>
          <w:szCs w:val="24"/>
        </w:rPr>
        <w:t>,</w:t>
      </w:r>
      <w:r w:rsidR="00993805"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para fins de controle e fiscalização,</w:t>
      </w:r>
      <w:r w:rsidR="00993805"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 xml:space="preserve">pelo prazo de 5 (cinco) anos, findo o qual poderão ser destruídos. </w:t>
      </w:r>
    </w:p>
    <w:p w:rsidR="00071007" w:rsidRPr="008B535C" w:rsidRDefault="001F32E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4</w:t>
      </w:r>
      <w:r w:rsidR="00444BCD" w:rsidRPr="008B535C">
        <w:rPr>
          <w:rFonts w:ascii="Times New Roman" w:hAnsi="Times New Roman"/>
          <w:color w:val="000000" w:themeColor="text1"/>
          <w:sz w:val="24"/>
          <w:szCs w:val="24"/>
        </w:rPr>
        <w:t xml:space="preserve">º </w:t>
      </w:r>
      <w:r w:rsidR="002D48A0" w:rsidRPr="008B535C">
        <w:rPr>
          <w:rFonts w:ascii="Times New Roman" w:hAnsi="Times New Roman"/>
          <w:color w:val="000000" w:themeColor="text1"/>
          <w:sz w:val="24"/>
          <w:szCs w:val="24"/>
        </w:rPr>
        <w:t xml:space="preserve">Excetua-se do disposto no </w:t>
      </w:r>
      <w:r w:rsidR="00564D33" w:rsidRPr="008B535C">
        <w:rPr>
          <w:rFonts w:ascii="Times New Roman" w:hAnsi="Times New Roman"/>
          <w:color w:val="000000" w:themeColor="text1"/>
          <w:sz w:val="24"/>
          <w:szCs w:val="24"/>
        </w:rPr>
        <w:t xml:space="preserve">§ 3º deste Artigo, </w:t>
      </w:r>
      <w:r w:rsidR="002D48A0" w:rsidRPr="008B535C">
        <w:rPr>
          <w:rFonts w:ascii="Times New Roman" w:hAnsi="Times New Roman"/>
          <w:color w:val="000000" w:themeColor="text1"/>
          <w:sz w:val="24"/>
          <w:szCs w:val="24"/>
        </w:rPr>
        <w:t>o</w:t>
      </w:r>
      <w:r w:rsidR="007931B9" w:rsidRPr="008B535C">
        <w:rPr>
          <w:rFonts w:ascii="Times New Roman" w:hAnsi="Times New Roman"/>
          <w:color w:val="000000" w:themeColor="text1"/>
          <w:sz w:val="24"/>
          <w:szCs w:val="24"/>
        </w:rPr>
        <w:t xml:space="preserve">s documentos comprobatórios da movimentação </w:t>
      </w:r>
      <w:r w:rsidR="00564D33" w:rsidRPr="008B535C">
        <w:rPr>
          <w:rFonts w:ascii="Times New Roman" w:hAnsi="Times New Roman"/>
          <w:color w:val="000000" w:themeColor="text1"/>
          <w:sz w:val="24"/>
          <w:szCs w:val="24"/>
        </w:rPr>
        <w:t xml:space="preserve">de </w:t>
      </w:r>
      <w:r w:rsidR="007931B9" w:rsidRPr="008B535C">
        <w:rPr>
          <w:rFonts w:ascii="Times New Roman" w:hAnsi="Times New Roman"/>
          <w:color w:val="000000" w:themeColor="text1"/>
          <w:sz w:val="24"/>
          <w:szCs w:val="24"/>
        </w:rPr>
        <w:t xml:space="preserve">medicamento </w:t>
      </w:r>
      <w:r w:rsidR="00564D33"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A63EFA" w:rsidRPr="008B535C">
        <w:rPr>
          <w:rFonts w:ascii="Times New Roman" w:hAnsi="Times New Roman"/>
          <w:color w:val="000000" w:themeColor="text1"/>
          <w:sz w:val="24"/>
          <w:szCs w:val="24"/>
        </w:rPr>
        <w:t xml:space="preserve"> e o Livro de Registro Específico correspondente</w:t>
      </w:r>
      <w:r w:rsidR="00583505" w:rsidRPr="008B535C">
        <w:rPr>
          <w:rFonts w:ascii="Times New Roman" w:hAnsi="Times New Roman"/>
          <w:color w:val="000000" w:themeColor="text1"/>
          <w:sz w:val="24"/>
          <w:szCs w:val="24"/>
        </w:rPr>
        <w:t>s</w:t>
      </w:r>
      <w:r w:rsidR="00A63EFA" w:rsidRPr="008B535C">
        <w:rPr>
          <w:rFonts w:ascii="Times New Roman" w:hAnsi="Times New Roman"/>
          <w:color w:val="000000" w:themeColor="text1"/>
          <w:sz w:val="24"/>
          <w:szCs w:val="24"/>
        </w:rPr>
        <w:t xml:space="preserve"> d</w:t>
      </w:r>
      <w:r w:rsidR="007931B9" w:rsidRPr="008B535C">
        <w:rPr>
          <w:rFonts w:ascii="Times New Roman" w:hAnsi="Times New Roman"/>
          <w:color w:val="000000" w:themeColor="text1"/>
          <w:sz w:val="24"/>
          <w:szCs w:val="24"/>
        </w:rPr>
        <w:t xml:space="preserve">o </w:t>
      </w:r>
      <w:r w:rsidR="009F13EC" w:rsidRPr="008B535C">
        <w:rPr>
          <w:rFonts w:ascii="Times New Roman" w:hAnsi="Times New Roman"/>
          <w:color w:val="000000" w:themeColor="text1"/>
          <w:sz w:val="24"/>
          <w:szCs w:val="24"/>
        </w:rPr>
        <w:t>Estabelecimento</w:t>
      </w:r>
      <w:r w:rsidR="00C913AE" w:rsidRPr="008B535C">
        <w:rPr>
          <w:rFonts w:ascii="Times New Roman" w:hAnsi="Times New Roman"/>
          <w:color w:val="000000" w:themeColor="text1"/>
          <w:sz w:val="24"/>
          <w:szCs w:val="24"/>
        </w:rPr>
        <w:t xml:space="preserve"> dispensador</w:t>
      </w:r>
      <w:r w:rsidR="007931B9" w:rsidRPr="008B535C">
        <w:rPr>
          <w:rFonts w:ascii="Times New Roman" w:hAnsi="Times New Roman"/>
          <w:color w:val="000000" w:themeColor="text1"/>
          <w:sz w:val="24"/>
          <w:szCs w:val="24"/>
        </w:rPr>
        <w:t xml:space="preserve">, </w:t>
      </w:r>
      <w:r w:rsidR="002D48A0" w:rsidRPr="008B535C">
        <w:rPr>
          <w:rFonts w:ascii="Times New Roman" w:hAnsi="Times New Roman"/>
          <w:color w:val="000000" w:themeColor="text1"/>
          <w:sz w:val="24"/>
          <w:szCs w:val="24"/>
        </w:rPr>
        <w:t xml:space="preserve">que </w:t>
      </w:r>
      <w:r w:rsidR="007931B9" w:rsidRPr="008B535C">
        <w:rPr>
          <w:rFonts w:ascii="Times New Roman" w:hAnsi="Times New Roman"/>
          <w:color w:val="000000" w:themeColor="text1"/>
          <w:sz w:val="24"/>
          <w:szCs w:val="24"/>
        </w:rPr>
        <w:t>deverão ser arquivados pelo prazo de 10 (dez) anos, findo o qual poderão ser destruídos.</w:t>
      </w:r>
    </w:p>
    <w:p w:rsidR="00071007" w:rsidRPr="008B535C" w:rsidRDefault="007C69F0"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1C4B16" w:rsidRPr="008B535C">
        <w:rPr>
          <w:rFonts w:ascii="Times New Roman" w:hAnsi="Times New Roman"/>
          <w:color w:val="000000" w:themeColor="text1"/>
          <w:sz w:val="24"/>
          <w:szCs w:val="24"/>
        </w:rPr>
        <w:t>33</w:t>
      </w:r>
      <w:r w:rsidR="006C5DA7" w:rsidRPr="008B535C">
        <w:rPr>
          <w:rFonts w:ascii="Times New Roman" w:hAnsi="Times New Roman"/>
          <w:color w:val="000000" w:themeColor="text1"/>
          <w:sz w:val="24"/>
          <w:szCs w:val="24"/>
        </w:rPr>
        <w:t xml:space="preserve"> O</w:t>
      </w:r>
      <w:r w:rsidR="00993805" w:rsidRPr="008B535C">
        <w:rPr>
          <w:rFonts w:ascii="Times New Roman" w:hAnsi="Times New Roman"/>
          <w:color w:val="000000" w:themeColor="text1"/>
          <w:sz w:val="24"/>
          <w:szCs w:val="24"/>
        </w:rPr>
        <w:t xml:space="preserve"> </w:t>
      </w:r>
      <w:r w:rsidR="006C5DA7" w:rsidRPr="008B535C">
        <w:rPr>
          <w:rFonts w:ascii="Times New Roman" w:hAnsi="Times New Roman"/>
          <w:color w:val="000000" w:themeColor="text1"/>
          <w:sz w:val="24"/>
          <w:szCs w:val="24"/>
        </w:rPr>
        <w:t xml:space="preserve">Livro de Registro </w:t>
      </w:r>
      <w:r w:rsidR="001F32E2" w:rsidRPr="008B535C">
        <w:rPr>
          <w:rFonts w:ascii="Times New Roman" w:hAnsi="Times New Roman"/>
          <w:color w:val="000000" w:themeColor="text1"/>
          <w:sz w:val="24"/>
          <w:szCs w:val="24"/>
        </w:rPr>
        <w:t>Específico da Lista C3</w:t>
      </w:r>
      <w:r w:rsidR="006C5DA7" w:rsidRPr="008B535C">
        <w:rPr>
          <w:rFonts w:ascii="Times New Roman" w:hAnsi="Times New Roman"/>
          <w:color w:val="000000" w:themeColor="text1"/>
          <w:sz w:val="24"/>
          <w:szCs w:val="24"/>
        </w:rPr>
        <w:t xml:space="preserve"> pode ser elaborado</w:t>
      </w:r>
      <w:r w:rsidR="00444BCD" w:rsidRPr="008B535C">
        <w:rPr>
          <w:rFonts w:ascii="Times New Roman" w:hAnsi="Times New Roman"/>
          <w:color w:val="000000" w:themeColor="text1"/>
          <w:sz w:val="24"/>
          <w:szCs w:val="24"/>
        </w:rPr>
        <w:t xml:space="preserve"> por meio de sistema informatizado previamente avaliado e aprovado pela </w:t>
      </w:r>
      <w:r w:rsidR="00980126" w:rsidRPr="008B535C">
        <w:rPr>
          <w:rFonts w:ascii="Times New Roman" w:hAnsi="Times New Roman"/>
          <w:color w:val="000000" w:themeColor="text1"/>
          <w:sz w:val="24"/>
          <w:szCs w:val="24"/>
        </w:rPr>
        <w:t>Autoridade Sanitária Competente</w:t>
      </w:r>
      <w:r w:rsidR="006C5DA7" w:rsidRPr="008B535C">
        <w:rPr>
          <w:rFonts w:ascii="Times New Roman" w:hAnsi="Times New Roman"/>
          <w:color w:val="000000" w:themeColor="text1"/>
          <w:sz w:val="24"/>
          <w:szCs w:val="24"/>
        </w:rPr>
        <w:t>, desde que contenha</w:t>
      </w:r>
      <w:r w:rsidR="00444BCD" w:rsidRPr="008B535C">
        <w:rPr>
          <w:rFonts w:ascii="Times New Roman" w:hAnsi="Times New Roman"/>
          <w:color w:val="000000" w:themeColor="text1"/>
          <w:sz w:val="24"/>
          <w:szCs w:val="24"/>
        </w:rPr>
        <w:t xml:space="preserve"> todos os campos exigidos </w:t>
      </w:r>
      <w:r w:rsidR="00271795" w:rsidRPr="008B535C">
        <w:rPr>
          <w:rFonts w:ascii="Times New Roman" w:hAnsi="Times New Roman"/>
          <w:color w:val="000000" w:themeColor="text1"/>
          <w:sz w:val="24"/>
          <w:szCs w:val="24"/>
        </w:rPr>
        <w:t>no Anexo</w:t>
      </w:r>
      <w:r w:rsidR="006C5DA7" w:rsidRPr="008B535C">
        <w:rPr>
          <w:rFonts w:ascii="Times New Roman" w:hAnsi="Times New Roman"/>
          <w:color w:val="000000" w:themeColor="text1"/>
          <w:sz w:val="24"/>
          <w:szCs w:val="24"/>
        </w:rPr>
        <w:t xml:space="preserve"> X</w:t>
      </w:r>
      <w:r w:rsidR="001F32E2" w:rsidRPr="008B535C">
        <w:rPr>
          <w:rFonts w:ascii="Times New Roman" w:hAnsi="Times New Roman"/>
          <w:color w:val="000000" w:themeColor="text1"/>
          <w:sz w:val="24"/>
          <w:szCs w:val="24"/>
        </w:rPr>
        <w:t xml:space="preserve">VIII da </w:t>
      </w:r>
      <w:r w:rsidR="0044516A" w:rsidRPr="008B535C">
        <w:rPr>
          <w:rFonts w:ascii="Times New Roman" w:hAnsi="Times New Roman"/>
          <w:color w:val="000000" w:themeColor="text1"/>
          <w:sz w:val="24"/>
          <w:szCs w:val="24"/>
        </w:rPr>
        <w:t>Portaria SVS 344, de 12 de maio de 1998,</w:t>
      </w:r>
      <w:r w:rsidR="006C5DA7"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 xml:space="preserve">e </w:t>
      </w:r>
      <w:r w:rsidR="006C5DA7" w:rsidRPr="008B535C">
        <w:rPr>
          <w:rFonts w:ascii="Times New Roman" w:hAnsi="Times New Roman"/>
          <w:color w:val="000000" w:themeColor="text1"/>
          <w:sz w:val="24"/>
          <w:szCs w:val="24"/>
        </w:rPr>
        <w:t xml:space="preserve">que </w:t>
      </w:r>
      <w:r w:rsidR="00444BCD" w:rsidRPr="008B535C">
        <w:rPr>
          <w:rFonts w:ascii="Times New Roman" w:hAnsi="Times New Roman"/>
          <w:color w:val="000000" w:themeColor="text1"/>
          <w:sz w:val="24"/>
          <w:szCs w:val="24"/>
        </w:rPr>
        <w:t>sejam capazes de armazenar os dados pelos praz</w:t>
      </w:r>
      <w:r w:rsidR="00271795" w:rsidRPr="008B535C">
        <w:rPr>
          <w:rFonts w:ascii="Times New Roman" w:hAnsi="Times New Roman"/>
          <w:color w:val="000000" w:themeColor="text1"/>
          <w:sz w:val="24"/>
          <w:szCs w:val="24"/>
        </w:rPr>
        <w:t xml:space="preserve">os determinados nos </w:t>
      </w:r>
      <w:r w:rsidR="00041552" w:rsidRPr="008B535C">
        <w:rPr>
          <w:rFonts w:ascii="Times New Roman" w:hAnsi="Times New Roman"/>
          <w:color w:val="000000" w:themeColor="text1"/>
          <w:sz w:val="24"/>
          <w:szCs w:val="24"/>
        </w:rPr>
        <w:t>§§</w:t>
      </w:r>
      <w:r w:rsidR="001A5A80" w:rsidRPr="008B535C">
        <w:rPr>
          <w:rFonts w:ascii="Times New Roman" w:hAnsi="Times New Roman"/>
          <w:color w:val="000000" w:themeColor="text1"/>
          <w:sz w:val="24"/>
          <w:szCs w:val="24"/>
        </w:rPr>
        <w:t xml:space="preserve"> 3</w:t>
      </w:r>
      <w:r w:rsidR="00271795" w:rsidRPr="008B535C">
        <w:rPr>
          <w:rFonts w:ascii="Times New Roman" w:hAnsi="Times New Roman"/>
          <w:color w:val="000000" w:themeColor="text1"/>
          <w:sz w:val="24"/>
          <w:szCs w:val="24"/>
        </w:rPr>
        <w:t xml:space="preserve">º e </w:t>
      </w:r>
      <w:r w:rsidR="001A5A80" w:rsidRPr="008B535C">
        <w:rPr>
          <w:rFonts w:ascii="Times New Roman" w:hAnsi="Times New Roman"/>
          <w:color w:val="000000" w:themeColor="text1"/>
          <w:sz w:val="24"/>
          <w:szCs w:val="24"/>
        </w:rPr>
        <w:t>4</w:t>
      </w:r>
      <w:r w:rsidR="00271795" w:rsidRPr="008B535C">
        <w:rPr>
          <w:rFonts w:ascii="Times New Roman" w:hAnsi="Times New Roman"/>
          <w:color w:val="000000" w:themeColor="text1"/>
          <w:sz w:val="24"/>
          <w:szCs w:val="24"/>
        </w:rPr>
        <w:t>º do</w:t>
      </w:r>
      <w:r w:rsidR="00444BCD" w:rsidRPr="008B535C">
        <w:rPr>
          <w:rFonts w:ascii="Times New Roman" w:hAnsi="Times New Roman"/>
          <w:color w:val="000000" w:themeColor="text1"/>
          <w:sz w:val="24"/>
          <w:szCs w:val="24"/>
        </w:rPr>
        <w:t xml:space="preserve"> </w:t>
      </w:r>
      <w:r w:rsidR="00041552" w:rsidRPr="008B535C">
        <w:rPr>
          <w:rFonts w:ascii="Times New Roman" w:hAnsi="Times New Roman"/>
          <w:color w:val="000000" w:themeColor="text1"/>
          <w:sz w:val="24"/>
          <w:szCs w:val="24"/>
        </w:rPr>
        <w:t xml:space="preserve">Art. </w:t>
      </w:r>
      <w:r w:rsidR="001F32E2" w:rsidRPr="008B535C">
        <w:rPr>
          <w:rFonts w:ascii="Times New Roman" w:hAnsi="Times New Roman"/>
          <w:color w:val="000000" w:themeColor="text1"/>
          <w:sz w:val="24"/>
          <w:szCs w:val="24"/>
        </w:rPr>
        <w:t>32</w:t>
      </w:r>
      <w:r w:rsidR="00041552" w:rsidRPr="008B535C">
        <w:rPr>
          <w:rFonts w:ascii="Times New Roman" w:hAnsi="Times New Roman"/>
          <w:color w:val="000000" w:themeColor="text1"/>
          <w:sz w:val="24"/>
          <w:szCs w:val="24"/>
        </w:rPr>
        <w:t xml:space="preserve"> desta Resolução</w:t>
      </w:r>
      <w:r w:rsidR="00444BCD" w:rsidRPr="008B535C">
        <w:rPr>
          <w:rFonts w:ascii="Times New Roman" w:hAnsi="Times New Roman"/>
          <w:color w:val="000000" w:themeColor="text1"/>
          <w:sz w:val="24"/>
          <w:szCs w:val="24"/>
        </w:rPr>
        <w:t>, seguindo as demais determinações es</w:t>
      </w:r>
      <w:r w:rsidR="001F32E2" w:rsidRPr="008B535C">
        <w:rPr>
          <w:rFonts w:ascii="Times New Roman" w:hAnsi="Times New Roman"/>
          <w:color w:val="000000" w:themeColor="text1"/>
          <w:sz w:val="24"/>
          <w:szCs w:val="24"/>
        </w:rPr>
        <w:t xml:space="preserve">pecíficas da </w:t>
      </w:r>
      <w:r w:rsidR="0044516A" w:rsidRPr="008B535C">
        <w:rPr>
          <w:rFonts w:ascii="Times New Roman" w:hAnsi="Times New Roman"/>
          <w:color w:val="000000" w:themeColor="text1"/>
          <w:sz w:val="24"/>
          <w:szCs w:val="24"/>
        </w:rPr>
        <w:t xml:space="preserve">Portaria SVS 344, de 12 de maio de 1998, </w:t>
      </w:r>
      <w:r w:rsidR="00444BCD" w:rsidRPr="008B535C">
        <w:rPr>
          <w:rFonts w:ascii="Times New Roman" w:hAnsi="Times New Roman"/>
          <w:color w:val="000000" w:themeColor="text1"/>
          <w:sz w:val="24"/>
          <w:szCs w:val="24"/>
        </w:rPr>
        <w:t xml:space="preserve">e da </w:t>
      </w:r>
      <w:r w:rsidR="00337B1A" w:rsidRPr="008B535C">
        <w:rPr>
          <w:rFonts w:ascii="Times New Roman" w:hAnsi="Times New Roman"/>
          <w:color w:val="000000" w:themeColor="text1"/>
          <w:sz w:val="24"/>
          <w:szCs w:val="24"/>
        </w:rPr>
        <w:t>Portaria nº 6, de 1º de fevereiro de 1999,</w:t>
      </w:r>
      <w:r w:rsidR="00444BCD" w:rsidRPr="008B535C">
        <w:rPr>
          <w:rFonts w:ascii="Times New Roman" w:hAnsi="Times New Roman"/>
          <w:color w:val="000000" w:themeColor="text1"/>
          <w:sz w:val="24"/>
          <w:szCs w:val="24"/>
        </w:rPr>
        <w:t xml:space="preserve"> ou as que vierem a substituí-las. </w:t>
      </w:r>
    </w:p>
    <w:p w:rsidR="00071007" w:rsidRPr="008B535C" w:rsidRDefault="00271795"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Parágrafo único.</w:t>
      </w:r>
      <w:r w:rsidR="00444BCD" w:rsidRPr="008B535C">
        <w:rPr>
          <w:rFonts w:ascii="Times New Roman" w:hAnsi="Times New Roman"/>
          <w:color w:val="000000" w:themeColor="text1"/>
          <w:sz w:val="24"/>
          <w:szCs w:val="24"/>
        </w:rPr>
        <w:t xml:space="preserve"> A </w:t>
      </w:r>
      <w:r w:rsidR="009F13EC" w:rsidRPr="008B535C">
        <w:rPr>
          <w:rFonts w:ascii="Times New Roman" w:hAnsi="Times New Roman"/>
          <w:color w:val="000000" w:themeColor="text1"/>
          <w:sz w:val="24"/>
          <w:szCs w:val="24"/>
        </w:rPr>
        <w:t>Escrituração</w:t>
      </w:r>
      <w:r w:rsidR="00444BCD" w:rsidRPr="008B535C">
        <w:rPr>
          <w:rFonts w:ascii="Times New Roman" w:hAnsi="Times New Roman"/>
          <w:color w:val="000000" w:themeColor="text1"/>
          <w:sz w:val="24"/>
          <w:szCs w:val="24"/>
        </w:rPr>
        <w:t xml:space="preserve"> em livros informatizados deve ser realizada por meio de controle de acesso por senha pessoal e intransferível. </w:t>
      </w:r>
    </w:p>
    <w:p w:rsidR="009522D6" w:rsidRPr="008B535C" w:rsidRDefault="00E12C64"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BE6E7C" w:rsidRPr="008B535C">
        <w:rPr>
          <w:rFonts w:ascii="Times New Roman" w:hAnsi="Times New Roman"/>
          <w:color w:val="000000" w:themeColor="text1"/>
          <w:sz w:val="24"/>
          <w:szCs w:val="24"/>
        </w:rPr>
        <w:t>3</w:t>
      </w:r>
      <w:r w:rsidR="001C4B16" w:rsidRPr="008B535C">
        <w:rPr>
          <w:rFonts w:ascii="Times New Roman" w:hAnsi="Times New Roman"/>
          <w:color w:val="000000" w:themeColor="text1"/>
          <w:sz w:val="24"/>
          <w:szCs w:val="24"/>
        </w:rPr>
        <w:t>4</w:t>
      </w:r>
      <w:r w:rsidR="001B3488"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 xml:space="preserve">As excepcionais correções de </w:t>
      </w:r>
      <w:r w:rsidR="009F13EC" w:rsidRPr="008B535C">
        <w:rPr>
          <w:rFonts w:ascii="Times New Roman" w:hAnsi="Times New Roman"/>
          <w:color w:val="000000" w:themeColor="text1"/>
          <w:sz w:val="24"/>
          <w:szCs w:val="24"/>
        </w:rPr>
        <w:t>Escrituração</w:t>
      </w:r>
      <w:r w:rsidR="00444BCD" w:rsidRPr="008B535C">
        <w:rPr>
          <w:rFonts w:ascii="Times New Roman" w:hAnsi="Times New Roman"/>
          <w:color w:val="000000" w:themeColor="text1"/>
          <w:sz w:val="24"/>
          <w:szCs w:val="24"/>
        </w:rPr>
        <w:t xml:space="preserve"> nos livros</w:t>
      </w:r>
      <w:r w:rsidR="00F7697B" w:rsidRPr="008B535C">
        <w:rPr>
          <w:rFonts w:ascii="Times New Roman" w:hAnsi="Times New Roman"/>
          <w:color w:val="000000" w:themeColor="text1"/>
          <w:sz w:val="24"/>
          <w:szCs w:val="24"/>
        </w:rPr>
        <w:t xml:space="preserve"> de que trata esta Resolução</w:t>
      </w:r>
      <w:r w:rsidR="00444BCD" w:rsidRPr="008B535C">
        <w:rPr>
          <w:rFonts w:ascii="Times New Roman" w:hAnsi="Times New Roman"/>
          <w:color w:val="000000" w:themeColor="text1"/>
          <w:sz w:val="24"/>
          <w:szCs w:val="24"/>
        </w:rPr>
        <w:t xml:space="preserve">, informatizados ou não, devem ser devidamente registradas e justificadas em documento interno do </w:t>
      </w:r>
      <w:r w:rsidR="00DE134C" w:rsidRPr="008B535C">
        <w:rPr>
          <w:rFonts w:ascii="Times New Roman" w:hAnsi="Times New Roman"/>
          <w:color w:val="000000" w:themeColor="text1"/>
          <w:sz w:val="24"/>
          <w:szCs w:val="24"/>
        </w:rPr>
        <w:t>e</w:t>
      </w:r>
      <w:r w:rsidR="007D2616" w:rsidRPr="008B535C">
        <w:rPr>
          <w:rFonts w:ascii="Times New Roman" w:hAnsi="Times New Roman"/>
          <w:color w:val="000000" w:themeColor="text1"/>
          <w:sz w:val="24"/>
          <w:szCs w:val="24"/>
        </w:rPr>
        <w:t>stabelecimento</w:t>
      </w:r>
      <w:r w:rsidR="00444BCD" w:rsidRPr="008B535C">
        <w:rPr>
          <w:rFonts w:ascii="Times New Roman" w:hAnsi="Times New Roman"/>
          <w:color w:val="000000" w:themeColor="text1"/>
          <w:sz w:val="24"/>
          <w:szCs w:val="24"/>
        </w:rPr>
        <w:t>, assinado pelo responsável técnico</w:t>
      </w:r>
      <w:r w:rsidR="00EF2D92" w:rsidRPr="008B535C">
        <w:rPr>
          <w:rFonts w:ascii="Times New Roman" w:hAnsi="Times New Roman"/>
          <w:color w:val="000000" w:themeColor="text1"/>
          <w:sz w:val="24"/>
          <w:szCs w:val="24"/>
        </w:rPr>
        <w:t xml:space="preserve"> e</w:t>
      </w:r>
      <w:r w:rsidR="00444BCD" w:rsidRPr="008B535C">
        <w:rPr>
          <w:rFonts w:ascii="Times New Roman" w:hAnsi="Times New Roman"/>
          <w:color w:val="000000" w:themeColor="text1"/>
          <w:sz w:val="24"/>
          <w:szCs w:val="24"/>
        </w:rPr>
        <w:t xml:space="preserve"> arquivado pelo mesmo prazo do Livro</w:t>
      </w:r>
      <w:r w:rsidR="009B3DC5" w:rsidRPr="008B535C">
        <w:rPr>
          <w:rFonts w:ascii="Times New Roman" w:hAnsi="Times New Roman"/>
          <w:color w:val="000000" w:themeColor="text1"/>
          <w:sz w:val="24"/>
          <w:szCs w:val="24"/>
        </w:rPr>
        <w:t xml:space="preserve"> de Registro Específico</w:t>
      </w:r>
      <w:r w:rsidR="00444BCD" w:rsidRPr="008B535C">
        <w:rPr>
          <w:rFonts w:ascii="Times New Roman" w:hAnsi="Times New Roman"/>
          <w:color w:val="000000" w:themeColor="text1"/>
          <w:sz w:val="24"/>
          <w:szCs w:val="24"/>
        </w:rPr>
        <w:t xml:space="preserve">, assegurando a rastreabilidade, para fins de fiscalização da </w:t>
      </w:r>
      <w:r w:rsidR="00980126" w:rsidRPr="008B535C">
        <w:rPr>
          <w:rFonts w:ascii="Times New Roman" w:hAnsi="Times New Roman"/>
          <w:color w:val="000000" w:themeColor="text1"/>
          <w:sz w:val="24"/>
          <w:szCs w:val="24"/>
        </w:rPr>
        <w:t>Autoridade Sanitária Competente</w:t>
      </w:r>
      <w:r w:rsidR="00444BCD" w:rsidRPr="008B535C">
        <w:rPr>
          <w:rFonts w:ascii="Times New Roman" w:hAnsi="Times New Roman"/>
          <w:color w:val="000000" w:themeColor="text1"/>
          <w:sz w:val="24"/>
          <w:szCs w:val="24"/>
        </w:rPr>
        <w:t xml:space="preserve">. </w:t>
      </w:r>
    </w:p>
    <w:p w:rsidR="00563938"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3</w:t>
      </w:r>
      <w:r w:rsidR="001C4B16" w:rsidRPr="008B535C">
        <w:rPr>
          <w:rFonts w:ascii="Times New Roman" w:hAnsi="Times New Roman"/>
          <w:color w:val="000000" w:themeColor="text1"/>
          <w:sz w:val="24"/>
          <w:szCs w:val="24"/>
        </w:rPr>
        <w:t>5</w:t>
      </w:r>
      <w:r w:rsidR="00444BCD" w:rsidRPr="008B535C">
        <w:rPr>
          <w:rFonts w:ascii="Times New Roman" w:hAnsi="Times New Roman"/>
          <w:color w:val="000000" w:themeColor="text1"/>
          <w:sz w:val="24"/>
          <w:szCs w:val="24"/>
        </w:rPr>
        <w:t xml:space="preserve"> O estoque físico da </w:t>
      </w:r>
      <w:r w:rsidR="00FE55A1" w:rsidRPr="008B535C">
        <w:rPr>
          <w:rFonts w:ascii="Times New Roman" w:hAnsi="Times New Roman"/>
          <w:color w:val="000000" w:themeColor="text1"/>
          <w:sz w:val="24"/>
          <w:szCs w:val="24"/>
        </w:rPr>
        <w:t xml:space="preserve">substância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444BCD" w:rsidRPr="008B535C">
        <w:rPr>
          <w:rFonts w:ascii="Times New Roman" w:hAnsi="Times New Roman"/>
          <w:color w:val="000000" w:themeColor="text1"/>
          <w:sz w:val="24"/>
          <w:szCs w:val="24"/>
        </w:rPr>
        <w:t xml:space="preserve"> e </w:t>
      </w:r>
      <w:r w:rsidR="004A0AD8" w:rsidRPr="008B535C">
        <w:rPr>
          <w:rFonts w:ascii="Times New Roman" w:hAnsi="Times New Roman"/>
          <w:color w:val="000000" w:themeColor="text1"/>
          <w:sz w:val="24"/>
          <w:szCs w:val="24"/>
        </w:rPr>
        <w:t xml:space="preserve">de </w:t>
      </w:r>
      <w:r w:rsidR="00444BCD" w:rsidRPr="008B535C">
        <w:rPr>
          <w:rFonts w:ascii="Times New Roman" w:hAnsi="Times New Roman"/>
          <w:color w:val="000000" w:themeColor="text1"/>
          <w:sz w:val="24"/>
          <w:szCs w:val="24"/>
        </w:rPr>
        <w:t xml:space="preserve">medicamento que a contenha, disponível ou não para utilização, deve ser qualitativa e quantitativamente idêntico ao escriturado nos livros, bem como nos </w:t>
      </w:r>
      <w:r w:rsidR="00563938" w:rsidRPr="008B535C">
        <w:rPr>
          <w:rFonts w:ascii="Times New Roman" w:hAnsi="Times New Roman"/>
          <w:color w:val="000000" w:themeColor="text1"/>
          <w:sz w:val="24"/>
          <w:szCs w:val="24"/>
        </w:rPr>
        <w:t>balanços anuais e trimestrais.</w:t>
      </w:r>
    </w:p>
    <w:p w:rsidR="00071007" w:rsidRPr="008B535C" w:rsidRDefault="00AF415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3</w:t>
      </w:r>
      <w:r w:rsidR="001C4B16" w:rsidRPr="008B535C">
        <w:rPr>
          <w:rFonts w:ascii="Times New Roman" w:hAnsi="Times New Roman"/>
          <w:color w:val="000000" w:themeColor="text1"/>
          <w:sz w:val="24"/>
          <w:szCs w:val="24"/>
        </w:rPr>
        <w:t>6</w:t>
      </w:r>
      <w:r w:rsidR="00444BCD" w:rsidRPr="008B535C">
        <w:rPr>
          <w:rFonts w:ascii="Times New Roman" w:hAnsi="Times New Roman"/>
          <w:color w:val="000000" w:themeColor="text1"/>
          <w:sz w:val="24"/>
          <w:szCs w:val="24"/>
        </w:rPr>
        <w:t xml:space="preserve"> Os </w:t>
      </w:r>
      <w:r w:rsidR="00DE134C" w:rsidRPr="008B535C">
        <w:rPr>
          <w:rFonts w:ascii="Times New Roman" w:hAnsi="Times New Roman"/>
          <w:color w:val="000000" w:themeColor="text1"/>
          <w:sz w:val="24"/>
          <w:szCs w:val="24"/>
        </w:rPr>
        <w:t>e</w:t>
      </w:r>
      <w:r w:rsidR="007D2616" w:rsidRPr="008B535C">
        <w:rPr>
          <w:rFonts w:ascii="Times New Roman" w:hAnsi="Times New Roman"/>
          <w:color w:val="000000" w:themeColor="text1"/>
          <w:sz w:val="24"/>
          <w:szCs w:val="24"/>
        </w:rPr>
        <w:t xml:space="preserve">stabelecimentos </w:t>
      </w:r>
      <w:r w:rsidR="00444BCD" w:rsidRPr="008B535C">
        <w:rPr>
          <w:rFonts w:ascii="Times New Roman" w:hAnsi="Times New Roman"/>
          <w:color w:val="000000" w:themeColor="text1"/>
          <w:sz w:val="24"/>
          <w:szCs w:val="24"/>
        </w:rPr>
        <w:t xml:space="preserve">que exerçam quaisquer atividades envolvendo a </w:t>
      </w:r>
      <w:r w:rsidR="00FE55A1" w:rsidRPr="008B535C">
        <w:rPr>
          <w:rFonts w:ascii="Times New Roman" w:hAnsi="Times New Roman"/>
          <w:color w:val="000000" w:themeColor="text1"/>
          <w:sz w:val="24"/>
          <w:szCs w:val="24"/>
        </w:rPr>
        <w:t xml:space="preserve">substância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271795"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devem elaborar os Balanços Trimestrais e Anuais de Substâncias Psicoativas e Outras Sujeitas a Controle Especial </w:t>
      </w:r>
      <w:r w:rsidR="00EF2D92"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BSPO</w:t>
      </w:r>
      <w:r w:rsidR="00EF2D92"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e encaminhá-los às </w:t>
      </w:r>
      <w:r w:rsidR="00EF2D92" w:rsidRPr="008B535C">
        <w:rPr>
          <w:rFonts w:ascii="Times New Roman" w:hAnsi="Times New Roman"/>
          <w:color w:val="000000" w:themeColor="text1"/>
          <w:sz w:val="24"/>
          <w:szCs w:val="24"/>
        </w:rPr>
        <w:t>A</w:t>
      </w:r>
      <w:r w:rsidR="00444BCD" w:rsidRPr="008B535C">
        <w:rPr>
          <w:rFonts w:ascii="Times New Roman" w:hAnsi="Times New Roman"/>
          <w:color w:val="000000" w:themeColor="text1"/>
          <w:sz w:val="24"/>
          <w:szCs w:val="24"/>
        </w:rPr>
        <w:t xml:space="preserve">utoridades </w:t>
      </w:r>
      <w:r w:rsidR="00EF2D92" w:rsidRPr="008B535C">
        <w:rPr>
          <w:rFonts w:ascii="Times New Roman" w:hAnsi="Times New Roman"/>
          <w:color w:val="000000" w:themeColor="text1"/>
          <w:sz w:val="24"/>
          <w:szCs w:val="24"/>
        </w:rPr>
        <w:t>S</w:t>
      </w:r>
      <w:r w:rsidR="00444BCD" w:rsidRPr="008B535C">
        <w:rPr>
          <w:rFonts w:ascii="Times New Roman" w:hAnsi="Times New Roman"/>
          <w:color w:val="000000" w:themeColor="text1"/>
          <w:sz w:val="24"/>
          <w:szCs w:val="24"/>
        </w:rPr>
        <w:t xml:space="preserve">anitárias </w:t>
      </w:r>
      <w:r w:rsidR="00EF2D92" w:rsidRPr="008B535C">
        <w:rPr>
          <w:rFonts w:ascii="Times New Roman" w:hAnsi="Times New Roman"/>
          <w:color w:val="000000" w:themeColor="text1"/>
          <w:sz w:val="24"/>
          <w:szCs w:val="24"/>
        </w:rPr>
        <w:t>C</w:t>
      </w:r>
      <w:r w:rsidR="00444BCD" w:rsidRPr="008B535C">
        <w:rPr>
          <w:rFonts w:ascii="Times New Roman" w:hAnsi="Times New Roman"/>
          <w:color w:val="000000" w:themeColor="text1"/>
          <w:sz w:val="24"/>
          <w:szCs w:val="24"/>
        </w:rPr>
        <w:t>ompetentes</w:t>
      </w:r>
      <w:r w:rsidR="00271795" w:rsidRPr="008B535C">
        <w:rPr>
          <w:rFonts w:ascii="Times New Roman" w:hAnsi="Times New Roman"/>
          <w:color w:val="000000" w:themeColor="text1"/>
          <w:sz w:val="24"/>
          <w:szCs w:val="24"/>
        </w:rPr>
        <w:t>,</w:t>
      </w:r>
      <w:r w:rsidR="001F32E2" w:rsidRPr="008B535C">
        <w:rPr>
          <w:rFonts w:ascii="Times New Roman" w:hAnsi="Times New Roman"/>
          <w:color w:val="000000" w:themeColor="text1"/>
          <w:sz w:val="24"/>
          <w:szCs w:val="24"/>
        </w:rPr>
        <w:t xml:space="preserve"> conforme </w:t>
      </w:r>
      <w:r w:rsidR="0044516A" w:rsidRPr="008B535C">
        <w:rPr>
          <w:rFonts w:ascii="Times New Roman" w:hAnsi="Times New Roman"/>
          <w:color w:val="000000" w:themeColor="text1"/>
          <w:sz w:val="24"/>
          <w:szCs w:val="24"/>
        </w:rPr>
        <w:t xml:space="preserve">Portaria SVS 344, de 12 de maio de 1998, </w:t>
      </w:r>
      <w:r w:rsidR="00444BCD" w:rsidRPr="008B535C">
        <w:rPr>
          <w:rFonts w:ascii="Times New Roman" w:hAnsi="Times New Roman"/>
          <w:color w:val="000000" w:themeColor="text1"/>
          <w:sz w:val="24"/>
          <w:szCs w:val="24"/>
        </w:rPr>
        <w:t xml:space="preserve">e </w:t>
      </w:r>
      <w:r w:rsidR="00337B1A" w:rsidRPr="008B535C">
        <w:rPr>
          <w:rFonts w:ascii="Times New Roman" w:hAnsi="Times New Roman"/>
          <w:color w:val="000000" w:themeColor="text1"/>
          <w:sz w:val="24"/>
          <w:szCs w:val="24"/>
        </w:rPr>
        <w:t xml:space="preserve">Portaria nº 6, de 1º de fevereiro de 1999, </w:t>
      </w:r>
      <w:r w:rsidR="00444BCD" w:rsidRPr="008B535C">
        <w:rPr>
          <w:rFonts w:ascii="Times New Roman" w:hAnsi="Times New Roman"/>
          <w:color w:val="000000" w:themeColor="text1"/>
          <w:sz w:val="24"/>
          <w:szCs w:val="24"/>
        </w:rPr>
        <w:t xml:space="preserve">ou as que vierem a substituí-las. </w:t>
      </w:r>
    </w:p>
    <w:p w:rsidR="009522D6" w:rsidRPr="008B535C" w:rsidRDefault="00AF415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3</w:t>
      </w:r>
      <w:r w:rsidR="001C4B16" w:rsidRPr="008B535C">
        <w:rPr>
          <w:rFonts w:ascii="Times New Roman" w:hAnsi="Times New Roman"/>
          <w:color w:val="000000" w:themeColor="text1"/>
          <w:sz w:val="24"/>
          <w:szCs w:val="24"/>
        </w:rPr>
        <w:t>7</w:t>
      </w:r>
      <w:r w:rsidR="00806ADF" w:rsidRPr="008B535C">
        <w:rPr>
          <w:rFonts w:ascii="Times New Roman" w:hAnsi="Times New Roman"/>
          <w:color w:val="000000" w:themeColor="text1"/>
          <w:sz w:val="24"/>
          <w:szCs w:val="24"/>
        </w:rPr>
        <w:t xml:space="preserve"> Os </w:t>
      </w:r>
      <w:r w:rsidR="00444BCD" w:rsidRPr="008B535C">
        <w:rPr>
          <w:rFonts w:ascii="Times New Roman" w:hAnsi="Times New Roman"/>
          <w:color w:val="000000" w:themeColor="text1"/>
          <w:sz w:val="24"/>
          <w:szCs w:val="24"/>
        </w:rPr>
        <w:t xml:space="preserve">fabricantes do </w:t>
      </w:r>
      <w:r w:rsidR="00FE55A1" w:rsidRPr="008B535C">
        <w:rPr>
          <w:rFonts w:ascii="Times New Roman" w:hAnsi="Times New Roman"/>
          <w:color w:val="000000" w:themeColor="text1"/>
          <w:sz w:val="24"/>
          <w:szCs w:val="24"/>
        </w:rPr>
        <w:t xml:space="preserve">medicamento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806ADF" w:rsidRPr="008B535C">
        <w:rPr>
          <w:rFonts w:ascii="Times New Roman" w:hAnsi="Times New Roman"/>
          <w:color w:val="000000" w:themeColor="text1"/>
          <w:sz w:val="24"/>
          <w:szCs w:val="24"/>
        </w:rPr>
        <w:t xml:space="preserve"> e </w:t>
      </w:r>
      <w:r w:rsidR="00BE7B74" w:rsidRPr="008B535C">
        <w:rPr>
          <w:rFonts w:ascii="Times New Roman" w:hAnsi="Times New Roman"/>
          <w:color w:val="000000" w:themeColor="text1"/>
          <w:sz w:val="24"/>
          <w:szCs w:val="24"/>
        </w:rPr>
        <w:t>distribuidores</w:t>
      </w:r>
      <w:r w:rsidR="00993805"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 xml:space="preserve">devem elaborar a Relação Mensal de Venda de Medicamentos Sujeitos a Controle Especial </w:t>
      </w:r>
      <w:r w:rsidR="00707A2F"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RMV</w:t>
      </w:r>
      <w:r w:rsidR="00707A2F"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que deve ser encaminhada às </w:t>
      </w:r>
      <w:r w:rsidR="00525125" w:rsidRPr="008B535C">
        <w:rPr>
          <w:rFonts w:ascii="Times New Roman" w:hAnsi="Times New Roman"/>
          <w:color w:val="000000" w:themeColor="text1"/>
          <w:sz w:val="24"/>
          <w:szCs w:val="24"/>
        </w:rPr>
        <w:t>Autoridades Sanitárias Competentes</w:t>
      </w:r>
      <w:r w:rsidR="001F32E2" w:rsidRPr="008B535C">
        <w:rPr>
          <w:rFonts w:ascii="Times New Roman" w:hAnsi="Times New Roman"/>
          <w:color w:val="000000" w:themeColor="text1"/>
          <w:sz w:val="24"/>
          <w:szCs w:val="24"/>
        </w:rPr>
        <w:t xml:space="preserve">, conforme </w:t>
      </w:r>
      <w:r w:rsidR="0044516A" w:rsidRPr="008B535C">
        <w:rPr>
          <w:rFonts w:ascii="Times New Roman" w:hAnsi="Times New Roman"/>
          <w:color w:val="000000" w:themeColor="text1"/>
          <w:sz w:val="24"/>
          <w:szCs w:val="24"/>
        </w:rPr>
        <w:t>Portaria SVS 344, de 12 de maio de 1998,</w:t>
      </w:r>
      <w:r w:rsidR="00444BCD" w:rsidRPr="008B535C">
        <w:rPr>
          <w:rFonts w:ascii="Times New Roman" w:hAnsi="Times New Roman"/>
          <w:color w:val="000000" w:themeColor="text1"/>
          <w:sz w:val="24"/>
          <w:szCs w:val="24"/>
        </w:rPr>
        <w:t xml:space="preserve"> e </w:t>
      </w:r>
      <w:r w:rsidR="00337B1A" w:rsidRPr="008B535C">
        <w:rPr>
          <w:rFonts w:ascii="Times New Roman" w:hAnsi="Times New Roman"/>
          <w:color w:val="000000" w:themeColor="text1"/>
          <w:sz w:val="24"/>
          <w:szCs w:val="24"/>
        </w:rPr>
        <w:t xml:space="preserve">Portaria nº 6, de 1º de fevereiro de 1999, </w:t>
      </w:r>
      <w:r w:rsidR="009522D6" w:rsidRPr="008B535C">
        <w:rPr>
          <w:rFonts w:ascii="Times New Roman" w:hAnsi="Times New Roman"/>
          <w:color w:val="000000" w:themeColor="text1"/>
          <w:sz w:val="24"/>
          <w:szCs w:val="24"/>
        </w:rPr>
        <w:t>ou as que vierem a substituí-</w:t>
      </w:r>
      <w:r w:rsidR="00444BCD" w:rsidRPr="008B535C">
        <w:rPr>
          <w:rFonts w:ascii="Times New Roman" w:hAnsi="Times New Roman"/>
          <w:color w:val="000000" w:themeColor="text1"/>
          <w:sz w:val="24"/>
          <w:szCs w:val="24"/>
        </w:rPr>
        <w:t xml:space="preserve">las. </w:t>
      </w:r>
    </w:p>
    <w:p w:rsidR="008B535C" w:rsidRDefault="00AF415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3</w:t>
      </w:r>
      <w:r w:rsidR="001C4B16" w:rsidRPr="008B535C">
        <w:rPr>
          <w:rFonts w:ascii="Times New Roman" w:hAnsi="Times New Roman"/>
          <w:color w:val="000000" w:themeColor="text1"/>
          <w:sz w:val="24"/>
          <w:szCs w:val="24"/>
        </w:rPr>
        <w:t>8</w:t>
      </w:r>
      <w:r w:rsidR="00CC30B1" w:rsidRPr="008B535C">
        <w:rPr>
          <w:rFonts w:ascii="Times New Roman" w:hAnsi="Times New Roman"/>
          <w:color w:val="000000" w:themeColor="text1"/>
          <w:sz w:val="24"/>
          <w:szCs w:val="24"/>
        </w:rPr>
        <w:t xml:space="preserve"> Os </w:t>
      </w:r>
      <w:r w:rsidR="003F6E52" w:rsidRPr="008B535C">
        <w:rPr>
          <w:rFonts w:ascii="Times New Roman" w:hAnsi="Times New Roman"/>
          <w:color w:val="000000" w:themeColor="text1"/>
          <w:sz w:val="24"/>
          <w:szCs w:val="24"/>
        </w:rPr>
        <w:t>b</w:t>
      </w:r>
      <w:r w:rsidR="00444BCD" w:rsidRPr="008B535C">
        <w:rPr>
          <w:rFonts w:ascii="Times New Roman" w:hAnsi="Times New Roman"/>
          <w:color w:val="000000" w:themeColor="text1"/>
          <w:sz w:val="24"/>
          <w:szCs w:val="24"/>
        </w:rPr>
        <w:t>alanços e as Relações Mensais de Venda deverão ser arquivados</w:t>
      </w:r>
      <w:r w:rsidR="001F32E2" w:rsidRPr="008B535C">
        <w:rPr>
          <w:rFonts w:ascii="Times New Roman" w:hAnsi="Times New Roman"/>
          <w:color w:val="000000" w:themeColor="text1"/>
          <w:sz w:val="24"/>
          <w:szCs w:val="24"/>
        </w:rPr>
        <w:t xml:space="preserve"> no </w:t>
      </w:r>
      <w:r w:rsidR="00DE134C" w:rsidRPr="008B535C">
        <w:rPr>
          <w:rFonts w:ascii="Times New Roman" w:hAnsi="Times New Roman"/>
          <w:color w:val="000000" w:themeColor="text1"/>
          <w:sz w:val="24"/>
          <w:szCs w:val="24"/>
        </w:rPr>
        <w:t>e</w:t>
      </w:r>
      <w:r w:rsidR="00525125" w:rsidRPr="008B535C">
        <w:rPr>
          <w:rFonts w:ascii="Times New Roman" w:hAnsi="Times New Roman"/>
          <w:color w:val="000000" w:themeColor="text1"/>
          <w:sz w:val="24"/>
          <w:szCs w:val="24"/>
        </w:rPr>
        <w:t xml:space="preserve">stabelecimento </w:t>
      </w:r>
      <w:r w:rsidR="00444BCD" w:rsidRPr="008B535C">
        <w:rPr>
          <w:rFonts w:ascii="Times New Roman" w:hAnsi="Times New Roman"/>
          <w:color w:val="000000" w:themeColor="text1"/>
          <w:sz w:val="24"/>
          <w:szCs w:val="24"/>
        </w:rPr>
        <w:t xml:space="preserve">pelo período de 2 (dois) anos. </w:t>
      </w:r>
    </w:p>
    <w:p w:rsidR="00525125" w:rsidRPr="008B535C" w:rsidRDefault="00C34B6C"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w:t>
      </w:r>
      <w:r w:rsidR="006C134B" w:rsidRPr="008B535C">
        <w:rPr>
          <w:rFonts w:ascii="Times New Roman" w:hAnsi="Times New Roman"/>
          <w:b/>
          <w:color w:val="000000" w:themeColor="text1"/>
          <w:sz w:val="24"/>
          <w:szCs w:val="24"/>
        </w:rPr>
        <w:t>ÍTULO VII</w:t>
      </w:r>
    </w:p>
    <w:p w:rsidR="009522D6"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 EMBALAGEM</w:t>
      </w:r>
    </w:p>
    <w:p w:rsidR="002A2EAD"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AF4151" w:rsidRPr="008B535C">
        <w:rPr>
          <w:rFonts w:ascii="Times New Roman" w:hAnsi="Times New Roman"/>
          <w:color w:val="000000" w:themeColor="text1"/>
          <w:sz w:val="24"/>
          <w:szCs w:val="24"/>
        </w:rPr>
        <w:t>3</w:t>
      </w:r>
      <w:r w:rsidR="001C4B16" w:rsidRPr="008B535C">
        <w:rPr>
          <w:rFonts w:ascii="Times New Roman" w:hAnsi="Times New Roman"/>
          <w:color w:val="000000" w:themeColor="text1"/>
          <w:sz w:val="24"/>
          <w:szCs w:val="24"/>
        </w:rPr>
        <w:t>9</w:t>
      </w:r>
      <w:r w:rsidRPr="008B535C">
        <w:rPr>
          <w:rFonts w:ascii="Times New Roman" w:hAnsi="Times New Roman"/>
          <w:color w:val="000000" w:themeColor="text1"/>
          <w:sz w:val="24"/>
          <w:szCs w:val="24"/>
        </w:rPr>
        <w:t xml:space="preserve"> A embalagem primária de acondicionamento do medicamento 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deve atender aos seguintes requisitos: </w:t>
      </w:r>
    </w:p>
    <w:p w:rsidR="002A2EAD"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 - deve conter a identificação do produto gravadas em cor preta Pantone Processo Black C; </w:t>
      </w:r>
    </w:p>
    <w:p w:rsidR="002A2EAD"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II - em letras pretas e legíveis, deve</w:t>
      </w:r>
      <w:r w:rsidR="00993805"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conter as seguintes frases: </w:t>
      </w:r>
    </w:p>
    <w:p w:rsidR="002A2EAD"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 "</w:t>
      </w:r>
      <w:r w:rsidR="00A84D08" w:rsidRPr="008B535C">
        <w:rPr>
          <w:rFonts w:ascii="Times New Roman" w:hAnsi="Times New Roman"/>
          <w:color w:val="000000" w:themeColor="text1"/>
          <w:sz w:val="24"/>
          <w:szCs w:val="24"/>
        </w:rPr>
        <w:t>Venda</w:t>
      </w:r>
      <w:r w:rsidR="00F02C2C" w:rsidRPr="008B535C">
        <w:rPr>
          <w:rFonts w:ascii="Times New Roman" w:hAnsi="Times New Roman"/>
          <w:color w:val="000000" w:themeColor="text1"/>
          <w:sz w:val="24"/>
          <w:szCs w:val="24"/>
        </w:rPr>
        <w:t xml:space="preserve"> sob prescrição médica.</w:t>
      </w:r>
      <w:r w:rsidRPr="008B535C">
        <w:rPr>
          <w:rFonts w:ascii="Times New Roman" w:hAnsi="Times New Roman"/>
          <w:color w:val="000000" w:themeColor="text1"/>
          <w:sz w:val="24"/>
          <w:szCs w:val="24"/>
        </w:rPr>
        <w:t xml:space="preserve">"; </w:t>
      </w:r>
      <w:r w:rsidR="001F32E2" w:rsidRPr="008B535C">
        <w:rPr>
          <w:rFonts w:ascii="Times New Roman" w:hAnsi="Times New Roman"/>
          <w:color w:val="000000" w:themeColor="text1"/>
          <w:sz w:val="24"/>
          <w:szCs w:val="24"/>
        </w:rPr>
        <w:t>e</w:t>
      </w:r>
    </w:p>
    <w:p w:rsidR="002A2EAD"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b)</w:t>
      </w:r>
      <w:r w:rsidR="00F02C2C" w:rsidRPr="008B535C">
        <w:rPr>
          <w:rFonts w:ascii="Times New Roman" w:hAnsi="Times New Roman"/>
          <w:color w:val="000000" w:themeColor="text1"/>
          <w:sz w:val="24"/>
          <w:szCs w:val="24"/>
        </w:rPr>
        <w:t xml:space="preserve"> "Só pode ser vendido com r</w:t>
      </w:r>
      <w:r w:rsidR="00522C75" w:rsidRPr="008B535C">
        <w:rPr>
          <w:rFonts w:ascii="Times New Roman" w:hAnsi="Times New Roman"/>
          <w:color w:val="000000" w:themeColor="text1"/>
          <w:sz w:val="24"/>
          <w:szCs w:val="24"/>
        </w:rPr>
        <w:t>etenção</w:t>
      </w:r>
      <w:r w:rsidR="00F02C2C" w:rsidRPr="008B535C">
        <w:rPr>
          <w:rFonts w:ascii="Times New Roman" w:hAnsi="Times New Roman"/>
          <w:color w:val="000000" w:themeColor="text1"/>
          <w:sz w:val="24"/>
          <w:szCs w:val="24"/>
        </w:rPr>
        <w:t xml:space="preserve"> de receita.</w:t>
      </w:r>
      <w:r w:rsidR="001F32E2" w:rsidRPr="008B535C">
        <w:rPr>
          <w:rFonts w:ascii="Times New Roman" w:hAnsi="Times New Roman"/>
          <w:color w:val="000000" w:themeColor="text1"/>
          <w:sz w:val="24"/>
          <w:szCs w:val="24"/>
        </w:rPr>
        <w:t>".</w:t>
      </w:r>
    </w:p>
    <w:p w:rsidR="00B11FA8"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III - de forma legível e clara, em destaque e em cor </w:t>
      </w:r>
      <w:r w:rsidR="00B11FA8" w:rsidRPr="008B535C">
        <w:rPr>
          <w:rFonts w:ascii="Times New Roman" w:hAnsi="Times New Roman"/>
          <w:color w:val="000000" w:themeColor="text1"/>
          <w:sz w:val="24"/>
          <w:szCs w:val="24"/>
        </w:rPr>
        <w:t>preta Pantone Processo Black C, deve conter ainda as seguintes frases</w:t>
      </w:r>
      <w:r w:rsidRPr="008B535C">
        <w:rPr>
          <w:rFonts w:ascii="Times New Roman" w:hAnsi="Times New Roman"/>
          <w:color w:val="000000" w:themeColor="text1"/>
          <w:sz w:val="24"/>
          <w:szCs w:val="24"/>
        </w:rPr>
        <w:t xml:space="preserve">: </w:t>
      </w:r>
    </w:p>
    <w:p w:rsidR="002A2EAD" w:rsidRPr="008B535C" w:rsidRDefault="00F02C2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 "Proibido</w:t>
      </w:r>
      <w:r w:rsidR="00444BCD" w:rsidRPr="008B535C">
        <w:rPr>
          <w:rFonts w:ascii="Times New Roman" w:hAnsi="Times New Roman"/>
          <w:color w:val="000000" w:themeColor="text1"/>
          <w:sz w:val="24"/>
          <w:szCs w:val="24"/>
        </w:rPr>
        <w:t xml:space="preserve"> para mulheres grávidas</w:t>
      </w:r>
      <w:r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w:t>
      </w:r>
    </w:p>
    <w:p w:rsidR="003B0A66"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b) "</w:t>
      </w:r>
      <w:r w:rsidR="002A1BC2" w:rsidRPr="008B535C">
        <w:rPr>
          <w:rFonts w:ascii="Times New Roman" w:hAnsi="Times New Roman"/>
          <w:color w:val="000000" w:themeColor="text1"/>
          <w:sz w:val="24"/>
          <w:szCs w:val="24"/>
        </w:rPr>
        <w:t>Este medicamento</w:t>
      </w:r>
      <w:r w:rsidR="00993805" w:rsidRPr="008B535C">
        <w:rPr>
          <w:rFonts w:ascii="Times New Roman" w:hAnsi="Times New Roman"/>
          <w:color w:val="000000" w:themeColor="text1"/>
          <w:sz w:val="24"/>
          <w:szCs w:val="24"/>
        </w:rPr>
        <w:t xml:space="preserve"> </w:t>
      </w:r>
      <w:r w:rsidR="005D59FC" w:rsidRPr="008B535C">
        <w:rPr>
          <w:rFonts w:ascii="Times New Roman" w:hAnsi="Times New Roman"/>
          <w:color w:val="000000" w:themeColor="text1"/>
          <w:sz w:val="24"/>
          <w:szCs w:val="24"/>
        </w:rPr>
        <w:t>pode causar</w:t>
      </w:r>
      <w:r w:rsidRPr="008B535C">
        <w:rPr>
          <w:rFonts w:ascii="Times New Roman" w:hAnsi="Times New Roman"/>
          <w:color w:val="000000" w:themeColor="text1"/>
          <w:sz w:val="24"/>
          <w:szCs w:val="24"/>
        </w:rPr>
        <w:t xml:space="preserve"> o nascimento de crianças sem braços e sem pernas."; </w:t>
      </w:r>
    </w:p>
    <w:p w:rsidR="002A2EAD"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c) "Este medicamento é </w:t>
      </w:r>
      <w:r w:rsidR="003E73D2" w:rsidRPr="008B535C">
        <w:rPr>
          <w:rFonts w:ascii="Times New Roman" w:hAnsi="Times New Roman"/>
          <w:color w:val="000000" w:themeColor="text1"/>
          <w:sz w:val="24"/>
          <w:szCs w:val="24"/>
        </w:rPr>
        <w:t>somente</w:t>
      </w:r>
      <w:r w:rsidRPr="008B535C">
        <w:rPr>
          <w:rFonts w:ascii="Times New Roman" w:hAnsi="Times New Roman"/>
          <w:color w:val="000000" w:themeColor="text1"/>
          <w:sz w:val="24"/>
          <w:szCs w:val="24"/>
        </w:rPr>
        <w:t xml:space="preserve"> seu, não passe para ninguém."; </w:t>
      </w:r>
      <w:r w:rsidR="00202544" w:rsidRPr="008B535C">
        <w:rPr>
          <w:rFonts w:ascii="Times New Roman" w:hAnsi="Times New Roman"/>
          <w:color w:val="000000" w:themeColor="text1"/>
          <w:sz w:val="24"/>
          <w:szCs w:val="24"/>
        </w:rPr>
        <w:t>e</w:t>
      </w:r>
    </w:p>
    <w:p w:rsidR="00BA4508"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d) "Este medicamento não provoca aborto</w:t>
      </w:r>
      <w:r w:rsidR="003E73D2" w:rsidRPr="008B535C">
        <w:rPr>
          <w:rFonts w:ascii="Times New Roman" w:hAnsi="Times New Roman"/>
          <w:color w:val="000000" w:themeColor="text1"/>
          <w:sz w:val="24"/>
          <w:szCs w:val="24"/>
        </w:rPr>
        <w:t xml:space="preserve"> e não evita filhos</w:t>
      </w:r>
      <w:r w:rsidR="00202544" w:rsidRPr="008B535C">
        <w:rPr>
          <w:rFonts w:ascii="Times New Roman" w:hAnsi="Times New Roman"/>
          <w:color w:val="000000" w:themeColor="text1"/>
          <w:sz w:val="24"/>
          <w:szCs w:val="24"/>
        </w:rPr>
        <w:t>.".</w:t>
      </w:r>
    </w:p>
    <w:p w:rsidR="002A2EAD" w:rsidRPr="008B535C" w:rsidRDefault="00AF415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1C4B16" w:rsidRPr="008B535C">
        <w:rPr>
          <w:rFonts w:ascii="Times New Roman" w:hAnsi="Times New Roman"/>
          <w:color w:val="000000" w:themeColor="text1"/>
          <w:sz w:val="24"/>
          <w:szCs w:val="24"/>
        </w:rPr>
        <w:t>40</w:t>
      </w:r>
      <w:r w:rsidR="00444BCD" w:rsidRPr="008B535C">
        <w:rPr>
          <w:rFonts w:ascii="Times New Roman" w:hAnsi="Times New Roman"/>
          <w:color w:val="000000" w:themeColor="text1"/>
          <w:sz w:val="24"/>
          <w:szCs w:val="24"/>
        </w:rPr>
        <w:t xml:space="preserve"> A embalagem secundária do medicamento 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444BCD" w:rsidRPr="008B535C">
        <w:rPr>
          <w:rFonts w:ascii="Times New Roman" w:hAnsi="Times New Roman"/>
          <w:color w:val="000000" w:themeColor="text1"/>
          <w:sz w:val="24"/>
          <w:szCs w:val="24"/>
        </w:rPr>
        <w:t xml:space="preserve"> d</w:t>
      </w:r>
      <w:r w:rsidR="000F7575" w:rsidRPr="008B535C">
        <w:rPr>
          <w:rFonts w:ascii="Times New Roman" w:hAnsi="Times New Roman"/>
          <w:color w:val="000000" w:themeColor="text1"/>
          <w:sz w:val="24"/>
          <w:szCs w:val="24"/>
        </w:rPr>
        <w:t>eve obedecer</w:t>
      </w:r>
      <w:r w:rsidR="00444BCD" w:rsidRPr="008B535C">
        <w:rPr>
          <w:rFonts w:ascii="Times New Roman" w:hAnsi="Times New Roman"/>
          <w:color w:val="000000" w:themeColor="text1"/>
          <w:sz w:val="24"/>
          <w:szCs w:val="24"/>
        </w:rPr>
        <w:t xml:space="preserve"> às seguintes especificações:</w:t>
      </w:r>
    </w:p>
    <w:p w:rsidR="00A5336A"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 </w:t>
      </w:r>
      <w:r w:rsidR="00202544" w:rsidRPr="008B535C">
        <w:rPr>
          <w:rFonts w:ascii="Times New Roman" w:hAnsi="Times New Roman"/>
          <w:color w:val="000000" w:themeColor="text1"/>
          <w:sz w:val="24"/>
          <w:szCs w:val="24"/>
        </w:rPr>
        <w:t>-</w:t>
      </w:r>
      <w:r w:rsidR="00993805" w:rsidRPr="008B535C">
        <w:rPr>
          <w:rFonts w:ascii="Times New Roman" w:hAnsi="Times New Roman"/>
          <w:color w:val="000000" w:themeColor="text1"/>
          <w:sz w:val="24"/>
          <w:szCs w:val="24"/>
        </w:rPr>
        <w:t xml:space="preserve"> </w:t>
      </w:r>
      <w:r w:rsidR="003F6E52" w:rsidRPr="008B535C">
        <w:rPr>
          <w:rFonts w:ascii="Times New Roman" w:hAnsi="Times New Roman"/>
          <w:color w:val="000000" w:themeColor="text1"/>
          <w:sz w:val="24"/>
          <w:szCs w:val="24"/>
        </w:rPr>
        <w:t>e</w:t>
      </w:r>
      <w:r w:rsidR="00A5336A" w:rsidRPr="008B535C">
        <w:rPr>
          <w:rFonts w:ascii="Times New Roman" w:hAnsi="Times New Roman"/>
          <w:color w:val="000000" w:themeColor="text1"/>
          <w:sz w:val="24"/>
          <w:szCs w:val="24"/>
        </w:rPr>
        <w:t>mbalagem com cor de fundo contrastante com os dizeres;</w:t>
      </w:r>
      <w:r w:rsidR="00993805" w:rsidRPr="008B535C">
        <w:rPr>
          <w:rFonts w:ascii="Times New Roman" w:hAnsi="Times New Roman"/>
          <w:color w:val="000000" w:themeColor="text1"/>
          <w:sz w:val="24"/>
          <w:szCs w:val="24"/>
        </w:rPr>
        <w:t xml:space="preserve"> e</w:t>
      </w:r>
    </w:p>
    <w:p w:rsidR="00F72A3C" w:rsidRPr="008B535C" w:rsidRDefault="00A5336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 </w:t>
      </w:r>
      <w:r w:rsidR="00444BCD" w:rsidRPr="008B535C">
        <w:rPr>
          <w:rFonts w:ascii="Times New Roman" w:hAnsi="Times New Roman"/>
          <w:color w:val="000000" w:themeColor="text1"/>
          <w:sz w:val="24"/>
          <w:szCs w:val="24"/>
        </w:rPr>
        <w:t>- a</w:t>
      </w:r>
      <w:r w:rsidR="003F6E52" w:rsidRPr="008B535C">
        <w:rPr>
          <w:rFonts w:ascii="Times New Roman" w:hAnsi="Times New Roman"/>
          <w:color w:val="000000" w:themeColor="text1"/>
          <w:sz w:val="24"/>
          <w:szCs w:val="24"/>
        </w:rPr>
        <w:t xml:space="preserve"> frente deve</w:t>
      </w:r>
      <w:r w:rsidR="00444BCD" w:rsidRPr="008B535C">
        <w:rPr>
          <w:rFonts w:ascii="Times New Roman" w:hAnsi="Times New Roman"/>
          <w:color w:val="000000" w:themeColor="text1"/>
          <w:sz w:val="24"/>
          <w:szCs w:val="24"/>
        </w:rPr>
        <w:t xml:space="preserve"> conter as seguintes informações: </w:t>
      </w:r>
    </w:p>
    <w:p w:rsidR="00F72A3C" w:rsidRPr="008B535C" w:rsidRDefault="00A2685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 a identificaçã</w:t>
      </w:r>
      <w:r w:rsidR="00202544" w:rsidRPr="008B535C">
        <w:rPr>
          <w:rFonts w:ascii="Times New Roman" w:hAnsi="Times New Roman"/>
          <w:color w:val="000000" w:themeColor="text1"/>
          <w:sz w:val="24"/>
          <w:szCs w:val="24"/>
        </w:rPr>
        <w:t xml:space="preserve">o, incluindo o princípio ativo </w:t>
      </w:r>
      <w:r w:rsidR="00444BCD" w:rsidRPr="008B535C">
        <w:rPr>
          <w:rFonts w:ascii="Times New Roman" w:hAnsi="Times New Roman"/>
          <w:color w:val="000000" w:themeColor="text1"/>
          <w:sz w:val="24"/>
          <w:szCs w:val="24"/>
        </w:rPr>
        <w:t xml:space="preserve">e a concentração do produto; </w:t>
      </w:r>
    </w:p>
    <w:p w:rsidR="00930220"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b) </w:t>
      </w:r>
      <w:r w:rsidR="00E33E7D" w:rsidRPr="008B535C">
        <w:rPr>
          <w:rFonts w:ascii="Times New Roman" w:hAnsi="Times New Roman"/>
          <w:color w:val="000000" w:themeColor="text1"/>
          <w:sz w:val="24"/>
          <w:szCs w:val="24"/>
        </w:rPr>
        <w:t>frase</w:t>
      </w:r>
      <w:r w:rsidRPr="008B535C">
        <w:rPr>
          <w:rFonts w:ascii="Times New Roman" w:hAnsi="Times New Roman"/>
          <w:color w:val="000000" w:themeColor="text1"/>
          <w:sz w:val="24"/>
          <w:szCs w:val="24"/>
        </w:rPr>
        <w:t xml:space="preserve"> em letras legíveis de, no mínimo, 2 mm (dois milímetros) de altura, obedecendo à proporcionalidade, cujas linhas devem guardar entre si as devidas proporções de distância indispensáveis à sua </w:t>
      </w:r>
      <w:r w:rsidR="00E33E7D" w:rsidRPr="008B535C">
        <w:rPr>
          <w:rFonts w:ascii="Times New Roman" w:hAnsi="Times New Roman"/>
          <w:color w:val="000000" w:themeColor="text1"/>
          <w:sz w:val="24"/>
          <w:szCs w:val="24"/>
        </w:rPr>
        <w:t>fácil leitura, e, em destaque</w:t>
      </w:r>
      <w:r w:rsidRPr="008B535C">
        <w:rPr>
          <w:rFonts w:ascii="Times New Roman" w:hAnsi="Times New Roman"/>
          <w:color w:val="000000" w:themeColor="text1"/>
          <w:sz w:val="24"/>
          <w:szCs w:val="24"/>
        </w:rPr>
        <w:t>, a seguinte frase: "</w:t>
      </w:r>
      <w:r w:rsidR="00DE6D4F" w:rsidRPr="008B535C">
        <w:rPr>
          <w:rFonts w:ascii="Times New Roman" w:hAnsi="Times New Roman"/>
          <w:color w:val="000000" w:themeColor="text1"/>
          <w:sz w:val="24"/>
          <w:szCs w:val="24"/>
        </w:rPr>
        <w:t>Este medicamento</w:t>
      </w:r>
      <w:r w:rsidR="00993805" w:rsidRPr="008B535C">
        <w:rPr>
          <w:rFonts w:ascii="Times New Roman" w:hAnsi="Times New Roman"/>
          <w:color w:val="000000" w:themeColor="text1"/>
          <w:sz w:val="24"/>
          <w:szCs w:val="24"/>
        </w:rPr>
        <w:t xml:space="preserve"> </w:t>
      </w:r>
      <w:r w:rsidR="00834B5B" w:rsidRPr="008B535C">
        <w:rPr>
          <w:rFonts w:ascii="Times New Roman" w:hAnsi="Times New Roman"/>
          <w:color w:val="000000" w:themeColor="text1"/>
          <w:sz w:val="24"/>
          <w:szCs w:val="24"/>
        </w:rPr>
        <w:t>pode causar</w:t>
      </w:r>
      <w:r w:rsidRPr="008B535C">
        <w:rPr>
          <w:rFonts w:ascii="Times New Roman" w:hAnsi="Times New Roman"/>
          <w:color w:val="000000" w:themeColor="text1"/>
          <w:sz w:val="24"/>
          <w:szCs w:val="24"/>
        </w:rPr>
        <w:t xml:space="preserve"> o nascimento de crianças sem braços e sem pernas."; </w:t>
      </w:r>
    </w:p>
    <w:p w:rsidR="00F72A3C" w:rsidRPr="008B535C" w:rsidRDefault="00A013F5"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c</w:t>
      </w:r>
      <w:r w:rsidR="00444BCD" w:rsidRPr="008B535C">
        <w:rPr>
          <w:rFonts w:ascii="Times New Roman" w:hAnsi="Times New Roman"/>
          <w:color w:val="000000" w:themeColor="text1"/>
          <w:sz w:val="24"/>
          <w:szCs w:val="24"/>
        </w:rPr>
        <w:t>) uma faixa de cor preta, Pantone Processo Black C, abrangendo a frente do cartucho, com o seguinte texto grav</w:t>
      </w:r>
      <w:r w:rsidR="003F6E52" w:rsidRPr="008B535C">
        <w:rPr>
          <w:rFonts w:ascii="Times New Roman" w:hAnsi="Times New Roman"/>
          <w:color w:val="000000" w:themeColor="text1"/>
          <w:sz w:val="24"/>
          <w:szCs w:val="24"/>
        </w:rPr>
        <w:t>ado em letras brancas: "Proibido</w:t>
      </w:r>
      <w:r w:rsidR="00444BCD" w:rsidRPr="008B535C">
        <w:rPr>
          <w:rFonts w:ascii="Times New Roman" w:hAnsi="Times New Roman"/>
          <w:color w:val="000000" w:themeColor="text1"/>
          <w:sz w:val="24"/>
          <w:szCs w:val="24"/>
        </w:rPr>
        <w:t xml:space="preserve"> para mulheres grávidas</w:t>
      </w:r>
      <w:r w:rsidRPr="008B535C">
        <w:rPr>
          <w:rFonts w:ascii="Times New Roman" w:hAnsi="Times New Roman"/>
          <w:color w:val="000000" w:themeColor="text1"/>
          <w:sz w:val="24"/>
          <w:szCs w:val="24"/>
        </w:rPr>
        <w:t>."</w:t>
      </w:r>
      <w:r w:rsidR="007A4572" w:rsidRPr="008B535C">
        <w:rPr>
          <w:rFonts w:ascii="Times New Roman" w:hAnsi="Times New Roman"/>
          <w:color w:val="000000" w:themeColor="text1"/>
          <w:sz w:val="24"/>
          <w:szCs w:val="24"/>
        </w:rPr>
        <w:t>;</w:t>
      </w:r>
    </w:p>
    <w:p w:rsidR="00F72A3C" w:rsidRPr="008B535C" w:rsidRDefault="00A013F5"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d</w:t>
      </w:r>
      <w:r w:rsidR="00444BCD" w:rsidRPr="008B535C">
        <w:rPr>
          <w:rFonts w:ascii="Times New Roman" w:hAnsi="Times New Roman"/>
          <w:color w:val="000000" w:themeColor="text1"/>
          <w:sz w:val="24"/>
          <w:szCs w:val="24"/>
        </w:rPr>
        <w:t>) uma faixa de cor vermelha, Pantone Vermelho 485 C, abrangendo a frente do cartucho, com as seguintes frases, gravadas em letras brancas: "</w:t>
      </w:r>
      <w:r w:rsidR="00A4472A" w:rsidRPr="008B535C">
        <w:rPr>
          <w:rFonts w:ascii="Times New Roman" w:hAnsi="Times New Roman"/>
          <w:color w:val="000000" w:themeColor="text1"/>
          <w:sz w:val="24"/>
          <w:szCs w:val="24"/>
        </w:rPr>
        <w:t>Venda sob</w:t>
      </w:r>
      <w:r w:rsidR="00E5679F" w:rsidRPr="008B535C">
        <w:rPr>
          <w:rFonts w:ascii="Times New Roman" w:hAnsi="Times New Roman"/>
          <w:color w:val="000000" w:themeColor="text1"/>
          <w:sz w:val="24"/>
          <w:szCs w:val="24"/>
        </w:rPr>
        <w:t xml:space="preserve"> prescrição m</w:t>
      </w:r>
      <w:r w:rsidR="00444BCD" w:rsidRPr="008B535C">
        <w:rPr>
          <w:rFonts w:ascii="Times New Roman" w:hAnsi="Times New Roman"/>
          <w:color w:val="000000" w:themeColor="text1"/>
          <w:sz w:val="24"/>
          <w:szCs w:val="24"/>
        </w:rPr>
        <w:t>édica." e</w:t>
      </w:r>
      <w:r w:rsidR="00DF040C" w:rsidRPr="008B535C">
        <w:rPr>
          <w:rFonts w:ascii="Times New Roman" w:hAnsi="Times New Roman"/>
          <w:color w:val="000000" w:themeColor="text1"/>
          <w:sz w:val="24"/>
          <w:szCs w:val="24"/>
        </w:rPr>
        <w:t xml:space="preserve"> </w:t>
      </w:r>
      <w:r w:rsidR="00A4472A" w:rsidRPr="008B535C">
        <w:rPr>
          <w:rFonts w:ascii="Times New Roman" w:hAnsi="Times New Roman"/>
          <w:color w:val="000000" w:themeColor="text1"/>
          <w:sz w:val="24"/>
          <w:szCs w:val="24"/>
        </w:rPr>
        <w:t>"Só pode ser ven</w:t>
      </w:r>
      <w:r w:rsidR="003F6E52" w:rsidRPr="008B535C">
        <w:rPr>
          <w:rFonts w:ascii="Times New Roman" w:hAnsi="Times New Roman"/>
          <w:color w:val="000000" w:themeColor="text1"/>
          <w:sz w:val="24"/>
          <w:szCs w:val="24"/>
        </w:rPr>
        <w:t>dido com retenção de receita."</w:t>
      </w:r>
      <w:r w:rsidR="007A4572" w:rsidRPr="008B535C">
        <w:rPr>
          <w:rFonts w:ascii="Times New Roman" w:hAnsi="Times New Roman"/>
          <w:color w:val="000000" w:themeColor="text1"/>
          <w:sz w:val="24"/>
          <w:szCs w:val="24"/>
        </w:rPr>
        <w:t>;</w:t>
      </w:r>
      <w:r w:rsidR="00E43D18" w:rsidRPr="008B535C">
        <w:rPr>
          <w:rFonts w:ascii="Times New Roman" w:hAnsi="Times New Roman"/>
          <w:color w:val="000000" w:themeColor="text1"/>
          <w:sz w:val="24"/>
          <w:szCs w:val="24"/>
        </w:rPr>
        <w:t xml:space="preserve"> e</w:t>
      </w:r>
    </w:p>
    <w:p w:rsidR="00351475" w:rsidRPr="008B535C" w:rsidRDefault="002C483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e) </w:t>
      </w:r>
      <w:r w:rsidR="00202544" w:rsidRPr="008B535C">
        <w:rPr>
          <w:rFonts w:ascii="Times New Roman" w:hAnsi="Times New Roman"/>
          <w:color w:val="000000" w:themeColor="text1"/>
          <w:sz w:val="24"/>
          <w:szCs w:val="24"/>
        </w:rPr>
        <w:t>i</w:t>
      </w:r>
      <w:r w:rsidRPr="008B535C">
        <w:rPr>
          <w:rFonts w:ascii="Times New Roman" w:hAnsi="Times New Roman"/>
          <w:color w:val="000000" w:themeColor="text1"/>
          <w:sz w:val="24"/>
          <w:szCs w:val="24"/>
        </w:rPr>
        <w:t>magem, não identificável, de uma c</w:t>
      </w:r>
      <w:r w:rsidR="007A4572" w:rsidRPr="008B535C">
        <w:rPr>
          <w:rFonts w:ascii="Times New Roman" w:hAnsi="Times New Roman"/>
          <w:color w:val="000000" w:themeColor="text1"/>
          <w:sz w:val="24"/>
          <w:szCs w:val="24"/>
        </w:rPr>
        <w:t xml:space="preserve">riança acometida </w:t>
      </w:r>
      <w:r w:rsidR="00202544" w:rsidRPr="008B535C">
        <w:rPr>
          <w:rFonts w:ascii="Times New Roman" w:hAnsi="Times New Roman"/>
          <w:color w:val="000000" w:themeColor="text1"/>
          <w:sz w:val="24"/>
          <w:szCs w:val="24"/>
        </w:rPr>
        <w:t>por</w:t>
      </w:r>
      <w:r w:rsidR="007A4572" w:rsidRPr="008B535C">
        <w:rPr>
          <w:rFonts w:ascii="Times New Roman" w:hAnsi="Times New Roman"/>
          <w:color w:val="000000" w:themeColor="text1"/>
          <w:sz w:val="24"/>
          <w:szCs w:val="24"/>
        </w:rPr>
        <w:t xml:space="preserve"> malformação</w:t>
      </w:r>
      <w:r w:rsidR="00351475" w:rsidRPr="008B535C">
        <w:rPr>
          <w:rFonts w:ascii="Times New Roman" w:hAnsi="Times New Roman"/>
          <w:color w:val="000000" w:themeColor="text1"/>
          <w:sz w:val="24"/>
          <w:szCs w:val="24"/>
        </w:rPr>
        <w:t>.</w:t>
      </w:r>
    </w:p>
    <w:p w:rsidR="00F72A3C"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II</w:t>
      </w:r>
      <w:r w:rsidR="00AF4151" w:rsidRPr="008B535C">
        <w:rPr>
          <w:rFonts w:ascii="Times New Roman" w:hAnsi="Times New Roman"/>
          <w:color w:val="000000" w:themeColor="text1"/>
          <w:sz w:val="24"/>
          <w:szCs w:val="24"/>
        </w:rPr>
        <w:t>I</w:t>
      </w:r>
      <w:r w:rsidRPr="008B535C">
        <w:rPr>
          <w:rFonts w:ascii="Times New Roman" w:hAnsi="Times New Roman"/>
          <w:color w:val="000000" w:themeColor="text1"/>
          <w:sz w:val="24"/>
          <w:szCs w:val="24"/>
        </w:rPr>
        <w:t xml:space="preserve"> - o verso deve</w:t>
      </w:r>
      <w:r w:rsidR="00993805"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conter as seguintes informações, de maneira clara e legível, com, no mínimo, 2 mm (dois milímetros) de altura, obedecendo à proporcionalidade, guardando entre si as devidas proporções de distância indispensáveis à sua fácil leitura e, em destaque: </w:t>
      </w:r>
    </w:p>
    <w:p w:rsidR="00F72A3C"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 </w:t>
      </w:r>
      <w:r w:rsidR="00935C04" w:rsidRPr="008B535C">
        <w:rPr>
          <w:rFonts w:ascii="Times New Roman" w:hAnsi="Times New Roman"/>
          <w:color w:val="000000" w:themeColor="text1"/>
          <w:sz w:val="24"/>
          <w:szCs w:val="24"/>
        </w:rPr>
        <w:t>faixa vermelha, Pantone Vermelho 485 C, contendo a seguinte frase, gravada em co</w:t>
      </w:r>
      <w:r w:rsidR="003F6E52" w:rsidRPr="008B535C">
        <w:rPr>
          <w:rFonts w:ascii="Times New Roman" w:hAnsi="Times New Roman"/>
          <w:color w:val="000000" w:themeColor="text1"/>
          <w:sz w:val="24"/>
          <w:szCs w:val="24"/>
        </w:rPr>
        <w:t>r branca: "Este medicamento é somente</w:t>
      </w:r>
      <w:r w:rsidR="00935C04" w:rsidRPr="008B535C">
        <w:rPr>
          <w:rFonts w:ascii="Times New Roman" w:hAnsi="Times New Roman"/>
          <w:color w:val="000000" w:themeColor="text1"/>
          <w:sz w:val="24"/>
          <w:szCs w:val="24"/>
        </w:rPr>
        <w:t xml:space="preserve"> seu. Não passe para ninguém.";</w:t>
      </w:r>
    </w:p>
    <w:p w:rsidR="00E43D18" w:rsidRPr="008B535C" w:rsidRDefault="00330DD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b</w:t>
      </w:r>
      <w:r w:rsidR="00444BCD" w:rsidRPr="008B535C">
        <w:rPr>
          <w:rFonts w:ascii="Times New Roman" w:hAnsi="Times New Roman"/>
          <w:color w:val="000000" w:themeColor="text1"/>
          <w:sz w:val="24"/>
          <w:szCs w:val="24"/>
        </w:rPr>
        <w:t xml:space="preserve">) gravação em </w:t>
      </w:r>
      <w:r w:rsidR="00BC4C3B" w:rsidRPr="008B535C">
        <w:rPr>
          <w:rFonts w:ascii="Times New Roman" w:hAnsi="Times New Roman"/>
          <w:color w:val="000000" w:themeColor="text1"/>
          <w:sz w:val="24"/>
          <w:szCs w:val="24"/>
        </w:rPr>
        <w:t xml:space="preserve">destaque das seguintes frases: </w:t>
      </w:r>
      <w:r w:rsidR="00444BCD" w:rsidRPr="008B535C">
        <w:rPr>
          <w:rFonts w:ascii="Times New Roman" w:hAnsi="Times New Roman"/>
          <w:color w:val="000000" w:themeColor="text1"/>
          <w:sz w:val="24"/>
          <w:szCs w:val="24"/>
        </w:rPr>
        <w:t>"Este medi</w:t>
      </w:r>
      <w:r w:rsidR="00BC4C3B" w:rsidRPr="008B535C">
        <w:rPr>
          <w:rFonts w:ascii="Times New Roman" w:hAnsi="Times New Roman"/>
          <w:color w:val="000000" w:themeColor="text1"/>
          <w:sz w:val="24"/>
          <w:szCs w:val="24"/>
        </w:rPr>
        <w:t>camento não provoca aborto e não evita filhos."</w:t>
      </w:r>
      <w:r w:rsidR="00E43D18" w:rsidRPr="008B535C">
        <w:rPr>
          <w:rFonts w:ascii="Times New Roman" w:hAnsi="Times New Roman"/>
          <w:color w:val="000000" w:themeColor="text1"/>
          <w:sz w:val="24"/>
          <w:szCs w:val="24"/>
        </w:rPr>
        <w:t>; e</w:t>
      </w:r>
    </w:p>
    <w:p w:rsidR="00BA4508" w:rsidRPr="008B535C" w:rsidRDefault="00E43D18"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c) espaço delimitado para anotações do nome do paciente, dose, horário da tomada do medicamento, duração do tratamento e data.</w:t>
      </w:r>
    </w:p>
    <w:p w:rsidR="000321AD" w:rsidRPr="008B535C" w:rsidRDefault="00AF415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4</w:t>
      </w:r>
      <w:r w:rsidR="001C4B16" w:rsidRPr="008B535C">
        <w:rPr>
          <w:rFonts w:ascii="Times New Roman" w:hAnsi="Times New Roman"/>
          <w:color w:val="000000" w:themeColor="text1"/>
          <w:sz w:val="24"/>
          <w:szCs w:val="24"/>
        </w:rPr>
        <w:t>1</w:t>
      </w:r>
      <w:r w:rsidR="00444BCD" w:rsidRPr="008B535C">
        <w:rPr>
          <w:rFonts w:ascii="Times New Roman" w:hAnsi="Times New Roman"/>
          <w:color w:val="000000" w:themeColor="text1"/>
          <w:sz w:val="24"/>
          <w:szCs w:val="24"/>
        </w:rPr>
        <w:t xml:space="preserve"> As </w:t>
      </w:r>
      <w:r w:rsidR="009F13EC" w:rsidRPr="008B535C">
        <w:rPr>
          <w:rFonts w:ascii="Times New Roman" w:hAnsi="Times New Roman"/>
          <w:color w:val="000000" w:themeColor="text1"/>
          <w:sz w:val="24"/>
          <w:szCs w:val="24"/>
        </w:rPr>
        <w:t>Embalagens de Transporte</w:t>
      </w:r>
      <w:r w:rsidR="000321AD"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 xml:space="preserve">do medicamento 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444BCD" w:rsidRPr="008B535C">
        <w:rPr>
          <w:rFonts w:ascii="Times New Roman" w:hAnsi="Times New Roman"/>
          <w:color w:val="000000" w:themeColor="text1"/>
          <w:sz w:val="24"/>
          <w:szCs w:val="24"/>
        </w:rPr>
        <w:t xml:space="preserve"> deve</w:t>
      </w:r>
      <w:r w:rsidR="003F6E52" w:rsidRPr="008B535C">
        <w:rPr>
          <w:rFonts w:ascii="Times New Roman" w:hAnsi="Times New Roman"/>
          <w:color w:val="000000" w:themeColor="text1"/>
          <w:sz w:val="24"/>
          <w:szCs w:val="24"/>
        </w:rPr>
        <w:t>m</w:t>
      </w:r>
      <w:r w:rsidR="00444BCD" w:rsidRPr="008B535C">
        <w:rPr>
          <w:rFonts w:ascii="Times New Roman" w:hAnsi="Times New Roman"/>
          <w:color w:val="000000" w:themeColor="text1"/>
          <w:sz w:val="24"/>
          <w:szCs w:val="24"/>
        </w:rPr>
        <w:t xml:space="preserve"> conter </w:t>
      </w:r>
      <w:r w:rsidR="001C0F25" w:rsidRPr="008B535C">
        <w:rPr>
          <w:rFonts w:ascii="Times New Roman" w:hAnsi="Times New Roman"/>
          <w:color w:val="000000" w:themeColor="text1"/>
          <w:sz w:val="24"/>
          <w:szCs w:val="24"/>
        </w:rPr>
        <w:t>Folheto Informativo</w:t>
      </w:r>
      <w:r w:rsidR="00F33977" w:rsidRPr="008B535C">
        <w:rPr>
          <w:rFonts w:ascii="Times New Roman" w:hAnsi="Times New Roman"/>
          <w:color w:val="000000" w:themeColor="text1"/>
          <w:sz w:val="24"/>
          <w:szCs w:val="24"/>
        </w:rPr>
        <w:t>,</w:t>
      </w:r>
      <w:r w:rsidR="00993805" w:rsidRPr="008B535C">
        <w:rPr>
          <w:rFonts w:ascii="Times New Roman" w:hAnsi="Times New Roman"/>
          <w:color w:val="000000" w:themeColor="text1"/>
          <w:sz w:val="24"/>
          <w:szCs w:val="24"/>
        </w:rPr>
        <w:t xml:space="preserve"> </w:t>
      </w:r>
      <w:r w:rsidR="00F33977" w:rsidRPr="008B535C">
        <w:rPr>
          <w:rFonts w:ascii="Times New Roman" w:hAnsi="Times New Roman"/>
          <w:color w:val="000000" w:themeColor="text1"/>
          <w:sz w:val="24"/>
          <w:szCs w:val="24"/>
        </w:rPr>
        <w:t xml:space="preserve">em local de fácil visualização, </w:t>
      </w:r>
      <w:r w:rsidR="00444BCD" w:rsidRPr="008B535C">
        <w:rPr>
          <w:rFonts w:ascii="Times New Roman" w:hAnsi="Times New Roman"/>
          <w:color w:val="000000" w:themeColor="text1"/>
          <w:sz w:val="24"/>
          <w:szCs w:val="24"/>
        </w:rPr>
        <w:t xml:space="preserve">com informações sobre os </w:t>
      </w:r>
      <w:r w:rsidR="009F13EC" w:rsidRPr="008B535C">
        <w:rPr>
          <w:rFonts w:ascii="Times New Roman" w:hAnsi="Times New Roman"/>
          <w:color w:val="000000" w:themeColor="text1"/>
          <w:sz w:val="24"/>
          <w:szCs w:val="24"/>
        </w:rPr>
        <w:t>Efeitos Teratogênicos</w:t>
      </w:r>
      <w:r w:rsidR="00444BCD" w:rsidRPr="008B535C">
        <w:rPr>
          <w:rFonts w:ascii="Times New Roman" w:hAnsi="Times New Roman"/>
          <w:color w:val="000000" w:themeColor="text1"/>
          <w:sz w:val="24"/>
          <w:szCs w:val="24"/>
        </w:rPr>
        <w:t xml:space="preserve"> do medicamento, </w:t>
      </w:r>
      <w:r w:rsidR="00F33977" w:rsidRPr="008B535C">
        <w:rPr>
          <w:rFonts w:ascii="Times New Roman" w:hAnsi="Times New Roman"/>
          <w:color w:val="000000" w:themeColor="text1"/>
          <w:sz w:val="24"/>
          <w:szCs w:val="24"/>
        </w:rPr>
        <w:t>destinados aos</w:t>
      </w:r>
      <w:r w:rsidR="00444BCD" w:rsidRPr="008B535C">
        <w:rPr>
          <w:rFonts w:ascii="Times New Roman" w:hAnsi="Times New Roman"/>
          <w:color w:val="000000" w:themeColor="text1"/>
          <w:sz w:val="24"/>
          <w:szCs w:val="24"/>
        </w:rPr>
        <w:t xml:space="preserve"> profissionais de saúde responsáveis pela dispensação. </w:t>
      </w:r>
    </w:p>
    <w:p w:rsidR="00371DF5" w:rsidRPr="008B535C" w:rsidRDefault="00F33977"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Parágrafo único.</w:t>
      </w:r>
      <w:r w:rsidR="00444BCD" w:rsidRPr="008B535C">
        <w:rPr>
          <w:rFonts w:ascii="Times New Roman" w:hAnsi="Times New Roman"/>
          <w:color w:val="000000" w:themeColor="text1"/>
          <w:sz w:val="24"/>
          <w:szCs w:val="24"/>
        </w:rPr>
        <w:t xml:space="preserve"> O </w:t>
      </w:r>
      <w:r w:rsidR="00064C05" w:rsidRPr="008B535C">
        <w:rPr>
          <w:rFonts w:ascii="Times New Roman" w:hAnsi="Times New Roman"/>
          <w:color w:val="000000" w:themeColor="text1"/>
          <w:sz w:val="24"/>
          <w:szCs w:val="24"/>
        </w:rPr>
        <w:t>Folheto Informativo</w:t>
      </w:r>
      <w:r w:rsidRPr="008B535C">
        <w:rPr>
          <w:rFonts w:ascii="Times New Roman" w:hAnsi="Times New Roman"/>
          <w:color w:val="000000" w:themeColor="text1"/>
          <w:sz w:val="24"/>
          <w:szCs w:val="24"/>
        </w:rPr>
        <w:t xml:space="preserve"> deve conter</w:t>
      </w:r>
      <w:r w:rsidR="00444BCD" w:rsidRPr="008B535C">
        <w:rPr>
          <w:rFonts w:ascii="Times New Roman" w:hAnsi="Times New Roman"/>
          <w:color w:val="000000" w:themeColor="text1"/>
          <w:sz w:val="24"/>
          <w:szCs w:val="24"/>
        </w:rPr>
        <w:t xml:space="preserve"> as frases de alerta citadas </w:t>
      </w:r>
      <w:r w:rsidR="00735808" w:rsidRPr="008B535C">
        <w:rPr>
          <w:rFonts w:ascii="Times New Roman" w:hAnsi="Times New Roman"/>
          <w:color w:val="000000" w:themeColor="text1"/>
          <w:sz w:val="24"/>
          <w:szCs w:val="24"/>
        </w:rPr>
        <w:t xml:space="preserve">no </w:t>
      </w:r>
      <w:r w:rsidR="00DF040C" w:rsidRPr="008B535C">
        <w:rPr>
          <w:rFonts w:ascii="Times New Roman" w:hAnsi="Times New Roman"/>
          <w:color w:val="000000" w:themeColor="text1"/>
          <w:sz w:val="24"/>
          <w:szCs w:val="24"/>
        </w:rPr>
        <w:t xml:space="preserve">inciso </w:t>
      </w:r>
      <w:r w:rsidR="00735808" w:rsidRPr="008B535C">
        <w:rPr>
          <w:rFonts w:ascii="Times New Roman" w:hAnsi="Times New Roman"/>
          <w:color w:val="000000" w:themeColor="text1"/>
          <w:sz w:val="24"/>
          <w:szCs w:val="24"/>
        </w:rPr>
        <w:t xml:space="preserve">II do </w:t>
      </w:r>
      <w:r w:rsidR="000F150C" w:rsidRPr="008B535C">
        <w:rPr>
          <w:rFonts w:ascii="Times New Roman" w:hAnsi="Times New Roman"/>
          <w:color w:val="000000" w:themeColor="text1"/>
          <w:sz w:val="24"/>
          <w:szCs w:val="24"/>
        </w:rPr>
        <w:t>a</w:t>
      </w:r>
      <w:r w:rsidR="00DF040C" w:rsidRPr="008B535C">
        <w:rPr>
          <w:rFonts w:ascii="Times New Roman" w:hAnsi="Times New Roman"/>
          <w:color w:val="000000" w:themeColor="text1"/>
          <w:sz w:val="24"/>
          <w:szCs w:val="24"/>
        </w:rPr>
        <w:t xml:space="preserve">rt. </w:t>
      </w:r>
      <w:r w:rsidR="00735808" w:rsidRPr="008B535C">
        <w:rPr>
          <w:rFonts w:ascii="Times New Roman" w:hAnsi="Times New Roman"/>
          <w:color w:val="000000" w:themeColor="text1"/>
          <w:sz w:val="24"/>
          <w:szCs w:val="24"/>
        </w:rPr>
        <w:t>4</w:t>
      </w:r>
      <w:r w:rsidR="001A5A80" w:rsidRPr="008B535C">
        <w:rPr>
          <w:rFonts w:ascii="Times New Roman" w:hAnsi="Times New Roman"/>
          <w:color w:val="000000" w:themeColor="text1"/>
          <w:sz w:val="24"/>
          <w:szCs w:val="24"/>
        </w:rPr>
        <w:t>2</w:t>
      </w:r>
      <w:r w:rsidR="00DF040C" w:rsidRPr="008B535C">
        <w:rPr>
          <w:rFonts w:ascii="Times New Roman" w:hAnsi="Times New Roman"/>
          <w:color w:val="000000" w:themeColor="text1"/>
          <w:sz w:val="24"/>
          <w:szCs w:val="24"/>
        </w:rPr>
        <w:t xml:space="preserve"> desta Resolução</w:t>
      </w:r>
      <w:r w:rsidR="00444BCD" w:rsidRPr="008B535C">
        <w:rPr>
          <w:rFonts w:ascii="Times New Roman" w:hAnsi="Times New Roman"/>
          <w:color w:val="000000" w:themeColor="text1"/>
          <w:sz w:val="24"/>
          <w:szCs w:val="24"/>
        </w:rPr>
        <w:t xml:space="preserve">. </w:t>
      </w:r>
    </w:p>
    <w:p w:rsidR="000321AD" w:rsidRPr="008B535C" w:rsidRDefault="00BE6E7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4</w:t>
      </w:r>
      <w:r w:rsidR="001C4B16" w:rsidRPr="008B535C">
        <w:rPr>
          <w:rFonts w:ascii="Times New Roman" w:hAnsi="Times New Roman"/>
          <w:color w:val="000000" w:themeColor="text1"/>
          <w:sz w:val="24"/>
          <w:szCs w:val="24"/>
        </w:rPr>
        <w:t>2</w:t>
      </w:r>
      <w:r w:rsidR="00444BCD" w:rsidRPr="008B535C">
        <w:rPr>
          <w:rFonts w:ascii="Times New Roman" w:hAnsi="Times New Roman"/>
          <w:color w:val="000000" w:themeColor="text1"/>
          <w:sz w:val="24"/>
          <w:szCs w:val="24"/>
        </w:rPr>
        <w:t xml:space="preserve"> As caixas do </w:t>
      </w:r>
      <w:r w:rsidR="00FE55A1" w:rsidRPr="008B535C">
        <w:rPr>
          <w:rFonts w:ascii="Times New Roman" w:hAnsi="Times New Roman"/>
          <w:color w:val="000000" w:themeColor="text1"/>
          <w:sz w:val="24"/>
          <w:szCs w:val="24"/>
        </w:rPr>
        <w:t xml:space="preserve">medicamento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444BCD" w:rsidRPr="008B535C">
        <w:rPr>
          <w:rFonts w:ascii="Times New Roman" w:hAnsi="Times New Roman"/>
          <w:color w:val="000000" w:themeColor="text1"/>
          <w:sz w:val="24"/>
          <w:szCs w:val="24"/>
        </w:rPr>
        <w:t xml:space="preserve"> correspondentes a </w:t>
      </w:r>
      <w:r w:rsidR="009F13EC" w:rsidRPr="008B535C">
        <w:rPr>
          <w:rFonts w:ascii="Times New Roman" w:hAnsi="Times New Roman"/>
          <w:color w:val="000000" w:themeColor="text1"/>
          <w:sz w:val="24"/>
          <w:szCs w:val="24"/>
        </w:rPr>
        <w:t>Embalagens de Transporte</w:t>
      </w:r>
      <w:r w:rsidR="00FE1AB8" w:rsidRPr="008B535C">
        <w:rPr>
          <w:rFonts w:ascii="Times New Roman" w:hAnsi="Times New Roman"/>
          <w:color w:val="000000" w:themeColor="text1"/>
          <w:sz w:val="24"/>
          <w:szCs w:val="24"/>
        </w:rPr>
        <w:t xml:space="preserve"> deve</w:t>
      </w:r>
      <w:r w:rsidR="00DF040C" w:rsidRPr="008B535C">
        <w:rPr>
          <w:rFonts w:ascii="Times New Roman" w:hAnsi="Times New Roman"/>
          <w:color w:val="000000" w:themeColor="text1"/>
          <w:sz w:val="24"/>
          <w:szCs w:val="24"/>
        </w:rPr>
        <w:t>m</w:t>
      </w:r>
      <w:r w:rsidR="00444BCD" w:rsidRPr="008B535C">
        <w:rPr>
          <w:rFonts w:ascii="Times New Roman" w:hAnsi="Times New Roman"/>
          <w:color w:val="000000" w:themeColor="text1"/>
          <w:sz w:val="24"/>
          <w:szCs w:val="24"/>
        </w:rPr>
        <w:t xml:space="preserve"> conter rótulos brancos na sua base inferior, contendo as especificações e dizeres abaixo discriminados</w:t>
      </w:r>
      <w:r w:rsidR="0018097D" w:rsidRPr="008B535C">
        <w:rPr>
          <w:rFonts w:ascii="Times New Roman" w:hAnsi="Times New Roman"/>
          <w:color w:val="000000" w:themeColor="text1"/>
          <w:sz w:val="24"/>
          <w:szCs w:val="24"/>
        </w:rPr>
        <w:t xml:space="preserve"> em destaque</w:t>
      </w:r>
      <w:r w:rsidR="00444BCD" w:rsidRPr="008B535C">
        <w:rPr>
          <w:rFonts w:ascii="Times New Roman" w:hAnsi="Times New Roman"/>
          <w:color w:val="000000" w:themeColor="text1"/>
          <w:sz w:val="24"/>
          <w:szCs w:val="24"/>
        </w:rPr>
        <w:t xml:space="preserve">: </w:t>
      </w:r>
    </w:p>
    <w:p w:rsidR="00BA4508"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 - em fundo de cor vermelha, com letras vazadas, a palavra "ATENÇÃO"; e</w:t>
      </w:r>
    </w:p>
    <w:p w:rsidR="00BA4508"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 - em fundo de cor preta, com letras vazadas, as seguintes frases: </w:t>
      </w:r>
    </w:p>
    <w:p w:rsidR="00BA4508" w:rsidRPr="008B535C" w:rsidRDefault="00BE684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 "Proibido</w:t>
      </w:r>
      <w:r w:rsidR="00444BCD" w:rsidRPr="008B535C">
        <w:rPr>
          <w:rFonts w:ascii="Times New Roman" w:hAnsi="Times New Roman"/>
          <w:color w:val="000000" w:themeColor="text1"/>
          <w:sz w:val="24"/>
          <w:szCs w:val="24"/>
        </w:rPr>
        <w:t xml:space="preserve"> para mulheres grávidas</w:t>
      </w:r>
      <w:r w:rsidR="0018097D"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w:t>
      </w:r>
    </w:p>
    <w:p w:rsidR="001467AE" w:rsidRPr="008B535C" w:rsidRDefault="0018097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b) "Pode causar </w:t>
      </w:r>
      <w:r w:rsidR="00444BCD" w:rsidRPr="008B535C">
        <w:rPr>
          <w:rFonts w:ascii="Times New Roman" w:hAnsi="Times New Roman"/>
          <w:color w:val="000000" w:themeColor="text1"/>
          <w:sz w:val="24"/>
          <w:szCs w:val="24"/>
        </w:rPr>
        <w:t xml:space="preserve">o nascimento de crianças sem braços e sem pernas."; </w:t>
      </w:r>
    </w:p>
    <w:p w:rsidR="00371DF5"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c) "</w:t>
      </w:r>
      <w:r w:rsidR="0018097D" w:rsidRPr="008B535C">
        <w:rPr>
          <w:rFonts w:ascii="Times New Roman" w:hAnsi="Times New Roman"/>
          <w:color w:val="000000" w:themeColor="text1"/>
          <w:sz w:val="24"/>
          <w:szCs w:val="24"/>
        </w:rPr>
        <w:t>Venda</w:t>
      </w:r>
      <w:r w:rsidRPr="008B535C">
        <w:rPr>
          <w:rFonts w:ascii="Times New Roman" w:hAnsi="Times New Roman"/>
          <w:color w:val="000000" w:themeColor="text1"/>
          <w:sz w:val="24"/>
          <w:szCs w:val="24"/>
        </w:rPr>
        <w:t xml:space="preserve"> sob prescrição médica."; e </w:t>
      </w:r>
    </w:p>
    <w:p w:rsidR="006C2312"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d) "</w:t>
      </w:r>
      <w:r w:rsidR="006C2312" w:rsidRPr="008B535C">
        <w:rPr>
          <w:rFonts w:ascii="Times New Roman" w:hAnsi="Times New Roman"/>
          <w:color w:val="000000" w:themeColor="text1"/>
          <w:sz w:val="24"/>
          <w:szCs w:val="24"/>
        </w:rPr>
        <w:t>Só pode ser vendido com</w:t>
      </w:r>
      <w:r w:rsidRPr="008B535C">
        <w:rPr>
          <w:rFonts w:ascii="Times New Roman" w:hAnsi="Times New Roman"/>
          <w:color w:val="000000" w:themeColor="text1"/>
          <w:sz w:val="24"/>
          <w:szCs w:val="24"/>
        </w:rPr>
        <w:t xml:space="preserve"> retenção de receita.". </w:t>
      </w:r>
    </w:p>
    <w:p w:rsidR="00371DF5" w:rsidRPr="008B535C" w:rsidRDefault="00AF415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4</w:t>
      </w:r>
      <w:r w:rsidR="001C4B16" w:rsidRPr="008B535C">
        <w:rPr>
          <w:rFonts w:ascii="Times New Roman" w:hAnsi="Times New Roman"/>
          <w:color w:val="000000" w:themeColor="text1"/>
          <w:sz w:val="24"/>
          <w:szCs w:val="24"/>
        </w:rPr>
        <w:t>3</w:t>
      </w:r>
      <w:r w:rsidR="00444BCD" w:rsidRPr="008B535C">
        <w:rPr>
          <w:rFonts w:ascii="Times New Roman" w:hAnsi="Times New Roman"/>
          <w:color w:val="000000" w:themeColor="text1"/>
          <w:sz w:val="24"/>
          <w:szCs w:val="24"/>
        </w:rPr>
        <w:t xml:space="preserve"> A bula </w:t>
      </w:r>
      <w:r w:rsidR="00DF040C" w:rsidRPr="008B535C">
        <w:rPr>
          <w:rFonts w:ascii="Times New Roman" w:hAnsi="Times New Roman"/>
          <w:color w:val="000000" w:themeColor="text1"/>
          <w:sz w:val="24"/>
          <w:szCs w:val="24"/>
        </w:rPr>
        <w:t xml:space="preserve">de </w:t>
      </w:r>
      <w:r w:rsidR="00444BCD" w:rsidRPr="008B535C">
        <w:rPr>
          <w:rFonts w:ascii="Times New Roman" w:hAnsi="Times New Roman"/>
          <w:color w:val="000000" w:themeColor="text1"/>
          <w:sz w:val="24"/>
          <w:szCs w:val="24"/>
        </w:rPr>
        <w:t xml:space="preserve">medicamento </w:t>
      </w:r>
      <w:r w:rsidR="00DF040C"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444BCD" w:rsidRPr="008B535C">
        <w:rPr>
          <w:rFonts w:ascii="Times New Roman" w:hAnsi="Times New Roman"/>
          <w:color w:val="000000" w:themeColor="text1"/>
          <w:sz w:val="24"/>
          <w:szCs w:val="24"/>
        </w:rPr>
        <w:t xml:space="preserve"> deve conter, após a identificação do medicamento na página inicial, um alerta de segurança, em formato retangular com fundo preto, com as seguintes frases, em letras vazadas: </w:t>
      </w:r>
    </w:p>
    <w:p w:rsidR="00F72A3C"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 - "</w:t>
      </w:r>
      <w:r w:rsidR="003F6E52" w:rsidRPr="008B535C">
        <w:rPr>
          <w:rFonts w:ascii="Times New Roman" w:hAnsi="Times New Roman"/>
          <w:color w:val="000000" w:themeColor="text1"/>
          <w:sz w:val="24"/>
          <w:szCs w:val="24"/>
        </w:rPr>
        <w:t>Proibido</w:t>
      </w:r>
      <w:r w:rsidR="00487399" w:rsidRPr="008B535C">
        <w:rPr>
          <w:rFonts w:ascii="Times New Roman" w:hAnsi="Times New Roman"/>
          <w:color w:val="000000" w:themeColor="text1"/>
          <w:sz w:val="24"/>
          <w:szCs w:val="24"/>
        </w:rPr>
        <w:t xml:space="preserve"> para mulheres grávidas.</w:t>
      </w:r>
      <w:r w:rsidR="00F72A3C"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w:t>
      </w:r>
    </w:p>
    <w:p w:rsidR="00371DF5"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II - "</w:t>
      </w:r>
      <w:r w:rsidR="002A1BC2" w:rsidRPr="008B535C">
        <w:rPr>
          <w:rFonts w:ascii="Times New Roman" w:hAnsi="Times New Roman"/>
          <w:color w:val="000000" w:themeColor="text1"/>
          <w:sz w:val="24"/>
          <w:szCs w:val="24"/>
        </w:rPr>
        <w:t>Este medicamento</w:t>
      </w:r>
      <w:r w:rsidR="00160E55" w:rsidRPr="008B535C">
        <w:rPr>
          <w:rFonts w:ascii="Times New Roman" w:hAnsi="Times New Roman"/>
          <w:color w:val="000000" w:themeColor="text1"/>
          <w:sz w:val="24"/>
          <w:szCs w:val="24"/>
        </w:rPr>
        <w:t xml:space="preserve"> </w:t>
      </w:r>
      <w:r w:rsidR="00487399" w:rsidRPr="008B535C">
        <w:rPr>
          <w:rFonts w:ascii="Times New Roman" w:hAnsi="Times New Roman"/>
          <w:color w:val="000000" w:themeColor="text1"/>
          <w:sz w:val="24"/>
          <w:szCs w:val="24"/>
        </w:rPr>
        <w:t xml:space="preserve">pode </w:t>
      </w:r>
      <w:r w:rsidRPr="008B535C">
        <w:rPr>
          <w:rFonts w:ascii="Times New Roman" w:hAnsi="Times New Roman"/>
          <w:color w:val="000000" w:themeColor="text1"/>
          <w:sz w:val="24"/>
          <w:szCs w:val="24"/>
        </w:rPr>
        <w:t>causa</w:t>
      </w:r>
      <w:r w:rsidR="00487399" w:rsidRPr="008B535C">
        <w:rPr>
          <w:rFonts w:ascii="Times New Roman" w:hAnsi="Times New Roman"/>
          <w:color w:val="000000" w:themeColor="text1"/>
          <w:sz w:val="24"/>
          <w:szCs w:val="24"/>
        </w:rPr>
        <w:t>r</w:t>
      </w:r>
      <w:r w:rsidRPr="008B535C">
        <w:rPr>
          <w:rFonts w:ascii="Times New Roman" w:hAnsi="Times New Roman"/>
          <w:color w:val="000000" w:themeColor="text1"/>
          <w:sz w:val="24"/>
          <w:szCs w:val="24"/>
        </w:rPr>
        <w:t xml:space="preserve"> o nascimento de crianças sem braços e sem pernas."; </w:t>
      </w:r>
    </w:p>
    <w:p w:rsidR="00371DF5" w:rsidRPr="008B535C" w:rsidRDefault="00BE684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III - "Este medicamento é somente</w:t>
      </w:r>
      <w:r w:rsidR="00444BCD" w:rsidRPr="008B535C">
        <w:rPr>
          <w:rFonts w:ascii="Times New Roman" w:hAnsi="Times New Roman"/>
          <w:color w:val="000000" w:themeColor="text1"/>
          <w:sz w:val="24"/>
          <w:szCs w:val="24"/>
        </w:rPr>
        <w:t xml:space="preserve"> seu. Não passe para ninguém."; </w:t>
      </w:r>
      <w:r w:rsidR="00A14F88" w:rsidRPr="008B535C">
        <w:rPr>
          <w:rFonts w:ascii="Times New Roman" w:hAnsi="Times New Roman"/>
          <w:color w:val="000000" w:themeColor="text1"/>
          <w:sz w:val="24"/>
          <w:szCs w:val="24"/>
        </w:rPr>
        <w:t>e</w:t>
      </w:r>
    </w:p>
    <w:p w:rsidR="00371DF5"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IV - "Este medicamento não provoca aborto</w:t>
      </w:r>
      <w:r w:rsidR="00DE6D4F" w:rsidRPr="008B535C">
        <w:rPr>
          <w:rFonts w:ascii="Times New Roman" w:hAnsi="Times New Roman"/>
          <w:color w:val="000000" w:themeColor="text1"/>
          <w:sz w:val="24"/>
          <w:szCs w:val="24"/>
        </w:rPr>
        <w:t xml:space="preserve"> e não evita filhos</w:t>
      </w:r>
      <w:r w:rsidR="00A14F88" w:rsidRPr="008B535C">
        <w:rPr>
          <w:rFonts w:ascii="Times New Roman" w:hAnsi="Times New Roman"/>
          <w:color w:val="000000" w:themeColor="text1"/>
          <w:sz w:val="24"/>
          <w:szCs w:val="24"/>
        </w:rPr>
        <w:t>."</w:t>
      </w:r>
    </w:p>
    <w:p w:rsidR="008B535C" w:rsidRDefault="00AF4151"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4</w:t>
      </w:r>
      <w:r w:rsidR="001C4B16" w:rsidRPr="008B535C">
        <w:rPr>
          <w:rFonts w:ascii="Times New Roman" w:hAnsi="Times New Roman"/>
          <w:color w:val="000000" w:themeColor="text1"/>
          <w:sz w:val="24"/>
          <w:szCs w:val="24"/>
        </w:rPr>
        <w:t>4</w:t>
      </w:r>
      <w:r w:rsidR="00444BCD" w:rsidRPr="008B535C">
        <w:rPr>
          <w:rFonts w:ascii="Times New Roman" w:hAnsi="Times New Roman"/>
          <w:color w:val="000000" w:themeColor="text1"/>
          <w:sz w:val="24"/>
          <w:szCs w:val="24"/>
        </w:rPr>
        <w:t xml:space="preserve"> As embalagens e a bula </w:t>
      </w:r>
      <w:r w:rsidR="00DF040C" w:rsidRPr="008B535C">
        <w:rPr>
          <w:rFonts w:ascii="Times New Roman" w:hAnsi="Times New Roman"/>
          <w:color w:val="000000" w:themeColor="text1"/>
          <w:sz w:val="24"/>
          <w:szCs w:val="24"/>
        </w:rPr>
        <w:t xml:space="preserve">de </w:t>
      </w:r>
      <w:r w:rsidR="00444BCD" w:rsidRPr="008B535C">
        <w:rPr>
          <w:rFonts w:ascii="Times New Roman" w:hAnsi="Times New Roman"/>
          <w:color w:val="000000" w:themeColor="text1"/>
          <w:sz w:val="24"/>
          <w:szCs w:val="24"/>
        </w:rPr>
        <w:t xml:space="preserve">medicamento </w:t>
      </w:r>
      <w:r w:rsidR="00DF040C" w:rsidRPr="008B535C">
        <w:rPr>
          <w:rFonts w:ascii="Times New Roman" w:hAnsi="Times New Roman"/>
          <w:color w:val="000000" w:themeColor="text1"/>
          <w:sz w:val="24"/>
          <w:szCs w:val="24"/>
        </w:rPr>
        <w:t xml:space="preserve">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444BCD" w:rsidRPr="008B535C">
        <w:rPr>
          <w:rFonts w:ascii="Times New Roman" w:hAnsi="Times New Roman"/>
          <w:color w:val="000000" w:themeColor="text1"/>
          <w:sz w:val="24"/>
          <w:szCs w:val="24"/>
        </w:rPr>
        <w:t xml:space="preserve"> devem seguir as demais exigências previstas na </w:t>
      </w:r>
      <w:r w:rsidR="00165E96" w:rsidRPr="008B535C">
        <w:rPr>
          <w:rFonts w:ascii="Times New Roman" w:hAnsi="Times New Roman"/>
          <w:color w:val="000000" w:themeColor="text1"/>
          <w:sz w:val="24"/>
          <w:szCs w:val="24"/>
        </w:rPr>
        <w:t xml:space="preserve">Resolução da Diretoria Colegiada - </w:t>
      </w:r>
      <w:r w:rsidR="00444BCD" w:rsidRPr="008B535C">
        <w:rPr>
          <w:rFonts w:ascii="Times New Roman" w:hAnsi="Times New Roman"/>
          <w:color w:val="000000" w:themeColor="text1"/>
          <w:sz w:val="24"/>
          <w:szCs w:val="24"/>
        </w:rPr>
        <w:t>RDC nº 71</w:t>
      </w:r>
      <w:r w:rsidR="00165E96" w:rsidRPr="008B535C">
        <w:rPr>
          <w:rFonts w:ascii="Times New Roman" w:hAnsi="Times New Roman"/>
          <w:color w:val="000000" w:themeColor="text1"/>
          <w:sz w:val="24"/>
          <w:szCs w:val="24"/>
        </w:rPr>
        <w:t xml:space="preserve">, de 22 de dezembro de </w:t>
      </w:r>
      <w:r w:rsidR="00444BCD" w:rsidRPr="008B535C">
        <w:rPr>
          <w:rFonts w:ascii="Times New Roman" w:hAnsi="Times New Roman"/>
          <w:color w:val="000000" w:themeColor="text1"/>
          <w:sz w:val="24"/>
          <w:szCs w:val="24"/>
        </w:rPr>
        <w:t xml:space="preserve">2009 e na </w:t>
      </w:r>
      <w:r w:rsidR="00165E96" w:rsidRPr="008B535C">
        <w:rPr>
          <w:rFonts w:ascii="Times New Roman" w:hAnsi="Times New Roman"/>
          <w:color w:val="000000" w:themeColor="text1"/>
          <w:sz w:val="24"/>
          <w:szCs w:val="24"/>
        </w:rPr>
        <w:t xml:space="preserve">Resolução da Diretoria Colegiada - </w:t>
      </w:r>
      <w:r w:rsidR="00444BCD" w:rsidRPr="008B535C">
        <w:rPr>
          <w:rFonts w:ascii="Times New Roman" w:hAnsi="Times New Roman"/>
          <w:color w:val="000000" w:themeColor="text1"/>
          <w:sz w:val="24"/>
          <w:szCs w:val="24"/>
        </w:rPr>
        <w:t>RDC nº 47</w:t>
      </w:r>
      <w:r w:rsidR="00165E96" w:rsidRPr="008B535C">
        <w:rPr>
          <w:rFonts w:ascii="Times New Roman" w:hAnsi="Times New Roman"/>
          <w:color w:val="000000" w:themeColor="text1"/>
          <w:sz w:val="24"/>
          <w:szCs w:val="24"/>
        </w:rPr>
        <w:t xml:space="preserve">, de 8 de setembro de </w:t>
      </w:r>
      <w:r w:rsidR="00444BCD" w:rsidRPr="008B535C">
        <w:rPr>
          <w:rFonts w:ascii="Times New Roman" w:hAnsi="Times New Roman"/>
          <w:color w:val="000000" w:themeColor="text1"/>
          <w:sz w:val="24"/>
          <w:szCs w:val="24"/>
        </w:rPr>
        <w:t>2009</w:t>
      </w:r>
      <w:r w:rsidR="00165E96"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ou </w:t>
      </w:r>
      <w:r w:rsidR="00FE1B02" w:rsidRPr="008B535C">
        <w:rPr>
          <w:rFonts w:ascii="Times New Roman" w:hAnsi="Times New Roman"/>
          <w:color w:val="000000" w:themeColor="text1"/>
          <w:sz w:val="24"/>
          <w:szCs w:val="24"/>
        </w:rPr>
        <w:t>n</w:t>
      </w:r>
      <w:r w:rsidR="00444BCD" w:rsidRPr="008B535C">
        <w:rPr>
          <w:rFonts w:ascii="Times New Roman" w:hAnsi="Times New Roman"/>
          <w:color w:val="000000" w:themeColor="text1"/>
          <w:sz w:val="24"/>
          <w:szCs w:val="24"/>
        </w:rPr>
        <w:t xml:space="preserve">as que vierem a substituí-las. </w:t>
      </w:r>
    </w:p>
    <w:p w:rsidR="0015188A" w:rsidRPr="008B535C" w:rsidRDefault="00371DF5"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w:t>
      </w:r>
      <w:r w:rsidR="006C134B" w:rsidRPr="008B535C">
        <w:rPr>
          <w:rFonts w:ascii="Times New Roman" w:hAnsi="Times New Roman"/>
          <w:b/>
          <w:color w:val="000000" w:themeColor="text1"/>
          <w:sz w:val="24"/>
          <w:szCs w:val="24"/>
        </w:rPr>
        <w:t xml:space="preserve">APÍTULO </w:t>
      </w:r>
      <w:r w:rsidR="00A81A03" w:rsidRPr="008B535C">
        <w:rPr>
          <w:rFonts w:ascii="Times New Roman" w:hAnsi="Times New Roman"/>
          <w:b/>
          <w:color w:val="000000" w:themeColor="text1"/>
          <w:sz w:val="24"/>
          <w:szCs w:val="24"/>
        </w:rPr>
        <w:t>VIII</w:t>
      </w:r>
    </w:p>
    <w:p w:rsidR="00371DF5"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DAS AMOSTRAS-GRÁTIS </w:t>
      </w:r>
      <w:r w:rsidR="004F7348" w:rsidRPr="008B535C">
        <w:rPr>
          <w:rFonts w:ascii="Times New Roman" w:hAnsi="Times New Roman"/>
          <w:b/>
          <w:color w:val="000000" w:themeColor="text1"/>
          <w:sz w:val="24"/>
          <w:szCs w:val="24"/>
        </w:rPr>
        <w:t>E PUBLICIDADE</w:t>
      </w:r>
    </w:p>
    <w:p w:rsidR="00371DF5" w:rsidRPr="008B535C" w:rsidRDefault="0044593B"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4</w:t>
      </w:r>
      <w:r w:rsidR="001C4B16" w:rsidRPr="008B535C">
        <w:rPr>
          <w:rFonts w:ascii="Times New Roman" w:hAnsi="Times New Roman"/>
          <w:color w:val="000000" w:themeColor="text1"/>
          <w:sz w:val="24"/>
          <w:szCs w:val="24"/>
        </w:rPr>
        <w:t>5</w:t>
      </w:r>
      <w:r w:rsidR="00444BCD" w:rsidRPr="008B535C">
        <w:rPr>
          <w:rFonts w:ascii="Times New Roman" w:hAnsi="Times New Roman"/>
          <w:color w:val="000000" w:themeColor="text1"/>
          <w:sz w:val="24"/>
          <w:szCs w:val="24"/>
        </w:rPr>
        <w:t xml:space="preserve"> É proibido, sob qualquer forma ou pretexto, distribuir amostras-grátis </w:t>
      </w:r>
      <w:r w:rsidR="0015188A" w:rsidRPr="008B535C">
        <w:rPr>
          <w:rFonts w:ascii="Times New Roman" w:hAnsi="Times New Roman"/>
          <w:color w:val="000000" w:themeColor="text1"/>
          <w:sz w:val="24"/>
          <w:szCs w:val="24"/>
        </w:rPr>
        <w:t xml:space="preserve">de </w:t>
      </w:r>
      <w:r w:rsidR="00E125F6" w:rsidRPr="008B535C">
        <w:rPr>
          <w:rFonts w:ascii="Times New Roman" w:hAnsi="Times New Roman"/>
          <w:color w:val="000000" w:themeColor="text1"/>
          <w:sz w:val="24"/>
          <w:szCs w:val="24"/>
        </w:rPr>
        <w:t>medicamento</w:t>
      </w:r>
      <w:r w:rsidR="0015188A" w:rsidRPr="008B535C">
        <w:rPr>
          <w:rFonts w:ascii="Times New Roman" w:hAnsi="Times New Roman"/>
          <w:color w:val="000000" w:themeColor="text1"/>
          <w:sz w:val="24"/>
          <w:szCs w:val="24"/>
        </w:rPr>
        <w:t xml:space="preserve"> 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444BCD" w:rsidRPr="008B535C">
        <w:rPr>
          <w:rFonts w:ascii="Times New Roman" w:hAnsi="Times New Roman"/>
          <w:color w:val="000000" w:themeColor="text1"/>
          <w:sz w:val="24"/>
          <w:szCs w:val="24"/>
        </w:rPr>
        <w:t xml:space="preserve">. </w:t>
      </w:r>
    </w:p>
    <w:p w:rsidR="0046430B" w:rsidRPr="008B535C" w:rsidRDefault="0046430B"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4</w:t>
      </w:r>
      <w:r w:rsidR="001C4B16" w:rsidRPr="008B535C">
        <w:rPr>
          <w:rFonts w:ascii="Times New Roman" w:hAnsi="Times New Roman"/>
          <w:color w:val="000000" w:themeColor="text1"/>
          <w:sz w:val="24"/>
          <w:szCs w:val="24"/>
        </w:rPr>
        <w:t>6</w:t>
      </w:r>
      <w:r w:rsidRPr="008B535C">
        <w:rPr>
          <w:rFonts w:ascii="Times New Roman" w:hAnsi="Times New Roman"/>
          <w:color w:val="000000" w:themeColor="text1"/>
          <w:sz w:val="24"/>
          <w:szCs w:val="24"/>
        </w:rPr>
        <w:t xml:space="preserve"> A publicidade de medicamento </w:t>
      </w:r>
      <w:r w:rsidR="0015188A" w:rsidRPr="008B535C">
        <w:rPr>
          <w:rFonts w:ascii="Times New Roman" w:hAnsi="Times New Roman"/>
          <w:color w:val="000000" w:themeColor="text1"/>
          <w:sz w:val="24"/>
          <w:szCs w:val="24"/>
        </w:rPr>
        <w:t xml:space="preserve">à </w:t>
      </w:r>
      <w:r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somente pode ser efetuada em revistas de conteúdo exclusivamente técnico, referentes a patologias e medicamentos, dirigidas direta e unicamente a profissionais de saúde habilitados a prescrever ou dispensar medicamentos. </w:t>
      </w:r>
    </w:p>
    <w:p w:rsidR="008B535C" w:rsidRDefault="0046430B"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Parágrafo único. Ficam excluídas das revistas mencionadas no </w:t>
      </w:r>
      <w:r w:rsidRPr="008B535C">
        <w:rPr>
          <w:rFonts w:ascii="Times New Roman" w:hAnsi="Times New Roman"/>
          <w:i/>
          <w:color w:val="000000" w:themeColor="text1"/>
          <w:sz w:val="24"/>
          <w:szCs w:val="24"/>
        </w:rPr>
        <w:t>caput</w:t>
      </w:r>
      <w:r w:rsidR="0015188A" w:rsidRPr="008B535C">
        <w:rPr>
          <w:rFonts w:ascii="Times New Roman" w:hAnsi="Times New Roman"/>
          <w:color w:val="000000" w:themeColor="text1"/>
          <w:sz w:val="24"/>
          <w:szCs w:val="24"/>
        </w:rPr>
        <w:t xml:space="preserve"> deste </w:t>
      </w:r>
      <w:r w:rsidR="000F150C" w:rsidRPr="008B535C">
        <w:rPr>
          <w:rFonts w:ascii="Times New Roman" w:hAnsi="Times New Roman"/>
          <w:color w:val="000000" w:themeColor="text1"/>
          <w:sz w:val="24"/>
          <w:szCs w:val="24"/>
        </w:rPr>
        <w:t>a</w:t>
      </w:r>
      <w:r w:rsidR="0015188A" w:rsidRPr="008B535C">
        <w:rPr>
          <w:rFonts w:ascii="Times New Roman" w:hAnsi="Times New Roman"/>
          <w:color w:val="000000" w:themeColor="text1"/>
          <w:sz w:val="24"/>
          <w:szCs w:val="24"/>
        </w:rPr>
        <w:t>rtigo</w:t>
      </w:r>
      <w:r w:rsidRPr="008B535C">
        <w:rPr>
          <w:rFonts w:ascii="Times New Roman" w:hAnsi="Times New Roman"/>
          <w:color w:val="000000" w:themeColor="text1"/>
          <w:sz w:val="24"/>
          <w:szCs w:val="24"/>
        </w:rPr>
        <w:t xml:space="preserve">, aquelas que possuam matérias de cunho sociocultural e outras que não sejam técnico-científicas. </w:t>
      </w:r>
    </w:p>
    <w:p w:rsidR="0015188A" w:rsidRPr="008B535C" w:rsidRDefault="006C134B"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CAPÍTULO </w:t>
      </w:r>
      <w:r w:rsidR="00A81A03" w:rsidRPr="008B535C">
        <w:rPr>
          <w:rFonts w:ascii="Times New Roman" w:hAnsi="Times New Roman"/>
          <w:b/>
          <w:color w:val="000000" w:themeColor="text1"/>
          <w:sz w:val="24"/>
          <w:szCs w:val="24"/>
        </w:rPr>
        <w:t>I</w:t>
      </w:r>
      <w:r w:rsidRPr="008B535C">
        <w:rPr>
          <w:rFonts w:ascii="Times New Roman" w:hAnsi="Times New Roman"/>
          <w:b/>
          <w:color w:val="000000" w:themeColor="text1"/>
          <w:sz w:val="24"/>
          <w:szCs w:val="24"/>
        </w:rPr>
        <w:t>X</w:t>
      </w:r>
    </w:p>
    <w:p w:rsidR="00371DF5"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 FARMACOVIGILÂNCIA</w:t>
      </w:r>
    </w:p>
    <w:p w:rsidR="00FF7973" w:rsidRPr="008B535C" w:rsidRDefault="007A457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4</w:t>
      </w:r>
      <w:r w:rsidR="001C4B16" w:rsidRPr="008B535C">
        <w:rPr>
          <w:rFonts w:ascii="Times New Roman" w:hAnsi="Times New Roman"/>
          <w:color w:val="000000" w:themeColor="text1"/>
          <w:sz w:val="24"/>
          <w:szCs w:val="24"/>
        </w:rPr>
        <w:t>7</w:t>
      </w:r>
      <w:r w:rsidR="00FF7973" w:rsidRPr="008B535C">
        <w:rPr>
          <w:rFonts w:ascii="Times New Roman" w:hAnsi="Times New Roman"/>
          <w:color w:val="000000" w:themeColor="text1"/>
          <w:sz w:val="24"/>
          <w:szCs w:val="24"/>
        </w:rPr>
        <w:t xml:space="preserve"> No caso de qualquer evento adverso relacionado ao uso de medicamento à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FF7973" w:rsidRPr="008B535C">
        <w:rPr>
          <w:rFonts w:ascii="Times New Roman" w:hAnsi="Times New Roman"/>
          <w:color w:val="000000" w:themeColor="text1"/>
          <w:sz w:val="24"/>
          <w:szCs w:val="24"/>
        </w:rPr>
        <w:t xml:space="preserve">, a </w:t>
      </w:r>
      <w:r w:rsidR="00980126" w:rsidRPr="008B535C">
        <w:rPr>
          <w:rFonts w:ascii="Times New Roman" w:hAnsi="Times New Roman"/>
          <w:color w:val="000000" w:themeColor="text1"/>
          <w:sz w:val="24"/>
          <w:szCs w:val="24"/>
        </w:rPr>
        <w:t>Autoridade Sanitária Competente</w:t>
      </w:r>
      <w:r w:rsidR="00FF7973" w:rsidRPr="008B535C">
        <w:rPr>
          <w:rFonts w:ascii="Times New Roman" w:hAnsi="Times New Roman"/>
          <w:color w:val="000000" w:themeColor="text1"/>
          <w:sz w:val="24"/>
          <w:szCs w:val="24"/>
        </w:rPr>
        <w:t xml:space="preserve"> deve ser notificada de acordo com a legislação específica de farmacovigilância.</w:t>
      </w:r>
    </w:p>
    <w:p w:rsidR="00FF7973" w:rsidRPr="008B535C" w:rsidRDefault="00FF7973"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1º A responsabilidade pela notif</w:t>
      </w:r>
      <w:r w:rsidR="000E3BC9" w:rsidRPr="008B535C">
        <w:rPr>
          <w:rFonts w:ascii="Times New Roman" w:hAnsi="Times New Roman"/>
          <w:color w:val="000000" w:themeColor="text1"/>
          <w:sz w:val="24"/>
          <w:szCs w:val="24"/>
        </w:rPr>
        <w:t xml:space="preserve">icação </w:t>
      </w:r>
      <w:r w:rsidR="0015188A" w:rsidRPr="008B535C">
        <w:rPr>
          <w:rFonts w:ascii="Times New Roman" w:hAnsi="Times New Roman"/>
          <w:color w:val="000000" w:themeColor="text1"/>
          <w:sz w:val="24"/>
          <w:szCs w:val="24"/>
        </w:rPr>
        <w:t xml:space="preserve">de que trata o </w:t>
      </w:r>
      <w:r w:rsidR="0015188A" w:rsidRPr="008B535C">
        <w:rPr>
          <w:rFonts w:ascii="Times New Roman" w:hAnsi="Times New Roman"/>
          <w:i/>
          <w:color w:val="000000" w:themeColor="text1"/>
          <w:sz w:val="24"/>
          <w:szCs w:val="24"/>
        </w:rPr>
        <w:t xml:space="preserve">caput </w:t>
      </w:r>
      <w:r w:rsidR="0015188A" w:rsidRPr="008B535C">
        <w:rPr>
          <w:rFonts w:ascii="Times New Roman" w:hAnsi="Times New Roman"/>
          <w:color w:val="000000" w:themeColor="text1"/>
          <w:sz w:val="24"/>
          <w:szCs w:val="24"/>
        </w:rPr>
        <w:t>deste Artigo</w:t>
      </w:r>
      <w:r w:rsidRPr="008B535C">
        <w:rPr>
          <w:rFonts w:ascii="Times New Roman" w:hAnsi="Times New Roman"/>
          <w:color w:val="000000" w:themeColor="text1"/>
          <w:sz w:val="24"/>
          <w:szCs w:val="24"/>
        </w:rPr>
        <w:t xml:space="preserve"> </w:t>
      </w:r>
      <w:r w:rsidR="0054368F" w:rsidRPr="008B535C">
        <w:rPr>
          <w:rFonts w:ascii="Times New Roman" w:hAnsi="Times New Roman"/>
          <w:color w:val="000000" w:themeColor="text1"/>
          <w:sz w:val="24"/>
          <w:szCs w:val="24"/>
        </w:rPr>
        <w:t xml:space="preserve">é compartilhada pelo </w:t>
      </w:r>
      <w:r w:rsidR="001B1FE5" w:rsidRPr="008B535C">
        <w:rPr>
          <w:rFonts w:ascii="Times New Roman" w:hAnsi="Times New Roman"/>
          <w:color w:val="000000" w:themeColor="text1"/>
          <w:sz w:val="24"/>
          <w:szCs w:val="24"/>
        </w:rPr>
        <w:t>detentor do</w:t>
      </w:r>
      <w:r w:rsidRPr="008B535C">
        <w:rPr>
          <w:rFonts w:ascii="Times New Roman" w:hAnsi="Times New Roman"/>
          <w:color w:val="000000" w:themeColor="text1"/>
          <w:sz w:val="24"/>
          <w:szCs w:val="24"/>
        </w:rPr>
        <w:t xml:space="preserve"> registro, pelos profissionais de saúde e estabelecimentos envolvidos em qualquer atividade com o medicamento à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w:t>
      </w:r>
    </w:p>
    <w:p w:rsidR="008B535C" w:rsidRDefault="00FF7973"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2º Todo relato de gravidez</w:t>
      </w:r>
      <w:r w:rsidR="000E3BC9"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durante o uso de medicamento à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ou dentro de 30 (trinta) dias após a sua descontinuação, deve ser de </w:t>
      </w:r>
      <w:r w:rsidR="00C43A39" w:rsidRPr="008B535C">
        <w:rPr>
          <w:rFonts w:ascii="Times New Roman" w:hAnsi="Times New Roman"/>
          <w:color w:val="000000" w:themeColor="text1"/>
          <w:sz w:val="24"/>
          <w:szCs w:val="24"/>
        </w:rPr>
        <w:t>Notificação Compulsória</w:t>
      </w:r>
      <w:r w:rsidR="000E3BC9"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em até 15 dias</w:t>
      </w:r>
      <w:r w:rsidR="000E3BC9"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à </w:t>
      </w:r>
      <w:r w:rsidR="00980126" w:rsidRPr="008B535C">
        <w:rPr>
          <w:rFonts w:ascii="Times New Roman" w:hAnsi="Times New Roman"/>
          <w:color w:val="000000" w:themeColor="text1"/>
          <w:sz w:val="24"/>
          <w:szCs w:val="24"/>
        </w:rPr>
        <w:t>Autoridade Sanitária Competente</w:t>
      </w:r>
      <w:r w:rsidRPr="008B535C">
        <w:rPr>
          <w:rFonts w:ascii="Times New Roman" w:hAnsi="Times New Roman"/>
          <w:color w:val="000000" w:themeColor="text1"/>
          <w:sz w:val="24"/>
          <w:szCs w:val="24"/>
        </w:rPr>
        <w:t>.</w:t>
      </w:r>
    </w:p>
    <w:p w:rsidR="0015188A" w:rsidRPr="008B535C" w:rsidRDefault="006C134B"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CAPÍTULO X</w:t>
      </w:r>
    </w:p>
    <w:p w:rsidR="00371DF5"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 DEVOLUÇÃO</w:t>
      </w:r>
    </w:p>
    <w:p w:rsidR="00407D52" w:rsidRPr="008B535C" w:rsidRDefault="00A5516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4</w:t>
      </w:r>
      <w:r w:rsidR="001C4B16" w:rsidRPr="008B535C">
        <w:rPr>
          <w:rFonts w:ascii="Times New Roman" w:hAnsi="Times New Roman"/>
          <w:color w:val="000000" w:themeColor="text1"/>
          <w:sz w:val="24"/>
          <w:szCs w:val="24"/>
        </w:rPr>
        <w:t>8</w:t>
      </w:r>
      <w:r w:rsidR="00444BCD" w:rsidRPr="008B535C">
        <w:rPr>
          <w:rFonts w:ascii="Times New Roman" w:hAnsi="Times New Roman"/>
          <w:color w:val="000000" w:themeColor="text1"/>
          <w:sz w:val="24"/>
          <w:szCs w:val="24"/>
        </w:rPr>
        <w:t xml:space="preserve"> Quando, por qualquer motivo, for interrompido o uso </w:t>
      </w:r>
      <w:r w:rsidR="0015188A" w:rsidRPr="008B535C">
        <w:rPr>
          <w:rFonts w:ascii="Times New Roman" w:hAnsi="Times New Roman"/>
          <w:color w:val="000000" w:themeColor="text1"/>
          <w:sz w:val="24"/>
          <w:szCs w:val="24"/>
        </w:rPr>
        <w:t xml:space="preserve">de </w:t>
      </w:r>
      <w:r w:rsidR="00444BCD" w:rsidRPr="008B535C">
        <w:rPr>
          <w:rFonts w:ascii="Times New Roman" w:hAnsi="Times New Roman"/>
          <w:color w:val="000000" w:themeColor="text1"/>
          <w:sz w:val="24"/>
          <w:szCs w:val="24"/>
        </w:rPr>
        <w:t xml:space="preserve">medicamento 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444BCD" w:rsidRPr="008B535C">
        <w:rPr>
          <w:rFonts w:ascii="Times New Roman" w:hAnsi="Times New Roman"/>
          <w:color w:val="000000" w:themeColor="text1"/>
          <w:sz w:val="24"/>
          <w:szCs w:val="24"/>
        </w:rPr>
        <w:t xml:space="preserve">, </w:t>
      </w:r>
      <w:r w:rsidR="004819B4" w:rsidRPr="008B535C">
        <w:rPr>
          <w:rFonts w:ascii="Times New Roman" w:hAnsi="Times New Roman"/>
          <w:color w:val="000000" w:themeColor="text1"/>
          <w:sz w:val="24"/>
          <w:szCs w:val="24"/>
        </w:rPr>
        <w:t xml:space="preserve">ou em casos de identificação de desvio de qualidade, </w:t>
      </w:r>
      <w:r w:rsidR="00444BCD" w:rsidRPr="008B535C">
        <w:rPr>
          <w:rFonts w:ascii="Times New Roman" w:hAnsi="Times New Roman"/>
          <w:color w:val="000000" w:themeColor="text1"/>
          <w:sz w:val="24"/>
          <w:szCs w:val="24"/>
        </w:rPr>
        <w:t>o</w:t>
      </w:r>
      <w:r w:rsidR="009179BA" w:rsidRPr="008B535C">
        <w:rPr>
          <w:rFonts w:ascii="Times New Roman" w:hAnsi="Times New Roman"/>
          <w:color w:val="000000" w:themeColor="text1"/>
          <w:sz w:val="24"/>
          <w:szCs w:val="24"/>
        </w:rPr>
        <w:t>s</w:t>
      </w:r>
      <w:r w:rsidR="00444BCD" w:rsidRPr="008B535C">
        <w:rPr>
          <w:rFonts w:ascii="Times New Roman" w:hAnsi="Times New Roman"/>
          <w:color w:val="000000" w:themeColor="text1"/>
          <w:sz w:val="24"/>
          <w:szCs w:val="24"/>
        </w:rPr>
        <w:t xml:space="preserve"> </w:t>
      </w:r>
      <w:r w:rsidR="00F16A6D" w:rsidRPr="008B535C">
        <w:rPr>
          <w:rFonts w:ascii="Times New Roman" w:hAnsi="Times New Roman"/>
          <w:color w:val="000000" w:themeColor="text1"/>
          <w:sz w:val="24"/>
          <w:szCs w:val="24"/>
        </w:rPr>
        <w:t>prescritor</w:t>
      </w:r>
      <w:r w:rsidR="009179BA" w:rsidRPr="008B535C">
        <w:rPr>
          <w:rFonts w:ascii="Times New Roman" w:hAnsi="Times New Roman"/>
          <w:color w:val="000000" w:themeColor="text1"/>
          <w:sz w:val="24"/>
          <w:szCs w:val="24"/>
        </w:rPr>
        <w:t>es e</w:t>
      </w:r>
      <w:r w:rsidR="00F16A6D"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o</w:t>
      </w:r>
      <w:r w:rsidR="009179BA" w:rsidRPr="008B535C">
        <w:rPr>
          <w:rFonts w:ascii="Times New Roman" w:hAnsi="Times New Roman"/>
          <w:color w:val="000000" w:themeColor="text1"/>
          <w:sz w:val="24"/>
          <w:szCs w:val="24"/>
        </w:rPr>
        <w:t>s</w:t>
      </w:r>
      <w:r w:rsidR="00444BCD" w:rsidRPr="008B535C">
        <w:rPr>
          <w:rFonts w:ascii="Times New Roman" w:hAnsi="Times New Roman"/>
          <w:color w:val="000000" w:themeColor="text1"/>
          <w:sz w:val="24"/>
          <w:szCs w:val="24"/>
        </w:rPr>
        <w:t xml:space="preserve"> </w:t>
      </w:r>
      <w:r w:rsidR="00B458CB" w:rsidRPr="008B535C">
        <w:rPr>
          <w:rFonts w:ascii="Times New Roman" w:hAnsi="Times New Roman"/>
          <w:color w:val="000000" w:themeColor="text1"/>
          <w:sz w:val="24"/>
          <w:szCs w:val="24"/>
        </w:rPr>
        <w:t>farmacêutico</w:t>
      </w:r>
      <w:r w:rsidR="009179BA" w:rsidRPr="008B535C">
        <w:rPr>
          <w:rFonts w:ascii="Times New Roman" w:hAnsi="Times New Roman"/>
          <w:color w:val="000000" w:themeColor="text1"/>
          <w:sz w:val="24"/>
          <w:szCs w:val="24"/>
        </w:rPr>
        <w:t>s</w:t>
      </w:r>
      <w:r w:rsidR="00B458CB" w:rsidRPr="008B535C">
        <w:rPr>
          <w:rFonts w:ascii="Times New Roman" w:hAnsi="Times New Roman"/>
          <w:color w:val="000000" w:themeColor="text1"/>
          <w:sz w:val="24"/>
          <w:szCs w:val="24"/>
        </w:rPr>
        <w:t xml:space="preserve"> </w:t>
      </w:r>
      <w:r w:rsidR="00F16A6D" w:rsidRPr="008B535C">
        <w:rPr>
          <w:rFonts w:ascii="Times New Roman" w:hAnsi="Times New Roman"/>
          <w:color w:val="000000" w:themeColor="text1"/>
          <w:sz w:val="24"/>
          <w:szCs w:val="24"/>
        </w:rPr>
        <w:t xml:space="preserve">devem orientar o paciente </w:t>
      </w:r>
      <w:r w:rsidR="00444BCD" w:rsidRPr="008B535C">
        <w:rPr>
          <w:rFonts w:ascii="Times New Roman" w:hAnsi="Times New Roman"/>
          <w:color w:val="000000" w:themeColor="text1"/>
          <w:sz w:val="24"/>
          <w:szCs w:val="24"/>
        </w:rPr>
        <w:t>ou seu r</w:t>
      </w:r>
      <w:r w:rsidR="0044593B" w:rsidRPr="008B535C">
        <w:rPr>
          <w:rFonts w:ascii="Times New Roman" w:hAnsi="Times New Roman"/>
          <w:color w:val="000000" w:themeColor="text1"/>
          <w:sz w:val="24"/>
          <w:szCs w:val="24"/>
        </w:rPr>
        <w:t xml:space="preserve">esponsável para que o devolva ao </w:t>
      </w:r>
      <w:r w:rsidR="009F13EC" w:rsidRPr="008B535C">
        <w:rPr>
          <w:rFonts w:ascii="Times New Roman" w:hAnsi="Times New Roman"/>
          <w:color w:val="000000" w:themeColor="text1"/>
          <w:sz w:val="24"/>
          <w:szCs w:val="24"/>
        </w:rPr>
        <w:t>Estabelecimento Dispensador</w:t>
      </w:r>
      <w:r w:rsidR="00444BCD" w:rsidRPr="008B535C">
        <w:rPr>
          <w:rFonts w:ascii="Times New Roman" w:hAnsi="Times New Roman"/>
          <w:color w:val="000000" w:themeColor="text1"/>
          <w:sz w:val="24"/>
          <w:szCs w:val="24"/>
        </w:rPr>
        <w:t>.</w:t>
      </w:r>
    </w:p>
    <w:p w:rsidR="00936C1A" w:rsidRPr="008B535C" w:rsidRDefault="0054368F"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1° O </w:t>
      </w:r>
      <w:r w:rsidR="001B1FE5" w:rsidRPr="008B535C">
        <w:rPr>
          <w:rFonts w:ascii="Times New Roman" w:hAnsi="Times New Roman"/>
          <w:color w:val="000000" w:themeColor="text1"/>
          <w:sz w:val="24"/>
          <w:szCs w:val="24"/>
        </w:rPr>
        <w:t>detentor do</w:t>
      </w:r>
      <w:r w:rsidR="000735E4" w:rsidRPr="008B535C">
        <w:rPr>
          <w:rFonts w:ascii="Times New Roman" w:hAnsi="Times New Roman"/>
          <w:color w:val="000000" w:themeColor="text1"/>
          <w:sz w:val="24"/>
          <w:szCs w:val="24"/>
        </w:rPr>
        <w:t xml:space="preserve"> registro do medicamento é responsável por definir os procedimentos necessários para a devolução </w:t>
      </w:r>
      <w:r w:rsidR="0050669C" w:rsidRPr="008B535C">
        <w:rPr>
          <w:rFonts w:ascii="Times New Roman" w:hAnsi="Times New Roman"/>
          <w:color w:val="000000" w:themeColor="text1"/>
          <w:sz w:val="24"/>
          <w:szCs w:val="24"/>
        </w:rPr>
        <w:t xml:space="preserve">de que trata o </w:t>
      </w:r>
      <w:r w:rsidR="0050669C" w:rsidRPr="008B535C">
        <w:rPr>
          <w:rFonts w:ascii="Times New Roman" w:hAnsi="Times New Roman"/>
          <w:i/>
          <w:color w:val="000000" w:themeColor="text1"/>
          <w:sz w:val="24"/>
          <w:szCs w:val="24"/>
        </w:rPr>
        <w:t>caput</w:t>
      </w:r>
      <w:r w:rsidR="00900C43" w:rsidRPr="008B535C">
        <w:rPr>
          <w:rFonts w:ascii="Times New Roman" w:hAnsi="Times New Roman"/>
          <w:color w:val="000000" w:themeColor="text1"/>
          <w:sz w:val="24"/>
          <w:szCs w:val="24"/>
        </w:rPr>
        <w:t xml:space="preserve"> deste Artigo</w:t>
      </w:r>
      <w:r w:rsidR="000735E4" w:rsidRPr="008B535C">
        <w:rPr>
          <w:rFonts w:ascii="Times New Roman" w:hAnsi="Times New Roman"/>
          <w:color w:val="000000" w:themeColor="text1"/>
          <w:sz w:val="24"/>
          <w:szCs w:val="24"/>
        </w:rPr>
        <w:t xml:space="preserve">, que devem ser seguidos pelo </w:t>
      </w:r>
      <w:r w:rsidR="009F13EC" w:rsidRPr="008B535C">
        <w:rPr>
          <w:rFonts w:ascii="Times New Roman" w:hAnsi="Times New Roman"/>
          <w:color w:val="000000" w:themeColor="text1"/>
          <w:sz w:val="24"/>
          <w:szCs w:val="24"/>
        </w:rPr>
        <w:t>Estabelecimento Dispensador</w:t>
      </w:r>
      <w:r w:rsidR="000735E4" w:rsidRPr="008B535C">
        <w:rPr>
          <w:rFonts w:ascii="Times New Roman" w:hAnsi="Times New Roman"/>
          <w:color w:val="000000" w:themeColor="text1"/>
          <w:sz w:val="24"/>
          <w:szCs w:val="24"/>
        </w:rPr>
        <w:t>.</w:t>
      </w:r>
    </w:p>
    <w:p w:rsidR="00DE1385" w:rsidRPr="008B535C" w:rsidRDefault="00DE1385"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2º As devoluções devem ser recebidas e documentadas em registro interno</w:t>
      </w:r>
      <w:r w:rsidR="00F7697B"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pelo farmacêutico</w:t>
      </w:r>
      <w:r w:rsidR="0050669C" w:rsidRPr="008B535C">
        <w:rPr>
          <w:rFonts w:ascii="Times New Roman" w:hAnsi="Times New Roman"/>
          <w:color w:val="000000" w:themeColor="text1"/>
          <w:sz w:val="24"/>
          <w:szCs w:val="24"/>
        </w:rPr>
        <w:t xml:space="preserve"> do </w:t>
      </w:r>
      <w:r w:rsidR="009F13EC" w:rsidRPr="008B535C">
        <w:rPr>
          <w:rFonts w:ascii="Times New Roman" w:hAnsi="Times New Roman"/>
          <w:color w:val="000000" w:themeColor="text1"/>
          <w:sz w:val="24"/>
          <w:szCs w:val="24"/>
        </w:rPr>
        <w:t>Estabelecimento Dispensador</w:t>
      </w:r>
      <w:r w:rsidR="004819B4" w:rsidRPr="008B535C">
        <w:rPr>
          <w:rFonts w:ascii="Times New Roman" w:hAnsi="Times New Roman"/>
          <w:color w:val="000000" w:themeColor="text1"/>
          <w:sz w:val="24"/>
          <w:szCs w:val="24"/>
        </w:rPr>
        <w:t>, garantindo o controle e rastreabilidade dos medicamentos recebidos</w:t>
      </w:r>
      <w:r w:rsidRPr="008B535C">
        <w:rPr>
          <w:rFonts w:ascii="Times New Roman" w:hAnsi="Times New Roman"/>
          <w:color w:val="000000" w:themeColor="text1"/>
          <w:sz w:val="24"/>
          <w:szCs w:val="24"/>
        </w:rPr>
        <w:t xml:space="preserve">. </w:t>
      </w:r>
    </w:p>
    <w:p w:rsidR="00371DF5" w:rsidRPr="008B535C" w:rsidRDefault="00DE1385"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3</w:t>
      </w:r>
      <w:r w:rsidR="00444BCD" w:rsidRPr="008B535C">
        <w:rPr>
          <w:rFonts w:ascii="Times New Roman" w:hAnsi="Times New Roman"/>
          <w:color w:val="000000" w:themeColor="text1"/>
          <w:sz w:val="24"/>
          <w:szCs w:val="24"/>
        </w:rPr>
        <w:t xml:space="preserve">° O medicamento </w:t>
      </w:r>
      <w:r w:rsidR="0050669C" w:rsidRPr="008B535C">
        <w:rPr>
          <w:rFonts w:ascii="Times New Roman" w:hAnsi="Times New Roman"/>
          <w:color w:val="000000" w:themeColor="text1"/>
          <w:sz w:val="24"/>
          <w:szCs w:val="24"/>
        </w:rPr>
        <w:t xml:space="preserve">objeto da devolução de que trata o </w:t>
      </w:r>
      <w:r w:rsidR="00900C43" w:rsidRPr="008B535C">
        <w:rPr>
          <w:rFonts w:ascii="Times New Roman" w:hAnsi="Times New Roman"/>
          <w:i/>
          <w:color w:val="000000" w:themeColor="text1"/>
          <w:sz w:val="24"/>
          <w:szCs w:val="24"/>
        </w:rPr>
        <w:t>caput</w:t>
      </w:r>
      <w:r w:rsidR="00900C43" w:rsidRPr="008B535C">
        <w:rPr>
          <w:rFonts w:ascii="Times New Roman" w:hAnsi="Times New Roman"/>
          <w:color w:val="000000" w:themeColor="text1"/>
          <w:sz w:val="24"/>
          <w:szCs w:val="24"/>
        </w:rPr>
        <w:t xml:space="preserve"> deste Artigo</w:t>
      </w:r>
      <w:r w:rsidR="00444BCD" w:rsidRPr="008B535C">
        <w:rPr>
          <w:rFonts w:ascii="Times New Roman" w:hAnsi="Times New Roman"/>
          <w:color w:val="000000" w:themeColor="text1"/>
          <w:sz w:val="24"/>
          <w:szCs w:val="24"/>
        </w:rPr>
        <w:t xml:space="preserve"> não poderá, sob nenhuma hipótese, ser utilizado ou dispensado a outro paciente. </w:t>
      </w:r>
    </w:p>
    <w:p w:rsidR="00DE1385" w:rsidRPr="008B535C" w:rsidRDefault="00DE1385"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4° O disposto no </w:t>
      </w:r>
      <w:r w:rsidR="00900C43" w:rsidRPr="008B535C">
        <w:rPr>
          <w:rFonts w:ascii="Times New Roman" w:hAnsi="Times New Roman"/>
          <w:i/>
          <w:color w:val="000000" w:themeColor="text1"/>
          <w:sz w:val="24"/>
          <w:szCs w:val="24"/>
        </w:rPr>
        <w:t>caput</w:t>
      </w:r>
      <w:r w:rsidR="00900C43" w:rsidRPr="008B535C">
        <w:rPr>
          <w:rFonts w:ascii="Times New Roman" w:hAnsi="Times New Roman"/>
          <w:color w:val="000000" w:themeColor="text1"/>
          <w:sz w:val="24"/>
          <w:szCs w:val="24"/>
        </w:rPr>
        <w:t xml:space="preserve"> deste Artigo</w:t>
      </w:r>
      <w:r w:rsidR="00900C43" w:rsidRPr="008B535C" w:rsidDel="00900C43">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também se aplica aos medicamentos vencidos, violados, danificados ou em outra condição que impeça o seu uso. </w:t>
      </w:r>
    </w:p>
    <w:p w:rsidR="00D17565"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5° </w:t>
      </w:r>
      <w:r w:rsidR="00C00B90" w:rsidRPr="008B535C">
        <w:rPr>
          <w:rFonts w:ascii="Times New Roman" w:hAnsi="Times New Roman"/>
          <w:color w:val="000000" w:themeColor="text1"/>
          <w:sz w:val="24"/>
          <w:szCs w:val="24"/>
        </w:rPr>
        <w:t xml:space="preserve">A guarda </w:t>
      </w:r>
      <w:r w:rsidR="00493B0E" w:rsidRPr="008B535C">
        <w:rPr>
          <w:rFonts w:ascii="Times New Roman" w:hAnsi="Times New Roman"/>
          <w:color w:val="000000" w:themeColor="text1"/>
          <w:sz w:val="24"/>
          <w:szCs w:val="24"/>
        </w:rPr>
        <w:t>dos medicamentos devolvidos deve</w:t>
      </w:r>
      <w:r w:rsidR="00C00B90" w:rsidRPr="008B535C">
        <w:rPr>
          <w:rFonts w:ascii="Times New Roman" w:hAnsi="Times New Roman"/>
          <w:color w:val="000000" w:themeColor="text1"/>
          <w:sz w:val="24"/>
          <w:szCs w:val="24"/>
        </w:rPr>
        <w:t xml:space="preserve"> atender às exigências prevista</w:t>
      </w:r>
      <w:r w:rsidR="000E3BC9" w:rsidRPr="008B535C">
        <w:rPr>
          <w:rFonts w:ascii="Times New Roman" w:hAnsi="Times New Roman"/>
          <w:color w:val="000000" w:themeColor="text1"/>
          <w:sz w:val="24"/>
          <w:szCs w:val="24"/>
        </w:rPr>
        <w:t xml:space="preserve">s na </w:t>
      </w:r>
      <w:r w:rsidR="0044516A" w:rsidRPr="008B535C">
        <w:rPr>
          <w:rFonts w:ascii="Times New Roman" w:hAnsi="Times New Roman"/>
          <w:color w:val="000000" w:themeColor="text1"/>
          <w:sz w:val="24"/>
          <w:szCs w:val="24"/>
        </w:rPr>
        <w:t xml:space="preserve">Portaria SVS 344, de 12 de maio de 1998, </w:t>
      </w:r>
      <w:r w:rsidR="000E3BC9" w:rsidRPr="008B535C">
        <w:rPr>
          <w:rFonts w:ascii="Times New Roman" w:hAnsi="Times New Roman"/>
          <w:color w:val="000000" w:themeColor="text1"/>
          <w:sz w:val="24"/>
          <w:szCs w:val="24"/>
        </w:rPr>
        <w:t xml:space="preserve">e na </w:t>
      </w:r>
      <w:r w:rsidR="00BF44DA" w:rsidRPr="008B535C">
        <w:rPr>
          <w:rFonts w:ascii="Times New Roman" w:hAnsi="Times New Roman"/>
          <w:color w:val="000000" w:themeColor="text1"/>
          <w:sz w:val="24"/>
          <w:szCs w:val="24"/>
        </w:rPr>
        <w:t>Portaria nº 6, de 1º de fevereiro de 1999</w:t>
      </w:r>
      <w:r w:rsidR="00C00B90" w:rsidRPr="008B535C">
        <w:rPr>
          <w:rFonts w:ascii="Times New Roman" w:hAnsi="Times New Roman"/>
          <w:color w:val="000000" w:themeColor="text1"/>
          <w:sz w:val="24"/>
          <w:szCs w:val="24"/>
        </w:rPr>
        <w:t xml:space="preserve">, ou as que vierem </w:t>
      </w:r>
      <w:r w:rsidR="000E3BC9" w:rsidRPr="008B535C">
        <w:rPr>
          <w:rFonts w:ascii="Times New Roman" w:hAnsi="Times New Roman"/>
          <w:color w:val="000000" w:themeColor="text1"/>
          <w:sz w:val="24"/>
          <w:szCs w:val="24"/>
        </w:rPr>
        <w:t xml:space="preserve">a </w:t>
      </w:r>
      <w:r w:rsidR="00C00B90" w:rsidRPr="008B535C">
        <w:rPr>
          <w:rFonts w:ascii="Times New Roman" w:hAnsi="Times New Roman"/>
          <w:color w:val="000000" w:themeColor="text1"/>
          <w:sz w:val="24"/>
          <w:szCs w:val="24"/>
        </w:rPr>
        <w:t>substituí-las</w:t>
      </w:r>
      <w:r w:rsidR="00900C43" w:rsidRPr="008B535C">
        <w:rPr>
          <w:rFonts w:ascii="Times New Roman" w:hAnsi="Times New Roman"/>
          <w:color w:val="000000" w:themeColor="text1"/>
          <w:sz w:val="24"/>
          <w:szCs w:val="24"/>
        </w:rPr>
        <w:t>,</w:t>
      </w:r>
      <w:r w:rsidR="007760AC" w:rsidRPr="008B535C">
        <w:rPr>
          <w:rFonts w:ascii="Times New Roman" w:hAnsi="Times New Roman"/>
          <w:color w:val="000000" w:themeColor="text1"/>
          <w:sz w:val="24"/>
          <w:szCs w:val="24"/>
        </w:rPr>
        <w:t xml:space="preserve"> </w:t>
      </w:r>
      <w:r w:rsidR="00C00B90" w:rsidRPr="008B535C">
        <w:rPr>
          <w:rFonts w:ascii="Times New Roman" w:hAnsi="Times New Roman"/>
          <w:color w:val="000000" w:themeColor="text1"/>
          <w:sz w:val="24"/>
          <w:szCs w:val="24"/>
        </w:rPr>
        <w:t xml:space="preserve">e </w:t>
      </w:r>
      <w:r w:rsidR="00493B0E" w:rsidRPr="008B535C">
        <w:rPr>
          <w:rFonts w:ascii="Times New Roman" w:hAnsi="Times New Roman"/>
          <w:color w:val="000000" w:themeColor="text1"/>
          <w:sz w:val="24"/>
          <w:szCs w:val="24"/>
        </w:rPr>
        <w:t xml:space="preserve">possuir </w:t>
      </w:r>
      <w:r w:rsidRPr="008B535C">
        <w:rPr>
          <w:rFonts w:ascii="Times New Roman" w:hAnsi="Times New Roman"/>
          <w:color w:val="000000" w:themeColor="text1"/>
          <w:sz w:val="24"/>
          <w:szCs w:val="24"/>
        </w:rPr>
        <w:t>a identificação: "Medicamento dev</w:t>
      </w:r>
      <w:r w:rsidR="00371DF5" w:rsidRPr="008B535C">
        <w:rPr>
          <w:rFonts w:ascii="Times New Roman" w:hAnsi="Times New Roman"/>
          <w:color w:val="000000" w:themeColor="text1"/>
          <w:sz w:val="24"/>
          <w:szCs w:val="24"/>
        </w:rPr>
        <w:t>olvido</w:t>
      </w:r>
      <w:r w:rsidR="00F5694A" w:rsidRPr="008B535C">
        <w:rPr>
          <w:rFonts w:ascii="Times New Roman" w:hAnsi="Times New Roman"/>
          <w:color w:val="000000" w:themeColor="text1"/>
          <w:sz w:val="24"/>
          <w:szCs w:val="24"/>
        </w:rPr>
        <w:t xml:space="preserve"> pelo paciente</w:t>
      </w:r>
      <w:r w:rsidR="00371DF5" w:rsidRPr="008B535C">
        <w:rPr>
          <w:rFonts w:ascii="Times New Roman" w:hAnsi="Times New Roman"/>
          <w:color w:val="000000" w:themeColor="text1"/>
          <w:sz w:val="24"/>
          <w:szCs w:val="24"/>
        </w:rPr>
        <w:t>. Proibida nova dispensa</w:t>
      </w:r>
      <w:r w:rsidRPr="008B535C">
        <w:rPr>
          <w:rFonts w:ascii="Times New Roman" w:hAnsi="Times New Roman"/>
          <w:color w:val="000000" w:themeColor="text1"/>
          <w:sz w:val="24"/>
          <w:szCs w:val="24"/>
        </w:rPr>
        <w:t xml:space="preserve">ção.". </w:t>
      </w:r>
    </w:p>
    <w:p w:rsidR="00D17565"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6° O quantitativo devolvido deve ser escrit</w:t>
      </w:r>
      <w:r w:rsidR="00EC6293" w:rsidRPr="008B535C">
        <w:rPr>
          <w:rFonts w:ascii="Times New Roman" w:hAnsi="Times New Roman"/>
          <w:color w:val="000000" w:themeColor="text1"/>
          <w:sz w:val="24"/>
          <w:szCs w:val="24"/>
        </w:rPr>
        <w:t>urado no Livro de R</w:t>
      </w:r>
      <w:r w:rsidR="000E3BC9" w:rsidRPr="008B535C">
        <w:rPr>
          <w:rFonts w:ascii="Times New Roman" w:hAnsi="Times New Roman"/>
          <w:color w:val="000000" w:themeColor="text1"/>
          <w:sz w:val="24"/>
          <w:szCs w:val="24"/>
        </w:rPr>
        <w:t xml:space="preserve">egistro Específico </w:t>
      </w:r>
      <w:r w:rsidRPr="008B535C">
        <w:rPr>
          <w:rFonts w:ascii="Times New Roman" w:hAnsi="Times New Roman"/>
          <w:color w:val="000000" w:themeColor="text1"/>
          <w:sz w:val="24"/>
          <w:szCs w:val="24"/>
        </w:rPr>
        <w:t>com a seguinte descrição: "Medicamento devolvido pelo paciente</w:t>
      </w:r>
      <w:r w:rsidR="008B04D4" w:rsidRPr="008B535C">
        <w:rPr>
          <w:rFonts w:ascii="Times New Roman" w:hAnsi="Times New Roman"/>
          <w:color w:val="000000" w:themeColor="text1"/>
          <w:sz w:val="24"/>
          <w:szCs w:val="24"/>
        </w:rPr>
        <w:t xml:space="preserve"> ou responsável</w:t>
      </w:r>
      <w:r w:rsidRPr="008B535C">
        <w:rPr>
          <w:rFonts w:ascii="Times New Roman" w:hAnsi="Times New Roman"/>
          <w:color w:val="000000" w:themeColor="text1"/>
          <w:sz w:val="24"/>
          <w:szCs w:val="24"/>
        </w:rPr>
        <w:t xml:space="preserve"> [nome do paciente].". </w:t>
      </w:r>
    </w:p>
    <w:p w:rsidR="00211279"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7° </w:t>
      </w:r>
      <w:r w:rsidR="00211279" w:rsidRPr="008B535C">
        <w:rPr>
          <w:rFonts w:ascii="Times New Roman" w:hAnsi="Times New Roman"/>
          <w:color w:val="000000" w:themeColor="text1"/>
          <w:sz w:val="24"/>
          <w:szCs w:val="24"/>
        </w:rPr>
        <w:t>As disposições deste artigo aplicam-se também às interrupções de uso por motivo de óbito, cujas sobras de medicamentos devem ser devolvidas ao Estabelecimento Dispensador.</w:t>
      </w:r>
    </w:p>
    <w:p w:rsidR="00BB369C" w:rsidRPr="008B535C" w:rsidRDefault="00211279"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4</w:t>
      </w:r>
      <w:r w:rsidR="001C4B16" w:rsidRPr="008B535C">
        <w:rPr>
          <w:rFonts w:ascii="Times New Roman" w:hAnsi="Times New Roman"/>
          <w:color w:val="000000" w:themeColor="text1"/>
          <w:sz w:val="24"/>
          <w:szCs w:val="24"/>
        </w:rPr>
        <w:t>9</w:t>
      </w:r>
      <w:r w:rsidRPr="008B535C">
        <w:rPr>
          <w:rFonts w:ascii="Times New Roman" w:hAnsi="Times New Roman"/>
          <w:color w:val="000000" w:themeColor="text1"/>
          <w:sz w:val="24"/>
          <w:szCs w:val="24"/>
        </w:rPr>
        <w:t xml:space="preserve"> A</w:t>
      </w:r>
      <w:r w:rsidR="00E96EF9" w:rsidRPr="008B535C">
        <w:rPr>
          <w:rFonts w:ascii="Times New Roman" w:hAnsi="Times New Roman"/>
          <w:color w:val="000000" w:themeColor="text1"/>
          <w:sz w:val="24"/>
          <w:szCs w:val="24"/>
        </w:rPr>
        <w:t xml:space="preserve"> devolução </w:t>
      </w:r>
      <w:r w:rsidR="00900C43" w:rsidRPr="008B535C">
        <w:rPr>
          <w:rFonts w:ascii="Times New Roman" w:hAnsi="Times New Roman"/>
          <w:color w:val="000000" w:themeColor="text1"/>
          <w:sz w:val="24"/>
          <w:szCs w:val="24"/>
        </w:rPr>
        <w:t xml:space="preserve">de </w:t>
      </w:r>
      <w:r w:rsidR="00444BCD" w:rsidRPr="008B535C">
        <w:rPr>
          <w:rFonts w:ascii="Times New Roman" w:hAnsi="Times New Roman"/>
          <w:color w:val="000000" w:themeColor="text1"/>
          <w:sz w:val="24"/>
          <w:szCs w:val="24"/>
        </w:rPr>
        <w:t xml:space="preserve">medicamento à </w:t>
      </w:r>
      <w:r w:rsidR="00243C15"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7F722E" w:rsidRPr="008B535C">
        <w:rPr>
          <w:rFonts w:ascii="Times New Roman" w:hAnsi="Times New Roman"/>
          <w:color w:val="000000" w:themeColor="text1"/>
          <w:sz w:val="24"/>
          <w:szCs w:val="24"/>
        </w:rPr>
        <w:t xml:space="preserve">, disciplinada no </w:t>
      </w:r>
      <w:r w:rsidR="000F150C" w:rsidRPr="008B535C">
        <w:rPr>
          <w:rFonts w:ascii="Times New Roman" w:hAnsi="Times New Roman"/>
          <w:color w:val="000000" w:themeColor="text1"/>
          <w:sz w:val="24"/>
          <w:szCs w:val="24"/>
        </w:rPr>
        <w:t>a</w:t>
      </w:r>
      <w:r w:rsidRPr="008B535C">
        <w:rPr>
          <w:rFonts w:ascii="Times New Roman" w:hAnsi="Times New Roman"/>
          <w:color w:val="000000" w:themeColor="text1"/>
          <w:sz w:val="24"/>
          <w:szCs w:val="24"/>
        </w:rPr>
        <w:t>rt. 4</w:t>
      </w:r>
      <w:r w:rsidR="001A5A80" w:rsidRPr="008B535C">
        <w:rPr>
          <w:rFonts w:ascii="Times New Roman" w:hAnsi="Times New Roman"/>
          <w:color w:val="000000" w:themeColor="text1"/>
          <w:sz w:val="24"/>
          <w:szCs w:val="24"/>
        </w:rPr>
        <w:t>8</w:t>
      </w:r>
      <w:r w:rsidRPr="008B535C">
        <w:rPr>
          <w:rFonts w:ascii="Times New Roman" w:hAnsi="Times New Roman"/>
          <w:color w:val="000000" w:themeColor="text1"/>
          <w:sz w:val="24"/>
          <w:szCs w:val="24"/>
        </w:rPr>
        <w:t xml:space="preserve"> desta Resolução </w:t>
      </w:r>
      <w:r w:rsidR="00E96EF9" w:rsidRPr="008B535C">
        <w:rPr>
          <w:rFonts w:ascii="Times New Roman" w:hAnsi="Times New Roman"/>
          <w:color w:val="000000" w:themeColor="text1"/>
          <w:sz w:val="24"/>
          <w:szCs w:val="24"/>
        </w:rPr>
        <w:t>deve</w:t>
      </w:r>
      <w:r w:rsidRPr="008B535C">
        <w:rPr>
          <w:rFonts w:ascii="Times New Roman" w:hAnsi="Times New Roman"/>
          <w:color w:val="000000" w:themeColor="text1"/>
          <w:sz w:val="24"/>
          <w:szCs w:val="24"/>
        </w:rPr>
        <w:t>, preferencialmente,</w:t>
      </w:r>
      <w:r w:rsidR="00E96EF9" w:rsidRPr="008B535C">
        <w:rPr>
          <w:rFonts w:ascii="Times New Roman" w:hAnsi="Times New Roman"/>
          <w:color w:val="000000" w:themeColor="text1"/>
          <w:sz w:val="24"/>
          <w:szCs w:val="24"/>
        </w:rPr>
        <w:t xml:space="preserve"> ser realizada no </w:t>
      </w:r>
      <w:r w:rsidR="00BD0051" w:rsidRPr="008B535C">
        <w:rPr>
          <w:rFonts w:ascii="Times New Roman" w:hAnsi="Times New Roman"/>
          <w:color w:val="000000" w:themeColor="text1"/>
          <w:sz w:val="24"/>
          <w:szCs w:val="24"/>
        </w:rPr>
        <w:t>Estabelecimento Dispensador</w:t>
      </w:r>
      <w:r w:rsidR="007760AC" w:rsidRPr="008B535C">
        <w:rPr>
          <w:rFonts w:ascii="Times New Roman" w:hAnsi="Times New Roman"/>
          <w:color w:val="000000" w:themeColor="text1"/>
          <w:sz w:val="24"/>
          <w:szCs w:val="24"/>
        </w:rPr>
        <w:t xml:space="preserve"> </w:t>
      </w:r>
      <w:r w:rsidR="00E96EF9" w:rsidRPr="008B535C">
        <w:rPr>
          <w:rFonts w:ascii="Times New Roman" w:hAnsi="Times New Roman"/>
          <w:color w:val="000000" w:themeColor="text1"/>
          <w:sz w:val="24"/>
          <w:szCs w:val="24"/>
        </w:rPr>
        <w:t>que efetuou a dispensação</w:t>
      </w:r>
      <w:r w:rsidR="00444BCD" w:rsidRPr="008B535C">
        <w:rPr>
          <w:rFonts w:ascii="Times New Roman" w:hAnsi="Times New Roman"/>
          <w:color w:val="000000" w:themeColor="text1"/>
          <w:sz w:val="24"/>
          <w:szCs w:val="24"/>
        </w:rPr>
        <w:t xml:space="preserve">. </w:t>
      </w:r>
    </w:p>
    <w:p w:rsidR="008B535C" w:rsidRPr="008B535C" w:rsidRDefault="00211279" w:rsidP="008B535C">
      <w:pPr>
        <w:numPr>
          <w:ins w:id="3" w:author="Unknown"/>
        </w:num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Parágrafo único.</w:t>
      </w:r>
      <w:r w:rsidR="00BB369C" w:rsidRPr="008B535C">
        <w:rPr>
          <w:rFonts w:ascii="Times New Roman" w:hAnsi="Times New Roman"/>
          <w:color w:val="000000" w:themeColor="text1"/>
          <w:sz w:val="24"/>
          <w:szCs w:val="24"/>
        </w:rPr>
        <w:t xml:space="preserve"> </w:t>
      </w:r>
      <w:r w:rsidR="00E96EF9" w:rsidRPr="008B535C">
        <w:rPr>
          <w:rFonts w:ascii="Times New Roman" w:hAnsi="Times New Roman"/>
          <w:color w:val="000000" w:themeColor="text1"/>
          <w:sz w:val="24"/>
          <w:szCs w:val="24"/>
        </w:rPr>
        <w:t xml:space="preserve">Quando não identificado o </w:t>
      </w:r>
      <w:r w:rsidR="009F13EC" w:rsidRPr="008B535C">
        <w:rPr>
          <w:rFonts w:ascii="Times New Roman" w:hAnsi="Times New Roman"/>
          <w:color w:val="000000" w:themeColor="text1"/>
          <w:sz w:val="24"/>
          <w:szCs w:val="24"/>
        </w:rPr>
        <w:t>Estabelecimento Dispensador</w:t>
      </w:r>
      <w:r w:rsidR="00E96EF9" w:rsidRPr="008B535C">
        <w:rPr>
          <w:rFonts w:ascii="Times New Roman" w:hAnsi="Times New Roman"/>
          <w:color w:val="000000" w:themeColor="text1"/>
          <w:sz w:val="24"/>
          <w:szCs w:val="24"/>
        </w:rPr>
        <w:t>, o paciente ou responsável deverá ent</w:t>
      </w:r>
      <w:r w:rsidR="0054368F" w:rsidRPr="008B535C">
        <w:rPr>
          <w:rFonts w:ascii="Times New Roman" w:hAnsi="Times New Roman"/>
          <w:color w:val="000000" w:themeColor="text1"/>
          <w:sz w:val="24"/>
          <w:szCs w:val="24"/>
        </w:rPr>
        <w:t xml:space="preserve">rar em contato com o </w:t>
      </w:r>
      <w:r w:rsidR="001B1FE5" w:rsidRPr="008B535C">
        <w:rPr>
          <w:rFonts w:ascii="Times New Roman" w:hAnsi="Times New Roman"/>
          <w:color w:val="000000" w:themeColor="text1"/>
          <w:sz w:val="24"/>
          <w:szCs w:val="24"/>
        </w:rPr>
        <w:t>detentor do</w:t>
      </w:r>
      <w:r w:rsidR="00E96EF9" w:rsidRPr="008B535C">
        <w:rPr>
          <w:rFonts w:ascii="Times New Roman" w:hAnsi="Times New Roman"/>
          <w:color w:val="000000" w:themeColor="text1"/>
          <w:sz w:val="24"/>
          <w:szCs w:val="24"/>
        </w:rPr>
        <w:t xml:space="preserve"> registro do medicamento</w:t>
      </w:r>
      <w:r w:rsidR="002E67CF" w:rsidRPr="008B535C">
        <w:rPr>
          <w:rFonts w:ascii="Times New Roman" w:hAnsi="Times New Roman"/>
          <w:color w:val="000000" w:themeColor="text1"/>
          <w:sz w:val="24"/>
          <w:szCs w:val="24"/>
        </w:rPr>
        <w:t xml:space="preserve"> ou</w:t>
      </w:r>
      <w:r w:rsidR="00C77E81" w:rsidRPr="008B535C">
        <w:rPr>
          <w:rFonts w:ascii="Times New Roman" w:hAnsi="Times New Roman"/>
          <w:color w:val="000000" w:themeColor="text1"/>
          <w:sz w:val="24"/>
          <w:szCs w:val="24"/>
        </w:rPr>
        <w:t xml:space="preserve"> com</w:t>
      </w:r>
      <w:r w:rsidR="002E67CF" w:rsidRPr="008B535C">
        <w:rPr>
          <w:rFonts w:ascii="Times New Roman" w:hAnsi="Times New Roman"/>
          <w:color w:val="000000" w:themeColor="text1"/>
          <w:sz w:val="24"/>
          <w:szCs w:val="24"/>
        </w:rPr>
        <w:t xml:space="preserve"> a </w:t>
      </w:r>
      <w:r w:rsidR="00980126" w:rsidRPr="008B535C">
        <w:rPr>
          <w:rFonts w:ascii="Times New Roman" w:hAnsi="Times New Roman"/>
          <w:color w:val="000000" w:themeColor="text1"/>
          <w:sz w:val="24"/>
          <w:szCs w:val="24"/>
        </w:rPr>
        <w:t>Autoridade Sanitária Competente</w:t>
      </w:r>
      <w:r w:rsidR="00F7697B" w:rsidRPr="008B535C">
        <w:rPr>
          <w:rFonts w:ascii="Times New Roman" w:hAnsi="Times New Roman"/>
          <w:color w:val="000000" w:themeColor="text1"/>
          <w:sz w:val="24"/>
          <w:szCs w:val="24"/>
        </w:rPr>
        <w:t>,</w:t>
      </w:r>
      <w:r w:rsidR="00E96EF9" w:rsidRPr="008B535C">
        <w:rPr>
          <w:rFonts w:ascii="Times New Roman" w:hAnsi="Times New Roman"/>
          <w:color w:val="000000" w:themeColor="text1"/>
          <w:sz w:val="24"/>
          <w:szCs w:val="24"/>
        </w:rPr>
        <w:t xml:space="preserve"> para receber orientações para a devolução.</w:t>
      </w:r>
    </w:p>
    <w:p w:rsidR="00BD0051" w:rsidRPr="008B535C" w:rsidRDefault="00D17565"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CAPÍTULO XI</w:t>
      </w:r>
    </w:p>
    <w:p w:rsidR="00C34B6C" w:rsidRPr="008B535C" w:rsidRDefault="00D17565"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DO DESCARTE</w:t>
      </w:r>
    </w:p>
    <w:p w:rsidR="00CD735C" w:rsidRPr="008B535C" w:rsidRDefault="00A5516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Art. </w:t>
      </w:r>
      <w:r w:rsidR="001C4B16" w:rsidRPr="008B535C">
        <w:rPr>
          <w:rFonts w:ascii="Times New Roman" w:hAnsi="Times New Roman"/>
          <w:color w:val="000000" w:themeColor="text1"/>
          <w:sz w:val="24"/>
          <w:szCs w:val="24"/>
        </w:rPr>
        <w:t>50</w:t>
      </w:r>
      <w:r w:rsidR="00444BCD" w:rsidRPr="008B535C">
        <w:rPr>
          <w:rFonts w:ascii="Times New Roman" w:hAnsi="Times New Roman"/>
          <w:color w:val="000000" w:themeColor="text1"/>
          <w:sz w:val="24"/>
          <w:szCs w:val="24"/>
        </w:rPr>
        <w:t xml:space="preserve"> </w:t>
      </w:r>
      <w:r w:rsidR="00CD735C" w:rsidRPr="008B535C">
        <w:rPr>
          <w:rFonts w:ascii="Times New Roman" w:hAnsi="Times New Roman"/>
          <w:color w:val="000000" w:themeColor="text1"/>
          <w:sz w:val="24"/>
          <w:szCs w:val="24"/>
        </w:rPr>
        <w:t>A</w:t>
      </w:r>
      <w:r w:rsidR="007760AC" w:rsidRPr="008B535C">
        <w:rPr>
          <w:rFonts w:ascii="Times New Roman" w:hAnsi="Times New Roman"/>
          <w:color w:val="000000" w:themeColor="text1"/>
          <w:sz w:val="24"/>
          <w:szCs w:val="24"/>
        </w:rPr>
        <w:t xml:space="preserve"> </w:t>
      </w:r>
      <w:r w:rsidR="00FE55A1" w:rsidRPr="008B535C">
        <w:rPr>
          <w:rFonts w:ascii="Times New Roman" w:hAnsi="Times New Roman"/>
          <w:color w:val="000000" w:themeColor="text1"/>
          <w:sz w:val="24"/>
          <w:szCs w:val="24"/>
        </w:rPr>
        <w:t xml:space="preserve">substância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CD735C" w:rsidRPr="008B535C">
        <w:rPr>
          <w:rFonts w:ascii="Times New Roman" w:hAnsi="Times New Roman"/>
          <w:color w:val="000000" w:themeColor="text1"/>
          <w:sz w:val="24"/>
          <w:szCs w:val="24"/>
        </w:rPr>
        <w:t xml:space="preserve"> e </w:t>
      </w:r>
      <w:r w:rsidR="00371DF5" w:rsidRPr="008B535C">
        <w:rPr>
          <w:rFonts w:ascii="Times New Roman" w:hAnsi="Times New Roman"/>
          <w:color w:val="000000" w:themeColor="text1"/>
          <w:sz w:val="24"/>
          <w:szCs w:val="24"/>
        </w:rPr>
        <w:t>me</w:t>
      </w:r>
      <w:r w:rsidR="00444BCD" w:rsidRPr="008B535C">
        <w:rPr>
          <w:rFonts w:ascii="Times New Roman" w:hAnsi="Times New Roman"/>
          <w:color w:val="000000" w:themeColor="text1"/>
          <w:sz w:val="24"/>
          <w:szCs w:val="24"/>
        </w:rPr>
        <w:t>dicamento que a contenha</w:t>
      </w:r>
      <w:r w:rsidR="00CD735C" w:rsidRPr="008B535C">
        <w:rPr>
          <w:rFonts w:ascii="Times New Roman" w:hAnsi="Times New Roman"/>
          <w:color w:val="000000" w:themeColor="text1"/>
          <w:sz w:val="24"/>
          <w:szCs w:val="24"/>
        </w:rPr>
        <w:t xml:space="preserve"> destinados ao descarte devem</w:t>
      </w:r>
      <w:r w:rsidR="00444BCD" w:rsidRPr="008B535C">
        <w:rPr>
          <w:rFonts w:ascii="Times New Roman" w:hAnsi="Times New Roman"/>
          <w:color w:val="000000" w:themeColor="text1"/>
          <w:sz w:val="24"/>
          <w:szCs w:val="24"/>
        </w:rPr>
        <w:t xml:space="preserve"> ser armazenados e</w:t>
      </w:r>
      <w:r w:rsidR="0050669C" w:rsidRPr="008B535C">
        <w:rPr>
          <w:rFonts w:ascii="Times New Roman" w:hAnsi="Times New Roman"/>
          <w:color w:val="000000" w:themeColor="text1"/>
          <w:sz w:val="24"/>
          <w:szCs w:val="24"/>
        </w:rPr>
        <w:t xml:space="preserve">m local identificado, segregado </w:t>
      </w:r>
      <w:r w:rsidR="00720B7B" w:rsidRPr="008B535C">
        <w:rPr>
          <w:rFonts w:ascii="Times New Roman" w:hAnsi="Times New Roman"/>
          <w:color w:val="000000" w:themeColor="text1"/>
          <w:sz w:val="24"/>
          <w:szCs w:val="24"/>
        </w:rPr>
        <w:t>e</w:t>
      </w:r>
      <w:r w:rsidR="00444BCD" w:rsidRPr="008B535C">
        <w:rPr>
          <w:rFonts w:ascii="Times New Roman" w:hAnsi="Times New Roman"/>
          <w:color w:val="000000" w:themeColor="text1"/>
          <w:sz w:val="24"/>
          <w:szCs w:val="24"/>
        </w:rPr>
        <w:t xml:space="preserve"> trancado com chave</w:t>
      </w:r>
      <w:r w:rsidR="0050669C" w:rsidRPr="008B535C">
        <w:rPr>
          <w:rFonts w:ascii="Times New Roman" w:hAnsi="Times New Roman"/>
          <w:color w:val="000000" w:themeColor="text1"/>
          <w:sz w:val="24"/>
          <w:szCs w:val="24"/>
        </w:rPr>
        <w:t xml:space="preserve"> ou outro dispositivo que garanta a segurança</w:t>
      </w:r>
      <w:r w:rsidR="00CD735C" w:rsidRPr="008B535C">
        <w:rPr>
          <w:rFonts w:ascii="Times New Roman" w:hAnsi="Times New Roman"/>
          <w:color w:val="000000" w:themeColor="text1"/>
          <w:sz w:val="24"/>
          <w:szCs w:val="24"/>
        </w:rPr>
        <w:t>.</w:t>
      </w:r>
    </w:p>
    <w:p w:rsidR="00371DF5" w:rsidRPr="008B535C" w:rsidRDefault="00CD735C"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Parágrafo único. Devem ser mantidos </w:t>
      </w:r>
      <w:r w:rsidR="00444BCD" w:rsidRPr="008B535C">
        <w:rPr>
          <w:rFonts w:ascii="Times New Roman" w:hAnsi="Times New Roman"/>
          <w:color w:val="000000" w:themeColor="text1"/>
          <w:sz w:val="24"/>
          <w:szCs w:val="24"/>
        </w:rPr>
        <w:t>registro</w:t>
      </w:r>
      <w:r w:rsidRPr="008B535C">
        <w:rPr>
          <w:rFonts w:ascii="Times New Roman" w:hAnsi="Times New Roman"/>
          <w:color w:val="000000" w:themeColor="text1"/>
          <w:sz w:val="24"/>
          <w:szCs w:val="24"/>
        </w:rPr>
        <w:t>s</w:t>
      </w:r>
      <w:r w:rsidR="00444BCD" w:rsidRPr="008B535C">
        <w:rPr>
          <w:rFonts w:ascii="Times New Roman" w:hAnsi="Times New Roman"/>
          <w:color w:val="000000" w:themeColor="text1"/>
          <w:sz w:val="24"/>
          <w:szCs w:val="24"/>
        </w:rPr>
        <w:t xml:space="preserve"> da quantidade e </w:t>
      </w:r>
      <w:r w:rsidR="00720B7B" w:rsidRPr="008B535C">
        <w:rPr>
          <w:rFonts w:ascii="Times New Roman" w:hAnsi="Times New Roman"/>
          <w:color w:val="000000" w:themeColor="text1"/>
          <w:sz w:val="24"/>
          <w:szCs w:val="24"/>
        </w:rPr>
        <w:t xml:space="preserve">da </w:t>
      </w:r>
      <w:r w:rsidR="00444BCD" w:rsidRPr="008B535C">
        <w:rPr>
          <w:rFonts w:ascii="Times New Roman" w:hAnsi="Times New Roman"/>
          <w:color w:val="000000" w:themeColor="text1"/>
          <w:sz w:val="24"/>
          <w:szCs w:val="24"/>
        </w:rPr>
        <w:t>localização</w:t>
      </w:r>
      <w:r w:rsidRPr="008B535C">
        <w:rPr>
          <w:rFonts w:ascii="Times New Roman" w:hAnsi="Times New Roman"/>
          <w:color w:val="000000" w:themeColor="text1"/>
          <w:sz w:val="24"/>
          <w:szCs w:val="24"/>
        </w:rPr>
        <w:t xml:space="preserve"> dos produtos </w:t>
      </w:r>
      <w:r w:rsidR="00E634D7" w:rsidRPr="008B535C">
        <w:rPr>
          <w:rFonts w:ascii="Times New Roman" w:hAnsi="Times New Roman"/>
          <w:color w:val="000000" w:themeColor="text1"/>
          <w:sz w:val="24"/>
          <w:szCs w:val="24"/>
        </w:rPr>
        <w:t xml:space="preserve">de que trata o </w:t>
      </w:r>
      <w:r w:rsidR="00E634D7" w:rsidRPr="008B535C">
        <w:rPr>
          <w:rFonts w:ascii="Times New Roman" w:hAnsi="Times New Roman"/>
          <w:i/>
          <w:color w:val="000000" w:themeColor="text1"/>
          <w:sz w:val="24"/>
          <w:szCs w:val="24"/>
        </w:rPr>
        <w:t>caput</w:t>
      </w:r>
      <w:r w:rsidR="00BD0051" w:rsidRPr="008B535C">
        <w:rPr>
          <w:rFonts w:ascii="Times New Roman" w:hAnsi="Times New Roman"/>
          <w:color w:val="000000" w:themeColor="text1"/>
          <w:sz w:val="24"/>
          <w:szCs w:val="24"/>
        </w:rPr>
        <w:t xml:space="preserve"> deste </w:t>
      </w:r>
      <w:r w:rsidR="000F150C" w:rsidRPr="008B535C">
        <w:rPr>
          <w:rFonts w:ascii="Times New Roman" w:hAnsi="Times New Roman"/>
          <w:color w:val="000000" w:themeColor="text1"/>
          <w:sz w:val="24"/>
          <w:szCs w:val="24"/>
        </w:rPr>
        <w:t>a</w:t>
      </w:r>
      <w:r w:rsidR="00BD0051" w:rsidRPr="008B535C">
        <w:rPr>
          <w:rFonts w:ascii="Times New Roman" w:hAnsi="Times New Roman"/>
          <w:color w:val="000000" w:themeColor="text1"/>
          <w:sz w:val="24"/>
          <w:szCs w:val="24"/>
        </w:rPr>
        <w:t>rtigo</w:t>
      </w:r>
      <w:r w:rsidR="00444BCD" w:rsidRPr="008B535C">
        <w:rPr>
          <w:rFonts w:ascii="Times New Roman" w:hAnsi="Times New Roman"/>
          <w:color w:val="000000" w:themeColor="text1"/>
          <w:sz w:val="24"/>
          <w:szCs w:val="24"/>
        </w:rPr>
        <w:t xml:space="preserve">, de modo a garantir a rastreabilidade. </w:t>
      </w:r>
    </w:p>
    <w:p w:rsidR="008536D7"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w:t>
      </w:r>
      <w:r w:rsidR="00A55162" w:rsidRPr="008B535C">
        <w:rPr>
          <w:rFonts w:ascii="Times New Roman" w:hAnsi="Times New Roman"/>
          <w:color w:val="000000" w:themeColor="text1"/>
          <w:sz w:val="24"/>
          <w:szCs w:val="24"/>
        </w:rPr>
        <w:t xml:space="preserve"> 5</w:t>
      </w:r>
      <w:r w:rsidR="001C4B16" w:rsidRPr="008B535C">
        <w:rPr>
          <w:rFonts w:ascii="Times New Roman" w:hAnsi="Times New Roman"/>
          <w:color w:val="000000" w:themeColor="text1"/>
          <w:sz w:val="24"/>
          <w:szCs w:val="24"/>
        </w:rPr>
        <w:t>1</w:t>
      </w:r>
      <w:r w:rsidR="008536D7" w:rsidRPr="008B535C">
        <w:rPr>
          <w:rFonts w:ascii="Times New Roman" w:hAnsi="Times New Roman"/>
          <w:color w:val="000000" w:themeColor="text1"/>
          <w:sz w:val="24"/>
          <w:szCs w:val="24"/>
        </w:rPr>
        <w:t xml:space="preserve"> A destinação final da </w:t>
      </w:r>
      <w:r w:rsidR="00FE55A1" w:rsidRPr="008B535C">
        <w:rPr>
          <w:rFonts w:ascii="Times New Roman" w:hAnsi="Times New Roman"/>
          <w:color w:val="000000" w:themeColor="text1"/>
          <w:sz w:val="24"/>
          <w:szCs w:val="24"/>
        </w:rPr>
        <w:t xml:space="preserve">substância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8536D7" w:rsidRPr="008B535C">
        <w:rPr>
          <w:rFonts w:ascii="Times New Roman" w:hAnsi="Times New Roman"/>
          <w:color w:val="000000" w:themeColor="text1"/>
          <w:sz w:val="24"/>
          <w:szCs w:val="24"/>
        </w:rPr>
        <w:t xml:space="preserve"> e </w:t>
      </w:r>
      <w:r w:rsidR="007129BE" w:rsidRPr="008B535C">
        <w:rPr>
          <w:rFonts w:ascii="Times New Roman" w:hAnsi="Times New Roman"/>
          <w:color w:val="000000" w:themeColor="text1"/>
          <w:sz w:val="24"/>
          <w:szCs w:val="24"/>
        </w:rPr>
        <w:t>de</w:t>
      </w:r>
      <w:r w:rsidR="008536D7" w:rsidRPr="008B535C">
        <w:rPr>
          <w:rFonts w:ascii="Times New Roman" w:hAnsi="Times New Roman"/>
          <w:color w:val="000000" w:themeColor="text1"/>
          <w:sz w:val="24"/>
          <w:szCs w:val="24"/>
        </w:rPr>
        <w:t xml:space="preserve"> medicamento que a contenha deve ser realizada por incineração ou por outro meio ambientalmente adequado que impeça desvios, reutilização, falsificação ou adulteração, definidos em acordo setorial ou termo de compromisso destinado à implantação de sistemas de logística reversa, conforme previsto na Lei </w:t>
      </w:r>
      <w:r w:rsidR="00161467" w:rsidRPr="008B535C">
        <w:rPr>
          <w:rFonts w:ascii="Times New Roman" w:hAnsi="Times New Roman"/>
          <w:color w:val="000000" w:themeColor="text1"/>
          <w:sz w:val="24"/>
          <w:szCs w:val="24"/>
        </w:rPr>
        <w:t xml:space="preserve">nº </w:t>
      </w:r>
      <w:r w:rsidR="008536D7" w:rsidRPr="008B535C">
        <w:rPr>
          <w:rFonts w:ascii="Times New Roman" w:hAnsi="Times New Roman"/>
          <w:color w:val="000000" w:themeColor="text1"/>
          <w:sz w:val="24"/>
          <w:szCs w:val="24"/>
        </w:rPr>
        <w:t>12.305, de 2 de agosto de 2010.</w:t>
      </w:r>
    </w:p>
    <w:p w:rsid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Parágrafo ún</w:t>
      </w:r>
      <w:r w:rsidR="004B0253" w:rsidRPr="008B535C">
        <w:rPr>
          <w:rFonts w:ascii="Times New Roman" w:hAnsi="Times New Roman"/>
          <w:color w:val="000000" w:themeColor="text1"/>
          <w:sz w:val="24"/>
          <w:szCs w:val="24"/>
        </w:rPr>
        <w:t xml:space="preserve">ico. O descarte de que trata o </w:t>
      </w:r>
      <w:r w:rsidR="00BD0051" w:rsidRPr="008B535C">
        <w:rPr>
          <w:rFonts w:ascii="Times New Roman" w:hAnsi="Times New Roman"/>
          <w:i/>
          <w:color w:val="000000" w:themeColor="text1"/>
          <w:sz w:val="24"/>
          <w:szCs w:val="24"/>
        </w:rPr>
        <w:t>caput</w:t>
      </w:r>
      <w:r w:rsidR="00BD0051" w:rsidRPr="008B535C">
        <w:rPr>
          <w:rFonts w:ascii="Times New Roman" w:hAnsi="Times New Roman"/>
          <w:color w:val="000000" w:themeColor="text1"/>
          <w:sz w:val="24"/>
          <w:szCs w:val="24"/>
        </w:rPr>
        <w:t xml:space="preserve"> deste Artigo</w:t>
      </w:r>
      <w:r w:rsidRPr="008B535C">
        <w:rPr>
          <w:rFonts w:ascii="Times New Roman" w:hAnsi="Times New Roman"/>
          <w:color w:val="000000" w:themeColor="text1"/>
          <w:sz w:val="24"/>
          <w:szCs w:val="24"/>
        </w:rPr>
        <w:t xml:space="preserve"> deve seguir as demais exigências </w:t>
      </w:r>
      <w:r w:rsidR="00161467" w:rsidRPr="008B535C">
        <w:rPr>
          <w:rFonts w:ascii="Times New Roman" w:hAnsi="Times New Roman"/>
          <w:color w:val="000000" w:themeColor="text1"/>
          <w:sz w:val="24"/>
          <w:szCs w:val="24"/>
        </w:rPr>
        <w:t xml:space="preserve">previstas na </w:t>
      </w:r>
      <w:r w:rsidR="0044516A" w:rsidRPr="008B535C">
        <w:rPr>
          <w:rFonts w:ascii="Times New Roman" w:hAnsi="Times New Roman"/>
          <w:color w:val="000000" w:themeColor="text1"/>
          <w:sz w:val="24"/>
          <w:szCs w:val="24"/>
        </w:rPr>
        <w:t xml:space="preserve">Portaria SVS 344, de 12 de maio de 1998, </w:t>
      </w:r>
      <w:r w:rsidRPr="008B535C">
        <w:rPr>
          <w:rFonts w:ascii="Times New Roman" w:hAnsi="Times New Roman"/>
          <w:color w:val="000000" w:themeColor="text1"/>
          <w:sz w:val="24"/>
          <w:szCs w:val="24"/>
        </w:rPr>
        <w:t xml:space="preserve">e na </w:t>
      </w:r>
      <w:r w:rsidR="00BF44DA" w:rsidRPr="008B535C">
        <w:rPr>
          <w:rFonts w:ascii="Times New Roman" w:hAnsi="Times New Roman"/>
          <w:color w:val="000000" w:themeColor="text1"/>
          <w:sz w:val="24"/>
          <w:szCs w:val="24"/>
        </w:rPr>
        <w:t>Portaria nº 6, de 1º de fevereiro de 1999</w:t>
      </w:r>
      <w:r w:rsidR="009E7C9D"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ou </w:t>
      </w:r>
      <w:r w:rsidR="00161467" w:rsidRPr="008B535C">
        <w:rPr>
          <w:rFonts w:ascii="Times New Roman" w:hAnsi="Times New Roman"/>
          <w:color w:val="000000" w:themeColor="text1"/>
          <w:sz w:val="24"/>
          <w:szCs w:val="24"/>
        </w:rPr>
        <w:t>n</w:t>
      </w:r>
      <w:r w:rsidRPr="008B535C">
        <w:rPr>
          <w:rFonts w:ascii="Times New Roman" w:hAnsi="Times New Roman"/>
          <w:color w:val="000000" w:themeColor="text1"/>
          <w:sz w:val="24"/>
          <w:szCs w:val="24"/>
        </w:rPr>
        <w:t xml:space="preserve">as que vierem a substituí-las. </w:t>
      </w:r>
    </w:p>
    <w:p w:rsidR="00A81A03" w:rsidRPr="008B535C" w:rsidRDefault="00A81A03"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CAPÍTULO XII</w:t>
      </w:r>
    </w:p>
    <w:p w:rsidR="00A81A03" w:rsidRPr="008B535C" w:rsidRDefault="00A81A03"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DO ENSINO E PESQUISA</w:t>
      </w:r>
    </w:p>
    <w:p w:rsidR="00A81A03" w:rsidRPr="008B535C" w:rsidRDefault="00A81A03"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5</w:t>
      </w:r>
      <w:r w:rsidR="001C4B16" w:rsidRPr="008B535C">
        <w:rPr>
          <w:rFonts w:ascii="Times New Roman" w:hAnsi="Times New Roman"/>
          <w:color w:val="000000" w:themeColor="text1"/>
          <w:sz w:val="24"/>
          <w:szCs w:val="24"/>
        </w:rPr>
        <w:t>2</w:t>
      </w:r>
      <w:r w:rsidRPr="008B535C">
        <w:rPr>
          <w:rFonts w:ascii="Times New Roman" w:hAnsi="Times New Roman"/>
          <w:color w:val="000000" w:themeColor="text1"/>
          <w:sz w:val="24"/>
          <w:szCs w:val="24"/>
        </w:rPr>
        <w:t xml:space="preserve"> Para a utilização da substância lenalidomida ou de medicamento que a contenha, com a finalidade de ensino ou pesquisa, o estabelecimento deverá solicitar à Anvisa Autorização Especial Simplificada, para estabelecimento de ensino e pesquisa, conforme a Resolução da Diretoria Colegiada - RDC nº 99, de 24 de dezembro de 2008, ou a que vier a substituí-la.</w:t>
      </w:r>
    </w:p>
    <w:p w:rsidR="00A81A03" w:rsidRPr="008B535C" w:rsidRDefault="00A81A03"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Parágrafo único. A solicitação de que trata o </w:t>
      </w:r>
      <w:r w:rsidRPr="008B535C">
        <w:rPr>
          <w:rFonts w:ascii="Times New Roman" w:hAnsi="Times New Roman"/>
          <w:i/>
          <w:color w:val="000000" w:themeColor="text1"/>
          <w:sz w:val="24"/>
          <w:szCs w:val="24"/>
        </w:rPr>
        <w:t>caput</w:t>
      </w:r>
      <w:r w:rsidRPr="008B535C">
        <w:rPr>
          <w:rFonts w:ascii="Times New Roman" w:hAnsi="Times New Roman"/>
          <w:color w:val="000000" w:themeColor="text1"/>
          <w:sz w:val="24"/>
          <w:szCs w:val="24"/>
        </w:rPr>
        <w:t xml:space="preserve"> deste Artigo deve estar acompanhada, quando aplicável, de parecer favorável do(s) comitê(s) de ética em pesquisa responsável(is) pela análise do projeto de ensino ou pesquisa, além dos documentos citados na Resolução da Diretoria Colegiada - RDC nº 99, de 24 de dezembro de 2008, ou a que vier substituí-la. </w:t>
      </w:r>
    </w:p>
    <w:p w:rsidR="00A81A03" w:rsidRPr="008B535C" w:rsidRDefault="00A81A03"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5</w:t>
      </w:r>
      <w:r w:rsidR="001C4B16" w:rsidRPr="008B535C">
        <w:rPr>
          <w:rFonts w:ascii="Times New Roman" w:hAnsi="Times New Roman"/>
          <w:color w:val="000000" w:themeColor="text1"/>
          <w:sz w:val="24"/>
          <w:szCs w:val="24"/>
        </w:rPr>
        <w:t>3</w:t>
      </w:r>
      <w:r w:rsidRPr="008B535C">
        <w:rPr>
          <w:rFonts w:ascii="Times New Roman" w:hAnsi="Times New Roman"/>
          <w:color w:val="000000" w:themeColor="text1"/>
          <w:sz w:val="24"/>
          <w:szCs w:val="24"/>
        </w:rPr>
        <w:t xml:space="preserve"> A instituição de ensino ou pesquisa deverá registrar e controlar a movimentação da substância lenalidomida ou de medicamento que a contenha, de forma a demonstrar a quantidade adquirida, utilizada ou descartada, bem como qualquer outra movimentação realizada, e disponibilizar os registros à Autoridade Sanitária Competente, para fins de fiscalização, quando solicitados.</w:t>
      </w:r>
    </w:p>
    <w:p w:rsidR="00F7697B" w:rsidRPr="008B535C" w:rsidRDefault="00F7697B"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1° No que se refere ao descarte da substância lenalidomida ou de medicamento que a contenha, aplica-se às instituições de ensino ou pesquisa a regra prevista no </w:t>
      </w:r>
      <w:r w:rsidR="000F150C" w:rsidRPr="008B535C">
        <w:rPr>
          <w:rFonts w:ascii="Times New Roman" w:hAnsi="Times New Roman"/>
          <w:color w:val="000000" w:themeColor="text1"/>
          <w:sz w:val="24"/>
          <w:szCs w:val="24"/>
        </w:rPr>
        <w:t>a</w:t>
      </w:r>
      <w:r w:rsidRPr="008B535C">
        <w:rPr>
          <w:rFonts w:ascii="Times New Roman" w:hAnsi="Times New Roman"/>
          <w:color w:val="000000" w:themeColor="text1"/>
          <w:sz w:val="24"/>
          <w:szCs w:val="24"/>
        </w:rPr>
        <w:t>rt. 50 desta Resolução.</w:t>
      </w:r>
    </w:p>
    <w:p w:rsidR="008B535C" w:rsidRDefault="00F7697B"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 2° </w:t>
      </w:r>
      <w:r w:rsidR="00A81A03" w:rsidRPr="008B535C">
        <w:rPr>
          <w:rFonts w:ascii="Times New Roman" w:hAnsi="Times New Roman"/>
          <w:color w:val="000000" w:themeColor="text1"/>
          <w:sz w:val="24"/>
          <w:szCs w:val="24"/>
        </w:rPr>
        <w:t xml:space="preserve">Os documentos comprobatórios da movimentação de que trata o </w:t>
      </w:r>
      <w:r w:rsidR="00A81A03" w:rsidRPr="008B535C">
        <w:rPr>
          <w:rFonts w:ascii="Times New Roman" w:hAnsi="Times New Roman"/>
          <w:i/>
          <w:color w:val="000000" w:themeColor="text1"/>
          <w:sz w:val="24"/>
          <w:szCs w:val="24"/>
        </w:rPr>
        <w:t xml:space="preserve">caput </w:t>
      </w:r>
      <w:r w:rsidR="00A81A03" w:rsidRPr="008B535C">
        <w:rPr>
          <w:rFonts w:ascii="Times New Roman" w:hAnsi="Times New Roman"/>
          <w:color w:val="000000" w:themeColor="text1"/>
          <w:sz w:val="24"/>
          <w:szCs w:val="24"/>
        </w:rPr>
        <w:t xml:space="preserve">deste </w:t>
      </w:r>
      <w:r w:rsidR="000F150C" w:rsidRPr="008B535C">
        <w:rPr>
          <w:rFonts w:ascii="Times New Roman" w:hAnsi="Times New Roman"/>
          <w:color w:val="000000" w:themeColor="text1"/>
          <w:sz w:val="24"/>
          <w:szCs w:val="24"/>
        </w:rPr>
        <w:t>a</w:t>
      </w:r>
      <w:r w:rsidR="00A81A03" w:rsidRPr="008B535C">
        <w:rPr>
          <w:rFonts w:ascii="Times New Roman" w:hAnsi="Times New Roman"/>
          <w:color w:val="000000" w:themeColor="text1"/>
          <w:sz w:val="24"/>
          <w:szCs w:val="24"/>
        </w:rPr>
        <w:t>rtigo devem ser arquivados, para fins de controle e fiscalização pelo prazo de 5 (cinco) anos, findo o qual poderão ser destruídos.</w:t>
      </w:r>
    </w:p>
    <w:p w:rsidR="00BD0051" w:rsidRPr="008B535C" w:rsidRDefault="006C134B"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CAPÍTULO XIII</w:t>
      </w:r>
    </w:p>
    <w:p w:rsidR="00371DF5"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 FISCALIZAÇÃO</w:t>
      </w:r>
    </w:p>
    <w:p w:rsidR="009E50F6" w:rsidRPr="008B535C" w:rsidRDefault="00A5516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5</w:t>
      </w:r>
      <w:r w:rsidR="009A6626" w:rsidRPr="008B535C">
        <w:rPr>
          <w:rFonts w:ascii="Times New Roman" w:hAnsi="Times New Roman"/>
          <w:color w:val="000000" w:themeColor="text1"/>
          <w:sz w:val="24"/>
          <w:szCs w:val="24"/>
        </w:rPr>
        <w:t>4</w:t>
      </w:r>
      <w:r w:rsidR="00444BCD" w:rsidRPr="008B535C">
        <w:rPr>
          <w:rFonts w:ascii="Times New Roman" w:hAnsi="Times New Roman"/>
          <w:color w:val="000000" w:themeColor="text1"/>
          <w:sz w:val="24"/>
          <w:szCs w:val="24"/>
        </w:rPr>
        <w:t xml:space="preserve"> C</w:t>
      </w:r>
      <w:r w:rsidR="00165B6E" w:rsidRPr="008B535C">
        <w:rPr>
          <w:rFonts w:ascii="Times New Roman" w:hAnsi="Times New Roman"/>
          <w:color w:val="000000" w:themeColor="text1"/>
          <w:sz w:val="24"/>
          <w:szCs w:val="24"/>
        </w:rPr>
        <w:t xml:space="preserve">abe às Autoridades Sanitárias Competentes </w:t>
      </w:r>
      <w:r w:rsidR="009E50F6" w:rsidRPr="008B535C">
        <w:rPr>
          <w:rFonts w:ascii="Times New Roman" w:hAnsi="Times New Roman"/>
          <w:color w:val="000000" w:themeColor="text1"/>
          <w:sz w:val="24"/>
          <w:szCs w:val="24"/>
        </w:rPr>
        <w:t>d</w:t>
      </w:r>
      <w:r w:rsidR="006C1E47" w:rsidRPr="008B535C">
        <w:rPr>
          <w:rFonts w:ascii="Times New Roman" w:hAnsi="Times New Roman"/>
          <w:color w:val="000000" w:themeColor="text1"/>
          <w:sz w:val="24"/>
          <w:szCs w:val="24"/>
        </w:rPr>
        <w:t>e</w:t>
      </w:r>
      <w:r w:rsidR="009E50F6" w:rsidRPr="008B535C">
        <w:rPr>
          <w:rFonts w:ascii="Times New Roman" w:hAnsi="Times New Roman"/>
          <w:color w:val="000000" w:themeColor="text1"/>
          <w:sz w:val="24"/>
          <w:szCs w:val="24"/>
        </w:rPr>
        <w:t xml:space="preserve"> Estados, Mu</w:t>
      </w:r>
      <w:r w:rsidR="00444BCD" w:rsidRPr="008B535C">
        <w:rPr>
          <w:rFonts w:ascii="Times New Roman" w:hAnsi="Times New Roman"/>
          <w:color w:val="000000" w:themeColor="text1"/>
          <w:sz w:val="24"/>
          <w:szCs w:val="24"/>
        </w:rPr>
        <w:t xml:space="preserve">nicípios e Distrito Federal </w:t>
      </w:r>
      <w:r w:rsidR="00165B6E" w:rsidRPr="008B535C">
        <w:rPr>
          <w:rFonts w:ascii="Times New Roman" w:hAnsi="Times New Roman"/>
          <w:color w:val="000000" w:themeColor="text1"/>
          <w:sz w:val="24"/>
          <w:szCs w:val="24"/>
        </w:rPr>
        <w:t>fiscalizar as</w:t>
      </w:r>
      <w:r w:rsidR="008C3AF7" w:rsidRPr="008B535C">
        <w:rPr>
          <w:rFonts w:ascii="Times New Roman" w:hAnsi="Times New Roman"/>
          <w:color w:val="000000" w:themeColor="text1"/>
          <w:sz w:val="24"/>
          <w:szCs w:val="24"/>
        </w:rPr>
        <w:t xml:space="preserve"> atividades </w:t>
      </w:r>
      <w:r w:rsidR="00A24121" w:rsidRPr="008B535C">
        <w:rPr>
          <w:rFonts w:ascii="Times New Roman" w:hAnsi="Times New Roman"/>
          <w:color w:val="000000" w:themeColor="text1"/>
          <w:sz w:val="24"/>
          <w:szCs w:val="24"/>
        </w:rPr>
        <w:t>realizadas</w:t>
      </w:r>
      <w:r w:rsidR="007760AC" w:rsidRPr="008B535C">
        <w:rPr>
          <w:rFonts w:ascii="Times New Roman" w:hAnsi="Times New Roman"/>
          <w:color w:val="000000" w:themeColor="text1"/>
          <w:sz w:val="24"/>
          <w:szCs w:val="24"/>
        </w:rPr>
        <w:t xml:space="preserve"> </w:t>
      </w:r>
      <w:r w:rsidR="008C3AF7" w:rsidRPr="008B535C">
        <w:rPr>
          <w:rFonts w:ascii="Times New Roman" w:hAnsi="Times New Roman"/>
          <w:color w:val="000000" w:themeColor="text1"/>
          <w:sz w:val="24"/>
          <w:szCs w:val="24"/>
        </w:rPr>
        <w:t>com a</w:t>
      </w:r>
      <w:r w:rsidR="007760AC" w:rsidRPr="008B535C">
        <w:rPr>
          <w:rFonts w:ascii="Times New Roman" w:hAnsi="Times New Roman"/>
          <w:color w:val="000000" w:themeColor="text1"/>
          <w:sz w:val="24"/>
          <w:szCs w:val="24"/>
        </w:rPr>
        <w:t xml:space="preserve"> </w:t>
      </w:r>
      <w:r w:rsidR="00FE55A1" w:rsidRPr="008B535C">
        <w:rPr>
          <w:rFonts w:ascii="Times New Roman" w:hAnsi="Times New Roman"/>
          <w:color w:val="000000" w:themeColor="text1"/>
          <w:sz w:val="24"/>
          <w:szCs w:val="24"/>
        </w:rPr>
        <w:t xml:space="preserve">substância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6C1E47" w:rsidRPr="008B535C">
        <w:rPr>
          <w:rFonts w:ascii="Times New Roman" w:hAnsi="Times New Roman"/>
          <w:color w:val="000000" w:themeColor="text1"/>
          <w:sz w:val="24"/>
          <w:szCs w:val="24"/>
        </w:rPr>
        <w:t xml:space="preserve"> e </w:t>
      </w:r>
      <w:r w:rsidR="00EF6BBE" w:rsidRPr="008B535C">
        <w:rPr>
          <w:rFonts w:ascii="Times New Roman" w:hAnsi="Times New Roman"/>
          <w:color w:val="000000" w:themeColor="text1"/>
          <w:sz w:val="24"/>
          <w:szCs w:val="24"/>
        </w:rPr>
        <w:t>medicamento</w:t>
      </w:r>
      <w:r w:rsidR="00B5769D" w:rsidRPr="008B535C">
        <w:rPr>
          <w:rFonts w:ascii="Times New Roman" w:hAnsi="Times New Roman"/>
          <w:color w:val="000000" w:themeColor="text1"/>
          <w:sz w:val="24"/>
          <w:szCs w:val="24"/>
        </w:rPr>
        <w:t>s</w:t>
      </w:r>
      <w:r w:rsidR="00EF6BBE" w:rsidRPr="008B535C">
        <w:rPr>
          <w:rFonts w:ascii="Times New Roman" w:hAnsi="Times New Roman"/>
          <w:color w:val="000000" w:themeColor="text1"/>
          <w:sz w:val="24"/>
          <w:szCs w:val="24"/>
        </w:rPr>
        <w:t xml:space="preserve"> que a contenha</w:t>
      </w:r>
      <w:r w:rsidR="00B5769D" w:rsidRPr="008B535C">
        <w:rPr>
          <w:rFonts w:ascii="Times New Roman" w:hAnsi="Times New Roman"/>
          <w:color w:val="000000" w:themeColor="text1"/>
          <w:sz w:val="24"/>
          <w:szCs w:val="24"/>
        </w:rPr>
        <w:t>m</w:t>
      </w:r>
      <w:r w:rsidR="00444BCD" w:rsidRPr="008B535C">
        <w:rPr>
          <w:rFonts w:ascii="Times New Roman" w:hAnsi="Times New Roman"/>
          <w:color w:val="000000" w:themeColor="text1"/>
          <w:sz w:val="24"/>
          <w:szCs w:val="24"/>
        </w:rPr>
        <w:t xml:space="preserve">, </w:t>
      </w:r>
      <w:r w:rsidR="006C1E47" w:rsidRPr="008B535C">
        <w:rPr>
          <w:rFonts w:ascii="Times New Roman" w:hAnsi="Times New Roman"/>
          <w:color w:val="000000" w:themeColor="text1"/>
          <w:sz w:val="24"/>
          <w:szCs w:val="24"/>
        </w:rPr>
        <w:t>bem como</w:t>
      </w:r>
      <w:r w:rsidR="00444BCD" w:rsidRPr="008B535C">
        <w:rPr>
          <w:rFonts w:ascii="Times New Roman" w:hAnsi="Times New Roman"/>
          <w:color w:val="000000" w:themeColor="text1"/>
          <w:sz w:val="24"/>
          <w:szCs w:val="24"/>
        </w:rPr>
        <w:t xml:space="preserve"> fazer cumprir </w:t>
      </w:r>
      <w:r w:rsidR="00B5769D" w:rsidRPr="008B535C">
        <w:rPr>
          <w:rFonts w:ascii="Times New Roman" w:hAnsi="Times New Roman"/>
          <w:color w:val="000000" w:themeColor="text1"/>
          <w:sz w:val="24"/>
          <w:szCs w:val="24"/>
        </w:rPr>
        <w:t>o disposto nesta Resolução e demais normas pertinentes</w:t>
      </w:r>
      <w:r w:rsidR="0050669C" w:rsidRPr="008B535C">
        <w:rPr>
          <w:rFonts w:ascii="Times New Roman" w:hAnsi="Times New Roman"/>
          <w:color w:val="000000" w:themeColor="text1"/>
          <w:sz w:val="24"/>
          <w:szCs w:val="24"/>
        </w:rPr>
        <w:t>.</w:t>
      </w:r>
    </w:p>
    <w:p w:rsidR="008B535C" w:rsidRDefault="00A5516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5</w:t>
      </w:r>
      <w:r w:rsidR="009A6626" w:rsidRPr="008B535C">
        <w:rPr>
          <w:rFonts w:ascii="Times New Roman" w:hAnsi="Times New Roman"/>
          <w:color w:val="000000" w:themeColor="text1"/>
          <w:sz w:val="24"/>
          <w:szCs w:val="24"/>
        </w:rPr>
        <w:t>5</w:t>
      </w:r>
      <w:r w:rsidR="00444BCD" w:rsidRPr="008B535C">
        <w:rPr>
          <w:rFonts w:ascii="Times New Roman" w:hAnsi="Times New Roman"/>
          <w:color w:val="000000" w:themeColor="text1"/>
          <w:sz w:val="24"/>
          <w:szCs w:val="24"/>
        </w:rPr>
        <w:t xml:space="preserve"> Quando, por motiv</w:t>
      </w:r>
      <w:r w:rsidR="009E50F6" w:rsidRPr="008B535C">
        <w:rPr>
          <w:rFonts w:ascii="Times New Roman" w:hAnsi="Times New Roman"/>
          <w:color w:val="000000" w:themeColor="text1"/>
          <w:sz w:val="24"/>
          <w:szCs w:val="24"/>
        </w:rPr>
        <w:t>o de natureza fiscal ou proces</w:t>
      </w:r>
      <w:r w:rsidR="00444BCD" w:rsidRPr="008B535C">
        <w:rPr>
          <w:rFonts w:ascii="Times New Roman" w:hAnsi="Times New Roman"/>
          <w:color w:val="000000" w:themeColor="text1"/>
          <w:sz w:val="24"/>
          <w:szCs w:val="24"/>
        </w:rPr>
        <w:t>sual, o Livro de Registro Específico</w:t>
      </w:r>
      <w:r w:rsidR="00A24121" w:rsidRPr="008B535C">
        <w:rPr>
          <w:rFonts w:ascii="Times New Roman" w:hAnsi="Times New Roman"/>
          <w:color w:val="000000" w:themeColor="text1"/>
          <w:sz w:val="24"/>
          <w:szCs w:val="24"/>
        </w:rPr>
        <w:t xml:space="preserve"> </w:t>
      </w:r>
      <w:r w:rsidR="00F7697B" w:rsidRPr="008B535C">
        <w:rPr>
          <w:rFonts w:ascii="Times New Roman" w:hAnsi="Times New Roman"/>
          <w:color w:val="000000" w:themeColor="text1"/>
          <w:sz w:val="24"/>
          <w:szCs w:val="24"/>
        </w:rPr>
        <w:t>de que trata esta Resolução</w:t>
      </w:r>
      <w:r w:rsidR="007760AC" w:rsidRPr="008B535C">
        <w:rPr>
          <w:rFonts w:ascii="Times New Roman" w:hAnsi="Times New Roman"/>
          <w:color w:val="000000" w:themeColor="text1"/>
          <w:sz w:val="24"/>
          <w:szCs w:val="24"/>
        </w:rPr>
        <w:t xml:space="preserve"> </w:t>
      </w:r>
      <w:r w:rsidR="00444BCD" w:rsidRPr="008B535C">
        <w:rPr>
          <w:rFonts w:ascii="Times New Roman" w:hAnsi="Times New Roman"/>
          <w:color w:val="000000" w:themeColor="text1"/>
          <w:sz w:val="24"/>
          <w:szCs w:val="24"/>
        </w:rPr>
        <w:t xml:space="preserve">for apreendido pela </w:t>
      </w:r>
      <w:r w:rsidR="00980126" w:rsidRPr="008B535C">
        <w:rPr>
          <w:rFonts w:ascii="Times New Roman" w:hAnsi="Times New Roman"/>
          <w:color w:val="000000" w:themeColor="text1"/>
          <w:sz w:val="24"/>
          <w:szCs w:val="24"/>
        </w:rPr>
        <w:t>Autoridade Sanitária Competente</w:t>
      </w:r>
      <w:r w:rsidR="0050669C" w:rsidRPr="008B535C">
        <w:rPr>
          <w:rFonts w:ascii="Times New Roman" w:hAnsi="Times New Roman"/>
          <w:color w:val="000000" w:themeColor="text1"/>
          <w:sz w:val="24"/>
          <w:szCs w:val="24"/>
        </w:rPr>
        <w:t xml:space="preserve"> ou policial, ficam</w:t>
      </w:r>
      <w:r w:rsidR="00444BCD" w:rsidRPr="008B535C">
        <w:rPr>
          <w:rFonts w:ascii="Times New Roman" w:hAnsi="Times New Roman"/>
          <w:color w:val="000000" w:themeColor="text1"/>
          <w:sz w:val="24"/>
          <w:szCs w:val="24"/>
        </w:rPr>
        <w:t xml:space="preserve"> suspensas todas as atividades</w:t>
      </w:r>
      <w:r w:rsidR="007760AC" w:rsidRPr="008B535C">
        <w:rPr>
          <w:rFonts w:ascii="Times New Roman" w:hAnsi="Times New Roman"/>
          <w:color w:val="000000" w:themeColor="text1"/>
          <w:sz w:val="24"/>
          <w:szCs w:val="24"/>
        </w:rPr>
        <w:t xml:space="preserve"> </w:t>
      </w:r>
      <w:r w:rsidR="0050669C" w:rsidRPr="008B535C">
        <w:rPr>
          <w:rFonts w:ascii="Times New Roman" w:hAnsi="Times New Roman"/>
          <w:color w:val="000000" w:themeColor="text1"/>
          <w:sz w:val="24"/>
          <w:szCs w:val="24"/>
        </w:rPr>
        <w:t xml:space="preserve">relacionadas aos produtos </w:t>
      </w:r>
      <w:r w:rsidR="00444BCD" w:rsidRPr="008B535C">
        <w:rPr>
          <w:rFonts w:ascii="Times New Roman" w:hAnsi="Times New Roman"/>
          <w:color w:val="000000" w:themeColor="text1"/>
          <w:sz w:val="24"/>
          <w:szCs w:val="24"/>
        </w:rPr>
        <w:t xml:space="preserve">nele registrados até que o referido livro seja liberado ou substituído. </w:t>
      </w:r>
    </w:p>
    <w:p w:rsidR="00BD0051" w:rsidRPr="008B535C" w:rsidRDefault="006C134B"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CAPÍTULO XIV</w:t>
      </w:r>
    </w:p>
    <w:p w:rsidR="009E50F6" w:rsidRPr="008B535C" w:rsidRDefault="00444BC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DAS DISPOSIÇÕES FINAIS</w:t>
      </w:r>
    </w:p>
    <w:p w:rsidR="00880A01" w:rsidRPr="008B535C" w:rsidRDefault="00A5516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5</w:t>
      </w:r>
      <w:r w:rsidR="009A6626" w:rsidRPr="008B535C">
        <w:rPr>
          <w:rFonts w:ascii="Times New Roman" w:hAnsi="Times New Roman"/>
          <w:color w:val="000000" w:themeColor="text1"/>
          <w:sz w:val="24"/>
          <w:szCs w:val="24"/>
        </w:rPr>
        <w:t>6</w:t>
      </w:r>
      <w:r w:rsidR="00BA6E94" w:rsidRPr="008B535C">
        <w:rPr>
          <w:rFonts w:ascii="Times New Roman" w:hAnsi="Times New Roman"/>
          <w:color w:val="000000" w:themeColor="text1"/>
          <w:sz w:val="24"/>
          <w:szCs w:val="24"/>
        </w:rPr>
        <w:t xml:space="preserve"> Os estabelecimentos que realizarem qualquer atividade com a </w:t>
      </w:r>
      <w:r w:rsidR="00FE55A1" w:rsidRPr="008B535C">
        <w:rPr>
          <w:rFonts w:ascii="Times New Roman" w:hAnsi="Times New Roman"/>
          <w:color w:val="000000" w:themeColor="text1"/>
          <w:sz w:val="24"/>
          <w:szCs w:val="24"/>
        </w:rPr>
        <w:t xml:space="preserve">substância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BA6E94" w:rsidRPr="008B535C">
        <w:rPr>
          <w:rFonts w:ascii="Times New Roman" w:hAnsi="Times New Roman"/>
          <w:color w:val="000000" w:themeColor="text1"/>
          <w:sz w:val="24"/>
          <w:szCs w:val="24"/>
        </w:rPr>
        <w:t xml:space="preserve"> ou medicamento que a contenha deverão atender às demais exigências prev</w:t>
      </w:r>
      <w:r w:rsidR="00A24121" w:rsidRPr="008B535C">
        <w:rPr>
          <w:rFonts w:ascii="Times New Roman" w:hAnsi="Times New Roman"/>
          <w:color w:val="000000" w:themeColor="text1"/>
          <w:sz w:val="24"/>
          <w:szCs w:val="24"/>
        </w:rPr>
        <w:t xml:space="preserve">istas na </w:t>
      </w:r>
      <w:r w:rsidR="0044516A" w:rsidRPr="008B535C">
        <w:rPr>
          <w:rFonts w:ascii="Times New Roman" w:hAnsi="Times New Roman"/>
          <w:color w:val="000000" w:themeColor="text1"/>
          <w:sz w:val="24"/>
          <w:szCs w:val="24"/>
        </w:rPr>
        <w:t xml:space="preserve">Portaria SVS 344, de 12 de maio de 1998, </w:t>
      </w:r>
      <w:r w:rsidR="00A24121" w:rsidRPr="008B535C">
        <w:rPr>
          <w:rFonts w:ascii="Times New Roman" w:hAnsi="Times New Roman"/>
          <w:color w:val="000000" w:themeColor="text1"/>
          <w:sz w:val="24"/>
          <w:szCs w:val="24"/>
        </w:rPr>
        <w:t xml:space="preserve">e na </w:t>
      </w:r>
      <w:r w:rsidR="00BF44DA" w:rsidRPr="008B535C">
        <w:rPr>
          <w:rFonts w:ascii="Times New Roman" w:hAnsi="Times New Roman"/>
          <w:color w:val="000000" w:themeColor="text1"/>
          <w:sz w:val="24"/>
          <w:szCs w:val="24"/>
        </w:rPr>
        <w:t>Portaria nº 6, de 1º de fevereiro de 1999</w:t>
      </w:r>
      <w:r w:rsidR="00BA6E94" w:rsidRPr="008B535C">
        <w:rPr>
          <w:rFonts w:ascii="Times New Roman" w:hAnsi="Times New Roman"/>
          <w:color w:val="000000" w:themeColor="text1"/>
          <w:sz w:val="24"/>
          <w:szCs w:val="24"/>
        </w:rPr>
        <w:t xml:space="preserve">, ou </w:t>
      </w:r>
      <w:r w:rsidR="007F3054" w:rsidRPr="008B535C">
        <w:rPr>
          <w:rFonts w:ascii="Times New Roman" w:hAnsi="Times New Roman"/>
          <w:color w:val="000000" w:themeColor="text1"/>
          <w:sz w:val="24"/>
          <w:szCs w:val="24"/>
        </w:rPr>
        <w:t>em normas</w:t>
      </w:r>
      <w:r w:rsidR="00BA6E94" w:rsidRPr="008B535C">
        <w:rPr>
          <w:rFonts w:ascii="Times New Roman" w:hAnsi="Times New Roman"/>
          <w:color w:val="000000" w:themeColor="text1"/>
          <w:sz w:val="24"/>
          <w:szCs w:val="24"/>
        </w:rPr>
        <w:t xml:space="preserve"> que vierem </w:t>
      </w:r>
      <w:r w:rsidR="007F3054" w:rsidRPr="008B535C">
        <w:rPr>
          <w:rFonts w:ascii="Times New Roman" w:hAnsi="Times New Roman"/>
          <w:color w:val="000000" w:themeColor="text1"/>
          <w:sz w:val="24"/>
          <w:szCs w:val="24"/>
        </w:rPr>
        <w:t xml:space="preserve">a </w:t>
      </w:r>
      <w:r w:rsidR="00BA6E94" w:rsidRPr="008B535C">
        <w:rPr>
          <w:rFonts w:ascii="Times New Roman" w:hAnsi="Times New Roman"/>
          <w:color w:val="000000" w:themeColor="text1"/>
          <w:sz w:val="24"/>
          <w:szCs w:val="24"/>
        </w:rPr>
        <w:t xml:space="preserve">substituí-las, no que se refere ao controle, transporte, guarda, </w:t>
      </w:r>
      <w:r w:rsidR="009F13EC" w:rsidRPr="008B535C">
        <w:rPr>
          <w:rFonts w:ascii="Times New Roman" w:hAnsi="Times New Roman"/>
          <w:color w:val="000000" w:themeColor="text1"/>
          <w:sz w:val="24"/>
          <w:szCs w:val="24"/>
        </w:rPr>
        <w:t>Escrituração</w:t>
      </w:r>
      <w:r w:rsidR="0050669C" w:rsidRPr="008B535C">
        <w:rPr>
          <w:rFonts w:ascii="Times New Roman" w:hAnsi="Times New Roman"/>
          <w:color w:val="000000" w:themeColor="text1"/>
          <w:sz w:val="24"/>
          <w:szCs w:val="24"/>
        </w:rPr>
        <w:t>, encerramento de atividades,</w:t>
      </w:r>
      <w:r w:rsidR="00BA6E94" w:rsidRPr="008B535C">
        <w:rPr>
          <w:rFonts w:ascii="Times New Roman" w:hAnsi="Times New Roman"/>
          <w:color w:val="000000" w:themeColor="text1"/>
          <w:sz w:val="24"/>
          <w:szCs w:val="24"/>
        </w:rPr>
        <w:t xml:space="preserve"> responsab</w:t>
      </w:r>
      <w:r w:rsidR="00367F61" w:rsidRPr="008B535C">
        <w:rPr>
          <w:rFonts w:ascii="Times New Roman" w:hAnsi="Times New Roman"/>
          <w:color w:val="000000" w:themeColor="text1"/>
          <w:sz w:val="24"/>
          <w:szCs w:val="24"/>
        </w:rPr>
        <w:t xml:space="preserve">ilidade técnica, </w:t>
      </w:r>
      <w:r w:rsidR="0050669C" w:rsidRPr="008B535C">
        <w:rPr>
          <w:rFonts w:ascii="Times New Roman" w:hAnsi="Times New Roman"/>
          <w:color w:val="000000" w:themeColor="text1"/>
          <w:sz w:val="24"/>
          <w:szCs w:val="24"/>
        </w:rPr>
        <w:t>e</w:t>
      </w:r>
      <w:r w:rsidR="00367F61" w:rsidRPr="008B535C">
        <w:rPr>
          <w:rFonts w:ascii="Times New Roman" w:hAnsi="Times New Roman"/>
          <w:color w:val="000000" w:themeColor="text1"/>
          <w:sz w:val="24"/>
          <w:szCs w:val="24"/>
        </w:rPr>
        <w:t xml:space="preserve"> outras</w:t>
      </w:r>
      <w:r w:rsidR="007760AC" w:rsidRPr="008B535C">
        <w:rPr>
          <w:rFonts w:ascii="Times New Roman" w:hAnsi="Times New Roman"/>
          <w:color w:val="000000" w:themeColor="text1"/>
          <w:sz w:val="24"/>
          <w:szCs w:val="24"/>
        </w:rPr>
        <w:t xml:space="preserve"> </w:t>
      </w:r>
      <w:r w:rsidR="00F4329E" w:rsidRPr="008B535C">
        <w:rPr>
          <w:rFonts w:ascii="Times New Roman" w:hAnsi="Times New Roman"/>
          <w:color w:val="000000" w:themeColor="text1"/>
          <w:sz w:val="24"/>
          <w:szCs w:val="24"/>
        </w:rPr>
        <w:t xml:space="preserve">atividades </w:t>
      </w:r>
      <w:r w:rsidR="0050669C" w:rsidRPr="008B535C">
        <w:rPr>
          <w:rFonts w:ascii="Times New Roman" w:hAnsi="Times New Roman"/>
          <w:color w:val="000000" w:themeColor="text1"/>
          <w:sz w:val="24"/>
          <w:szCs w:val="24"/>
        </w:rPr>
        <w:t>que se aplicarem</w:t>
      </w:r>
      <w:r w:rsidR="00367F61" w:rsidRPr="008B535C">
        <w:rPr>
          <w:rFonts w:ascii="Times New Roman" w:hAnsi="Times New Roman"/>
          <w:color w:val="000000" w:themeColor="text1"/>
          <w:sz w:val="24"/>
          <w:szCs w:val="24"/>
        </w:rPr>
        <w:t>.</w:t>
      </w:r>
    </w:p>
    <w:p w:rsidR="00367F61" w:rsidRPr="008B535C" w:rsidRDefault="00A5516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5</w:t>
      </w:r>
      <w:r w:rsidR="009A6626" w:rsidRPr="008B535C">
        <w:rPr>
          <w:rFonts w:ascii="Times New Roman" w:hAnsi="Times New Roman"/>
          <w:color w:val="000000" w:themeColor="text1"/>
          <w:sz w:val="24"/>
          <w:szCs w:val="24"/>
        </w:rPr>
        <w:t>7</w:t>
      </w:r>
      <w:r w:rsidR="00444BCD" w:rsidRPr="008B535C">
        <w:rPr>
          <w:rFonts w:ascii="Times New Roman" w:hAnsi="Times New Roman"/>
          <w:color w:val="000000" w:themeColor="text1"/>
          <w:sz w:val="24"/>
          <w:szCs w:val="24"/>
        </w:rPr>
        <w:t xml:space="preserve"> O descumprimento das disposições contidas nesta Resolução constitui infração sanitár</w:t>
      </w:r>
      <w:r w:rsidR="0050669C" w:rsidRPr="008B535C">
        <w:rPr>
          <w:rFonts w:ascii="Times New Roman" w:hAnsi="Times New Roman"/>
          <w:color w:val="000000" w:themeColor="text1"/>
          <w:sz w:val="24"/>
          <w:szCs w:val="24"/>
        </w:rPr>
        <w:t>ia, nos termos da Lei nº 6.437</w:t>
      </w:r>
      <w:r w:rsidR="00E2502A" w:rsidRPr="008B535C">
        <w:rPr>
          <w:rFonts w:ascii="Times New Roman" w:hAnsi="Times New Roman"/>
          <w:color w:val="000000" w:themeColor="text1"/>
          <w:sz w:val="24"/>
          <w:szCs w:val="24"/>
        </w:rPr>
        <w:t xml:space="preserve">, de 20 de agosto de </w:t>
      </w:r>
      <w:r w:rsidR="00444BCD" w:rsidRPr="008B535C">
        <w:rPr>
          <w:rFonts w:ascii="Times New Roman" w:hAnsi="Times New Roman"/>
          <w:color w:val="000000" w:themeColor="text1"/>
          <w:sz w:val="24"/>
          <w:szCs w:val="24"/>
        </w:rPr>
        <w:t>1977, sem prejuízo das responsabilidades civil, a</w:t>
      </w:r>
      <w:r w:rsidR="00367F61" w:rsidRPr="008B535C">
        <w:rPr>
          <w:rFonts w:ascii="Times New Roman" w:hAnsi="Times New Roman"/>
          <w:color w:val="000000" w:themeColor="text1"/>
          <w:sz w:val="24"/>
          <w:szCs w:val="24"/>
        </w:rPr>
        <w:t>dministrativa e penal cabíveis.</w:t>
      </w:r>
    </w:p>
    <w:p w:rsidR="002A2EAD" w:rsidRPr="008B535C" w:rsidRDefault="00444BC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Parágrafo Único. O profissional de saúde, gestor de saúde, paciente ou quaisquer pessoas que não sigam as determinações </w:t>
      </w:r>
      <w:r w:rsidR="0050669C" w:rsidRPr="008B535C">
        <w:rPr>
          <w:rFonts w:ascii="Times New Roman" w:hAnsi="Times New Roman"/>
          <w:color w:val="000000" w:themeColor="text1"/>
          <w:sz w:val="24"/>
          <w:szCs w:val="24"/>
        </w:rPr>
        <w:t>desta Resolução</w:t>
      </w:r>
      <w:r w:rsidRPr="008B535C">
        <w:rPr>
          <w:rFonts w:ascii="Times New Roman" w:hAnsi="Times New Roman"/>
          <w:color w:val="000000" w:themeColor="text1"/>
          <w:sz w:val="24"/>
          <w:szCs w:val="24"/>
        </w:rPr>
        <w:t xml:space="preserve"> pode</w:t>
      </w:r>
      <w:r w:rsidR="0050669C" w:rsidRPr="008B535C">
        <w:rPr>
          <w:rFonts w:ascii="Times New Roman" w:hAnsi="Times New Roman"/>
          <w:color w:val="000000" w:themeColor="text1"/>
          <w:sz w:val="24"/>
          <w:szCs w:val="24"/>
        </w:rPr>
        <w:t>m</w:t>
      </w:r>
      <w:r w:rsidRPr="008B535C">
        <w:rPr>
          <w:rFonts w:ascii="Times New Roman" w:hAnsi="Times New Roman"/>
          <w:color w:val="000000" w:themeColor="text1"/>
          <w:sz w:val="24"/>
          <w:szCs w:val="24"/>
        </w:rPr>
        <w:t xml:space="preserve"> ser responsabilizados civil e criminalmente, inclusive por má</w:t>
      </w:r>
      <w:r w:rsidR="00BD0051"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fé ou </w:t>
      </w:r>
      <w:r w:rsidR="00BD0051" w:rsidRPr="008B535C">
        <w:rPr>
          <w:rFonts w:ascii="Times New Roman" w:hAnsi="Times New Roman"/>
          <w:color w:val="000000" w:themeColor="text1"/>
          <w:sz w:val="24"/>
          <w:szCs w:val="24"/>
        </w:rPr>
        <w:t xml:space="preserve">por conduta </w:t>
      </w:r>
      <w:r w:rsidRPr="008B535C">
        <w:rPr>
          <w:rFonts w:ascii="Times New Roman" w:hAnsi="Times New Roman"/>
          <w:color w:val="000000" w:themeColor="text1"/>
          <w:sz w:val="24"/>
          <w:szCs w:val="24"/>
        </w:rPr>
        <w:t>com vista</w:t>
      </w:r>
      <w:r w:rsidR="00BD0051" w:rsidRPr="008B535C">
        <w:rPr>
          <w:rFonts w:ascii="Times New Roman" w:hAnsi="Times New Roman"/>
          <w:color w:val="000000" w:themeColor="text1"/>
          <w:sz w:val="24"/>
          <w:szCs w:val="24"/>
        </w:rPr>
        <w:t>s</w:t>
      </w:r>
      <w:r w:rsidRPr="008B535C">
        <w:rPr>
          <w:rFonts w:ascii="Times New Roman" w:hAnsi="Times New Roman"/>
          <w:color w:val="000000" w:themeColor="text1"/>
          <w:sz w:val="24"/>
          <w:szCs w:val="24"/>
        </w:rPr>
        <w:t xml:space="preserve"> a obter vantagem de qualquer ordem. </w:t>
      </w:r>
    </w:p>
    <w:p w:rsidR="002A2EAD" w:rsidRPr="008B535C" w:rsidRDefault="00A5516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5</w:t>
      </w:r>
      <w:r w:rsidR="009A6626" w:rsidRPr="008B535C">
        <w:rPr>
          <w:rFonts w:ascii="Times New Roman" w:hAnsi="Times New Roman"/>
          <w:color w:val="000000" w:themeColor="text1"/>
          <w:sz w:val="24"/>
          <w:szCs w:val="24"/>
        </w:rPr>
        <w:t>8</w:t>
      </w:r>
      <w:r w:rsidR="00444BCD" w:rsidRPr="008B535C">
        <w:rPr>
          <w:rFonts w:ascii="Times New Roman" w:hAnsi="Times New Roman"/>
          <w:color w:val="000000" w:themeColor="text1"/>
          <w:sz w:val="24"/>
          <w:szCs w:val="24"/>
        </w:rPr>
        <w:t xml:space="preserve"> Os casos omissos serão submetidos à apreciação da </w:t>
      </w:r>
      <w:r w:rsidR="00B74585" w:rsidRPr="008B535C">
        <w:rPr>
          <w:rFonts w:ascii="Times New Roman" w:hAnsi="Times New Roman"/>
          <w:color w:val="000000" w:themeColor="text1"/>
          <w:sz w:val="24"/>
          <w:szCs w:val="24"/>
        </w:rPr>
        <w:t>Autoridade Sanitária Competente</w:t>
      </w:r>
      <w:r w:rsidR="007F3054" w:rsidRPr="008B535C">
        <w:rPr>
          <w:rFonts w:ascii="Times New Roman" w:hAnsi="Times New Roman"/>
          <w:color w:val="000000" w:themeColor="text1"/>
          <w:sz w:val="24"/>
          <w:szCs w:val="24"/>
        </w:rPr>
        <w:t>,</w:t>
      </w:r>
      <w:r w:rsidR="00444BCD" w:rsidRPr="008B535C">
        <w:rPr>
          <w:rFonts w:ascii="Times New Roman" w:hAnsi="Times New Roman"/>
          <w:color w:val="000000" w:themeColor="text1"/>
          <w:sz w:val="24"/>
          <w:szCs w:val="24"/>
        </w:rPr>
        <w:t xml:space="preserve"> federal, estadual, municipal ou do Distrito Federal</w:t>
      </w:r>
      <w:r w:rsidR="007F3054" w:rsidRPr="008B535C">
        <w:rPr>
          <w:rFonts w:ascii="Times New Roman" w:hAnsi="Times New Roman"/>
          <w:color w:val="000000" w:themeColor="text1"/>
          <w:sz w:val="24"/>
          <w:szCs w:val="24"/>
        </w:rPr>
        <w:t>, conforme o caso</w:t>
      </w:r>
      <w:r w:rsidR="00444BCD" w:rsidRPr="008B535C">
        <w:rPr>
          <w:rFonts w:ascii="Times New Roman" w:hAnsi="Times New Roman"/>
          <w:color w:val="000000" w:themeColor="text1"/>
          <w:sz w:val="24"/>
          <w:szCs w:val="24"/>
        </w:rPr>
        <w:t xml:space="preserve">. </w:t>
      </w:r>
    </w:p>
    <w:p w:rsidR="008B535C" w:rsidRDefault="00A55162"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Art. 5</w:t>
      </w:r>
      <w:r w:rsidR="009A6626" w:rsidRPr="008B535C">
        <w:rPr>
          <w:rFonts w:ascii="Times New Roman" w:hAnsi="Times New Roman"/>
          <w:color w:val="000000" w:themeColor="text1"/>
          <w:sz w:val="24"/>
          <w:szCs w:val="24"/>
        </w:rPr>
        <w:t>9</w:t>
      </w:r>
      <w:r w:rsidR="00444BCD" w:rsidRPr="008B535C">
        <w:rPr>
          <w:rFonts w:ascii="Times New Roman" w:hAnsi="Times New Roman"/>
          <w:color w:val="000000" w:themeColor="text1"/>
          <w:sz w:val="24"/>
          <w:szCs w:val="24"/>
        </w:rPr>
        <w:t xml:space="preserve"> Esta Resolução entra em vigor </w:t>
      </w:r>
      <w:r w:rsidR="00A54E8C" w:rsidRPr="008B535C">
        <w:rPr>
          <w:rFonts w:ascii="Times New Roman" w:hAnsi="Times New Roman"/>
          <w:color w:val="000000" w:themeColor="text1"/>
          <w:sz w:val="24"/>
          <w:szCs w:val="24"/>
        </w:rPr>
        <w:t>n</w:t>
      </w:r>
      <w:r w:rsidR="00444BCD" w:rsidRPr="008B535C">
        <w:rPr>
          <w:rFonts w:ascii="Times New Roman" w:hAnsi="Times New Roman"/>
          <w:color w:val="000000" w:themeColor="text1"/>
          <w:sz w:val="24"/>
          <w:szCs w:val="24"/>
        </w:rPr>
        <w:t>a data de sua publicação.</w:t>
      </w:r>
    </w:p>
    <w:p w:rsidR="00A90170" w:rsidRPr="008B535C" w:rsidRDefault="00A90170" w:rsidP="008B535C">
      <w:pPr>
        <w:spacing w:after="200" w:line="240" w:lineRule="auto"/>
        <w:rPr>
          <w:rFonts w:ascii="Times New Roman" w:hAnsi="Times New Roman"/>
          <w:color w:val="000000" w:themeColor="text1"/>
          <w:sz w:val="24"/>
          <w:szCs w:val="24"/>
        </w:rPr>
      </w:pPr>
    </w:p>
    <w:p w:rsidR="008B535C" w:rsidRDefault="000F150C"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JARBAS BARBOSA DA SILVA JR.</w:t>
      </w:r>
    </w:p>
    <w:p w:rsidR="008B535C" w:rsidRDefault="008B535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021EFA" w:rsidRPr="008B535C" w:rsidRDefault="00021EFA"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ANEXO I</w:t>
      </w:r>
    </w:p>
    <w:p w:rsidR="008B535C" w:rsidRPr="008B535C" w:rsidRDefault="00021EFA"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MÉTODOS DE CONTRACEPÇÃO PARA MULHERES EM USO DE </w:t>
      </w:r>
      <w:r w:rsidR="00F909A4" w:rsidRPr="008B535C">
        <w:rPr>
          <w:rFonts w:ascii="Times New Roman" w:hAnsi="Times New Roman"/>
          <w:b/>
          <w:color w:val="000000" w:themeColor="text1"/>
          <w:sz w:val="24"/>
          <w:szCs w:val="24"/>
        </w:rPr>
        <w:t>LENALIDOMIDA</w:t>
      </w:r>
    </w:p>
    <w:p w:rsidR="008B535C" w:rsidRDefault="00D71149"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 prescrição </w:t>
      </w:r>
      <w:r w:rsidR="00B74585" w:rsidRPr="008B535C">
        <w:rPr>
          <w:rFonts w:ascii="Times New Roman" w:hAnsi="Times New Roman"/>
          <w:color w:val="000000" w:themeColor="text1"/>
          <w:sz w:val="24"/>
          <w:szCs w:val="24"/>
        </w:rPr>
        <w:t xml:space="preserve">de </w:t>
      </w:r>
      <w:r w:rsidRPr="008B535C">
        <w:rPr>
          <w:rFonts w:ascii="Times New Roman" w:hAnsi="Times New Roman"/>
          <w:color w:val="000000" w:themeColor="text1"/>
          <w:sz w:val="24"/>
          <w:szCs w:val="24"/>
        </w:rPr>
        <w:t xml:space="preserve">medicamento </w:t>
      </w:r>
      <w:r w:rsidR="00B74585" w:rsidRPr="008B535C">
        <w:rPr>
          <w:rFonts w:ascii="Times New Roman" w:hAnsi="Times New Roman"/>
          <w:color w:val="000000" w:themeColor="text1"/>
          <w:sz w:val="24"/>
          <w:szCs w:val="24"/>
        </w:rPr>
        <w:t xml:space="preserve">à </w:t>
      </w:r>
      <w:r w:rsidRPr="008B535C">
        <w:rPr>
          <w:rFonts w:ascii="Times New Roman" w:hAnsi="Times New Roman"/>
          <w:color w:val="000000" w:themeColor="text1"/>
          <w:sz w:val="24"/>
          <w:szCs w:val="24"/>
        </w:rPr>
        <w:t xml:space="preserve">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está condicionada</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ao uso de, no mínimo, 2 (dois) métodos de contracepção para mulheres em uso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sendo pelo menos 1 (um)</w:t>
      </w:r>
      <w:r w:rsidR="00CB7483"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altamente efetivo</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e </w:t>
      </w:r>
      <w:r w:rsidR="00B74585" w:rsidRPr="008B535C">
        <w:rPr>
          <w:rFonts w:ascii="Times New Roman" w:hAnsi="Times New Roman"/>
          <w:color w:val="000000" w:themeColor="text1"/>
          <w:sz w:val="24"/>
          <w:szCs w:val="24"/>
        </w:rPr>
        <w:t>outro</w:t>
      </w:r>
      <w:r w:rsidRPr="008B535C">
        <w:rPr>
          <w:rFonts w:ascii="Times New Roman" w:hAnsi="Times New Roman"/>
          <w:color w:val="000000" w:themeColor="text1"/>
          <w:sz w:val="24"/>
          <w:szCs w:val="24"/>
        </w:rPr>
        <w:t xml:space="preserve"> de barreira.</w:t>
      </w:r>
    </w:p>
    <w:p w:rsidR="00EC52B7" w:rsidRPr="008B535C" w:rsidRDefault="00C0456A" w:rsidP="008B535C">
      <w:pPr>
        <w:spacing w:after="200" w:line="240" w:lineRule="auto"/>
        <w:ind w:firstLine="567"/>
        <w:jc w:val="both"/>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1. </w:t>
      </w:r>
      <w:r w:rsidR="00021EFA" w:rsidRPr="008B535C">
        <w:rPr>
          <w:rFonts w:ascii="Times New Roman" w:hAnsi="Times New Roman"/>
          <w:b/>
          <w:color w:val="000000" w:themeColor="text1"/>
          <w:sz w:val="24"/>
          <w:szCs w:val="24"/>
        </w:rPr>
        <w:t>Métodos de contracepção</w:t>
      </w:r>
      <w:r w:rsidR="0041133F" w:rsidRPr="008B535C">
        <w:rPr>
          <w:rFonts w:ascii="Times New Roman" w:hAnsi="Times New Roman"/>
          <w:b/>
          <w:color w:val="000000" w:themeColor="text1"/>
          <w:sz w:val="24"/>
          <w:szCs w:val="24"/>
        </w:rPr>
        <w:t xml:space="preserve"> altamente efetivos</w:t>
      </w:r>
      <w:r w:rsidR="00021EFA" w:rsidRPr="008B535C">
        <w:rPr>
          <w:rFonts w:ascii="Times New Roman" w:hAnsi="Times New Roman"/>
          <w:b/>
          <w:color w:val="000000" w:themeColor="text1"/>
          <w:sz w:val="24"/>
          <w:szCs w:val="24"/>
        </w:rPr>
        <w:t>:</w:t>
      </w:r>
    </w:p>
    <w:p w:rsidR="00EC52B7" w:rsidRPr="008B535C" w:rsidRDefault="00C0456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1.1</w:t>
      </w:r>
      <w:r w:rsidR="00EC52B7" w:rsidRPr="008B535C">
        <w:rPr>
          <w:rFonts w:ascii="Times New Roman" w:hAnsi="Times New Roman"/>
          <w:color w:val="000000" w:themeColor="text1"/>
          <w:sz w:val="24"/>
          <w:szCs w:val="24"/>
        </w:rPr>
        <w:t>. Métodos reversíveis de longa ação</w:t>
      </w:r>
      <w:r w:rsidR="0041133F" w:rsidRPr="008B535C">
        <w:rPr>
          <w:rFonts w:ascii="Times New Roman" w:hAnsi="Times New Roman"/>
          <w:color w:val="000000" w:themeColor="text1"/>
          <w:sz w:val="24"/>
          <w:szCs w:val="24"/>
        </w:rPr>
        <w:t>:</w:t>
      </w:r>
    </w:p>
    <w:p w:rsidR="00EC52B7" w:rsidRPr="008B535C" w:rsidRDefault="00C0456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 </w:t>
      </w:r>
      <w:r w:rsidR="00EC52B7" w:rsidRPr="008B535C">
        <w:rPr>
          <w:rFonts w:ascii="Times New Roman" w:hAnsi="Times New Roman"/>
          <w:color w:val="000000" w:themeColor="text1"/>
          <w:sz w:val="24"/>
          <w:szCs w:val="24"/>
        </w:rPr>
        <w:t>Dispositivo intrauterino de cobre (TCu 380 ou ML 375)</w:t>
      </w:r>
      <w:r w:rsidR="0041133F" w:rsidRPr="008B535C">
        <w:rPr>
          <w:rFonts w:ascii="Times New Roman" w:hAnsi="Times New Roman"/>
          <w:color w:val="000000" w:themeColor="text1"/>
          <w:sz w:val="24"/>
          <w:szCs w:val="24"/>
        </w:rPr>
        <w:t>;</w:t>
      </w:r>
    </w:p>
    <w:p w:rsidR="00EC52B7" w:rsidRPr="008B535C" w:rsidRDefault="00C0456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b) </w:t>
      </w:r>
      <w:r w:rsidR="00391C6A" w:rsidRPr="008B535C">
        <w:rPr>
          <w:rFonts w:ascii="Times New Roman" w:hAnsi="Times New Roman"/>
          <w:color w:val="000000" w:themeColor="text1"/>
          <w:sz w:val="24"/>
          <w:szCs w:val="24"/>
        </w:rPr>
        <w:t>Sistema i</w:t>
      </w:r>
      <w:r w:rsidR="00EC52B7" w:rsidRPr="008B535C">
        <w:rPr>
          <w:rFonts w:ascii="Times New Roman" w:hAnsi="Times New Roman"/>
          <w:color w:val="000000" w:themeColor="text1"/>
          <w:sz w:val="24"/>
          <w:szCs w:val="24"/>
        </w:rPr>
        <w:t>ntrauterino de levonorgestrel</w:t>
      </w:r>
      <w:r w:rsidR="0041133F" w:rsidRPr="008B535C">
        <w:rPr>
          <w:rFonts w:ascii="Times New Roman" w:hAnsi="Times New Roman"/>
          <w:color w:val="000000" w:themeColor="text1"/>
          <w:sz w:val="24"/>
          <w:szCs w:val="24"/>
        </w:rPr>
        <w:t>; e</w:t>
      </w:r>
    </w:p>
    <w:p w:rsidR="00EC52B7" w:rsidRPr="008B535C" w:rsidRDefault="00C0456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c) </w:t>
      </w:r>
      <w:r w:rsidR="00EC52B7" w:rsidRPr="008B535C">
        <w:rPr>
          <w:rFonts w:ascii="Times New Roman" w:hAnsi="Times New Roman"/>
          <w:color w:val="000000" w:themeColor="text1"/>
          <w:sz w:val="24"/>
          <w:szCs w:val="24"/>
        </w:rPr>
        <w:t>Implante subdérmico de etonogestrel</w:t>
      </w:r>
      <w:r w:rsidR="0041133F" w:rsidRPr="008B535C">
        <w:rPr>
          <w:rFonts w:ascii="Times New Roman" w:hAnsi="Times New Roman"/>
          <w:color w:val="000000" w:themeColor="text1"/>
          <w:sz w:val="24"/>
          <w:szCs w:val="24"/>
        </w:rPr>
        <w:t>.</w:t>
      </w:r>
    </w:p>
    <w:p w:rsidR="00EC52B7" w:rsidRPr="008B535C" w:rsidRDefault="00C0456A" w:rsidP="008B535C">
      <w:pPr>
        <w:widowControl w:val="0"/>
        <w:autoSpaceDE w:val="0"/>
        <w:autoSpaceDN w:val="0"/>
        <w:adjustRightInd w:val="0"/>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1.2. Injetável</w:t>
      </w:r>
      <w:r w:rsidR="00EC52B7" w:rsidRPr="008B535C">
        <w:rPr>
          <w:rFonts w:ascii="Times New Roman" w:hAnsi="Times New Roman"/>
          <w:color w:val="000000" w:themeColor="text1"/>
          <w:sz w:val="24"/>
          <w:szCs w:val="24"/>
        </w:rPr>
        <w:t xml:space="preserve"> trimestral ou mensal, cujos registros d</w:t>
      </w:r>
      <w:r w:rsidR="00893A14" w:rsidRPr="008B535C">
        <w:rPr>
          <w:rFonts w:ascii="Times New Roman" w:hAnsi="Times New Roman"/>
          <w:color w:val="000000" w:themeColor="text1"/>
          <w:sz w:val="24"/>
          <w:szCs w:val="24"/>
        </w:rPr>
        <w:t>e</w:t>
      </w:r>
      <w:r w:rsidR="00EC52B7" w:rsidRPr="008B535C">
        <w:rPr>
          <w:rFonts w:ascii="Times New Roman" w:hAnsi="Times New Roman"/>
          <w:color w:val="000000" w:themeColor="text1"/>
          <w:sz w:val="24"/>
          <w:szCs w:val="24"/>
        </w:rPr>
        <w:t xml:space="preserve"> aplicação devem ser mantidos</w:t>
      </w:r>
      <w:r w:rsidR="0041133F" w:rsidRPr="008B535C">
        <w:rPr>
          <w:rFonts w:ascii="Times New Roman" w:hAnsi="Times New Roman"/>
          <w:color w:val="000000" w:themeColor="text1"/>
          <w:sz w:val="24"/>
          <w:szCs w:val="24"/>
        </w:rPr>
        <w:t>;</w:t>
      </w:r>
    </w:p>
    <w:p w:rsidR="00EC52B7" w:rsidRPr="008B535C" w:rsidRDefault="00C0456A" w:rsidP="008B535C">
      <w:pPr>
        <w:widowControl w:val="0"/>
        <w:autoSpaceDE w:val="0"/>
        <w:autoSpaceDN w:val="0"/>
        <w:adjustRightInd w:val="0"/>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1.3 </w:t>
      </w:r>
      <w:r w:rsidR="00EC52B7" w:rsidRPr="008B535C">
        <w:rPr>
          <w:rFonts w:ascii="Times New Roman" w:hAnsi="Times New Roman"/>
          <w:color w:val="000000" w:themeColor="text1"/>
          <w:sz w:val="24"/>
          <w:szCs w:val="24"/>
        </w:rPr>
        <w:t>Contraceptivo oral combinado</w:t>
      </w:r>
      <w:r w:rsidR="0041133F" w:rsidRPr="008B535C">
        <w:rPr>
          <w:rFonts w:ascii="Times New Roman" w:hAnsi="Times New Roman"/>
          <w:color w:val="000000" w:themeColor="text1"/>
          <w:sz w:val="24"/>
          <w:szCs w:val="24"/>
        </w:rPr>
        <w:t>;</w:t>
      </w:r>
    </w:p>
    <w:p w:rsidR="00EC52B7" w:rsidRPr="008B535C" w:rsidRDefault="00C0456A" w:rsidP="008B535C">
      <w:pPr>
        <w:widowControl w:val="0"/>
        <w:autoSpaceDE w:val="0"/>
        <w:autoSpaceDN w:val="0"/>
        <w:adjustRightInd w:val="0"/>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1.4 </w:t>
      </w:r>
      <w:r w:rsidR="00EC52B7" w:rsidRPr="008B535C">
        <w:rPr>
          <w:rFonts w:ascii="Times New Roman" w:hAnsi="Times New Roman"/>
          <w:color w:val="000000" w:themeColor="text1"/>
          <w:sz w:val="24"/>
          <w:szCs w:val="24"/>
        </w:rPr>
        <w:t>Anel vaginal contraceptivo</w:t>
      </w:r>
      <w:r w:rsidR="0041133F" w:rsidRPr="008B535C">
        <w:rPr>
          <w:rFonts w:ascii="Times New Roman" w:hAnsi="Times New Roman"/>
          <w:color w:val="000000" w:themeColor="text1"/>
          <w:sz w:val="24"/>
          <w:szCs w:val="24"/>
        </w:rPr>
        <w:t>;</w:t>
      </w:r>
    </w:p>
    <w:p w:rsidR="00EC52B7" w:rsidRPr="008B535C" w:rsidRDefault="00C0456A" w:rsidP="008B535C">
      <w:pPr>
        <w:widowControl w:val="0"/>
        <w:autoSpaceDE w:val="0"/>
        <w:autoSpaceDN w:val="0"/>
        <w:adjustRightInd w:val="0"/>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1.5 </w:t>
      </w:r>
      <w:r w:rsidR="00EC52B7" w:rsidRPr="008B535C">
        <w:rPr>
          <w:rFonts w:ascii="Times New Roman" w:hAnsi="Times New Roman"/>
          <w:color w:val="000000" w:themeColor="text1"/>
          <w:sz w:val="24"/>
          <w:szCs w:val="24"/>
        </w:rPr>
        <w:t>Adesivo transdérmico contraceptivo</w:t>
      </w:r>
      <w:r w:rsidR="0041133F" w:rsidRPr="008B535C">
        <w:rPr>
          <w:rFonts w:ascii="Times New Roman" w:hAnsi="Times New Roman"/>
          <w:color w:val="000000" w:themeColor="text1"/>
          <w:sz w:val="24"/>
          <w:szCs w:val="24"/>
        </w:rPr>
        <w:t>; e</w:t>
      </w:r>
    </w:p>
    <w:p w:rsidR="008B535C" w:rsidRDefault="00C0456A" w:rsidP="008B535C">
      <w:pPr>
        <w:widowControl w:val="0"/>
        <w:autoSpaceDE w:val="0"/>
        <w:autoSpaceDN w:val="0"/>
        <w:adjustRightInd w:val="0"/>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1.6 </w:t>
      </w:r>
      <w:r w:rsidR="00EC52B7" w:rsidRPr="008B535C">
        <w:rPr>
          <w:rFonts w:ascii="Times New Roman" w:hAnsi="Times New Roman"/>
          <w:color w:val="000000" w:themeColor="text1"/>
          <w:sz w:val="24"/>
          <w:szCs w:val="24"/>
        </w:rPr>
        <w:t>Pílulas contendo somente progestagênio – desogestrel 75 mcg</w:t>
      </w:r>
      <w:r w:rsidR="0041133F" w:rsidRPr="008B535C">
        <w:rPr>
          <w:rFonts w:ascii="Times New Roman" w:hAnsi="Times New Roman"/>
          <w:color w:val="000000" w:themeColor="text1"/>
          <w:sz w:val="24"/>
          <w:szCs w:val="24"/>
        </w:rPr>
        <w:t>.</w:t>
      </w:r>
    </w:p>
    <w:p w:rsidR="001071CF" w:rsidRPr="008B535C" w:rsidRDefault="00964978" w:rsidP="008B535C">
      <w:pPr>
        <w:spacing w:after="200" w:line="240" w:lineRule="auto"/>
        <w:ind w:firstLine="567"/>
        <w:jc w:val="both"/>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2. </w:t>
      </w:r>
      <w:r w:rsidR="001071CF" w:rsidRPr="008B535C">
        <w:rPr>
          <w:rFonts w:ascii="Times New Roman" w:hAnsi="Times New Roman"/>
          <w:b/>
          <w:color w:val="000000" w:themeColor="text1"/>
          <w:sz w:val="24"/>
          <w:szCs w:val="24"/>
        </w:rPr>
        <w:t>Exemplos de Métodos de Barreira:</w:t>
      </w:r>
    </w:p>
    <w:p w:rsidR="001071CF" w:rsidRPr="008B535C" w:rsidRDefault="00565D79"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a) </w:t>
      </w:r>
      <w:r w:rsidR="00D110D1" w:rsidRPr="008B535C">
        <w:rPr>
          <w:rFonts w:ascii="Times New Roman" w:hAnsi="Times New Roman"/>
          <w:color w:val="000000" w:themeColor="text1"/>
          <w:sz w:val="24"/>
          <w:szCs w:val="24"/>
        </w:rPr>
        <w:t>Preservativo Masculino</w:t>
      </w:r>
      <w:r w:rsidR="0041133F" w:rsidRPr="008B535C">
        <w:rPr>
          <w:rFonts w:ascii="Times New Roman" w:hAnsi="Times New Roman"/>
          <w:color w:val="000000" w:themeColor="text1"/>
          <w:sz w:val="24"/>
          <w:szCs w:val="24"/>
        </w:rPr>
        <w:t>;</w:t>
      </w:r>
    </w:p>
    <w:p w:rsidR="001071CF" w:rsidRPr="008B535C" w:rsidRDefault="00565D79"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b) </w:t>
      </w:r>
      <w:r w:rsidR="001071CF" w:rsidRPr="008B535C">
        <w:rPr>
          <w:rFonts w:ascii="Times New Roman" w:hAnsi="Times New Roman"/>
          <w:color w:val="000000" w:themeColor="text1"/>
          <w:sz w:val="24"/>
          <w:szCs w:val="24"/>
        </w:rPr>
        <w:t>Diafragma</w:t>
      </w:r>
      <w:r w:rsidR="0041133F" w:rsidRPr="008B535C">
        <w:rPr>
          <w:rFonts w:ascii="Times New Roman" w:hAnsi="Times New Roman"/>
          <w:color w:val="000000" w:themeColor="text1"/>
          <w:sz w:val="24"/>
          <w:szCs w:val="24"/>
        </w:rPr>
        <w:t>; e</w:t>
      </w:r>
    </w:p>
    <w:p w:rsidR="008B535C" w:rsidRDefault="00565D79"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c) </w:t>
      </w:r>
      <w:r w:rsidR="001071CF" w:rsidRPr="008B535C">
        <w:rPr>
          <w:rFonts w:ascii="Times New Roman" w:hAnsi="Times New Roman"/>
          <w:color w:val="000000" w:themeColor="text1"/>
          <w:sz w:val="24"/>
          <w:szCs w:val="24"/>
        </w:rPr>
        <w:t>Capuz cervical</w:t>
      </w:r>
      <w:r w:rsidR="0041133F" w:rsidRPr="008B535C">
        <w:rPr>
          <w:rFonts w:ascii="Times New Roman" w:hAnsi="Times New Roman"/>
          <w:color w:val="000000" w:themeColor="text1"/>
          <w:sz w:val="24"/>
          <w:szCs w:val="24"/>
        </w:rPr>
        <w:t>.</w:t>
      </w:r>
    </w:p>
    <w:p w:rsidR="00760A84" w:rsidRPr="008B535C" w:rsidRDefault="00760A84" w:rsidP="008B535C">
      <w:pPr>
        <w:spacing w:after="200" w:line="240" w:lineRule="auto"/>
        <w:ind w:firstLine="567"/>
        <w:jc w:val="both"/>
        <w:rPr>
          <w:rFonts w:ascii="Times New Roman" w:hAnsi="Times New Roman"/>
          <w:b/>
          <w:color w:val="000000" w:themeColor="text1"/>
          <w:sz w:val="24"/>
          <w:szCs w:val="24"/>
        </w:rPr>
      </w:pPr>
      <w:r w:rsidRPr="008B535C">
        <w:rPr>
          <w:rFonts w:ascii="Times New Roman" w:hAnsi="Times New Roman"/>
          <w:b/>
          <w:color w:val="000000" w:themeColor="text1"/>
          <w:sz w:val="24"/>
          <w:szCs w:val="24"/>
        </w:rPr>
        <w:t>ATENÇÃO:</w:t>
      </w:r>
    </w:p>
    <w:p w:rsidR="003E15D7" w:rsidRPr="008B535C" w:rsidRDefault="00A90170" w:rsidP="008B535C">
      <w:pPr>
        <w:pStyle w:val="PargrafodaLista"/>
        <w:spacing w:after="200" w:line="240" w:lineRule="auto"/>
        <w:ind w:left="0" w:firstLine="567"/>
        <w:contextualSpacing w:val="0"/>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1. </w:t>
      </w:r>
      <w:r w:rsidR="003E15D7" w:rsidRPr="008B535C">
        <w:rPr>
          <w:rFonts w:ascii="Times New Roman" w:hAnsi="Times New Roman"/>
          <w:color w:val="000000" w:themeColor="text1"/>
          <w:sz w:val="24"/>
          <w:szCs w:val="24"/>
        </w:rPr>
        <w:t>Os métodos intrauterinos (DIU de cobre e sistema intrauterino de levonorgestrel) apresentam taxas de expulsão em torno de 2 a 4% das usuárias.</w:t>
      </w:r>
    </w:p>
    <w:p w:rsidR="008439FC" w:rsidRPr="008B535C" w:rsidRDefault="00A90170" w:rsidP="008B535C">
      <w:pPr>
        <w:pStyle w:val="PargrafodaLista"/>
        <w:spacing w:after="200" w:line="240" w:lineRule="auto"/>
        <w:ind w:left="0" w:firstLine="567"/>
        <w:contextualSpacing w:val="0"/>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2. </w:t>
      </w:r>
      <w:r w:rsidR="001071CF" w:rsidRPr="008B535C">
        <w:rPr>
          <w:rFonts w:ascii="Times New Roman" w:hAnsi="Times New Roman"/>
          <w:color w:val="000000" w:themeColor="text1"/>
          <w:sz w:val="24"/>
          <w:szCs w:val="24"/>
        </w:rPr>
        <w:t xml:space="preserve">As mulheres </w:t>
      </w:r>
      <w:r w:rsidR="00404CF7" w:rsidRPr="008B535C">
        <w:rPr>
          <w:rFonts w:ascii="Times New Roman" w:hAnsi="Times New Roman"/>
          <w:color w:val="000000" w:themeColor="text1"/>
          <w:sz w:val="24"/>
          <w:szCs w:val="24"/>
        </w:rPr>
        <w:t>com potencial de engravidar</w:t>
      </w:r>
      <w:r w:rsidR="001071CF" w:rsidRPr="008B535C">
        <w:rPr>
          <w:rFonts w:ascii="Times New Roman" w:hAnsi="Times New Roman"/>
          <w:color w:val="000000" w:themeColor="text1"/>
          <w:sz w:val="24"/>
          <w:szCs w:val="24"/>
        </w:rPr>
        <w:t xml:space="preserve"> devem utilizar o </w:t>
      </w:r>
      <w:r w:rsidR="0050623A" w:rsidRPr="008B535C">
        <w:rPr>
          <w:rFonts w:ascii="Times New Roman" w:hAnsi="Times New Roman"/>
          <w:color w:val="000000" w:themeColor="text1"/>
          <w:sz w:val="24"/>
          <w:szCs w:val="24"/>
        </w:rPr>
        <w:t>Método Contraceptivo</w:t>
      </w:r>
      <w:r w:rsidR="001071CF" w:rsidRPr="008B535C">
        <w:rPr>
          <w:rFonts w:ascii="Times New Roman" w:hAnsi="Times New Roman"/>
          <w:color w:val="000000" w:themeColor="text1"/>
          <w:sz w:val="24"/>
          <w:szCs w:val="24"/>
        </w:rPr>
        <w:t xml:space="preserve"> durante 4 (quatro) semanas antes do início do tratamento, durante todo o tratamento e com manutenção das modalidades contraceptivas por 30 </w:t>
      </w:r>
      <w:r w:rsidR="003379FB" w:rsidRPr="008B535C">
        <w:rPr>
          <w:rFonts w:ascii="Times New Roman" w:hAnsi="Times New Roman"/>
          <w:color w:val="000000" w:themeColor="text1"/>
          <w:sz w:val="24"/>
          <w:szCs w:val="24"/>
        </w:rPr>
        <w:t xml:space="preserve">(trinta) </w:t>
      </w:r>
      <w:r w:rsidR="001071CF" w:rsidRPr="008B535C">
        <w:rPr>
          <w:rFonts w:ascii="Times New Roman" w:hAnsi="Times New Roman"/>
          <w:color w:val="000000" w:themeColor="text1"/>
          <w:sz w:val="24"/>
          <w:szCs w:val="24"/>
        </w:rPr>
        <w:t>dias após o término do tratamento ou interrupção do uso d</w:t>
      </w:r>
      <w:r w:rsidR="003379FB" w:rsidRPr="008B535C">
        <w:rPr>
          <w:rFonts w:ascii="Times New Roman" w:hAnsi="Times New Roman"/>
          <w:color w:val="000000" w:themeColor="text1"/>
          <w:sz w:val="24"/>
          <w:szCs w:val="24"/>
        </w:rPr>
        <w:t>e</w:t>
      </w:r>
      <w:r w:rsidR="001071CF" w:rsidRPr="008B535C">
        <w:rPr>
          <w:rFonts w:ascii="Times New Roman" w:hAnsi="Times New Roman"/>
          <w:color w:val="000000" w:themeColor="text1"/>
          <w:sz w:val="24"/>
          <w:szCs w:val="24"/>
        </w:rPr>
        <w:t xml:space="preserve"> medicamento à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3E15D7" w:rsidRPr="008B535C">
        <w:rPr>
          <w:rFonts w:ascii="Times New Roman" w:hAnsi="Times New Roman"/>
          <w:color w:val="000000" w:themeColor="text1"/>
          <w:sz w:val="24"/>
          <w:szCs w:val="24"/>
        </w:rPr>
        <w:t>.</w:t>
      </w:r>
    </w:p>
    <w:p w:rsidR="008439FC" w:rsidRPr="008B535C" w:rsidRDefault="00A90170" w:rsidP="008B535C">
      <w:pPr>
        <w:pStyle w:val="PargrafodaLista"/>
        <w:spacing w:after="200" w:line="240" w:lineRule="auto"/>
        <w:ind w:left="0" w:firstLine="567"/>
        <w:contextualSpacing w:val="0"/>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3. </w:t>
      </w:r>
      <w:r w:rsidR="00582F95" w:rsidRPr="008B535C">
        <w:rPr>
          <w:rFonts w:ascii="Times New Roman" w:hAnsi="Times New Roman"/>
          <w:color w:val="000000" w:themeColor="text1"/>
          <w:sz w:val="24"/>
          <w:szCs w:val="24"/>
        </w:rPr>
        <w:t>O primeiro retorno deverá ocorrer 30 (trinta) dias após o início do uso do</w:t>
      </w:r>
      <w:r w:rsidR="003E15D7" w:rsidRPr="008B535C">
        <w:rPr>
          <w:rFonts w:ascii="Times New Roman" w:hAnsi="Times New Roman"/>
          <w:color w:val="000000" w:themeColor="text1"/>
          <w:sz w:val="24"/>
          <w:szCs w:val="24"/>
        </w:rPr>
        <w:t>s</w:t>
      </w:r>
      <w:r w:rsidR="00582F95" w:rsidRPr="008B535C">
        <w:rPr>
          <w:rFonts w:ascii="Times New Roman" w:hAnsi="Times New Roman"/>
          <w:color w:val="000000" w:themeColor="text1"/>
          <w:sz w:val="24"/>
          <w:szCs w:val="24"/>
        </w:rPr>
        <w:t xml:space="preserve"> </w:t>
      </w:r>
      <w:r w:rsidR="0050623A" w:rsidRPr="008B535C">
        <w:rPr>
          <w:rFonts w:ascii="Times New Roman" w:hAnsi="Times New Roman"/>
          <w:color w:val="000000" w:themeColor="text1"/>
          <w:sz w:val="24"/>
          <w:szCs w:val="24"/>
        </w:rPr>
        <w:t>Métodos Contraceptivos</w:t>
      </w:r>
      <w:r w:rsidR="00582F95" w:rsidRPr="008B535C">
        <w:rPr>
          <w:rFonts w:ascii="Times New Roman" w:hAnsi="Times New Roman"/>
          <w:color w:val="000000" w:themeColor="text1"/>
          <w:sz w:val="24"/>
          <w:szCs w:val="24"/>
        </w:rPr>
        <w:t xml:space="preserve"> indicado</w:t>
      </w:r>
      <w:r w:rsidR="003E15D7" w:rsidRPr="008B535C">
        <w:rPr>
          <w:rFonts w:ascii="Times New Roman" w:hAnsi="Times New Roman"/>
          <w:color w:val="000000" w:themeColor="text1"/>
          <w:sz w:val="24"/>
          <w:szCs w:val="24"/>
        </w:rPr>
        <w:t>s</w:t>
      </w:r>
      <w:r w:rsidR="00582F95" w:rsidRPr="008B535C">
        <w:rPr>
          <w:rFonts w:ascii="Times New Roman" w:hAnsi="Times New Roman"/>
          <w:color w:val="000000" w:themeColor="text1"/>
          <w:sz w:val="24"/>
          <w:szCs w:val="24"/>
        </w:rPr>
        <w:t>, quando deve ser realizado um novo teste de gravidez de alta sensibilidade e, se negativo, instituído o tratament</w:t>
      </w:r>
      <w:r w:rsidR="003E15D7" w:rsidRPr="008B535C">
        <w:rPr>
          <w:rFonts w:ascii="Times New Roman" w:hAnsi="Times New Roman"/>
          <w:color w:val="000000" w:themeColor="text1"/>
          <w:sz w:val="24"/>
          <w:szCs w:val="24"/>
        </w:rPr>
        <w:t>o.</w:t>
      </w:r>
    </w:p>
    <w:p w:rsidR="00B758BF" w:rsidRPr="008B535C" w:rsidRDefault="00A90170" w:rsidP="008B535C">
      <w:pPr>
        <w:pStyle w:val="PargrafodaLista"/>
        <w:spacing w:after="200" w:line="240" w:lineRule="auto"/>
        <w:ind w:left="0" w:firstLine="567"/>
        <w:contextualSpacing w:val="0"/>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4. </w:t>
      </w:r>
      <w:r w:rsidR="00021EFA" w:rsidRPr="008B535C">
        <w:rPr>
          <w:rFonts w:ascii="Times New Roman" w:hAnsi="Times New Roman"/>
          <w:color w:val="000000" w:themeColor="text1"/>
          <w:sz w:val="24"/>
          <w:szCs w:val="24"/>
        </w:rPr>
        <w:t xml:space="preserve">Não necessitam de contracepção efetiva mulheres com </w:t>
      </w:r>
      <w:r w:rsidR="00064C05" w:rsidRPr="008B535C">
        <w:rPr>
          <w:rFonts w:ascii="Times New Roman" w:hAnsi="Times New Roman"/>
          <w:color w:val="000000" w:themeColor="text1"/>
          <w:sz w:val="24"/>
          <w:szCs w:val="24"/>
        </w:rPr>
        <w:t>Menopausa</w:t>
      </w:r>
      <w:r w:rsidR="00021EFA" w:rsidRPr="008B535C">
        <w:rPr>
          <w:rFonts w:ascii="Times New Roman" w:hAnsi="Times New Roman"/>
          <w:color w:val="000000" w:themeColor="text1"/>
          <w:sz w:val="24"/>
          <w:szCs w:val="24"/>
        </w:rPr>
        <w:t xml:space="preserve"> confirmada há no mínimo 2 (dois) anos ou submetidas a</w:t>
      </w:r>
      <w:r w:rsidR="00B72F52" w:rsidRPr="008B535C">
        <w:rPr>
          <w:rFonts w:ascii="Times New Roman" w:hAnsi="Times New Roman"/>
          <w:color w:val="000000" w:themeColor="text1"/>
          <w:sz w:val="24"/>
          <w:szCs w:val="24"/>
        </w:rPr>
        <w:t xml:space="preserve">os procedimentos de </w:t>
      </w:r>
      <w:r w:rsidR="00CC24E6" w:rsidRPr="008B535C">
        <w:rPr>
          <w:rFonts w:ascii="Times New Roman" w:hAnsi="Times New Roman"/>
          <w:color w:val="000000" w:themeColor="text1"/>
          <w:sz w:val="24"/>
          <w:szCs w:val="24"/>
        </w:rPr>
        <w:t xml:space="preserve">esterilização </w:t>
      </w:r>
      <w:r w:rsidR="00391C6A" w:rsidRPr="008B535C">
        <w:rPr>
          <w:rFonts w:ascii="Times New Roman" w:hAnsi="Times New Roman"/>
          <w:color w:val="000000" w:themeColor="text1"/>
          <w:sz w:val="24"/>
          <w:szCs w:val="24"/>
        </w:rPr>
        <w:t xml:space="preserve">por </w:t>
      </w:r>
      <w:r w:rsidR="00CC24E6" w:rsidRPr="008B535C">
        <w:rPr>
          <w:rFonts w:ascii="Times New Roman" w:hAnsi="Times New Roman"/>
          <w:color w:val="000000" w:themeColor="text1"/>
          <w:sz w:val="24"/>
          <w:szCs w:val="24"/>
        </w:rPr>
        <w:t>histerectomia</w:t>
      </w:r>
      <w:r w:rsidR="00B72F52" w:rsidRPr="008B535C">
        <w:rPr>
          <w:rFonts w:ascii="Times New Roman" w:hAnsi="Times New Roman"/>
          <w:color w:val="000000" w:themeColor="text1"/>
          <w:sz w:val="24"/>
          <w:szCs w:val="24"/>
        </w:rPr>
        <w:t xml:space="preserve"> ou laqueadura tubária</w:t>
      </w:r>
      <w:r w:rsidR="007A2B13" w:rsidRPr="008B535C">
        <w:rPr>
          <w:rFonts w:ascii="Times New Roman" w:hAnsi="Times New Roman"/>
          <w:color w:val="000000" w:themeColor="text1"/>
          <w:sz w:val="24"/>
          <w:szCs w:val="24"/>
        </w:rPr>
        <w:t>, comprovadas documentalmente</w:t>
      </w:r>
      <w:r w:rsidR="00021EFA" w:rsidRPr="008B535C">
        <w:rPr>
          <w:rFonts w:ascii="Times New Roman" w:hAnsi="Times New Roman"/>
          <w:color w:val="000000" w:themeColor="text1"/>
          <w:sz w:val="24"/>
          <w:szCs w:val="24"/>
        </w:rPr>
        <w:t>.</w:t>
      </w:r>
    </w:p>
    <w:p w:rsidR="007A2B13" w:rsidRPr="008B535C" w:rsidRDefault="00A90170" w:rsidP="008B535C">
      <w:pPr>
        <w:pStyle w:val="PargrafodaLista"/>
        <w:spacing w:after="200" w:line="240" w:lineRule="auto"/>
        <w:ind w:left="0" w:firstLine="567"/>
        <w:contextualSpacing w:val="0"/>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5. </w:t>
      </w:r>
      <w:r w:rsidR="00021EFA" w:rsidRPr="008B535C">
        <w:rPr>
          <w:rFonts w:ascii="Times New Roman" w:hAnsi="Times New Roman"/>
          <w:color w:val="000000" w:themeColor="text1"/>
          <w:sz w:val="24"/>
          <w:szCs w:val="24"/>
        </w:rPr>
        <w:t>Após o início do tratamento, os testes de gravidez deverão ser repetidos mensalmente. Se ocorrer gravidez, a medicação de</w:t>
      </w:r>
      <w:r w:rsidR="007A2B13" w:rsidRPr="008B535C">
        <w:rPr>
          <w:rFonts w:ascii="Times New Roman" w:hAnsi="Times New Roman"/>
          <w:color w:val="000000" w:themeColor="text1"/>
          <w:sz w:val="24"/>
          <w:szCs w:val="24"/>
        </w:rPr>
        <w:t xml:space="preserve">verá ser imediatamente suspensa, devendo ser notificado à </w:t>
      </w:r>
      <w:r w:rsidR="00980126" w:rsidRPr="008B535C">
        <w:rPr>
          <w:rFonts w:ascii="Times New Roman" w:hAnsi="Times New Roman"/>
          <w:color w:val="000000" w:themeColor="text1"/>
          <w:sz w:val="24"/>
          <w:szCs w:val="24"/>
        </w:rPr>
        <w:t>Autoridade Sanitária Competente</w:t>
      </w:r>
      <w:r w:rsidR="007A2B13" w:rsidRPr="008B535C">
        <w:rPr>
          <w:rFonts w:ascii="Times New Roman" w:hAnsi="Times New Roman"/>
          <w:color w:val="000000" w:themeColor="text1"/>
          <w:sz w:val="24"/>
          <w:szCs w:val="24"/>
        </w:rPr>
        <w:t xml:space="preserve">, em até 15 </w:t>
      </w:r>
      <w:r w:rsidR="003379FB" w:rsidRPr="008B535C">
        <w:rPr>
          <w:rFonts w:ascii="Times New Roman" w:hAnsi="Times New Roman"/>
          <w:color w:val="000000" w:themeColor="text1"/>
          <w:sz w:val="24"/>
          <w:szCs w:val="24"/>
        </w:rPr>
        <w:t xml:space="preserve">(quinze) </w:t>
      </w:r>
      <w:r w:rsidR="007A2B13" w:rsidRPr="008B535C">
        <w:rPr>
          <w:rFonts w:ascii="Times New Roman" w:hAnsi="Times New Roman"/>
          <w:color w:val="000000" w:themeColor="text1"/>
          <w:sz w:val="24"/>
          <w:szCs w:val="24"/>
        </w:rPr>
        <w:t>dias.</w:t>
      </w:r>
    </w:p>
    <w:p w:rsidR="008B535C" w:rsidRDefault="00A90170" w:rsidP="008B535C">
      <w:pPr>
        <w:pStyle w:val="PargrafodaLista"/>
        <w:spacing w:after="200" w:line="240" w:lineRule="auto"/>
        <w:ind w:left="0" w:firstLine="567"/>
        <w:contextualSpacing w:val="0"/>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6. </w:t>
      </w:r>
      <w:r w:rsidR="00021EFA" w:rsidRPr="008B535C">
        <w:rPr>
          <w:rFonts w:ascii="Times New Roman" w:hAnsi="Times New Roman"/>
          <w:color w:val="000000" w:themeColor="text1"/>
          <w:sz w:val="24"/>
          <w:szCs w:val="24"/>
        </w:rPr>
        <w:t xml:space="preserve">Em portadoras de mieloma múltiplo, o elevado risco de tromboembolismo relacionado aos anticoncepcionais orais combinados, injetáveis, adesivo </w:t>
      </w:r>
      <w:r w:rsidR="00582F95" w:rsidRPr="008B535C">
        <w:rPr>
          <w:rFonts w:ascii="Times New Roman" w:hAnsi="Times New Roman"/>
          <w:color w:val="000000" w:themeColor="text1"/>
          <w:sz w:val="24"/>
          <w:szCs w:val="24"/>
        </w:rPr>
        <w:t>transdérmico</w:t>
      </w:r>
      <w:r w:rsidR="00021EFA" w:rsidRPr="008B535C">
        <w:rPr>
          <w:rFonts w:ascii="Times New Roman" w:hAnsi="Times New Roman"/>
          <w:color w:val="000000" w:themeColor="text1"/>
          <w:sz w:val="24"/>
          <w:szCs w:val="24"/>
        </w:rPr>
        <w:t xml:space="preserve"> e anel vaginal deve ser considera</w:t>
      </w:r>
      <w:r w:rsidR="00B72F52" w:rsidRPr="008B535C">
        <w:rPr>
          <w:rFonts w:ascii="Times New Roman" w:hAnsi="Times New Roman"/>
          <w:color w:val="000000" w:themeColor="text1"/>
          <w:sz w:val="24"/>
          <w:szCs w:val="24"/>
        </w:rPr>
        <w:t>do</w:t>
      </w:r>
      <w:r w:rsidR="00582F95" w:rsidRPr="008B535C">
        <w:rPr>
          <w:rFonts w:ascii="Times New Roman" w:hAnsi="Times New Roman"/>
          <w:color w:val="000000" w:themeColor="text1"/>
          <w:sz w:val="24"/>
          <w:szCs w:val="24"/>
        </w:rPr>
        <w:t xml:space="preserve"> e avaliada a possibilidade de se optar </w:t>
      </w:r>
      <w:r w:rsidR="00021EFA" w:rsidRPr="008B535C">
        <w:rPr>
          <w:rFonts w:ascii="Times New Roman" w:hAnsi="Times New Roman"/>
          <w:color w:val="000000" w:themeColor="text1"/>
          <w:sz w:val="24"/>
          <w:szCs w:val="24"/>
        </w:rPr>
        <w:t>por um dos outros métodos supracitados.</w:t>
      </w:r>
      <w:r w:rsidR="00CB7483" w:rsidRPr="008B535C">
        <w:rPr>
          <w:rFonts w:ascii="Times New Roman" w:hAnsi="Times New Roman"/>
          <w:color w:val="000000" w:themeColor="text1"/>
          <w:sz w:val="24"/>
          <w:szCs w:val="24"/>
        </w:rPr>
        <w:t xml:space="preserve"> </w:t>
      </w:r>
      <w:r w:rsidR="007A0A3A" w:rsidRPr="008B535C">
        <w:rPr>
          <w:rFonts w:ascii="Times New Roman" w:hAnsi="Times New Roman"/>
          <w:color w:val="000000" w:themeColor="text1"/>
          <w:sz w:val="24"/>
          <w:szCs w:val="24"/>
        </w:rPr>
        <w:t>Os outros métodos podem ser indicados baseados na história individual da paciente para adequação da melhor opção contraceptiva.</w:t>
      </w:r>
    </w:p>
    <w:p w:rsidR="001B1AE8" w:rsidRPr="008B535C" w:rsidRDefault="001B1AE8" w:rsidP="008B535C">
      <w:pPr>
        <w:spacing w:after="200" w:line="240" w:lineRule="auto"/>
        <w:rPr>
          <w:rFonts w:ascii="Times New Roman" w:hAnsi="Times New Roman"/>
          <w:color w:val="000000" w:themeColor="text1"/>
          <w:sz w:val="24"/>
          <w:szCs w:val="24"/>
        </w:rPr>
      </w:pPr>
    </w:p>
    <w:p w:rsidR="00D457BD" w:rsidRPr="008B535C" w:rsidRDefault="00D457B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ANEXO II</w:t>
      </w:r>
    </w:p>
    <w:p w:rsidR="008B535C" w:rsidRPr="008B535C" w:rsidRDefault="00D457BD" w:rsidP="008B535C">
      <w:pPr>
        <w:spacing w:after="200" w:line="240" w:lineRule="auto"/>
        <w:jc w:val="center"/>
        <w:rPr>
          <w:rFonts w:ascii="Times New Roman" w:hAnsi="Times New Roman"/>
          <w:b/>
          <w:color w:val="000000" w:themeColor="text1"/>
          <w:sz w:val="24"/>
          <w:szCs w:val="24"/>
        </w:rPr>
      </w:pPr>
      <w:r w:rsidRPr="008B535C">
        <w:rPr>
          <w:rFonts w:ascii="Times New Roman" w:hAnsi="Times New Roman"/>
          <w:b/>
          <w:color w:val="000000" w:themeColor="text1"/>
          <w:sz w:val="24"/>
          <w:szCs w:val="24"/>
        </w:rPr>
        <w:t xml:space="preserve">INFORMAÇÕES </w:t>
      </w:r>
      <w:r w:rsidR="00D4598E" w:rsidRPr="008B535C">
        <w:rPr>
          <w:rFonts w:ascii="Times New Roman" w:hAnsi="Times New Roman"/>
          <w:b/>
          <w:color w:val="000000" w:themeColor="text1"/>
          <w:sz w:val="24"/>
          <w:szCs w:val="24"/>
        </w:rPr>
        <w:t xml:space="preserve">MÍNIMAS </w:t>
      </w:r>
      <w:r w:rsidRPr="008B535C">
        <w:rPr>
          <w:rFonts w:ascii="Times New Roman" w:hAnsi="Times New Roman"/>
          <w:b/>
          <w:color w:val="000000" w:themeColor="text1"/>
          <w:sz w:val="24"/>
          <w:szCs w:val="24"/>
        </w:rPr>
        <w:t xml:space="preserve">DO </w:t>
      </w:r>
      <w:r w:rsidR="009F13EC" w:rsidRPr="008B535C">
        <w:rPr>
          <w:rFonts w:ascii="Times New Roman" w:hAnsi="Times New Roman"/>
          <w:b/>
          <w:color w:val="000000" w:themeColor="text1"/>
          <w:sz w:val="24"/>
          <w:szCs w:val="24"/>
        </w:rPr>
        <w:t>TERMO DE RESPONSABILIDADE E ESCLARECIMENTO</w:t>
      </w:r>
    </w:p>
    <w:p w:rsidR="00D457BD" w:rsidRPr="008B535C" w:rsidRDefault="00391C6A"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O </w:t>
      </w:r>
      <w:r w:rsidR="009F13EC" w:rsidRPr="008B535C">
        <w:rPr>
          <w:rFonts w:ascii="Times New Roman" w:hAnsi="Times New Roman"/>
          <w:color w:val="000000" w:themeColor="text1"/>
          <w:sz w:val="24"/>
          <w:szCs w:val="24"/>
        </w:rPr>
        <w:t>Termo de Responsabilidade e Esclarecimento</w:t>
      </w:r>
      <w:r w:rsidRPr="008B535C">
        <w:rPr>
          <w:rFonts w:ascii="Times New Roman" w:hAnsi="Times New Roman"/>
          <w:color w:val="000000" w:themeColor="text1"/>
          <w:sz w:val="24"/>
          <w:szCs w:val="24"/>
        </w:rPr>
        <w:t xml:space="preserve"> d</w:t>
      </w:r>
      <w:r w:rsidR="00D457BD" w:rsidRPr="008B535C">
        <w:rPr>
          <w:rFonts w:ascii="Times New Roman" w:hAnsi="Times New Roman"/>
          <w:color w:val="000000" w:themeColor="text1"/>
          <w:sz w:val="24"/>
          <w:szCs w:val="24"/>
        </w:rPr>
        <w:t>eve conter minimamente as seguintes informações para que o paciente seja informado verbalmente:</w:t>
      </w:r>
    </w:p>
    <w:p w:rsidR="00D457BD" w:rsidRPr="008B535C" w:rsidRDefault="00F4329E"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 - </w:t>
      </w:r>
      <w:r w:rsidR="00D457BD" w:rsidRPr="008B535C">
        <w:rPr>
          <w:rFonts w:ascii="Times New Roman" w:hAnsi="Times New Roman"/>
          <w:color w:val="000000" w:themeColor="text1"/>
          <w:sz w:val="24"/>
          <w:szCs w:val="24"/>
        </w:rPr>
        <w:t>sobre os e</w:t>
      </w:r>
      <w:r w:rsidR="00391C6A" w:rsidRPr="008B535C">
        <w:rPr>
          <w:rFonts w:ascii="Times New Roman" w:hAnsi="Times New Roman"/>
          <w:color w:val="000000" w:themeColor="text1"/>
          <w:sz w:val="24"/>
          <w:szCs w:val="24"/>
        </w:rPr>
        <w:t>ventos</w:t>
      </w:r>
      <w:r w:rsidR="00B76DC1" w:rsidRPr="008B535C">
        <w:rPr>
          <w:rFonts w:ascii="Times New Roman" w:hAnsi="Times New Roman"/>
          <w:color w:val="000000" w:themeColor="text1"/>
          <w:sz w:val="24"/>
          <w:szCs w:val="24"/>
        </w:rPr>
        <w:t xml:space="preserve"> </w:t>
      </w:r>
      <w:r w:rsidR="00D457BD" w:rsidRPr="008B535C">
        <w:rPr>
          <w:rFonts w:ascii="Times New Roman" w:hAnsi="Times New Roman"/>
          <w:color w:val="000000" w:themeColor="text1"/>
          <w:sz w:val="24"/>
          <w:szCs w:val="24"/>
        </w:rPr>
        <w:t>adversos;</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 - sobre como 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permanece no corpo após o tratamento e ainda pode causar defeitos congênitos graves</w:t>
      </w:r>
      <w:r w:rsidR="00B5769D" w:rsidRPr="008B535C">
        <w:rPr>
          <w:rFonts w:ascii="Times New Roman" w:hAnsi="Times New Roman"/>
          <w:color w:val="000000" w:themeColor="text1"/>
          <w:sz w:val="24"/>
          <w:szCs w:val="24"/>
        </w:rPr>
        <w:t>, mesmo se o paciente houver terminado o tratamento</w:t>
      </w:r>
      <w:r w:rsidRPr="008B535C">
        <w:rPr>
          <w:rFonts w:ascii="Times New Roman" w:hAnsi="Times New Roman"/>
          <w:color w:val="000000" w:themeColor="text1"/>
          <w:sz w:val="24"/>
          <w:szCs w:val="24"/>
        </w:rPr>
        <w:t>;</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III - que medicamento à base de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não deve ser compartilhado;</w:t>
      </w:r>
    </w:p>
    <w:p w:rsidR="00D457BD" w:rsidRPr="008B535C" w:rsidRDefault="00F4329E"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IV </w:t>
      </w:r>
      <w:r w:rsidR="00B76DC1" w:rsidRPr="008B535C">
        <w:rPr>
          <w:rFonts w:ascii="Times New Roman" w:hAnsi="Times New Roman"/>
          <w:color w:val="000000" w:themeColor="text1"/>
          <w:sz w:val="24"/>
          <w:szCs w:val="24"/>
        </w:rPr>
        <w:t xml:space="preserve">- </w:t>
      </w:r>
      <w:r w:rsidR="00391C6A" w:rsidRPr="008B535C">
        <w:rPr>
          <w:rFonts w:ascii="Times New Roman" w:hAnsi="Times New Roman"/>
          <w:color w:val="000000" w:themeColor="text1"/>
          <w:sz w:val="24"/>
          <w:szCs w:val="24"/>
        </w:rPr>
        <w:t xml:space="preserve">orientação para </w:t>
      </w:r>
      <w:r w:rsidR="00D457BD" w:rsidRPr="008B535C">
        <w:rPr>
          <w:rFonts w:ascii="Times New Roman" w:hAnsi="Times New Roman"/>
          <w:color w:val="000000" w:themeColor="text1"/>
          <w:sz w:val="24"/>
          <w:szCs w:val="24"/>
        </w:rPr>
        <w:t xml:space="preserve">não doar sangue enquanto estiver em tratamento com </w:t>
      </w:r>
      <w:r w:rsidR="00F909A4" w:rsidRPr="008B535C">
        <w:rPr>
          <w:rFonts w:ascii="Times New Roman" w:hAnsi="Times New Roman"/>
          <w:color w:val="000000" w:themeColor="text1"/>
          <w:sz w:val="24"/>
          <w:szCs w:val="24"/>
        </w:rPr>
        <w:t>Lenalidomida</w:t>
      </w:r>
      <w:r w:rsidR="00D457BD" w:rsidRPr="008B535C">
        <w:rPr>
          <w:rFonts w:ascii="Times New Roman" w:hAnsi="Times New Roman"/>
          <w:color w:val="000000" w:themeColor="text1"/>
          <w:sz w:val="24"/>
          <w:szCs w:val="24"/>
        </w:rPr>
        <w:t xml:space="preserve"> (incluindo interrupções de dose) e por </w:t>
      </w:r>
      <w:r w:rsidR="00391C6A" w:rsidRPr="008B535C">
        <w:rPr>
          <w:rFonts w:ascii="Times New Roman" w:hAnsi="Times New Roman"/>
          <w:color w:val="000000" w:themeColor="text1"/>
          <w:sz w:val="24"/>
          <w:szCs w:val="24"/>
        </w:rPr>
        <w:t>30 (trinta) dias</w:t>
      </w:r>
      <w:r w:rsidR="00D457BD" w:rsidRPr="008B535C">
        <w:rPr>
          <w:rFonts w:ascii="Times New Roman" w:hAnsi="Times New Roman"/>
          <w:color w:val="000000" w:themeColor="text1"/>
          <w:sz w:val="24"/>
          <w:szCs w:val="24"/>
        </w:rPr>
        <w:t xml:space="preserve"> após a interrupção definitiva do tratamento com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D457BD" w:rsidRPr="008B535C">
        <w:rPr>
          <w:rFonts w:ascii="Times New Roman" w:hAnsi="Times New Roman"/>
          <w:color w:val="000000" w:themeColor="text1"/>
          <w:sz w:val="24"/>
          <w:szCs w:val="24"/>
        </w:rPr>
        <w:t>;</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V - que o medicamento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deve ser mant</w:t>
      </w:r>
      <w:r w:rsidR="00391C6A" w:rsidRPr="008B535C">
        <w:rPr>
          <w:rFonts w:ascii="Times New Roman" w:hAnsi="Times New Roman"/>
          <w:color w:val="000000" w:themeColor="text1"/>
          <w:sz w:val="24"/>
          <w:szCs w:val="24"/>
        </w:rPr>
        <w:t>ido em local seguro e fechado;</w:t>
      </w:r>
    </w:p>
    <w:p w:rsidR="00B758BF"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VI -</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que em caso de interrupção do tratamento por qualquer motivo, o medicamento não utilizado</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deve ser </w:t>
      </w:r>
      <w:r w:rsidR="004E70B6" w:rsidRPr="008B535C">
        <w:rPr>
          <w:rFonts w:ascii="Times New Roman" w:hAnsi="Times New Roman"/>
          <w:color w:val="000000" w:themeColor="text1"/>
          <w:sz w:val="24"/>
          <w:szCs w:val="24"/>
        </w:rPr>
        <w:t>devolvido a</w:t>
      </w:r>
      <w:r w:rsidR="00391C6A" w:rsidRPr="008B535C">
        <w:rPr>
          <w:rFonts w:ascii="Times New Roman" w:hAnsi="Times New Roman"/>
          <w:color w:val="000000" w:themeColor="text1"/>
          <w:sz w:val="24"/>
          <w:szCs w:val="24"/>
        </w:rPr>
        <w:t xml:space="preserve"> </w:t>
      </w:r>
      <w:r w:rsidR="009F13EC" w:rsidRPr="008B535C">
        <w:rPr>
          <w:rFonts w:ascii="Times New Roman" w:hAnsi="Times New Roman"/>
          <w:color w:val="000000" w:themeColor="text1"/>
          <w:sz w:val="24"/>
          <w:szCs w:val="24"/>
        </w:rPr>
        <w:t>Estabelecimento Dispensador</w:t>
      </w:r>
      <w:r w:rsidR="00391C6A" w:rsidRPr="008B535C">
        <w:rPr>
          <w:rFonts w:ascii="Times New Roman" w:hAnsi="Times New Roman"/>
          <w:color w:val="000000" w:themeColor="text1"/>
          <w:sz w:val="24"/>
          <w:szCs w:val="24"/>
        </w:rPr>
        <w:t>; e que</w:t>
      </w:r>
    </w:p>
    <w:p w:rsidR="008B535C" w:rsidRDefault="00B758BF"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VII - </w:t>
      </w:r>
      <w:r w:rsidR="009E19A9" w:rsidRPr="008B535C">
        <w:rPr>
          <w:rFonts w:ascii="Times New Roman" w:hAnsi="Times New Roman"/>
          <w:color w:val="000000" w:themeColor="text1"/>
          <w:sz w:val="24"/>
          <w:szCs w:val="24"/>
        </w:rPr>
        <w:t>em caso</w:t>
      </w:r>
      <w:r w:rsidR="00FA0779" w:rsidRPr="008B535C">
        <w:rPr>
          <w:rFonts w:ascii="Times New Roman" w:hAnsi="Times New Roman"/>
          <w:color w:val="000000" w:themeColor="text1"/>
          <w:sz w:val="24"/>
          <w:szCs w:val="24"/>
        </w:rPr>
        <w:t xml:space="preserve"> de descumprimento dos requisitos legais rel</w:t>
      </w:r>
      <w:r w:rsidR="004753DA" w:rsidRPr="008B535C">
        <w:rPr>
          <w:rFonts w:ascii="Times New Roman" w:hAnsi="Times New Roman"/>
          <w:color w:val="000000" w:themeColor="text1"/>
          <w:sz w:val="24"/>
          <w:szCs w:val="24"/>
        </w:rPr>
        <w:t xml:space="preserve">acionados ao uso da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B76DC1" w:rsidRPr="008B535C">
        <w:rPr>
          <w:rFonts w:ascii="Times New Roman" w:hAnsi="Times New Roman"/>
          <w:color w:val="000000" w:themeColor="text1"/>
          <w:sz w:val="24"/>
          <w:szCs w:val="24"/>
        </w:rPr>
        <w:t>,</w:t>
      </w:r>
      <w:r w:rsidR="00391C6A" w:rsidRPr="008B535C">
        <w:rPr>
          <w:rFonts w:ascii="Times New Roman" w:hAnsi="Times New Roman"/>
          <w:color w:val="000000" w:themeColor="text1"/>
          <w:sz w:val="24"/>
          <w:szCs w:val="24"/>
        </w:rPr>
        <w:t xml:space="preserve"> poderá haver responsabilização criminal</w:t>
      </w:r>
      <w:r w:rsidR="002C75F4" w:rsidRPr="008B535C">
        <w:rPr>
          <w:rFonts w:ascii="Times New Roman" w:hAnsi="Times New Roman"/>
          <w:color w:val="000000" w:themeColor="text1"/>
          <w:sz w:val="24"/>
          <w:szCs w:val="24"/>
        </w:rPr>
        <w:t>.</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Para pacientes homens deve constar complementarmente</w:t>
      </w:r>
      <w:r w:rsidR="003379FB"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no </w:t>
      </w:r>
      <w:r w:rsidR="003379FB" w:rsidRPr="008B535C">
        <w:rPr>
          <w:rFonts w:ascii="Times New Roman" w:hAnsi="Times New Roman"/>
          <w:color w:val="000000" w:themeColor="text1"/>
          <w:sz w:val="24"/>
          <w:szCs w:val="24"/>
        </w:rPr>
        <w:t xml:space="preserve">Termo de Responsabilidade e Esclarecimento, informações </w:t>
      </w:r>
      <w:r w:rsidR="002E095F" w:rsidRPr="008B535C">
        <w:rPr>
          <w:rFonts w:ascii="Times New Roman" w:hAnsi="Times New Roman"/>
          <w:color w:val="000000" w:themeColor="text1"/>
          <w:sz w:val="24"/>
          <w:szCs w:val="24"/>
        </w:rPr>
        <w:t>de</w:t>
      </w:r>
      <w:r w:rsidRPr="008B535C">
        <w:rPr>
          <w:rFonts w:ascii="Times New Roman" w:hAnsi="Times New Roman"/>
          <w:color w:val="000000" w:themeColor="text1"/>
          <w:sz w:val="24"/>
          <w:szCs w:val="24"/>
        </w:rPr>
        <w:t>:</w:t>
      </w:r>
    </w:p>
    <w:p w:rsidR="00D457BD" w:rsidRPr="008B535C" w:rsidRDefault="00F4329E"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I -</w:t>
      </w:r>
      <w:r w:rsidR="00B76DC1" w:rsidRPr="008B535C">
        <w:rPr>
          <w:rFonts w:ascii="Times New Roman" w:hAnsi="Times New Roman"/>
          <w:color w:val="000000" w:themeColor="text1"/>
          <w:sz w:val="24"/>
          <w:szCs w:val="24"/>
        </w:rPr>
        <w:t xml:space="preserve"> </w:t>
      </w:r>
      <w:r w:rsidR="00D457BD" w:rsidRPr="008B535C">
        <w:rPr>
          <w:rFonts w:ascii="Times New Roman" w:hAnsi="Times New Roman"/>
          <w:color w:val="000000" w:themeColor="text1"/>
          <w:sz w:val="24"/>
          <w:szCs w:val="24"/>
        </w:rPr>
        <w:t xml:space="preserve">que ele deve utilizar preservativo durante a relação sexual com mulheres grávidas ou com potencial de engravidar no decorrer do período de tratamento, durante a interrupção do tratamento e por </w:t>
      </w:r>
      <w:r w:rsidR="001E79B3" w:rsidRPr="008B535C">
        <w:rPr>
          <w:rFonts w:ascii="Times New Roman" w:hAnsi="Times New Roman"/>
          <w:color w:val="000000" w:themeColor="text1"/>
          <w:sz w:val="24"/>
          <w:szCs w:val="24"/>
        </w:rPr>
        <w:t>30 (trinta) dias</w:t>
      </w:r>
      <w:r w:rsidR="00B76DC1" w:rsidRPr="008B535C">
        <w:rPr>
          <w:rFonts w:ascii="Times New Roman" w:hAnsi="Times New Roman"/>
          <w:color w:val="000000" w:themeColor="text1"/>
          <w:sz w:val="24"/>
          <w:szCs w:val="24"/>
        </w:rPr>
        <w:t xml:space="preserve"> </w:t>
      </w:r>
      <w:r w:rsidR="00D457BD" w:rsidRPr="008B535C">
        <w:rPr>
          <w:rFonts w:ascii="Times New Roman" w:hAnsi="Times New Roman"/>
          <w:color w:val="000000" w:themeColor="text1"/>
          <w:sz w:val="24"/>
          <w:szCs w:val="24"/>
        </w:rPr>
        <w:t xml:space="preserve">após o término do tratamento, mesmo que </w:t>
      </w:r>
      <w:r w:rsidR="001E79B3" w:rsidRPr="008B535C">
        <w:rPr>
          <w:rFonts w:ascii="Times New Roman" w:hAnsi="Times New Roman"/>
          <w:color w:val="000000" w:themeColor="text1"/>
          <w:sz w:val="24"/>
          <w:szCs w:val="24"/>
        </w:rPr>
        <w:t>ele</w:t>
      </w:r>
      <w:r w:rsidR="00D457BD" w:rsidRPr="008B535C">
        <w:rPr>
          <w:rFonts w:ascii="Times New Roman" w:hAnsi="Times New Roman"/>
          <w:color w:val="000000" w:themeColor="text1"/>
          <w:sz w:val="24"/>
          <w:szCs w:val="24"/>
        </w:rPr>
        <w:t xml:space="preserve"> seja vasectomizado;</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 - que deve comunicar o médico imediatamente se a parceira ficar grávida enquanto estiver tomando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logo após a interrupção ou término do tratamento com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w:t>
      </w:r>
      <w:r w:rsidR="001E79B3" w:rsidRPr="008B535C">
        <w:rPr>
          <w:rFonts w:ascii="Times New Roman" w:hAnsi="Times New Roman"/>
          <w:color w:val="000000" w:themeColor="text1"/>
          <w:sz w:val="24"/>
          <w:szCs w:val="24"/>
        </w:rPr>
        <w:t xml:space="preserve"> e</w:t>
      </w:r>
    </w:p>
    <w:p w:rsid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III </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não </w:t>
      </w:r>
      <w:r w:rsidR="002E095F" w:rsidRPr="008B535C">
        <w:rPr>
          <w:rFonts w:ascii="Times New Roman" w:hAnsi="Times New Roman"/>
          <w:color w:val="000000" w:themeColor="text1"/>
          <w:sz w:val="24"/>
          <w:szCs w:val="24"/>
        </w:rPr>
        <w:t xml:space="preserve">deve </w:t>
      </w:r>
      <w:r w:rsidRPr="008B535C">
        <w:rPr>
          <w:rFonts w:ascii="Times New Roman" w:hAnsi="Times New Roman"/>
          <w:color w:val="000000" w:themeColor="text1"/>
          <w:sz w:val="24"/>
          <w:szCs w:val="24"/>
        </w:rPr>
        <w:t xml:space="preserve">doar sêmen ou esperma enquanto estiver em tratamento com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(incluindo interrupções de dose) e por </w:t>
      </w:r>
      <w:r w:rsidR="001E79B3" w:rsidRPr="008B535C">
        <w:rPr>
          <w:rFonts w:ascii="Times New Roman" w:hAnsi="Times New Roman"/>
          <w:color w:val="000000" w:themeColor="text1"/>
          <w:sz w:val="24"/>
          <w:szCs w:val="24"/>
        </w:rPr>
        <w:t>30 (trinta) dias</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após a interrupção definitiva do tratamento com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Para pacientes mulheres com potencial de engravidar deve constar complementarmente no termo:</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 </w:t>
      </w:r>
      <w:r w:rsidR="00CB7483" w:rsidRPr="008B535C">
        <w:rPr>
          <w:rFonts w:ascii="Times New Roman" w:hAnsi="Times New Roman"/>
          <w:color w:val="000000" w:themeColor="text1"/>
          <w:sz w:val="24"/>
          <w:szCs w:val="24"/>
        </w:rPr>
        <w:t>-</w:t>
      </w:r>
      <w:r w:rsidR="00B76DC1" w:rsidRPr="008B535C">
        <w:rPr>
          <w:rFonts w:ascii="Times New Roman" w:hAnsi="Times New Roman"/>
          <w:color w:val="000000" w:themeColor="text1"/>
          <w:sz w:val="24"/>
          <w:szCs w:val="24"/>
        </w:rPr>
        <w:t xml:space="preserve"> </w:t>
      </w:r>
      <w:r w:rsidR="007F4B68" w:rsidRPr="008B535C">
        <w:rPr>
          <w:rFonts w:ascii="Times New Roman" w:hAnsi="Times New Roman"/>
          <w:color w:val="000000" w:themeColor="text1"/>
          <w:sz w:val="24"/>
          <w:szCs w:val="24"/>
        </w:rPr>
        <w:t>informações</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sobre os altos riscos do medicamento causar graves defeitos congênitos ou morte fetal em mulheres usando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007F4B68" w:rsidRPr="008B535C">
        <w:rPr>
          <w:rFonts w:ascii="Times New Roman" w:hAnsi="Times New Roman"/>
          <w:color w:val="000000" w:themeColor="text1"/>
          <w:sz w:val="24"/>
          <w:szCs w:val="24"/>
        </w:rPr>
        <w:t xml:space="preserve"> durante a gravidez;</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 - que a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não age como c</w:t>
      </w:r>
      <w:r w:rsidR="007F4B68" w:rsidRPr="008B535C">
        <w:rPr>
          <w:rFonts w:ascii="Times New Roman" w:hAnsi="Times New Roman"/>
          <w:color w:val="000000" w:themeColor="text1"/>
          <w:sz w:val="24"/>
          <w:szCs w:val="24"/>
        </w:rPr>
        <w:t>ontraceptivo e não causa aborto;</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III - </w:t>
      </w:r>
      <w:r w:rsidR="007F4B68" w:rsidRPr="008B535C">
        <w:rPr>
          <w:rFonts w:ascii="Times New Roman" w:hAnsi="Times New Roman"/>
          <w:color w:val="000000" w:themeColor="text1"/>
          <w:sz w:val="24"/>
          <w:szCs w:val="24"/>
        </w:rPr>
        <w:t>com</w:t>
      </w:r>
      <w:r w:rsidRPr="008B535C">
        <w:rPr>
          <w:rFonts w:ascii="Times New Roman" w:hAnsi="Times New Roman"/>
          <w:color w:val="000000" w:themeColor="text1"/>
          <w:sz w:val="24"/>
          <w:szCs w:val="24"/>
        </w:rPr>
        <w:t xml:space="preserve"> destaque</w:t>
      </w:r>
      <w:r w:rsidR="007F4B68"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que os defeitos congênitos ocorrem na fase inicial de desenvolvimento fetal, quando a maioria das mulheres </w:t>
      </w:r>
      <w:r w:rsidR="007F4B68" w:rsidRPr="008B535C">
        <w:rPr>
          <w:rFonts w:ascii="Times New Roman" w:hAnsi="Times New Roman"/>
          <w:color w:val="000000" w:themeColor="text1"/>
          <w:sz w:val="24"/>
          <w:szCs w:val="24"/>
        </w:rPr>
        <w:t>ainda não sabe que está grávida;</w:t>
      </w:r>
    </w:p>
    <w:p w:rsidR="00C20C1E"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IV </w:t>
      </w:r>
      <w:r w:rsidR="00C20C1E"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que</w:t>
      </w:r>
      <w:r w:rsidR="00C20C1E"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w:t>
      </w:r>
      <w:r w:rsidR="00C20C1E" w:rsidRPr="008B535C">
        <w:rPr>
          <w:rFonts w:ascii="Times New Roman" w:hAnsi="Times New Roman"/>
          <w:color w:val="000000" w:themeColor="text1"/>
          <w:sz w:val="24"/>
          <w:szCs w:val="24"/>
        </w:rPr>
        <w:t xml:space="preserve">antes da prescrição, </w:t>
      </w:r>
      <w:r w:rsidRPr="008B535C">
        <w:rPr>
          <w:rFonts w:ascii="Times New Roman" w:hAnsi="Times New Roman"/>
          <w:color w:val="000000" w:themeColor="text1"/>
          <w:sz w:val="24"/>
          <w:szCs w:val="24"/>
        </w:rPr>
        <w:t xml:space="preserve">deve ser realizado </w:t>
      </w:r>
      <w:r w:rsidR="002E095F" w:rsidRPr="008B535C">
        <w:rPr>
          <w:rFonts w:ascii="Times New Roman" w:hAnsi="Times New Roman"/>
          <w:color w:val="000000" w:themeColor="text1"/>
          <w:sz w:val="24"/>
          <w:szCs w:val="24"/>
        </w:rPr>
        <w:t>1 (</w:t>
      </w:r>
      <w:r w:rsidRPr="008B535C">
        <w:rPr>
          <w:rFonts w:ascii="Times New Roman" w:hAnsi="Times New Roman"/>
          <w:color w:val="000000" w:themeColor="text1"/>
          <w:sz w:val="24"/>
          <w:szCs w:val="24"/>
        </w:rPr>
        <w:t>um</w:t>
      </w:r>
      <w:r w:rsidR="002E095F"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teste de gravidez supervisionado</w:t>
      </w:r>
      <w:r w:rsidR="00B758BF" w:rsidRPr="008B535C">
        <w:rPr>
          <w:rFonts w:ascii="Times New Roman" w:hAnsi="Times New Roman"/>
          <w:color w:val="000000" w:themeColor="text1"/>
          <w:sz w:val="24"/>
          <w:szCs w:val="24"/>
        </w:rPr>
        <w:t xml:space="preserve"> por profissional de saúde</w:t>
      </w:r>
      <w:r w:rsidR="00C20C1E" w:rsidRPr="008B535C">
        <w:rPr>
          <w:rFonts w:ascii="Times New Roman" w:hAnsi="Times New Roman"/>
          <w:color w:val="000000" w:themeColor="text1"/>
          <w:sz w:val="24"/>
          <w:szCs w:val="24"/>
        </w:rPr>
        <w:t>, com exclusão de gravidez,</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e que </w:t>
      </w:r>
      <w:r w:rsidR="00C20C1E" w:rsidRPr="008B535C">
        <w:rPr>
          <w:rFonts w:ascii="Times New Roman" w:hAnsi="Times New Roman"/>
          <w:color w:val="000000" w:themeColor="text1"/>
          <w:sz w:val="24"/>
          <w:szCs w:val="24"/>
        </w:rPr>
        <w:t xml:space="preserve">esse teste </w:t>
      </w:r>
      <w:r w:rsidRPr="008B535C">
        <w:rPr>
          <w:rFonts w:ascii="Times New Roman" w:hAnsi="Times New Roman"/>
          <w:color w:val="000000" w:themeColor="text1"/>
          <w:sz w:val="24"/>
          <w:szCs w:val="24"/>
        </w:rPr>
        <w:t>deve ser repetido a cada 4</w:t>
      </w:r>
      <w:r w:rsidR="007F4B68" w:rsidRPr="008B535C">
        <w:rPr>
          <w:rFonts w:ascii="Times New Roman" w:hAnsi="Times New Roman"/>
          <w:color w:val="000000" w:themeColor="text1"/>
          <w:sz w:val="24"/>
          <w:szCs w:val="24"/>
        </w:rPr>
        <w:t xml:space="preserve"> (quatro)</w:t>
      </w:r>
      <w:r w:rsidRPr="008B535C">
        <w:rPr>
          <w:rFonts w:ascii="Times New Roman" w:hAnsi="Times New Roman"/>
          <w:color w:val="000000" w:themeColor="text1"/>
          <w:sz w:val="24"/>
          <w:szCs w:val="24"/>
        </w:rPr>
        <w:t xml:space="preserve"> semanas, incluindo as 4</w:t>
      </w:r>
      <w:r w:rsidR="007F4B68" w:rsidRPr="008B535C">
        <w:rPr>
          <w:rFonts w:ascii="Times New Roman" w:hAnsi="Times New Roman"/>
          <w:color w:val="000000" w:themeColor="text1"/>
          <w:sz w:val="24"/>
          <w:szCs w:val="24"/>
        </w:rPr>
        <w:t xml:space="preserve"> (quatro)</w:t>
      </w:r>
      <w:r w:rsidRPr="008B535C">
        <w:rPr>
          <w:rFonts w:ascii="Times New Roman" w:hAnsi="Times New Roman"/>
          <w:color w:val="000000" w:themeColor="text1"/>
          <w:sz w:val="24"/>
          <w:szCs w:val="24"/>
        </w:rPr>
        <w:t xml:space="preserve"> semanas após o final do tratamento ou durante os períodos de interrupção do tratamento. Para mulheres com ciclos menstruais irregulares, os testes de gravidez</w:t>
      </w:r>
      <w:r w:rsidR="007F4B68" w:rsidRPr="008B535C">
        <w:rPr>
          <w:rFonts w:ascii="Times New Roman" w:hAnsi="Times New Roman"/>
          <w:color w:val="000000" w:themeColor="text1"/>
          <w:sz w:val="24"/>
          <w:szCs w:val="24"/>
        </w:rPr>
        <w:t xml:space="preserve"> devem ocorrer a cada 2 (duas) semanas;</w:t>
      </w:r>
    </w:p>
    <w:p w:rsidR="00D457BD"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V </w:t>
      </w:r>
      <w:r w:rsidR="00F4329E" w:rsidRPr="008B535C">
        <w:rPr>
          <w:rFonts w:ascii="Times New Roman" w:hAnsi="Times New Roman"/>
          <w:color w:val="000000" w:themeColor="text1"/>
          <w:sz w:val="24"/>
          <w:szCs w:val="24"/>
        </w:rPr>
        <w:t>-</w:t>
      </w:r>
      <w:r w:rsidR="00B76DC1" w:rsidRPr="008B535C">
        <w:rPr>
          <w:rFonts w:ascii="Times New Roman" w:hAnsi="Times New Roman"/>
          <w:color w:val="000000" w:themeColor="text1"/>
          <w:sz w:val="24"/>
          <w:szCs w:val="24"/>
        </w:rPr>
        <w:t xml:space="preserve"> </w:t>
      </w:r>
      <w:r w:rsidR="00B20EB5" w:rsidRPr="008B535C">
        <w:rPr>
          <w:rFonts w:ascii="Times New Roman" w:hAnsi="Times New Roman"/>
          <w:color w:val="000000" w:themeColor="text1"/>
          <w:sz w:val="24"/>
          <w:szCs w:val="24"/>
        </w:rPr>
        <w:t>que a</w:t>
      </w:r>
      <w:r w:rsidR="00B76DC1" w:rsidRPr="008B535C">
        <w:rPr>
          <w:rFonts w:ascii="Times New Roman" w:hAnsi="Times New Roman"/>
          <w:color w:val="000000" w:themeColor="text1"/>
          <w:sz w:val="24"/>
          <w:szCs w:val="24"/>
        </w:rPr>
        <w:t xml:space="preserve">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permanece no corpo após o tratamento e ainda pode causar defeitos congênitos graves</w:t>
      </w:r>
      <w:r w:rsidR="002E095F" w:rsidRPr="008B535C">
        <w:rPr>
          <w:rFonts w:ascii="Times New Roman" w:hAnsi="Times New Roman"/>
          <w:color w:val="000000" w:themeColor="text1"/>
          <w:sz w:val="24"/>
          <w:szCs w:val="24"/>
        </w:rPr>
        <w:t>,</w:t>
      </w:r>
      <w:r w:rsidRPr="008B535C">
        <w:rPr>
          <w:rFonts w:ascii="Times New Roman" w:hAnsi="Times New Roman"/>
          <w:color w:val="000000" w:themeColor="text1"/>
          <w:sz w:val="24"/>
          <w:szCs w:val="24"/>
        </w:rPr>
        <w:t xml:space="preserve"> mesmo se a paciente </w:t>
      </w:r>
      <w:r w:rsidR="002E095F" w:rsidRPr="008B535C">
        <w:rPr>
          <w:rFonts w:ascii="Times New Roman" w:hAnsi="Times New Roman"/>
          <w:color w:val="000000" w:themeColor="text1"/>
          <w:sz w:val="24"/>
          <w:szCs w:val="24"/>
        </w:rPr>
        <w:t xml:space="preserve">houver </w:t>
      </w:r>
      <w:r w:rsidRPr="008B535C">
        <w:rPr>
          <w:rFonts w:ascii="Times New Roman" w:hAnsi="Times New Roman"/>
          <w:color w:val="000000" w:themeColor="text1"/>
          <w:sz w:val="24"/>
          <w:szCs w:val="24"/>
        </w:rPr>
        <w:t xml:space="preserve">terminado o tratamento. Deve ser destacada a espera de </w:t>
      </w:r>
      <w:r w:rsidR="007F4B68" w:rsidRPr="008B535C">
        <w:rPr>
          <w:rFonts w:ascii="Times New Roman" w:hAnsi="Times New Roman"/>
          <w:color w:val="000000" w:themeColor="text1"/>
          <w:sz w:val="24"/>
          <w:szCs w:val="24"/>
        </w:rPr>
        <w:t>30 (trinta) dias</w:t>
      </w:r>
      <w:r w:rsidRPr="008B535C">
        <w:rPr>
          <w:rFonts w:ascii="Times New Roman" w:hAnsi="Times New Roman"/>
          <w:color w:val="000000" w:themeColor="text1"/>
          <w:sz w:val="24"/>
          <w:szCs w:val="24"/>
        </w:rPr>
        <w:t xml:space="preserve"> após o término do tratam</w:t>
      </w:r>
      <w:r w:rsidR="007F4B68" w:rsidRPr="008B535C">
        <w:rPr>
          <w:rFonts w:ascii="Times New Roman" w:hAnsi="Times New Roman"/>
          <w:color w:val="000000" w:themeColor="text1"/>
          <w:sz w:val="24"/>
          <w:szCs w:val="24"/>
        </w:rPr>
        <w:t>ento antes de tentar engravidar;</w:t>
      </w:r>
    </w:p>
    <w:p w:rsidR="00B20EB5" w:rsidRPr="008B535C" w:rsidRDefault="00D457BD" w:rsidP="008B535C">
      <w:pPr>
        <w:spacing w:after="200" w:line="240" w:lineRule="auto"/>
        <w:ind w:firstLine="567"/>
        <w:jc w:val="both"/>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VI </w:t>
      </w:r>
      <w:r w:rsidR="00F4329E" w:rsidRPr="008B535C">
        <w:rPr>
          <w:rFonts w:ascii="Times New Roman" w:hAnsi="Times New Roman"/>
          <w:color w:val="000000" w:themeColor="text1"/>
          <w:sz w:val="24"/>
          <w:szCs w:val="24"/>
        </w:rPr>
        <w:t>-</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que a paciente deve continuar o uso de </w:t>
      </w:r>
      <w:r w:rsidR="0050623A" w:rsidRPr="008B535C">
        <w:rPr>
          <w:rFonts w:ascii="Times New Roman" w:hAnsi="Times New Roman"/>
          <w:color w:val="000000" w:themeColor="text1"/>
          <w:sz w:val="24"/>
          <w:szCs w:val="24"/>
        </w:rPr>
        <w:t>Método Contraceptivo</w:t>
      </w:r>
      <w:r w:rsidRPr="008B535C">
        <w:rPr>
          <w:rFonts w:ascii="Times New Roman" w:hAnsi="Times New Roman"/>
          <w:color w:val="000000" w:themeColor="text1"/>
          <w:sz w:val="24"/>
          <w:szCs w:val="24"/>
        </w:rPr>
        <w:t xml:space="preserve"> recomendado, iniciado por pelo menos </w:t>
      </w:r>
      <w:r w:rsidR="007F4B68" w:rsidRPr="008B535C">
        <w:rPr>
          <w:rFonts w:ascii="Times New Roman" w:hAnsi="Times New Roman"/>
          <w:color w:val="000000" w:themeColor="text1"/>
          <w:sz w:val="24"/>
          <w:szCs w:val="24"/>
        </w:rPr>
        <w:t>30 (trinta) dias</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 xml:space="preserve">antes do começo do tratamento com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enquanto em tratamento com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du</w:t>
      </w:r>
      <w:r w:rsidR="007F4B68" w:rsidRPr="008B535C">
        <w:rPr>
          <w:rFonts w:ascii="Times New Roman" w:hAnsi="Times New Roman"/>
          <w:color w:val="000000" w:themeColor="text1"/>
          <w:sz w:val="24"/>
          <w:szCs w:val="24"/>
        </w:rPr>
        <w:t>rante as interrupções de dose,</w:t>
      </w:r>
      <w:r w:rsidRPr="008B535C">
        <w:rPr>
          <w:rFonts w:ascii="Times New Roman" w:hAnsi="Times New Roman"/>
          <w:color w:val="000000" w:themeColor="text1"/>
          <w:sz w:val="24"/>
          <w:szCs w:val="24"/>
        </w:rPr>
        <w:t xml:space="preserve"> por pelo menos </w:t>
      </w:r>
      <w:r w:rsidR="007F4B68" w:rsidRPr="008B535C">
        <w:rPr>
          <w:rFonts w:ascii="Times New Roman" w:hAnsi="Times New Roman"/>
          <w:color w:val="000000" w:themeColor="text1"/>
          <w:sz w:val="24"/>
          <w:szCs w:val="24"/>
        </w:rPr>
        <w:t>30 (trinta) dias</w:t>
      </w:r>
      <w:r w:rsidR="00B76DC1" w:rsidRPr="008B535C">
        <w:rPr>
          <w:rFonts w:ascii="Times New Roman" w:hAnsi="Times New Roman"/>
          <w:color w:val="000000" w:themeColor="text1"/>
          <w:sz w:val="24"/>
          <w:szCs w:val="24"/>
        </w:rPr>
        <w:t xml:space="preserve"> </w:t>
      </w:r>
      <w:r w:rsidRPr="008B535C">
        <w:rPr>
          <w:rFonts w:ascii="Times New Roman" w:hAnsi="Times New Roman"/>
          <w:color w:val="000000" w:themeColor="text1"/>
          <w:sz w:val="24"/>
          <w:szCs w:val="24"/>
        </w:rPr>
        <w:t>após o término do tratamento,</w:t>
      </w:r>
      <w:r w:rsidR="00B20EB5" w:rsidRPr="008B535C">
        <w:rPr>
          <w:rFonts w:ascii="Times New Roman" w:hAnsi="Times New Roman"/>
          <w:color w:val="000000" w:themeColor="text1"/>
          <w:sz w:val="24"/>
          <w:szCs w:val="24"/>
        </w:rPr>
        <w:t xml:space="preserve"> e</w:t>
      </w:r>
      <w:r w:rsidRPr="008B535C">
        <w:rPr>
          <w:rFonts w:ascii="Times New Roman" w:hAnsi="Times New Roman"/>
          <w:color w:val="000000" w:themeColor="text1"/>
          <w:sz w:val="24"/>
          <w:szCs w:val="24"/>
        </w:rPr>
        <w:t xml:space="preserve"> a cada relação sexual </w:t>
      </w:r>
      <w:r w:rsidR="007F4B68" w:rsidRPr="008B535C">
        <w:rPr>
          <w:rFonts w:ascii="Times New Roman" w:hAnsi="Times New Roman"/>
          <w:color w:val="000000" w:themeColor="text1"/>
          <w:sz w:val="24"/>
          <w:szCs w:val="24"/>
        </w:rPr>
        <w:t>com parceiro do sexo masculino;</w:t>
      </w:r>
    </w:p>
    <w:p w:rsidR="00947F7B" w:rsidRPr="008B535C" w:rsidRDefault="00D457BD" w:rsidP="008B535C">
      <w:pPr>
        <w:spacing w:after="200" w:line="240" w:lineRule="auto"/>
        <w:ind w:firstLine="567"/>
        <w:rPr>
          <w:rFonts w:ascii="Times New Roman" w:hAnsi="Times New Roman"/>
          <w:color w:val="000000" w:themeColor="text1"/>
          <w:sz w:val="24"/>
          <w:szCs w:val="24"/>
        </w:rPr>
      </w:pPr>
      <w:r w:rsidRPr="008B535C">
        <w:rPr>
          <w:rFonts w:ascii="Times New Roman" w:hAnsi="Times New Roman"/>
          <w:color w:val="000000" w:themeColor="text1"/>
          <w:sz w:val="24"/>
          <w:szCs w:val="24"/>
        </w:rPr>
        <w:t xml:space="preserve">VII - que não deve tomar </w:t>
      </w:r>
      <w:r w:rsidR="00E43DD0" w:rsidRPr="008B535C">
        <w:rPr>
          <w:rFonts w:ascii="Times New Roman" w:hAnsi="Times New Roman"/>
          <w:color w:val="000000" w:themeColor="text1"/>
          <w:sz w:val="24"/>
          <w:szCs w:val="24"/>
        </w:rPr>
        <w:t>l</w:t>
      </w:r>
      <w:r w:rsidR="00F909A4" w:rsidRPr="008B535C">
        <w:rPr>
          <w:rFonts w:ascii="Times New Roman" w:hAnsi="Times New Roman"/>
          <w:color w:val="000000" w:themeColor="text1"/>
          <w:sz w:val="24"/>
          <w:szCs w:val="24"/>
        </w:rPr>
        <w:t>enalidomida</w:t>
      </w:r>
      <w:r w:rsidRPr="008B535C">
        <w:rPr>
          <w:rFonts w:ascii="Times New Roman" w:hAnsi="Times New Roman"/>
          <w:color w:val="000000" w:themeColor="text1"/>
          <w:sz w:val="24"/>
          <w:szCs w:val="24"/>
        </w:rPr>
        <w:t xml:space="preserve">, se estiver grávida, amamentando ou não usando </w:t>
      </w:r>
      <w:r w:rsidR="0050623A" w:rsidRPr="008B535C">
        <w:rPr>
          <w:rFonts w:ascii="Times New Roman" w:hAnsi="Times New Roman"/>
          <w:color w:val="000000" w:themeColor="text1"/>
          <w:sz w:val="24"/>
          <w:szCs w:val="24"/>
        </w:rPr>
        <w:t>Método</w:t>
      </w:r>
      <w:r w:rsidR="00F128A5" w:rsidRPr="008B535C">
        <w:rPr>
          <w:rFonts w:ascii="Times New Roman" w:hAnsi="Times New Roman"/>
          <w:color w:val="000000" w:themeColor="text1"/>
          <w:sz w:val="24"/>
          <w:szCs w:val="24"/>
        </w:rPr>
        <w:t>s</w:t>
      </w:r>
      <w:r w:rsidR="0050623A" w:rsidRPr="008B535C">
        <w:rPr>
          <w:rFonts w:ascii="Times New Roman" w:hAnsi="Times New Roman"/>
          <w:color w:val="000000" w:themeColor="text1"/>
          <w:sz w:val="24"/>
          <w:szCs w:val="24"/>
        </w:rPr>
        <w:t xml:space="preserve"> Contraceptivo</w:t>
      </w:r>
      <w:r w:rsidR="00F128A5" w:rsidRPr="008B535C">
        <w:rPr>
          <w:rFonts w:ascii="Times New Roman" w:hAnsi="Times New Roman"/>
          <w:color w:val="000000" w:themeColor="text1"/>
          <w:sz w:val="24"/>
          <w:szCs w:val="24"/>
        </w:rPr>
        <w:t>s</w:t>
      </w:r>
      <w:r w:rsidRPr="008B535C">
        <w:rPr>
          <w:rFonts w:ascii="Times New Roman" w:hAnsi="Times New Roman"/>
          <w:color w:val="000000" w:themeColor="text1"/>
          <w:sz w:val="24"/>
          <w:szCs w:val="24"/>
        </w:rPr>
        <w:t>.</w:t>
      </w:r>
    </w:p>
    <w:sectPr w:rsidR="00947F7B" w:rsidRPr="008B535C" w:rsidSect="008B535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896" w:rsidRDefault="00745896" w:rsidP="008B535C">
      <w:pPr>
        <w:spacing w:after="0" w:line="240" w:lineRule="auto"/>
      </w:pPr>
      <w:r>
        <w:separator/>
      </w:r>
    </w:p>
  </w:endnote>
  <w:endnote w:type="continuationSeparator" w:id="0">
    <w:p w:rsidR="00745896" w:rsidRDefault="00745896" w:rsidP="008B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35C" w:rsidRPr="008B535C" w:rsidRDefault="008B535C" w:rsidP="008B535C">
    <w:pPr>
      <w:tabs>
        <w:tab w:val="center" w:pos="4252"/>
        <w:tab w:val="right" w:pos="8504"/>
      </w:tabs>
      <w:spacing w:after="0" w:line="240" w:lineRule="auto"/>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896" w:rsidRDefault="00745896" w:rsidP="008B535C">
      <w:pPr>
        <w:spacing w:after="0" w:line="240" w:lineRule="auto"/>
      </w:pPr>
      <w:r>
        <w:separator/>
      </w:r>
    </w:p>
  </w:footnote>
  <w:footnote w:type="continuationSeparator" w:id="0">
    <w:p w:rsidR="00745896" w:rsidRDefault="00745896" w:rsidP="008B5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35C" w:rsidRPr="00B517AC" w:rsidRDefault="00745896" w:rsidP="008B535C">
    <w:pPr>
      <w:tabs>
        <w:tab w:val="center" w:pos="4252"/>
        <w:tab w:val="right" w:pos="8504"/>
      </w:tabs>
      <w:spacing w:after="0" w:line="240" w:lineRule="auto"/>
      <w:jc w:val="center"/>
      <w:rPr>
        <w:rFonts w:ascii="Calibri" w:hAnsi="Calibri"/>
      </w:rPr>
    </w:pPr>
    <w:r w:rsidRPr="00745896">
      <w:rPr>
        <w:rFonts w:ascii="Calibri" w:hAnsi="Calibri"/>
        <w:noProof/>
        <w:lang w:eastAsia="pt-BR"/>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B535C" w:rsidRPr="00B517AC" w:rsidRDefault="008B535C" w:rsidP="008B535C">
    <w:pPr>
      <w:tabs>
        <w:tab w:val="center" w:pos="4252"/>
        <w:tab w:val="right" w:pos="8504"/>
      </w:tabs>
      <w:spacing w:after="0" w:line="240" w:lineRule="auto"/>
      <w:jc w:val="center"/>
      <w:rPr>
        <w:rFonts w:ascii="Calibri" w:hAnsi="Calibri"/>
        <w:b/>
        <w:sz w:val="24"/>
      </w:rPr>
    </w:pPr>
    <w:r w:rsidRPr="00B517AC">
      <w:rPr>
        <w:rFonts w:ascii="Calibri" w:hAnsi="Calibri"/>
        <w:b/>
        <w:sz w:val="24"/>
      </w:rPr>
      <w:t>Ministério da Saúde - MS</w:t>
    </w:r>
  </w:p>
  <w:p w:rsidR="008B535C" w:rsidRPr="00B517AC" w:rsidRDefault="008B535C" w:rsidP="008B535C">
    <w:pPr>
      <w:tabs>
        <w:tab w:val="center" w:pos="4252"/>
        <w:tab w:val="right" w:pos="8504"/>
      </w:tabs>
      <w:spacing w:after="0" w:line="240" w:lineRule="auto"/>
      <w:jc w:val="center"/>
      <w:rPr>
        <w:rFonts w:ascii="Calibri" w:hAnsi="Calibri"/>
        <w:b/>
        <w:sz w:val="24"/>
      </w:rPr>
    </w:pPr>
    <w:r w:rsidRPr="00B517AC">
      <w:rPr>
        <w:rFonts w:ascii="Calibri" w:hAnsi="Calibri"/>
        <w:b/>
        <w:sz w:val="24"/>
      </w:rPr>
      <w:t>Agência Nacional de Vigilância Sanitária - ANVISA</w:t>
    </w:r>
  </w:p>
  <w:p w:rsidR="008B535C" w:rsidRDefault="008B53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EC"/>
    <w:multiLevelType w:val="hybridMultilevel"/>
    <w:tmpl w:val="510A8304"/>
    <w:lvl w:ilvl="0" w:tplc="B72A6678">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04753E0E"/>
    <w:multiLevelType w:val="hybridMultilevel"/>
    <w:tmpl w:val="70E21350"/>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05C74C14"/>
    <w:multiLevelType w:val="hybridMultilevel"/>
    <w:tmpl w:val="84540EDC"/>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0B962EB5"/>
    <w:multiLevelType w:val="hybridMultilevel"/>
    <w:tmpl w:val="69B6C5BC"/>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15:restartNumberingAfterBreak="0">
    <w:nsid w:val="17A1388F"/>
    <w:multiLevelType w:val="hybridMultilevel"/>
    <w:tmpl w:val="9D94A464"/>
    <w:lvl w:ilvl="0" w:tplc="FA5AE0F4">
      <w:start w:val="1"/>
      <w:numFmt w:val="decimal"/>
      <w:lvlText w:val="Art. %1º"/>
      <w:lvlJc w:val="left"/>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5" w15:restartNumberingAfterBreak="0">
    <w:nsid w:val="21060CF3"/>
    <w:multiLevelType w:val="hybridMultilevel"/>
    <w:tmpl w:val="79448B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FD40F19"/>
    <w:multiLevelType w:val="hybridMultilevel"/>
    <w:tmpl w:val="E7D0D47C"/>
    <w:lvl w:ilvl="0" w:tplc="7D4AFA8C">
      <w:start w:val="1"/>
      <w:numFmt w:val="upperRoman"/>
      <w:suff w:val="space"/>
      <w:lvlText w:val="%1 -"/>
      <w:lvlJc w:val="left"/>
      <w:rPr>
        <w:rFonts w:ascii="Times New Roman" w:hAnsi="Times New Roman" w:cs="Times New Roman" w:hint="default"/>
        <w:sz w:val="24"/>
        <w:szCs w:val="24"/>
      </w:rPr>
    </w:lvl>
    <w:lvl w:ilvl="1" w:tplc="8FA4FF80">
      <w:start w:val="1"/>
      <w:numFmt w:val="lowerLetter"/>
      <w:suff w:val="space"/>
      <w:lvlText w:val="%2."/>
      <w:lvlJc w:val="left"/>
      <w:pPr>
        <w:ind w:firstLine="851"/>
      </w:pPr>
      <w:rPr>
        <w:rFonts w:cs="Times New Roman"/>
      </w:rPr>
    </w:lvl>
    <w:lvl w:ilvl="2" w:tplc="0416001B">
      <w:start w:val="1"/>
      <w:numFmt w:val="lowerRoman"/>
      <w:lvlText w:val="%3."/>
      <w:lvlJc w:val="right"/>
      <w:pPr>
        <w:ind w:left="1800" w:hanging="180"/>
      </w:pPr>
      <w:rPr>
        <w:rFonts w:cs="Times New Roman"/>
      </w:rPr>
    </w:lvl>
    <w:lvl w:ilvl="3" w:tplc="0416000F">
      <w:start w:val="1"/>
      <w:numFmt w:val="decimal"/>
      <w:lvlText w:val="%4."/>
      <w:lvlJc w:val="left"/>
      <w:pPr>
        <w:ind w:left="2520" w:hanging="360"/>
      </w:pPr>
      <w:rPr>
        <w:rFonts w:cs="Times New Roman"/>
      </w:rPr>
    </w:lvl>
    <w:lvl w:ilvl="4" w:tplc="04160019">
      <w:start w:val="1"/>
      <w:numFmt w:val="lowerLetter"/>
      <w:lvlText w:val="%5."/>
      <w:lvlJc w:val="left"/>
      <w:pPr>
        <w:ind w:left="3240" w:hanging="360"/>
      </w:pPr>
      <w:rPr>
        <w:rFonts w:cs="Times New Roman"/>
      </w:rPr>
    </w:lvl>
    <w:lvl w:ilvl="5" w:tplc="0416001B">
      <w:start w:val="1"/>
      <w:numFmt w:val="lowerRoman"/>
      <w:lvlText w:val="%6."/>
      <w:lvlJc w:val="right"/>
      <w:pPr>
        <w:ind w:left="3960" w:hanging="180"/>
      </w:pPr>
      <w:rPr>
        <w:rFonts w:cs="Times New Roman"/>
      </w:rPr>
    </w:lvl>
    <w:lvl w:ilvl="6" w:tplc="0416000F">
      <w:start w:val="1"/>
      <w:numFmt w:val="decimal"/>
      <w:lvlText w:val="%7."/>
      <w:lvlJc w:val="left"/>
      <w:pPr>
        <w:ind w:left="4680" w:hanging="360"/>
      </w:pPr>
      <w:rPr>
        <w:rFonts w:cs="Times New Roman"/>
      </w:rPr>
    </w:lvl>
    <w:lvl w:ilvl="7" w:tplc="04160019">
      <w:start w:val="1"/>
      <w:numFmt w:val="lowerLetter"/>
      <w:lvlText w:val="%8."/>
      <w:lvlJc w:val="left"/>
      <w:pPr>
        <w:ind w:left="5400" w:hanging="360"/>
      </w:pPr>
      <w:rPr>
        <w:rFonts w:cs="Times New Roman"/>
      </w:rPr>
    </w:lvl>
    <w:lvl w:ilvl="8" w:tplc="0416001B">
      <w:start w:val="1"/>
      <w:numFmt w:val="lowerRoman"/>
      <w:lvlText w:val="%9."/>
      <w:lvlJc w:val="right"/>
      <w:pPr>
        <w:ind w:left="6120" w:hanging="180"/>
      </w:pPr>
      <w:rPr>
        <w:rFonts w:cs="Times New Roman"/>
      </w:rPr>
    </w:lvl>
  </w:abstractNum>
  <w:abstractNum w:abstractNumId="7" w15:restartNumberingAfterBreak="0">
    <w:nsid w:val="31302FCB"/>
    <w:multiLevelType w:val="hybridMultilevel"/>
    <w:tmpl w:val="92AEC9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5BB768F"/>
    <w:multiLevelType w:val="hybridMultilevel"/>
    <w:tmpl w:val="2A209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BD21BA6"/>
    <w:multiLevelType w:val="hybridMultilevel"/>
    <w:tmpl w:val="E9E0DC1A"/>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4FD32AE4"/>
    <w:multiLevelType w:val="hybridMultilevel"/>
    <w:tmpl w:val="A00A209E"/>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15:restartNumberingAfterBreak="0">
    <w:nsid w:val="6120611F"/>
    <w:multiLevelType w:val="hybridMultilevel"/>
    <w:tmpl w:val="8F54FE06"/>
    <w:lvl w:ilvl="0" w:tplc="0B96F946">
      <w:start w:val="1"/>
      <w:numFmt w:val="decimal"/>
      <w:lvlText w:val="%1."/>
      <w:lvlJc w:val="left"/>
      <w:pPr>
        <w:ind w:left="720" w:hanging="360"/>
      </w:pPr>
      <w:rPr>
        <w:rFonts w:ascii="Times New Roman" w:eastAsia="Times New Roman" w:hAnsi="Times New Roman" w:cs="Times New Roman" w:hint="default"/>
        <w:color w:val="auto"/>
        <w:sz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15:restartNumberingAfterBreak="0">
    <w:nsid w:val="7DBA1718"/>
    <w:multiLevelType w:val="hybridMultilevel"/>
    <w:tmpl w:val="5DFAB25A"/>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8"/>
  </w:num>
  <w:num w:numId="2">
    <w:abstractNumId w:val="5"/>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0"/>
  </w:num>
  <w:num w:numId="8">
    <w:abstractNumId w:val="1"/>
  </w:num>
  <w:num w:numId="9">
    <w:abstractNumId w:val="2"/>
  </w:num>
  <w:num w:numId="10">
    <w:abstractNumId w:val="3"/>
  </w:num>
  <w:num w:numId="11">
    <w:abstractNumId w:val="10"/>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44BCD"/>
    <w:rsid w:val="00000920"/>
    <w:rsid w:val="00003E69"/>
    <w:rsid w:val="00011735"/>
    <w:rsid w:val="00021525"/>
    <w:rsid w:val="00021EFA"/>
    <w:rsid w:val="000231B0"/>
    <w:rsid w:val="000233A6"/>
    <w:rsid w:val="00023C16"/>
    <w:rsid w:val="00030644"/>
    <w:rsid w:val="000321AD"/>
    <w:rsid w:val="00035B67"/>
    <w:rsid w:val="00036A45"/>
    <w:rsid w:val="00041552"/>
    <w:rsid w:val="00045379"/>
    <w:rsid w:val="00046466"/>
    <w:rsid w:val="0004779E"/>
    <w:rsid w:val="00050F30"/>
    <w:rsid w:val="00051AC9"/>
    <w:rsid w:val="00054863"/>
    <w:rsid w:val="00054CF3"/>
    <w:rsid w:val="00056E25"/>
    <w:rsid w:val="0005720E"/>
    <w:rsid w:val="000574B9"/>
    <w:rsid w:val="00057F31"/>
    <w:rsid w:val="00063D0C"/>
    <w:rsid w:val="00064C05"/>
    <w:rsid w:val="00065ABF"/>
    <w:rsid w:val="00066C02"/>
    <w:rsid w:val="00066E46"/>
    <w:rsid w:val="00071007"/>
    <w:rsid w:val="0007285E"/>
    <w:rsid w:val="000735E4"/>
    <w:rsid w:val="000778D5"/>
    <w:rsid w:val="00082441"/>
    <w:rsid w:val="000829E3"/>
    <w:rsid w:val="0008306E"/>
    <w:rsid w:val="00083800"/>
    <w:rsid w:val="00084683"/>
    <w:rsid w:val="0009013F"/>
    <w:rsid w:val="000912E1"/>
    <w:rsid w:val="00092C81"/>
    <w:rsid w:val="0009398C"/>
    <w:rsid w:val="000A0848"/>
    <w:rsid w:val="000A280E"/>
    <w:rsid w:val="000A54F7"/>
    <w:rsid w:val="000A5FC7"/>
    <w:rsid w:val="000A6D2F"/>
    <w:rsid w:val="000A7A31"/>
    <w:rsid w:val="000B1B77"/>
    <w:rsid w:val="000B1B8B"/>
    <w:rsid w:val="000B2F65"/>
    <w:rsid w:val="000C110D"/>
    <w:rsid w:val="000C658D"/>
    <w:rsid w:val="000C6B94"/>
    <w:rsid w:val="000C7A9E"/>
    <w:rsid w:val="000D02E5"/>
    <w:rsid w:val="000E1BB6"/>
    <w:rsid w:val="000E3BC9"/>
    <w:rsid w:val="000E4034"/>
    <w:rsid w:val="000E74C8"/>
    <w:rsid w:val="000F12B9"/>
    <w:rsid w:val="000F150C"/>
    <w:rsid w:val="000F1A11"/>
    <w:rsid w:val="000F3EA4"/>
    <w:rsid w:val="000F477C"/>
    <w:rsid w:val="000F7575"/>
    <w:rsid w:val="000F7E13"/>
    <w:rsid w:val="0010197D"/>
    <w:rsid w:val="00104E61"/>
    <w:rsid w:val="001063F0"/>
    <w:rsid w:val="001071CF"/>
    <w:rsid w:val="001138A5"/>
    <w:rsid w:val="00121462"/>
    <w:rsid w:val="0012219C"/>
    <w:rsid w:val="00123132"/>
    <w:rsid w:val="00124AD0"/>
    <w:rsid w:val="00125BD9"/>
    <w:rsid w:val="001311D4"/>
    <w:rsid w:val="00131D79"/>
    <w:rsid w:val="00140AC5"/>
    <w:rsid w:val="00140B48"/>
    <w:rsid w:val="00140BF1"/>
    <w:rsid w:val="00140F09"/>
    <w:rsid w:val="001432C6"/>
    <w:rsid w:val="00143592"/>
    <w:rsid w:val="001457EB"/>
    <w:rsid w:val="001467AE"/>
    <w:rsid w:val="0015188A"/>
    <w:rsid w:val="00160E55"/>
    <w:rsid w:val="00161467"/>
    <w:rsid w:val="00161827"/>
    <w:rsid w:val="00164949"/>
    <w:rsid w:val="00165277"/>
    <w:rsid w:val="00165B6E"/>
    <w:rsid w:val="00165D99"/>
    <w:rsid w:val="00165E96"/>
    <w:rsid w:val="0016608A"/>
    <w:rsid w:val="00166B5E"/>
    <w:rsid w:val="00170276"/>
    <w:rsid w:val="00172CB2"/>
    <w:rsid w:val="0017438D"/>
    <w:rsid w:val="00177BC7"/>
    <w:rsid w:val="00177F45"/>
    <w:rsid w:val="0018097D"/>
    <w:rsid w:val="001848D6"/>
    <w:rsid w:val="00184D01"/>
    <w:rsid w:val="00191FC3"/>
    <w:rsid w:val="001A181A"/>
    <w:rsid w:val="001A4360"/>
    <w:rsid w:val="001A5A80"/>
    <w:rsid w:val="001A764E"/>
    <w:rsid w:val="001A77CB"/>
    <w:rsid w:val="001B12B2"/>
    <w:rsid w:val="001B1AE8"/>
    <w:rsid w:val="001B1FE5"/>
    <w:rsid w:val="001B21BE"/>
    <w:rsid w:val="001B2811"/>
    <w:rsid w:val="001B3488"/>
    <w:rsid w:val="001B3A74"/>
    <w:rsid w:val="001B5828"/>
    <w:rsid w:val="001B6038"/>
    <w:rsid w:val="001B75D7"/>
    <w:rsid w:val="001C0F25"/>
    <w:rsid w:val="001C2A77"/>
    <w:rsid w:val="001C3159"/>
    <w:rsid w:val="001C44CF"/>
    <w:rsid w:val="001C4B16"/>
    <w:rsid w:val="001C621D"/>
    <w:rsid w:val="001C7A3B"/>
    <w:rsid w:val="001D169D"/>
    <w:rsid w:val="001D56B2"/>
    <w:rsid w:val="001D7AD0"/>
    <w:rsid w:val="001D7D23"/>
    <w:rsid w:val="001E01C8"/>
    <w:rsid w:val="001E3F85"/>
    <w:rsid w:val="001E67E7"/>
    <w:rsid w:val="001E781B"/>
    <w:rsid w:val="001E79B3"/>
    <w:rsid w:val="001F189B"/>
    <w:rsid w:val="001F1F62"/>
    <w:rsid w:val="001F2E08"/>
    <w:rsid w:val="001F32E2"/>
    <w:rsid w:val="001F380F"/>
    <w:rsid w:val="001F46CE"/>
    <w:rsid w:val="001F6315"/>
    <w:rsid w:val="001F6759"/>
    <w:rsid w:val="00202544"/>
    <w:rsid w:val="0020313B"/>
    <w:rsid w:val="00203BAB"/>
    <w:rsid w:val="00203BB3"/>
    <w:rsid w:val="002060E2"/>
    <w:rsid w:val="00207F16"/>
    <w:rsid w:val="00210048"/>
    <w:rsid w:val="00211156"/>
    <w:rsid w:val="00211279"/>
    <w:rsid w:val="0021129C"/>
    <w:rsid w:val="00213B3B"/>
    <w:rsid w:val="002159AC"/>
    <w:rsid w:val="002167D2"/>
    <w:rsid w:val="002211E7"/>
    <w:rsid w:val="0022126E"/>
    <w:rsid w:val="00222B86"/>
    <w:rsid w:val="0022364D"/>
    <w:rsid w:val="002238C5"/>
    <w:rsid w:val="00226B27"/>
    <w:rsid w:val="00232BD7"/>
    <w:rsid w:val="002350FC"/>
    <w:rsid w:val="002356FF"/>
    <w:rsid w:val="00241BC8"/>
    <w:rsid w:val="00241FA8"/>
    <w:rsid w:val="0024276D"/>
    <w:rsid w:val="00243773"/>
    <w:rsid w:val="00243C15"/>
    <w:rsid w:val="00247CF6"/>
    <w:rsid w:val="00250A35"/>
    <w:rsid w:val="00250C5C"/>
    <w:rsid w:val="002541ED"/>
    <w:rsid w:val="0025461F"/>
    <w:rsid w:val="002547FA"/>
    <w:rsid w:val="00256E23"/>
    <w:rsid w:val="00260075"/>
    <w:rsid w:val="0026028E"/>
    <w:rsid w:val="00260893"/>
    <w:rsid w:val="0026134C"/>
    <w:rsid w:val="00262707"/>
    <w:rsid w:val="00262F54"/>
    <w:rsid w:val="002642B8"/>
    <w:rsid w:val="00271795"/>
    <w:rsid w:val="00272EC6"/>
    <w:rsid w:val="002733A3"/>
    <w:rsid w:val="00274DEB"/>
    <w:rsid w:val="002777B1"/>
    <w:rsid w:val="002800D7"/>
    <w:rsid w:val="00280921"/>
    <w:rsid w:val="00283C4D"/>
    <w:rsid w:val="002849EF"/>
    <w:rsid w:val="00290321"/>
    <w:rsid w:val="002945CD"/>
    <w:rsid w:val="0029480E"/>
    <w:rsid w:val="002A1BC2"/>
    <w:rsid w:val="002A2159"/>
    <w:rsid w:val="002A2A97"/>
    <w:rsid w:val="002A2EAD"/>
    <w:rsid w:val="002A39A8"/>
    <w:rsid w:val="002A439C"/>
    <w:rsid w:val="002A56DE"/>
    <w:rsid w:val="002A75A8"/>
    <w:rsid w:val="002B186F"/>
    <w:rsid w:val="002B1903"/>
    <w:rsid w:val="002B2C34"/>
    <w:rsid w:val="002B5E82"/>
    <w:rsid w:val="002C05EB"/>
    <w:rsid w:val="002C143B"/>
    <w:rsid w:val="002C206C"/>
    <w:rsid w:val="002C305C"/>
    <w:rsid w:val="002C40FF"/>
    <w:rsid w:val="002C4831"/>
    <w:rsid w:val="002C4FCE"/>
    <w:rsid w:val="002C75F4"/>
    <w:rsid w:val="002C791E"/>
    <w:rsid w:val="002C7A3B"/>
    <w:rsid w:val="002C7DAC"/>
    <w:rsid w:val="002D1952"/>
    <w:rsid w:val="002D2758"/>
    <w:rsid w:val="002D33E3"/>
    <w:rsid w:val="002D48A0"/>
    <w:rsid w:val="002E095F"/>
    <w:rsid w:val="002E0F52"/>
    <w:rsid w:val="002E14B2"/>
    <w:rsid w:val="002E67CF"/>
    <w:rsid w:val="002E7ADE"/>
    <w:rsid w:val="002F0F98"/>
    <w:rsid w:val="002F192B"/>
    <w:rsid w:val="002F20A3"/>
    <w:rsid w:val="002F34BC"/>
    <w:rsid w:val="002F3694"/>
    <w:rsid w:val="002F559E"/>
    <w:rsid w:val="002F6C64"/>
    <w:rsid w:val="003034BA"/>
    <w:rsid w:val="0030374F"/>
    <w:rsid w:val="00303FF8"/>
    <w:rsid w:val="0030658D"/>
    <w:rsid w:val="0030740D"/>
    <w:rsid w:val="00313FF9"/>
    <w:rsid w:val="00317C00"/>
    <w:rsid w:val="00317D11"/>
    <w:rsid w:val="003211CE"/>
    <w:rsid w:val="00324BFE"/>
    <w:rsid w:val="00326582"/>
    <w:rsid w:val="00330DD7"/>
    <w:rsid w:val="003311D0"/>
    <w:rsid w:val="003317AF"/>
    <w:rsid w:val="00334F37"/>
    <w:rsid w:val="003363C4"/>
    <w:rsid w:val="00337019"/>
    <w:rsid w:val="003379FB"/>
    <w:rsid w:val="00337B1A"/>
    <w:rsid w:val="0034005D"/>
    <w:rsid w:val="003411D3"/>
    <w:rsid w:val="00342362"/>
    <w:rsid w:val="0034236C"/>
    <w:rsid w:val="00343BA9"/>
    <w:rsid w:val="0034537E"/>
    <w:rsid w:val="0034551F"/>
    <w:rsid w:val="003473B4"/>
    <w:rsid w:val="00351475"/>
    <w:rsid w:val="00351A55"/>
    <w:rsid w:val="00352EB6"/>
    <w:rsid w:val="00356E8A"/>
    <w:rsid w:val="003575B5"/>
    <w:rsid w:val="003616D5"/>
    <w:rsid w:val="00362D9A"/>
    <w:rsid w:val="003630AF"/>
    <w:rsid w:val="00363321"/>
    <w:rsid w:val="003639F7"/>
    <w:rsid w:val="00367F61"/>
    <w:rsid w:val="003711A6"/>
    <w:rsid w:val="00371DF5"/>
    <w:rsid w:val="003776FC"/>
    <w:rsid w:val="00377AC8"/>
    <w:rsid w:val="00380A14"/>
    <w:rsid w:val="0038243D"/>
    <w:rsid w:val="00383356"/>
    <w:rsid w:val="00383AC1"/>
    <w:rsid w:val="00391C6A"/>
    <w:rsid w:val="00391D93"/>
    <w:rsid w:val="00392B21"/>
    <w:rsid w:val="00393B5F"/>
    <w:rsid w:val="00394A84"/>
    <w:rsid w:val="003958E5"/>
    <w:rsid w:val="00397A83"/>
    <w:rsid w:val="003A1454"/>
    <w:rsid w:val="003A3307"/>
    <w:rsid w:val="003A3E33"/>
    <w:rsid w:val="003A53F3"/>
    <w:rsid w:val="003A7B23"/>
    <w:rsid w:val="003B0388"/>
    <w:rsid w:val="003B0A66"/>
    <w:rsid w:val="003B2CEE"/>
    <w:rsid w:val="003B3D48"/>
    <w:rsid w:val="003B4603"/>
    <w:rsid w:val="003B4702"/>
    <w:rsid w:val="003B712A"/>
    <w:rsid w:val="003C22B5"/>
    <w:rsid w:val="003C24F3"/>
    <w:rsid w:val="003C3216"/>
    <w:rsid w:val="003C35FB"/>
    <w:rsid w:val="003C57A4"/>
    <w:rsid w:val="003C6594"/>
    <w:rsid w:val="003C66B9"/>
    <w:rsid w:val="003D0187"/>
    <w:rsid w:val="003D0421"/>
    <w:rsid w:val="003D2B32"/>
    <w:rsid w:val="003D649B"/>
    <w:rsid w:val="003D7018"/>
    <w:rsid w:val="003D7100"/>
    <w:rsid w:val="003E15D7"/>
    <w:rsid w:val="003E22F9"/>
    <w:rsid w:val="003E4963"/>
    <w:rsid w:val="003E4A8F"/>
    <w:rsid w:val="003E533C"/>
    <w:rsid w:val="003E5E61"/>
    <w:rsid w:val="003E6CEA"/>
    <w:rsid w:val="003E73D2"/>
    <w:rsid w:val="003E76DC"/>
    <w:rsid w:val="003F247D"/>
    <w:rsid w:val="003F3797"/>
    <w:rsid w:val="003F4D9A"/>
    <w:rsid w:val="003F6E52"/>
    <w:rsid w:val="003F7B0E"/>
    <w:rsid w:val="0040041F"/>
    <w:rsid w:val="0040484A"/>
    <w:rsid w:val="00404CF7"/>
    <w:rsid w:val="00406F36"/>
    <w:rsid w:val="00407D52"/>
    <w:rsid w:val="00407F45"/>
    <w:rsid w:val="00410387"/>
    <w:rsid w:val="00410528"/>
    <w:rsid w:val="0041133F"/>
    <w:rsid w:val="00413E7C"/>
    <w:rsid w:val="00420732"/>
    <w:rsid w:val="0042509D"/>
    <w:rsid w:val="00430489"/>
    <w:rsid w:val="00433999"/>
    <w:rsid w:val="00433C59"/>
    <w:rsid w:val="00434837"/>
    <w:rsid w:val="004348C9"/>
    <w:rsid w:val="0044062E"/>
    <w:rsid w:val="0044084A"/>
    <w:rsid w:val="00444BCD"/>
    <w:rsid w:val="0044516A"/>
    <w:rsid w:val="0044593B"/>
    <w:rsid w:val="0044652F"/>
    <w:rsid w:val="004506FE"/>
    <w:rsid w:val="004523E4"/>
    <w:rsid w:val="0045262F"/>
    <w:rsid w:val="00454A85"/>
    <w:rsid w:val="004567B3"/>
    <w:rsid w:val="00457BC1"/>
    <w:rsid w:val="004609B4"/>
    <w:rsid w:val="00463C72"/>
    <w:rsid w:val="00463EF5"/>
    <w:rsid w:val="0046430B"/>
    <w:rsid w:val="00466A6F"/>
    <w:rsid w:val="004727C4"/>
    <w:rsid w:val="0047390C"/>
    <w:rsid w:val="00475101"/>
    <w:rsid w:val="004753DA"/>
    <w:rsid w:val="004757AB"/>
    <w:rsid w:val="00475B4D"/>
    <w:rsid w:val="00476651"/>
    <w:rsid w:val="00476A43"/>
    <w:rsid w:val="004812A9"/>
    <w:rsid w:val="004819B4"/>
    <w:rsid w:val="00482A10"/>
    <w:rsid w:val="004844DD"/>
    <w:rsid w:val="00486C3E"/>
    <w:rsid w:val="00487399"/>
    <w:rsid w:val="0049323C"/>
    <w:rsid w:val="00493B0E"/>
    <w:rsid w:val="00495345"/>
    <w:rsid w:val="00495D1D"/>
    <w:rsid w:val="00495F46"/>
    <w:rsid w:val="004A01A7"/>
    <w:rsid w:val="004A0AD8"/>
    <w:rsid w:val="004A1978"/>
    <w:rsid w:val="004A31D5"/>
    <w:rsid w:val="004A4A94"/>
    <w:rsid w:val="004A6908"/>
    <w:rsid w:val="004B0253"/>
    <w:rsid w:val="004B0EBA"/>
    <w:rsid w:val="004B1EA6"/>
    <w:rsid w:val="004B2904"/>
    <w:rsid w:val="004B30F7"/>
    <w:rsid w:val="004B3E54"/>
    <w:rsid w:val="004C22E4"/>
    <w:rsid w:val="004C2515"/>
    <w:rsid w:val="004C7283"/>
    <w:rsid w:val="004C7C65"/>
    <w:rsid w:val="004D1EF0"/>
    <w:rsid w:val="004D5E98"/>
    <w:rsid w:val="004D65FE"/>
    <w:rsid w:val="004D7E1D"/>
    <w:rsid w:val="004E1E7E"/>
    <w:rsid w:val="004E45B0"/>
    <w:rsid w:val="004E5F16"/>
    <w:rsid w:val="004E65FF"/>
    <w:rsid w:val="004E6729"/>
    <w:rsid w:val="004E70B6"/>
    <w:rsid w:val="004F14F6"/>
    <w:rsid w:val="004F7348"/>
    <w:rsid w:val="004F7F79"/>
    <w:rsid w:val="00501061"/>
    <w:rsid w:val="00501AF2"/>
    <w:rsid w:val="0050623A"/>
    <w:rsid w:val="0050669C"/>
    <w:rsid w:val="00506D0C"/>
    <w:rsid w:val="0050728F"/>
    <w:rsid w:val="00511F75"/>
    <w:rsid w:val="0051696F"/>
    <w:rsid w:val="00517D8A"/>
    <w:rsid w:val="005225AD"/>
    <w:rsid w:val="00522A36"/>
    <w:rsid w:val="00522C75"/>
    <w:rsid w:val="00523B0D"/>
    <w:rsid w:val="00525125"/>
    <w:rsid w:val="005318E8"/>
    <w:rsid w:val="005320F9"/>
    <w:rsid w:val="00533338"/>
    <w:rsid w:val="00533FC4"/>
    <w:rsid w:val="00536A3B"/>
    <w:rsid w:val="00537385"/>
    <w:rsid w:val="00537F0E"/>
    <w:rsid w:val="00540294"/>
    <w:rsid w:val="00540767"/>
    <w:rsid w:val="005419B5"/>
    <w:rsid w:val="005423D1"/>
    <w:rsid w:val="005429F1"/>
    <w:rsid w:val="0054368F"/>
    <w:rsid w:val="00546A84"/>
    <w:rsid w:val="00546BCE"/>
    <w:rsid w:val="0054738B"/>
    <w:rsid w:val="00551D38"/>
    <w:rsid w:val="005521D1"/>
    <w:rsid w:val="00554F65"/>
    <w:rsid w:val="0055586D"/>
    <w:rsid w:val="00555CFE"/>
    <w:rsid w:val="0055699B"/>
    <w:rsid w:val="00557DF3"/>
    <w:rsid w:val="00561F77"/>
    <w:rsid w:val="00563938"/>
    <w:rsid w:val="00564767"/>
    <w:rsid w:val="00564D33"/>
    <w:rsid w:val="00565D79"/>
    <w:rsid w:val="00582F95"/>
    <w:rsid w:val="00583505"/>
    <w:rsid w:val="00585C37"/>
    <w:rsid w:val="00590F17"/>
    <w:rsid w:val="00592D99"/>
    <w:rsid w:val="0059308B"/>
    <w:rsid w:val="005953AC"/>
    <w:rsid w:val="00597515"/>
    <w:rsid w:val="00597780"/>
    <w:rsid w:val="005A675B"/>
    <w:rsid w:val="005B101A"/>
    <w:rsid w:val="005B1ABC"/>
    <w:rsid w:val="005B616B"/>
    <w:rsid w:val="005B691E"/>
    <w:rsid w:val="005B7E94"/>
    <w:rsid w:val="005C051B"/>
    <w:rsid w:val="005C2435"/>
    <w:rsid w:val="005C30AF"/>
    <w:rsid w:val="005C4D0F"/>
    <w:rsid w:val="005D046A"/>
    <w:rsid w:val="005D05AE"/>
    <w:rsid w:val="005D12B8"/>
    <w:rsid w:val="005D196D"/>
    <w:rsid w:val="005D59FC"/>
    <w:rsid w:val="005D5E04"/>
    <w:rsid w:val="005E038E"/>
    <w:rsid w:val="005E22E5"/>
    <w:rsid w:val="005E5163"/>
    <w:rsid w:val="005E52AB"/>
    <w:rsid w:val="005F03E2"/>
    <w:rsid w:val="005F1AE1"/>
    <w:rsid w:val="005F37AF"/>
    <w:rsid w:val="005F6EBB"/>
    <w:rsid w:val="006006E9"/>
    <w:rsid w:val="00601469"/>
    <w:rsid w:val="0060194D"/>
    <w:rsid w:val="00603BF7"/>
    <w:rsid w:val="00605400"/>
    <w:rsid w:val="00613A89"/>
    <w:rsid w:val="0061623A"/>
    <w:rsid w:val="00620932"/>
    <w:rsid w:val="00621AC1"/>
    <w:rsid w:val="0062319B"/>
    <w:rsid w:val="0062602A"/>
    <w:rsid w:val="006261DA"/>
    <w:rsid w:val="00631505"/>
    <w:rsid w:val="006365B5"/>
    <w:rsid w:val="00636BC5"/>
    <w:rsid w:val="00641DA6"/>
    <w:rsid w:val="00641EA3"/>
    <w:rsid w:val="0064382D"/>
    <w:rsid w:val="00645F7A"/>
    <w:rsid w:val="006464C5"/>
    <w:rsid w:val="006505B9"/>
    <w:rsid w:val="00656DE3"/>
    <w:rsid w:val="00657436"/>
    <w:rsid w:val="0066101C"/>
    <w:rsid w:val="0066276B"/>
    <w:rsid w:val="00663674"/>
    <w:rsid w:val="00664475"/>
    <w:rsid w:val="0066552F"/>
    <w:rsid w:val="006658B6"/>
    <w:rsid w:val="00667201"/>
    <w:rsid w:val="00667322"/>
    <w:rsid w:val="00667BA6"/>
    <w:rsid w:val="00670072"/>
    <w:rsid w:val="006704A0"/>
    <w:rsid w:val="00671B1A"/>
    <w:rsid w:val="00673051"/>
    <w:rsid w:val="00673848"/>
    <w:rsid w:val="00674A1B"/>
    <w:rsid w:val="0067701F"/>
    <w:rsid w:val="00677686"/>
    <w:rsid w:val="00683056"/>
    <w:rsid w:val="006833AB"/>
    <w:rsid w:val="00683487"/>
    <w:rsid w:val="006851FC"/>
    <w:rsid w:val="00685617"/>
    <w:rsid w:val="00685809"/>
    <w:rsid w:val="00686411"/>
    <w:rsid w:val="006875BF"/>
    <w:rsid w:val="00687763"/>
    <w:rsid w:val="006877CA"/>
    <w:rsid w:val="00690C25"/>
    <w:rsid w:val="00691401"/>
    <w:rsid w:val="00692D9A"/>
    <w:rsid w:val="006940AA"/>
    <w:rsid w:val="00696767"/>
    <w:rsid w:val="00696C1C"/>
    <w:rsid w:val="006A16A1"/>
    <w:rsid w:val="006A2B4D"/>
    <w:rsid w:val="006A4492"/>
    <w:rsid w:val="006A6798"/>
    <w:rsid w:val="006B0515"/>
    <w:rsid w:val="006B32AA"/>
    <w:rsid w:val="006B7DCA"/>
    <w:rsid w:val="006C1016"/>
    <w:rsid w:val="006C134B"/>
    <w:rsid w:val="006C1A0E"/>
    <w:rsid w:val="006C1E47"/>
    <w:rsid w:val="006C2312"/>
    <w:rsid w:val="006C47E8"/>
    <w:rsid w:val="006C5DA7"/>
    <w:rsid w:val="006C6178"/>
    <w:rsid w:val="006D1D9B"/>
    <w:rsid w:val="006D4EAA"/>
    <w:rsid w:val="006D6BF1"/>
    <w:rsid w:val="006E0A51"/>
    <w:rsid w:val="006E2856"/>
    <w:rsid w:val="006F16AF"/>
    <w:rsid w:val="006F16C6"/>
    <w:rsid w:val="006F3ECA"/>
    <w:rsid w:val="006F532E"/>
    <w:rsid w:val="006F555E"/>
    <w:rsid w:val="006F5CAD"/>
    <w:rsid w:val="006F60EF"/>
    <w:rsid w:val="006F6CC7"/>
    <w:rsid w:val="00700C1D"/>
    <w:rsid w:val="0070115E"/>
    <w:rsid w:val="00707A2F"/>
    <w:rsid w:val="007104D7"/>
    <w:rsid w:val="007112DB"/>
    <w:rsid w:val="007129BE"/>
    <w:rsid w:val="00714ACF"/>
    <w:rsid w:val="00720B7B"/>
    <w:rsid w:val="00721A2D"/>
    <w:rsid w:val="00723EF2"/>
    <w:rsid w:val="00724C37"/>
    <w:rsid w:val="007256DA"/>
    <w:rsid w:val="007321B0"/>
    <w:rsid w:val="00732B12"/>
    <w:rsid w:val="00732FF0"/>
    <w:rsid w:val="00735808"/>
    <w:rsid w:val="00737FA8"/>
    <w:rsid w:val="00741ED5"/>
    <w:rsid w:val="00742FE2"/>
    <w:rsid w:val="00745896"/>
    <w:rsid w:val="00745D9A"/>
    <w:rsid w:val="00750067"/>
    <w:rsid w:val="00750F43"/>
    <w:rsid w:val="007515EE"/>
    <w:rsid w:val="00752211"/>
    <w:rsid w:val="00754BC0"/>
    <w:rsid w:val="00755784"/>
    <w:rsid w:val="00757EE2"/>
    <w:rsid w:val="00760A84"/>
    <w:rsid w:val="007611E6"/>
    <w:rsid w:val="00765056"/>
    <w:rsid w:val="007714E7"/>
    <w:rsid w:val="0077452F"/>
    <w:rsid w:val="0077561A"/>
    <w:rsid w:val="007760AC"/>
    <w:rsid w:val="007803A3"/>
    <w:rsid w:val="00781E9D"/>
    <w:rsid w:val="00782A31"/>
    <w:rsid w:val="007831DC"/>
    <w:rsid w:val="007836EE"/>
    <w:rsid w:val="00784A89"/>
    <w:rsid w:val="007865A5"/>
    <w:rsid w:val="007879CC"/>
    <w:rsid w:val="007931B9"/>
    <w:rsid w:val="00793ED2"/>
    <w:rsid w:val="007A0A3A"/>
    <w:rsid w:val="007A13D3"/>
    <w:rsid w:val="007A2B13"/>
    <w:rsid w:val="007A35D9"/>
    <w:rsid w:val="007A43B9"/>
    <w:rsid w:val="007A4572"/>
    <w:rsid w:val="007A7929"/>
    <w:rsid w:val="007B0D74"/>
    <w:rsid w:val="007B68B5"/>
    <w:rsid w:val="007B6A43"/>
    <w:rsid w:val="007C2A66"/>
    <w:rsid w:val="007C53C3"/>
    <w:rsid w:val="007C6786"/>
    <w:rsid w:val="007C69F0"/>
    <w:rsid w:val="007C7261"/>
    <w:rsid w:val="007C7C9D"/>
    <w:rsid w:val="007C7F8D"/>
    <w:rsid w:val="007D204C"/>
    <w:rsid w:val="007D2616"/>
    <w:rsid w:val="007D70ED"/>
    <w:rsid w:val="007E00AF"/>
    <w:rsid w:val="007E09E6"/>
    <w:rsid w:val="007E1B79"/>
    <w:rsid w:val="007E391D"/>
    <w:rsid w:val="007E392C"/>
    <w:rsid w:val="007E5550"/>
    <w:rsid w:val="007E57A1"/>
    <w:rsid w:val="007E68CB"/>
    <w:rsid w:val="007E7453"/>
    <w:rsid w:val="007F06EA"/>
    <w:rsid w:val="007F3054"/>
    <w:rsid w:val="007F3A21"/>
    <w:rsid w:val="007F40E6"/>
    <w:rsid w:val="007F42D1"/>
    <w:rsid w:val="007F48A8"/>
    <w:rsid w:val="007F4B68"/>
    <w:rsid w:val="007F722E"/>
    <w:rsid w:val="008003E5"/>
    <w:rsid w:val="008005C4"/>
    <w:rsid w:val="0080079F"/>
    <w:rsid w:val="00806ADF"/>
    <w:rsid w:val="0080719A"/>
    <w:rsid w:val="008144FE"/>
    <w:rsid w:val="00815090"/>
    <w:rsid w:val="00820585"/>
    <w:rsid w:val="00824A7E"/>
    <w:rsid w:val="00834820"/>
    <w:rsid w:val="00834B5B"/>
    <w:rsid w:val="00835881"/>
    <w:rsid w:val="008414D0"/>
    <w:rsid w:val="00841AD8"/>
    <w:rsid w:val="008439FC"/>
    <w:rsid w:val="00843B13"/>
    <w:rsid w:val="008467DC"/>
    <w:rsid w:val="00851D1C"/>
    <w:rsid w:val="008536D7"/>
    <w:rsid w:val="00856605"/>
    <w:rsid w:val="00856C73"/>
    <w:rsid w:val="00860696"/>
    <w:rsid w:val="00866B19"/>
    <w:rsid w:val="008712E7"/>
    <w:rsid w:val="00871D53"/>
    <w:rsid w:val="00872263"/>
    <w:rsid w:val="0087247C"/>
    <w:rsid w:val="00872B68"/>
    <w:rsid w:val="00876603"/>
    <w:rsid w:val="00880A01"/>
    <w:rsid w:val="008821A9"/>
    <w:rsid w:val="00885B13"/>
    <w:rsid w:val="00886663"/>
    <w:rsid w:val="0088712E"/>
    <w:rsid w:val="008906DC"/>
    <w:rsid w:val="008907CD"/>
    <w:rsid w:val="00890A0A"/>
    <w:rsid w:val="00891367"/>
    <w:rsid w:val="0089298D"/>
    <w:rsid w:val="00892B24"/>
    <w:rsid w:val="00893A14"/>
    <w:rsid w:val="008A0BE1"/>
    <w:rsid w:val="008A20FF"/>
    <w:rsid w:val="008A21EE"/>
    <w:rsid w:val="008A50AD"/>
    <w:rsid w:val="008A62B2"/>
    <w:rsid w:val="008A6479"/>
    <w:rsid w:val="008B04D4"/>
    <w:rsid w:val="008B3E97"/>
    <w:rsid w:val="008B4B28"/>
    <w:rsid w:val="008B535C"/>
    <w:rsid w:val="008C397F"/>
    <w:rsid w:val="008C3A3F"/>
    <w:rsid w:val="008C3AF7"/>
    <w:rsid w:val="008C61D0"/>
    <w:rsid w:val="008C68A9"/>
    <w:rsid w:val="008D2501"/>
    <w:rsid w:val="008D734F"/>
    <w:rsid w:val="008E2E22"/>
    <w:rsid w:val="008E33E3"/>
    <w:rsid w:val="008E45B7"/>
    <w:rsid w:val="008E6EB4"/>
    <w:rsid w:val="008E6FAC"/>
    <w:rsid w:val="008F16BA"/>
    <w:rsid w:val="008F3A7C"/>
    <w:rsid w:val="008F51BF"/>
    <w:rsid w:val="008F688E"/>
    <w:rsid w:val="008F6C26"/>
    <w:rsid w:val="00900C43"/>
    <w:rsid w:val="00904749"/>
    <w:rsid w:val="00906068"/>
    <w:rsid w:val="00910949"/>
    <w:rsid w:val="009115FA"/>
    <w:rsid w:val="00912C90"/>
    <w:rsid w:val="00916309"/>
    <w:rsid w:val="009179BA"/>
    <w:rsid w:val="00917FE4"/>
    <w:rsid w:val="0092470E"/>
    <w:rsid w:val="00926310"/>
    <w:rsid w:val="00927E0C"/>
    <w:rsid w:val="00930220"/>
    <w:rsid w:val="00935C04"/>
    <w:rsid w:val="00936C1A"/>
    <w:rsid w:val="00936D15"/>
    <w:rsid w:val="009371CB"/>
    <w:rsid w:val="00940CC5"/>
    <w:rsid w:val="009436A0"/>
    <w:rsid w:val="00943E9F"/>
    <w:rsid w:val="0094534D"/>
    <w:rsid w:val="0094577E"/>
    <w:rsid w:val="00947260"/>
    <w:rsid w:val="00947F7B"/>
    <w:rsid w:val="00952020"/>
    <w:rsid w:val="009522D6"/>
    <w:rsid w:val="00952F30"/>
    <w:rsid w:val="009530EA"/>
    <w:rsid w:val="00954028"/>
    <w:rsid w:val="00957677"/>
    <w:rsid w:val="00961675"/>
    <w:rsid w:val="00963775"/>
    <w:rsid w:val="00964978"/>
    <w:rsid w:val="00966A9D"/>
    <w:rsid w:val="0096763D"/>
    <w:rsid w:val="00971A05"/>
    <w:rsid w:val="00971FED"/>
    <w:rsid w:val="0097377C"/>
    <w:rsid w:val="009750EA"/>
    <w:rsid w:val="00975E75"/>
    <w:rsid w:val="0097605C"/>
    <w:rsid w:val="009763CB"/>
    <w:rsid w:val="00980126"/>
    <w:rsid w:val="00980DE7"/>
    <w:rsid w:val="00993196"/>
    <w:rsid w:val="00993805"/>
    <w:rsid w:val="00996B68"/>
    <w:rsid w:val="00996DF3"/>
    <w:rsid w:val="009A19D1"/>
    <w:rsid w:val="009A5BCC"/>
    <w:rsid w:val="009A6626"/>
    <w:rsid w:val="009A72A8"/>
    <w:rsid w:val="009B0EA2"/>
    <w:rsid w:val="009B1051"/>
    <w:rsid w:val="009B2EAD"/>
    <w:rsid w:val="009B3DC5"/>
    <w:rsid w:val="009B4748"/>
    <w:rsid w:val="009B5743"/>
    <w:rsid w:val="009B5A46"/>
    <w:rsid w:val="009B6617"/>
    <w:rsid w:val="009B7157"/>
    <w:rsid w:val="009C017F"/>
    <w:rsid w:val="009C1EE1"/>
    <w:rsid w:val="009C1F74"/>
    <w:rsid w:val="009C247B"/>
    <w:rsid w:val="009C254C"/>
    <w:rsid w:val="009C31B1"/>
    <w:rsid w:val="009C47FF"/>
    <w:rsid w:val="009C63C4"/>
    <w:rsid w:val="009D0F9C"/>
    <w:rsid w:val="009D4914"/>
    <w:rsid w:val="009D5CC4"/>
    <w:rsid w:val="009D5D30"/>
    <w:rsid w:val="009D61EE"/>
    <w:rsid w:val="009D7CEA"/>
    <w:rsid w:val="009E19A9"/>
    <w:rsid w:val="009E2E35"/>
    <w:rsid w:val="009E50F6"/>
    <w:rsid w:val="009E5E93"/>
    <w:rsid w:val="009E7C9D"/>
    <w:rsid w:val="009F13EC"/>
    <w:rsid w:val="009F1618"/>
    <w:rsid w:val="009F1C46"/>
    <w:rsid w:val="009F3B7F"/>
    <w:rsid w:val="00A013F5"/>
    <w:rsid w:val="00A04E78"/>
    <w:rsid w:val="00A050C5"/>
    <w:rsid w:val="00A05C78"/>
    <w:rsid w:val="00A0645C"/>
    <w:rsid w:val="00A07C27"/>
    <w:rsid w:val="00A07C4E"/>
    <w:rsid w:val="00A108B0"/>
    <w:rsid w:val="00A12894"/>
    <w:rsid w:val="00A14F88"/>
    <w:rsid w:val="00A15844"/>
    <w:rsid w:val="00A16B02"/>
    <w:rsid w:val="00A20176"/>
    <w:rsid w:val="00A23536"/>
    <w:rsid w:val="00A23CB5"/>
    <w:rsid w:val="00A24121"/>
    <w:rsid w:val="00A2650B"/>
    <w:rsid w:val="00A2685C"/>
    <w:rsid w:val="00A33662"/>
    <w:rsid w:val="00A34798"/>
    <w:rsid w:val="00A35DF5"/>
    <w:rsid w:val="00A35F31"/>
    <w:rsid w:val="00A3686D"/>
    <w:rsid w:val="00A373C4"/>
    <w:rsid w:val="00A42D2C"/>
    <w:rsid w:val="00A433EA"/>
    <w:rsid w:val="00A4472A"/>
    <w:rsid w:val="00A528B1"/>
    <w:rsid w:val="00A5336A"/>
    <w:rsid w:val="00A54AFD"/>
    <w:rsid w:val="00A54E8C"/>
    <w:rsid w:val="00A55162"/>
    <w:rsid w:val="00A55C81"/>
    <w:rsid w:val="00A56429"/>
    <w:rsid w:val="00A607BE"/>
    <w:rsid w:val="00A60BEC"/>
    <w:rsid w:val="00A63EFA"/>
    <w:rsid w:val="00A67B98"/>
    <w:rsid w:val="00A7169C"/>
    <w:rsid w:val="00A71F3A"/>
    <w:rsid w:val="00A75525"/>
    <w:rsid w:val="00A773C8"/>
    <w:rsid w:val="00A77688"/>
    <w:rsid w:val="00A77B05"/>
    <w:rsid w:val="00A80A98"/>
    <w:rsid w:val="00A814FB"/>
    <w:rsid w:val="00A81A03"/>
    <w:rsid w:val="00A84D08"/>
    <w:rsid w:val="00A90170"/>
    <w:rsid w:val="00A902E7"/>
    <w:rsid w:val="00A92581"/>
    <w:rsid w:val="00A935D5"/>
    <w:rsid w:val="00A94E18"/>
    <w:rsid w:val="00A96C5D"/>
    <w:rsid w:val="00AA2551"/>
    <w:rsid w:val="00AA4C94"/>
    <w:rsid w:val="00AA5BD5"/>
    <w:rsid w:val="00AB05D7"/>
    <w:rsid w:val="00AB263C"/>
    <w:rsid w:val="00AB3544"/>
    <w:rsid w:val="00AB35CE"/>
    <w:rsid w:val="00AB4615"/>
    <w:rsid w:val="00AB55E6"/>
    <w:rsid w:val="00AB78F6"/>
    <w:rsid w:val="00AC3834"/>
    <w:rsid w:val="00AC4EEA"/>
    <w:rsid w:val="00AC591B"/>
    <w:rsid w:val="00AC614B"/>
    <w:rsid w:val="00AD1753"/>
    <w:rsid w:val="00AD2DCC"/>
    <w:rsid w:val="00AE05B8"/>
    <w:rsid w:val="00AE131F"/>
    <w:rsid w:val="00AE338D"/>
    <w:rsid w:val="00AE3E24"/>
    <w:rsid w:val="00AE5529"/>
    <w:rsid w:val="00AF0C53"/>
    <w:rsid w:val="00AF4151"/>
    <w:rsid w:val="00AF4D46"/>
    <w:rsid w:val="00AF7841"/>
    <w:rsid w:val="00B00359"/>
    <w:rsid w:val="00B00A71"/>
    <w:rsid w:val="00B025D5"/>
    <w:rsid w:val="00B06102"/>
    <w:rsid w:val="00B067E9"/>
    <w:rsid w:val="00B115FB"/>
    <w:rsid w:val="00B11D78"/>
    <w:rsid w:val="00B11FA8"/>
    <w:rsid w:val="00B12831"/>
    <w:rsid w:val="00B132C5"/>
    <w:rsid w:val="00B20EB5"/>
    <w:rsid w:val="00B24060"/>
    <w:rsid w:val="00B257FD"/>
    <w:rsid w:val="00B31C23"/>
    <w:rsid w:val="00B33BD3"/>
    <w:rsid w:val="00B36245"/>
    <w:rsid w:val="00B379D3"/>
    <w:rsid w:val="00B40893"/>
    <w:rsid w:val="00B40BFB"/>
    <w:rsid w:val="00B4185D"/>
    <w:rsid w:val="00B43227"/>
    <w:rsid w:val="00B458CB"/>
    <w:rsid w:val="00B508EE"/>
    <w:rsid w:val="00B517AC"/>
    <w:rsid w:val="00B534AA"/>
    <w:rsid w:val="00B5769D"/>
    <w:rsid w:val="00B57D1C"/>
    <w:rsid w:val="00B61D1C"/>
    <w:rsid w:val="00B639D4"/>
    <w:rsid w:val="00B72F52"/>
    <w:rsid w:val="00B73012"/>
    <w:rsid w:val="00B73629"/>
    <w:rsid w:val="00B7402E"/>
    <w:rsid w:val="00B74585"/>
    <w:rsid w:val="00B758BF"/>
    <w:rsid w:val="00B7595A"/>
    <w:rsid w:val="00B7599C"/>
    <w:rsid w:val="00B764F1"/>
    <w:rsid w:val="00B76DC1"/>
    <w:rsid w:val="00B82ECE"/>
    <w:rsid w:val="00B84201"/>
    <w:rsid w:val="00B8448B"/>
    <w:rsid w:val="00B86DD9"/>
    <w:rsid w:val="00B871AA"/>
    <w:rsid w:val="00B966A2"/>
    <w:rsid w:val="00B96940"/>
    <w:rsid w:val="00BA13A7"/>
    <w:rsid w:val="00BA20DC"/>
    <w:rsid w:val="00BA4508"/>
    <w:rsid w:val="00BA4654"/>
    <w:rsid w:val="00BA6E94"/>
    <w:rsid w:val="00BB02A5"/>
    <w:rsid w:val="00BB1A07"/>
    <w:rsid w:val="00BB268A"/>
    <w:rsid w:val="00BB369C"/>
    <w:rsid w:val="00BB3E99"/>
    <w:rsid w:val="00BB5F43"/>
    <w:rsid w:val="00BC0D8C"/>
    <w:rsid w:val="00BC2529"/>
    <w:rsid w:val="00BC2878"/>
    <w:rsid w:val="00BC2A55"/>
    <w:rsid w:val="00BC4C3B"/>
    <w:rsid w:val="00BD0022"/>
    <w:rsid w:val="00BD0051"/>
    <w:rsid w:val="00BD14F6"/>
    <w:rsid w:val="00BD243D"/>
    <w:rsid w:val="00BD59EF"/>
    <w:rsid w:val="00BD7569"/>
    <w:rsid w:val="00BE2246"/>
    <w:rsid w:val="00BE25F4"/>
    <w:rsid w:val="00BE2CEA"/>
    <w:rsid w:val="00BE3178"/>
    <w:rsid w:val="00BE6461"/>
    <w:rsid w:val="00BE6842"/>
    <w:rsid w:val="00BE6E7C"/>
    <w:rsid w:val="00BE746A"/>
    <w:rsid w:val="00BE790D"/>
    <w:rsid w:val="00BE7B74"/>
    <w:rsid w:val="00BF0717"/>
    <w:rsid w:val="00BF1198"/>
    <w:rsid w:val="00BF44DA"/>
    <w:rsid w:val="00BF4538"/>
    <w:rsid w:val="00BF5B08"/>
    <w:rsid w:val="00BF7CF4"/>
    <w:rsid w:val="00C00B90"/>
    <w:rsid w:val="00C038AA"/>
    <w:rsid w:val="00C0456A"/>
    <w:rsid w:val="00C05C00"/>
    <w:rsid w:val="00C077C3"/>
    <w:rsid w:val="00C11B46"/>
    <w:rsid w:val="00C12CEE"/>
    <w:rsid w:val="00C13101"/>
    <w:rsid w:val="00C139C2"/>
    <w:rsid w:val="00C14641"/>
    <w:rsid w:val="00C15E9C"/>
    <w:rsid w:val="00C16BF8"/>
    <w:rsid w:val="00C16DB9"/>
    <w:rsid w:val="00C20C1E"/>
    <w:rsid w:val="00C21B17"/>
    <w:rsid w:val="00C3481A"/>
    <w:rsid w:val="00C34B6C"/>
    <w:rsid w:val="00C40099"/>
    <w:rsid w:val="00C4198F"/>
    <w:rsid w:val="00C42678"/>
    <w:rsid w:val="00C43013"/>
    <w:rsid w:val="00C43A39"/>
    <w:rsid w:val="00C55470"/>
    <w:rsid w:val="00C55B93"/>
    <w:rsid w:val="00C6225A"/>
    <w:rsid w:val="00C63447"/>
    <w:rsid w:val="00C64049"/>
    <w:rsid w:val="00C642AD"/>
    <w:rsid w:val="00C668CC"/>
    <w:rsid w:val="00C70931"/>
    <w:rsid w:val="00C714F0"/>
    <w:rsid w:val="00C72316"/>
    <w:rsid w:val="00C72649"/>
    <w:rsid w:val="00C727CE"/>
    <w:rsid w:val="00C764DC"/>
    <w:rsid w:val="00C7769B"/>
    <w:rsid w:val="00C77E81"/>
    <w:rsid w:val="00C8032D"/>
    <w:rsid w:val="00C83B09"/>
    <w:rsid w:val="00C84FE1"/>
    <w:rsid w:val="00C857A5"/>
    <w:rsid w:val="00C872E9"/>
    <w:rsid w:val="00C87D5B"/>
    <w:rsid w:val="00C90AE0"/>
    <w:rsid w:val="00C913AE"/>
    <w:rsid w:val="00C96F1E"/>
    <w:rsid w:val="00CA3615"/>
    <w:rsid w:val="00CB0170"/>
    <w:rsid w:val="00CB4CF0"/>
    <w:rsid w:val="00CB6F09"/>
    <w:rsid w:val="00CB730C"/>
    <w:rsid w:val="00CB7483"/>
    <w:rsid w:val="00CC0B01"/>
    <w:rsid w:val="00CC1983"/>
    <w:rsid w:val="00CC21D7"/>
    <w:rsid w:val="00CC24E6"/>
    <w:rsid w:val="00CC2EF3"/>
    <w:rsid w:val="00CC30B1"/>
    <w:rsid w:val="00CC6024"/>
    <w:rsid w:val="00CC7FA0"/>
    <w:rsid w:val="00CD1CD1"/>
    <w:rsid w:val="00CD4B09"/>
    <w:rsid w:val="00CD735C"/>
    <w:rsid w:val="00CE0B7D"/>
    <w:rsid w:val="00CE1D8C"/>
    <w:rsid w:val="00CE23A2"/>
    <w:rsid w:val="00CE5FEA"/>
    <w:rsid w:val="00CF36C8"/>
    <w:rsid w:val="00CF58E6"/>
    <w:rsid w:val="00CF7A59"/>
    <w:rsid w:val="00D014E4"/>
    <w:rsid w:val="00D01E74"/>
    <w:rsid w:val="00D028C7"/>
    <w:rsid w:val="00D04F9B"/>
    <w:rsid w:val="00D06C90"/>
    <w:rsid w:val="00D07406"/>
    <w:rsid w:val="00D075CA"/>
    <w:rsid w:val="00D07704"/>
    <w:rsid w:val="00D110D1"/>
    <w:rsid w:val="00D12E6B"/>
    <w:rsid w:val="00D135E5"/>
    <w:rsid w:val="00D16140"/>
    <w:rsid w:val="00D17565"/>
    <w:rsid w:val="00D2086E"/>
    <w:rsid w:val="00D2352A"/>
    <w:rsid w:val="00D269D5"/>
    <w:rsid w:val="00D31957"/>
    <w:rsid w:val="00D34B79"/>
    <w:rsid w:val="00D357E3"/>
    <w:rsid w:val="00D35D68"/>
    <w:rsid w:val="00D36008"/>
    <w:rsid w:val="00D432A2"/>
    <w:rsid w:val="00D4399F"/>
    <w:rsid w:val="00D457BD"/>
    <w:rsid w:val="00D4598E"/>
    <w:rsid w:val="00D54C55"/>
    <w:rsid w:val="00D55B9F"/>
    <w:rsid w:val="00D55C3C"/>
    <w:rsid w:val="00D55DB1"/>
    <w:rsid w:val="00D563EF"/>
    <w:rsid w:val="00D61876"/>
    <w:rsid w:val="00D636A1"/>
    <w:rsid w:val="00D70DCD"/>
    <w:rsid w:val="00D71149"/>
    <w:rsid w:val="00D711F3"/>
    <w:rsid w:val="00D729AB"/>
    <w:rsid w:val="00D72D00"/>
    <w:rsid w:val="00D735CC"/>
    <w:rsid w:val="00D74471"/>
    <w:rsid w:val="00D749A8"/>
    <w:rsid w:val="00D76AF9"/>
    <w:rsid w:val="00D81BF2"/>
    <w:rsid w:val="00D82D56"/>
    <w:rsid w:val="00D84690"/>
    <w:rsid w:val="00D84C0F"/>
    <w:rsid w:val="00D85673"/>
    <w:rsid w:val="00D86A3F"/>
    <w:rsid w:val="00D8792A"/>
    <w:rsid w:val="00D9265C"/>
    <w:rsid w:val="00D92D2B"/>
    <w:rsid w:val="00DA689C"/>
    <w:rsid w:val="00DA6D58"/>
    <w:rsid w:val="00DA7214"/>
    <w:rsid w:val="00DB3356"/>
    <w:rsid w:val="00DB3DB0"/>
    <w:rsid w:val="00DB543C"/>
    <w:rsid w:val="00DB603A"/>
    <w:rsid w:val="00DC174D"/>
    <w:rsid w:val="00DC178B"/>
    <w:rsid w:val="00DC28CE"/>
    <w:rsid w:val="00DC43B5"/>
    <w:rsid w:val="00DC4500"/>
    <w:rsid w:val="00DC5434"/>
    <w:rsid w:val="00DC5D25"/>
    <w:rsid w:val="00DC7843"/>
    <w:rsid w:val="00DD0198"/>
    <w:rsid w:val="00DD0D92"/>
    <w:rsid w:val="00DD35F5"/>
    <w:rsid w:val="00DD4A75"/>
    <w:rsid w:val="00DD5564"/>
    <w:rsid w:val="00DD55BE"/>
    <w:rsid w:val="00DE0201"/>
    <w:rsid w:val="00DE134C"/>
    <w:rsid w:val="00DE1385"/>
    <w:rsid w:val="00DE191C"/>
    <w:rsid w:val="00DE1D5C"/>
    <w:rsid w:val="00DE2038"/>
    <w:rsid w:val="00DE21A0"/>
    <w:rsid w:val="00DE281C"/>
    <w:rsid w:val="00DE4551"/>
    <w:rsid w:val="00DE6D4F"/>
    <w:rsid w:val="00DE75F9"/>
    <w:rsid w:val="00DF040C"/>
    <w:rsid w:val="00DF44E8"/>
    <w:rsid w:val="00DF6363"/>
    <w:rsid w:val="00E02ED4"/>
    <w:rsid w:val="00E03F00"/>
    <w:rsid w:val="00E04C66"/>
    <w:rsid w:val="00E06387"/>
    <w:rsid w:val="00E10447"/>
    <w:rsid w:val="00E125F6"/>
    <w:rsid w:val="00E12C64"/>
    <w:rsid w:val="00E152AF"/>
    <w:rsid w:val="00E16422"/>
    <w:rsid w:val="00E17792"/>
    <w:rsid w:val="00E20536"/>
    <w:rsid w:val="00E20D11"/>
    <w:rsid w:val="00E215A4"/>
    <w:rsid w:val="00E2379F"/>
    <w:rsid w:val="00E2388F"/>
    <w:rsid w:val="00E2426B"/>
    <w:rsid w:val="00E24D43"/>
    <w:rsid w:val="00E2502A"/>
    <w:rsid w:val="00E2572B"/>
    <w:rsid w:val="00E33505"/>
    <w:rsid w:val="00E33B07"/>
    <w:rsid w:val="00E33E7D"/>
    <w:rsid w:val="00E3665C"/>
    <w:rsid w:val="00E40F13"/>
    <w:rsid w:val="00E415EC"/>
    <w:rsid w:val="00E421BE"/>
    <w:rsid w:val="00E42538"/>
    <w:rsid w:val="00E43D18"/>
    <w:rsid w:val="00E43DD0"/>
    <w:rsid w:val="00E530FB"/>
    <w:rsid w:val="00E5338C"/>
    <w:rsid w:val="00E53B3E"/>
    <w:rsid w:val="00E566DF"/>
    <w:rsid w:val="00E5679F"/>
    <w:rsid w:val="00E6068F"/>
    <w:rsid w:val="00E606E9"/>
    <w:rsid w:val="00E634D7"/>
    <w:rsid w:val="00E66E84"/>
    <w:rsid w:val="00E701EA"/>
    <w:rsid w:val="00E72735"/>
    <w:rsid w:val="00E7341C"/>
    <w:rsid w:val="00E750C3"/>
    <w:rsid w:val="00E771FA"/>
    <w:rsid w:val="00E81A68"/>
    <w:rsid w:val="00E82C68"/>
    <w:rsid w:val="00E833D0"/>
    <w:rsid w:val="00E86F35"/>
    <w:rsid w:val="00E873BD"/>
    <w:rsid w:val="00E878E5"/>
    <w:rsid w:val="00E87C01"/>
    <w:rsid w:val="00E92086"/>
    <w:rsid w:val="00E92D34"/>
    <w:rsid w:val="00E93E8E"/>
    <w:rsid w:val="00E948C8"/>
    <w:rsid w:val="00E967F5"/>
    <w:rsid w:val="00E96EF9"/>
    <w:rsid w:val="00E9786F"/>
    <w:rsid w:val="00EA558B"/>
    <w:rsid w:val="00EA56D8"/>
    <w:rsid w:val="00EB123B"/>
    <w:rsid w:val="00EB44CD"/>
    <w:rsid w:val="00EB4768"/>
    <w:rsid w:val="00EB478D"/>
    <w:rsid w:val="00EC0D1F"/>
    <w:rsid w:val="00EC15D8"/>
    <w:rsid w:val="00EC2888"/>
    <w:rsid w:val="00EC3DAE"/>
    <w:rsid w:val="00EC52B7"/>
    <w:rsid w:val="00EC6293"/>
    <w:rsid w:val="00ED09D4"/>
    <w:rsid w:val="00ED20A6"/>
    <w:rsid w:val="00ED2591"/>
    <w:rsid w:val="00ED6AD6"/>
    <w:rsid w:val="00EE234E"/>
    <w:rsid w:val="00EE3AAD"/>
    <w:rsid w:val="00EE4ADC"/>
    <w:rsid w:val="00EE52CB"/>
    <w:rsid w:val="00EE5935"/>
    <w:rsid w:val="00EF050F"/>
    <w:rsid w:val="00EF1294"/>
    <w:rsid w:val="00EF15A4"/>
    <w:rsid w:val="00EF22AC"/>
    <w:rsid w:val="00EF2D92"/>
    <w:rsid w:val="00EF6BBE"/>
    <w:rsid w:val="00F01568"/>
    <w:rsid w:val="00F02C2C"/>
    <w:rsid w:val="00F041C8"/>
    <w:rsid w:val="00F04212"/>
    <w:rsid w:val="00F043E3"/>
    <w:rsid w:val="00F04980"/>
    <w:rsid w:val="00F0584D"/>
    <w:rsid w:val="00F06DC4"/>
    <w:rsid w:val="00F07338"/>
    <w:rsid w:val="00F10282"/>
    <w:rsid w:val="00F1063F"/>
    <w:rsid w:val="00F128A5"/>
    <w:rsid w:val="00F134A8"/>
    <w:rsid w:val="00F163C0"/>
    <w:rsid w:val="00F16A6D"/>
    <w:rsid w:val="00F174E4"/>
    <w:rsid w:val="00F27B21"/>
    <w:rsid w:val="00F33977"/>
    <w:rsid w:val="00F35C8E"/>
    <w:rsid w:val="00F36888"/>
    <w:rsid w:val="00F374C0"/>
    <w:rsid w:val="00F40118"/>
    <w:rsid w:val="00F40B58"/>
    <w:rsid w:val="00F41324"/>
    <w:rsid w:val="00F4329E"/>
    <w:rsid w:val="00F442F1"/>
    <w:rsid w:val="00F47D04"/>
    <w:rsid w:val="00F5139F"/>
    <w:rsid w:val="00F531C9"/>
    <w:rsid w:val="00F533F5"/>
    <w:rsid w:val="00F5672E"/>
    <w:rsid w:val="00F5694A"/>
    <w:rsid w:val="00F60006"/>
    <w:rsid w:val="00F61E5F"/>
    <w:rsid w:val="00F62D7C"/>
    <w:rsid w:val="00F710BD"/>
    <w:rsid w:val="00F72464"/>
    <w:rsid w:val="00F72A3C"/>
    <w:rsid w:val="00F73730"/>
    <w:rsid w:val="00F749E7"/>
    <w:rsid w:val="00F7697B"/>
    <w:rsid w:val="00F76B18"/>
    <w:rsid w:val="00F77D2C"/>
    <w:rsid w:val="00F8169B"/>
    <w:rsid w:val="00F836C0"/>
    <w:rsid w:val="00F848D4"/>
    <w:rsid w:val="00F90912"/>
    <w:rsid w:val="00F909A4"/>
    <w:rsid w:val="00F90FE9"/>
    <w:rsid w:val="00F921A1"/>
    <w:rsid w:val="00F93514"/>
    <w:rsid w:val="00F94DD1"/>
    <w:rsid w:val="00F95221"/>
    <w:rsid w:val="00FA0779"/>
    <w:rsid w:val="00FA19DA"/>
    <w:rsid w:val="00FA3EB3"/>
    <w:rsid w:val="00FA4DAE"/>
    <w:rsid w:val="00FA61D5"/>
    <w:rsid w:val="00FA75E4"/>
    <w:rsid w:val="00FB0C1F"/>
    <w:rsid w:val="00FB1487"/>
    <w:rsid w:val="00FB1C7B"/>
    <w:rsid w:val="00FB5179"/>
    <w:rsid w:val="00FC07D8"/>
    <w:rsid w:val="00FC53BA"/>
    <w:rsid w:val="00FC5BC0"/>
    <w:rsid w:val="00FC6841"/>
    <w:rsid w:val="00FC70E2"/>
    <w:rsid w:val="00FD60AB"/>
    <w:rsid w:val="00FD7E07"/>
    <w:rsid w:val="00FD7E0C"/>
    <w:rsid w:val="00FE0CB6"/>
    <w:rsid w:val="00FE1AB8"/>
    <w:rsid w:val="00FE1B02"/>
    <w:rsid w:val="00FE2B43"/>
    <w:rsid w:val="00FE40FC"/>
    <w:rsid w:val="00FE4A7B"/>
    <w:rsid w:val="00FE55A1"/>
    <w:rsid w:val="00FE69A1"/>
    <w:rsid w:val="00FE7A7D"/>
    <w:rsid w:val="00FF049F"/>
    <w:rsid w:val="00FF2493"/>
    <w:rsid w:val="00FF25B4"/>
    <w:rsid w:val="00FF6A21"/>
    <w:rsid w:val="00FF7283"/>
    <w:rsid w:val="00FF797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Placeholder Text" w:semiHidden="1"/>
    <w:lsdException w:name="Revision" w:semiHidden="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8C5"/>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645F7A"/>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A71F3A"/>
    <w:pPr>
      <w:ind w:left="720"/>
      <w:contextualSpacing/>
    </w:pPr>
  </w:style>
  <w:style w:type="paragraph" w:styleId="NormalWeb">
    <w:name w:val="Normal (Web)"/>
    <w:basedOn w:val="Normal"/>
    <w:uiPriority w:val="99"/>
    <w:semiHidden/>
    <w:unhideWhenUsed/>
    <w:rsid w:val="00AA4C94"/>
    <w:pPr>
      <w:spacing w:before="100" w:beforeAutospacing="1" w:after="100" w:afterAutospacing="1" w:line="240" w:lineRule="auto"/>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B508E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locked/>
    <w:rsid w:val="00B508EE"/>
    <w:rPr>
      <w:rFonts w:ascii="Segoe UI" w:hAnsi="Segoe UI" w:cs="Segoe UI"/>
      <w:sz w:val="18"/>
      <w:szCs w:val="18"/>
    </w:rPr>
  </w:style>
  <w:style w:type="paragraph" w:styleId="Corpodetexto">
    <w:name w:val="Body Text"/>
    <w:basedOn w:val="Normal"/>
    <w:link w:val="CorpodetextoChar"/>
    <w:uiPriority w:val="99"/>
    <w:semiHidden/>
    <w:unhideWhenUsed/>
    <w:rsid w:val="0061623A"/>
    <w:pPr>
      <w:widowControl w:val="0"/>
      <w:autoSpaceDE w:val="0"/>
      <w:autoSpaceDN w:val="0"/>
      <w:spacing w:after="0" w:line="240" w:lineRule="exact"/>
      <w:jc w:val="both"/>
    </w:pPr>
    <w:rPr>
      <w:rFonts w:ascii="Times New Roman" w:hAnsi="Times New Roman"/>
      <w:sz w:val="24"/>
      <w:szCs w:val="20"/>
    </w:rPr>
  </w:style>
  <w:style w:type="character" w:customStyle="1" w:styleId="CorpodetextoChar">
    <w:name w:val="Corpo de texto Char"/>
    <w:basedOn w:val="Fontepargpadro"/>
    <w:link w:val="Corpodetexto"/>
    <w:uiPriority w:val="99"/>
    <w:semiHidden/>
    <w:locked/>
    <w:rsid w:val="0061623A"/>
    <w:rPr>
      <w:rFonts w:ascii="Times New Roman" w:hAnsi="Times New Roman" w:cs="Times New Roman"/>
      <w:sz w:val="20"/>
      <w:szCs w:val="20"/>
    </w:rPr>
  </w:style>
  <w:style w:type="character" w:styleId="Refdecomentrio">
    <w:name w:val="annotation reference"/>
    <w:basedOn w:val="Fontepargpadro"/>
    <w:uiPriority w:val="99"/>
    <w:semiHidden/>
    <w:unhideWhenUsed/>
    <w:rsid w:val="002800D7"/>
    <w:rPr>
      <w:rFonts w:cs="Times New Roman"/>
      <w:sz w:val="16"/>
      <w:szCs w:val="16"/>
    </w:rPr>
  </w:style>
  <w:style w:type="paragraph" w:styleId="Textodecomentrio">
    <w:name w:val="annotation text"/>
    <w:basedOn w:val="Normal"/>
    <w:link w:val="TextodecomentrioChar"/>
    <w:uiPriority w:val="99"/>
    <w:semiHidden/>
    <w:unhideWhenUsed/>
    <w:rsid w:val="002800D7"/>
    <w:pPr>
      <w:spacing w:line="240" w:lineRule="auto"/>
    </w:pPr>
    <w:rPr>
      <w:sz w:val="20"/>
      <w:szCs w:val="20"/>
    </w:rPr>
  </w:style>
  <w:style w:type="character" w:customStyle="1" w:styleId="TextodecomentrioChar">
    <w:name w:val="Texto de comentário Char"/>
    <w:basedOn w:val="Fontepargpadro"/>
    <w:link w:val="Textodecomentrio"/>
    <w:uiPriority w:val="99"/>
    <w:semiHidden/>
    <w:locked/>
    <w:rsid w:val="002800D7"/>
    <w:rPr>
      <w:rFonts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800D7"/>
    <w:rPr>
      <w:b/>
      <w:bCs/>
    </w:rPr>
  </w:style>
  <w:style w:type="character" w:customStyle="1" w:styleId="AssuntodocomentrioChar">
    <w:name w:val="Assunto do comentário Char"/>
    <w:basedOn w:val="TextodecomentrioChar"/>
    <w:link w:val="Assuntodocomentrio"/>
    <w:uiPriority w:val="99"/>
    <w:semiHidden/>
    <w:locked/>
    <w:rsid w:val="002800D7"/>
    <w:rPr>
      <w:rFonts w:cs="Times New Roman"/>
      <w:b/>
      <w:bCs/>
      <w:sz w:val="20"/>
      <w:szCs w:val="20"/>
    </w:rPr>
  </w:style>
  <w:style w:type="paragraph" w:customStyle="1" w:styleId="artigo">
    <w:name w:val="artigo"/>
    <w:basedOn w:val="Normal"/>
    <w:rsid w:val="00CB0170"/>
    <w:pPr>
      <w:spacing w:before="100" w:beforeAutospacing="1" w:after="100" w:afterAutospacing="1" w:line="240" w:lineRule="auto"/>
    </w:pPr>
    <w:rPr>
      <w:rFonts w:ascii="Times New Roman" w:hAnsi="Times New Roman"/>
      <w:sz w:val="24"/>
      <w:szCs w:val="24"/>
      <w:lang w:eastAsia="pt-BR"/>
    </w:rPr>
  </w:style>
  <w:style w:type="paragraph" w:styleId="Reviso">
    <w:name w:val="Revision"/>
    <w:hidden/>
    <w:uiPriority w:val="99"/>
    <w:semiHidden/>
    <w:rsid w:val="002060E2"/>
    <w:pPr>
      <w:spacing w:after="0" w:line="240" w:lineRule="auto"/>
    </w:pPr>
    <w:rPr>
      <w:rFonts w:cs="Times New Roman"/>
    </w:rPr>
  </w:style>
  <w:style w:type="paragraph" w:styleId="Cabealho">
    <w:name w:val="header"/>
    <w:basedOn w:val="Normal"/>
    <w:link w:val="CabealhoChar"/>
    <w:uiPriority w:val="99"/>
    <w:unhideWhenUsed/>
    <w:rsid w:val="008B535C"/>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8B535C"/>
    <w:rPr>
      <w:rFonts w:cs="Times New Roman"/>
    </w:rPr>
  </w:style>
  <w:style w:type="paragraph" w:styleId="Rodap">
    <w:name w:val="footer"/>
    <w:basedOn w:val="Normal"/>
    <w:link w:val="RodapChar"/>
    <w:uiPriority w:val="99"/>
    <w:unhideWhenUsed/>
    <w:rsid w:val="008B535C"/>
    <w:pPr>
      <w:tabs>
        <w:tab w:val="center" w:pos="4252"/>
        <w:tab w:val="right" w:pos="8504"/>
      </w:tabs>
      <w:spacing w:after="0" w:line="240" w:lineRule="auto"/>
    </w:pPr>
  </w:style>
  <w:style w:type="character" w:customStyle="1" w:styleId="RodapChar">
    <w:name w:val="Rodapé Char"/>
    <w:basedOn w:val="Fontepargpadro"/>
    <w:link w:val="Rodap"/>
    <w:uiPriority w:val="99"/>
    <w:locked/>
    <w:rsid w:val="008B535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06831">
      <w:marLeft w:val="0"/>
      <w:marRight w:val="0"/>
      <w:marTop w:val="0"/>
      <w:marBottom w:val="0"/>
      <w:divBdr>
        <w:top w:val="none" w:sz="0" w:space="0" w:color="auto"/>
        <w:left w:val="none" w:sz="0" w:space="0" w:color="auto"/>
        <w:bottom w:val="none" w:sz="0" w:space="0" w:color="auto"/>
        <w:right w:val="none" w:sz="0" w:space="0" w:color="auto"/>
      </w:divBdr>
    </w:div>
    <w:div w:id="2130006834">
      <w:marLeft w:val="0"/>
      <w:marRight w:val="0"/>
      <w:marTop w:val="0"/>
      <w:marBottom w:val="0"/>
      <w:divBdr>
        <w:top w:val="none" w:sz="0" w:space="0" w:color="auto"/>
        <w:left w:val="none" w:sz="0" w:space="0" w:color="auto"/>
        <w:bottom w:val="none" w:sz="0" w:space="0" w:color="auto"/>
        <w:right w:val="none" w:sz="0" w:space="0" w:color="auto"/>
      </w:divBdr>
    </w:div>
    <w:div w:id="2130006835">
      <w:marLeft w:val="0"/>
      <w:marRight w:val="0"/>
      <w:marTop w:val="0"/>
      <w:marBottom w:val="0"/>
      <w:divBdr>
        <w:top w:val="none" w:sz="0" w:space="0" w:color="auto"/>
        <w:left w:val="none" w:sz="0" w:space="0" w:color="auto"/>
        <w:bottom w:val="none" w:sz="0" w:space="0" w:color="auto"/>
        <w:right w:val="none" w:sz="0" w:space="0" w:color="auto"/>
      </w:divBdr>
    </w:div>
    <w:div w:id="2130006836">
      <w:marLeft w:val="0"/>
      <w:marRight w:val="0"/>
      <w:marTop w:val="0"/>
      <w:marBottom w:val="0"/>
      <w:divBdr>
        <w:top w:val="none" w:sz="0" w:space="0" w:color="auto"/>
        <w:left w:val="none" w:sz="0" w:space="0" w:color="auto"/>
        <w:bottom w:val="none" w:sz="0" w:space="0" w:color="auto"/>
        <w:right w:val="none" w:sz="0" w:space="0" w:color="auto"/>
      </w:divBdr>
    </w:div>
    <w:div w:id="2130006841">
      <w:marLeft w:val="0"/>
      <w:marRight w:val="0"/>
      <w:marTop w:val="0"/>
      <w:marBottom w:val="0"/>
      <w:divBdr>
        <w:top w:val="none" w:sz="0" w:space="0" w:color="auto"/>
        <w:left w:val="none" w:sz="0" w:space="0" w:color="auto"/>
        <w:bottom w:val="none" w:sz="0" w:space="0" w:color="auto"/>
        <w:right w:val="none" w:sz="0" w:space="0" w:color="auto"/>
      </w:divBdr>
    </w:div>
    <w:div w:id="2130006842">
      <w:marLeft w:val="0"/>
      <w:marRight w:val="0"/>
      <w:marTop w:val="0"/>
      <w:marBottom w:val="0"/>
      <w:divBdr>
        <w:top w:val="none" w:sz="0" w:space="0" w:color="auto"/>
        <w:left w:val="none" w:sz="0" w:space="0" w:color="auto"/>
        <w:bottom w:val="none" w:sz="0" w:space="0" w:color="auto"/>
        <w:right w:val="none" w:sz="0" w:space="0" w:color="auto"/>
      </w:divBdr>
    </w:div>
    <w:div w:id="2130006844">
      <w:marLeft w:val="0"/>
      <w:marRight w:val="0"/>
      <w:marTop w:val="0"/>
      <w:marBottom w:val="0"/>
      <w:divBdr>
        <w:top w:val="none" w:sz="0" w:space="0" w:color="auto"/>
        <w:left w:val="none" w:sz="0" w:space="0" w:color="auto"/>
        <w:bottom w:val="none" w:sz="0" w:space="0" w:color="auto"/>
        <w:right w:val="none" w:sz="0" w:space="0" w:color="auto"/>
      </w:divBdr>
      <w:divsChild>
        <w:div w:id="2130006859">
          <w:marLeft w:val="720"/>
          <w:marRight w:val="720"/>
          <w:marTop w:val="100"/>
          <w:marBottom w:val="100"/>
          <w:divBdr>
            <w:top w:val="none" w:sz="0" w:space="0" w:color="auto"/>
            <w:left w:val="none" w:sz="0" w:space="0" w:color="auto"/>
            <w:bottom w:val="none" w:sz="0" w:space="0" w:color="auto"/>
            <w:right w:val="none" w:sz="0" w:space="0" w:color="auto"/>
          </w:divBdr>
          <w:divsChild>
            <w:div w:id="2130006850">
              <w:marLeft w:val="0"/>
              <w:marRight w:val="0"/>
              <w:marTop w:val="0"/>
              <w:marBottom w:val="0"/>
              <w:divBdr>
                <w:top w:val="none" w:sz="0" w:space="0" w:color="auto"/>
                <w:left w:val="none" w:sz="0" w:space="0" w:color="auto"/>
                <w:bottom w:val="none" w:sz="0" w:space="0" w:color="auto"/>
                <w:right w:val="none" w:sz="0" w:space="0" w:color="auto"/>
              </w:divBdr>
              <w:divsChild>
                <w:div w:id="21300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6845">
      <w:marLeft w:val="0"/>
      <w:marRight w:val="0"/>
      <w:marTop w:val="0"/>
      <w:marBottom w:val="0"/>
      <w:divBdr>
        <w:top w:val="none" w:sz="0" w:space="0" w:color="auto"/>
        <w:left w:val="none" w:sz="0" w:space="0" w:color="auto"/>
        <w:bottom w:val="none" w:sz="0" w:space="0" w:color="auto"/>
        <w:right w:val="none" w:sz="0" w:space="0" w:color="auto"/>
      </w:divBdr>
    </w:div>
    <w:div w:id="2130006848">
      <w:marLeft w:val="0"/>
      <w:marRight w:val="0"/>
      <w:marTop w:val="0"/>
      <w:marBottom w:val="0"/>
      <w:divBdr>
        <w:top w:val="none" w:sz="0" w:space="0" w:color="auto"/>
        <w:left w:val="none" w:sz="0" w:space="0" w:color="auto"/>
        <w:bottom w:val="none" w:sz="0" w:space="0" w:color="auto"/>
        <w:right w:val="none" w:sz="0" w:space="0" w:color="auto"/>
      </w:divBdr>
    </w:div>
    <w:div w:id="2130006849">
      <w:marLeft w:val="0"/>
      <w:marRight w:val="0"/>
      <w:marTop w:val="0"/>
      <w:marBottom w:val="0"/>
      <w:divBdr>
        <w:top w:val="none" w:sz="0" w:space="0" w:color="auto"/>
        <w:left w:val="none" w:sz="0" w:space="0" w:color="auto"/>
        <w:bottom w:val="none" w:sz="0" w:space="0" w:color="auto"/>
        <w:right w:val="none" w:sz="0" w:space="0" w:color="auto"/>
      </w:divBdr>
      <w:divsChild>
        <w:div w:id="2130006832">
          <w:marLeft w:val="0"/>
          <w:marRight w:val="0"/>
          <w:marTop w:val="0"/>
          <w:marBottom w:val="0"/>
          <w:divBdr>
            <w:top w:val="none" w:sz="0" w:space="0" w:color="auto"/>
            <w:left w:val="none" w:sz="0" w:space="0" w:color="auto"/>
            <w:bottom w:val="none" w:sz="0" w:space="0" w:color="auto"/>
            <w:right w:val="none" w:sz="0" w:space="0" w:color="auto"/>
          </w:divBdr>
        </w:div>
        <w:div w:id="2130006837">
          <w:marLeft w:val="0"/>
          <w:marRight w:val="0"/>
          <w:marTop w:val="0"/>
          <w:marBottom w:val="0"/>
          <w:divBdr>
            <w:top w:val="none" w:sz="0" w:space="0" w:color="auto"/>
            <w:left w:val="none" w:sz="0" w:space="0" w:color="auto"/>
            <w:bottom w:val="none" w:sz="0" w:space="0" w:color="auto"/>
            <w:right w:val="none" w:sz="0" w:space="0" w:color="auto"/>
          </w:divBdr>
        </w:div>
        <w:div w:id="2130006838">
          <w:marLeft w:val="0"/>
          <w:marRight w:val="0"/>
          <w:marTop w:val="0"/>
          <w:marBottom w:val="0"/>
          <w:divBdr>
            <w:top w:val="none" w:sz="0" w:space="0" w:color="auto"/>
            <w:left w:val="none" w:sz="0" w:space="0" w:color="auto"/>
            <w:bottom w:val="none" w:sz="0" w:space="0" w:color="auto"/>
            <w:right w:val="none" w:sz="0" w:space="0" w:color="auto"/>
          </w:divBdr>
        </w:div>
        <w:div w:id="2130006839">
          <w:marLeft w:val="0"/>
          <w:marRight w:val="0"/>
          <w:marTop w:val="0"/>
          <w:marBottom w:val="0"/>
          <w:divBdr>
            <w:top w:val="none" w:sz="0" w:space="0" w:color="auto"/>
            <w:left w:val="none" w:sz="0" w:space="0" w:color="auto"/>
            <w:bottom w:val="none" w:sz="0" w:space="0" w:color="auto"/>
            <w:right w:val="none" w:sz="0" w:space="0" w:color="auto"/>
          </w:divBdr>
        </w:div>
        <w:div w:id="2130006843">
          <w:marLeft w:val="0"/>
          <w:marRight w:val="0"/>
          <w:marTop w:val="0"/>
          <w:marBottom w:val="0"/>
          <w:divBdr>
            <w:top w:val="none" w:sz="0" w:space="0" w:color="auto"/>
            <w:left w:val="none" w:sz="0" w:space="0" w:color="auto"/>
            <w:bottom w:val="none" w:sz="0" w:space="0" w:color="auto"/>
            <w:right w:val="none" w:sz="0" w:space="0" w:color="auto"/>
          </w:divBdr>
        </w:div>
        <w:div w:id="2130006847">
          <w:marLeft w:val="0"/>
          <w:marRight w:val="0"/>
          <w:marTop w:val="0"/>
          <w:marBottom w:val="0"/>
          <w:divBdr>
            <w:top w:val="none" w:sz="0" w:space="0" w:color="auto"/>
            <w:left w:val="none" w:sz="0" w:space="0" w:color="auto"/>
            <w:bottom w:val="none" w:sz="0" w:space="0" w:color="auto"/>
            <w:right w:val="none" w:sz="0" w:space="0" w:color="auto"/>
          </w:divBdr>
        </w:div>
        <w:div w:id="2130006860">
          <w:marLeft w:val="0"/>
          <w:marRight w:val="0"/>
          <w:marTop w:val="0"/>
          <w:marBottom w:val="0"/>
          <w:divBdr>
            <w:top w:val="none" w:sz="0" w:space="0" w:color="auto"/>
            <w:left w:val="none" w:sz="0" w:space="0" w:color="auto"/>
            <w:bottom w:val="none" w:sz="0" w:space="0" w:color="auto"/>
            <w:right w:val="none" w:sz="0" w:space="0" w:color="auto"/>
          </w:divBdr>
        </w:div>
        <w:div w:id="2130006863">
          <w:marLeft w:val="0"/>
          <w:marRight w:val="0"/>
          <w:marTop w:val="0"/>
          <w:marBottom w:val="0"/>
          <w:divBdr>
            <w:top w:val="none" w:sz="0" w:space="0" w:color="auto"/>
            <w:left w:val="none" w:sz="0" w:space="0" w:color="auto"/>
            <w:bottom w:val="none" w:sz="0" w:space="0" w:color="auto"/>
            <w:right w:val="none" w:sz="0" w:space="0" w:color="auto"/>
          </w:divBdr>
        </w:div>
        <w:div w:id="2130006864">
          <w:marLeft w:val="0"/>
          <w:marRight w:val="0"/>
          <w:marTop w:val="0"/>
          <w:marBottom w:val="0"/>
          <w:divBdr>
            <w:top w:val="none" w:sz="0" w:space="0" w:color="auto"/>
            <w:left w:val="none" w:sz="0" w:space="0" w:color="auto"/>
            <w:bottom w:val="none" w:sz="0" w:space="0" w:color="auto"/>
            <w:right w:val="none" w:sz="0" w:space="0" w:color="auto"/>
          </w:divBdr>
        </w:div>
        <w:div w:id="2130006865">
          <w:marLeft w:val="0"/>
          <w:marRight w:val="0"/>
          <w:marTop w:val="0"/>
          <w:marBottom w:val="0"/>
          <w:divBdr>
            <w:top w:val="none" w:sz="0" w:space="0" w:color="auto"/>
            <w:left w:val="none" w:sz="0" w:space="0" w:color="auto"/>
            <w:bottom w:val="none" w:sz="0" w:space="0" w:color="auto"/>
            <w:right w:val="none" w:sz="0" w:space="0" w:color="auto"/>
          </w:divBdr>
        </w:div>
      </w:divsChild>
    </w:div>
    <w:div w:id="2130006851">
      <w:marLeft w:val="0"/>
      <w:marRight w:val="0"/>
      <w:marTop w:val="0"/>
      <w:marBottom w:val="0"/>
      <w:divBdr>
        <w:top w:val="none" w:sz="0" w:space="0" w:color="auto"/>
        <w:left w:val="none" w:sz="0" w:space="0" w:color="auto"/>
        <w:bottom w:val="none" w:sz="0" w:space="0" w:color="auto"/>
        <w:right w:val="none" w:sz="0" w:space="0" w:color="auto"/>
      </w:divBdr>
    </w:div>
    <w:div w:id="2130006852">
      <w:marLeft w:val="0"/>
      <w:marRight w:val="0"/>
      <w:marTop w:val="0"/>
      <w:marBottom w:val="0"/>
      <w:divBdr>
        <w:top w:val="none" w:sz="0" w:space="0" w:color="auto"/>
        <w:left w:val="none" w:sz="0" w:space="0" w:color="auto"/>
        <w:bottom w:val="none" w:sz="0" w:space="0" w:color="auto"/>
        <w:right w:val="none" w:sz="0" w:space="0" w:color="auto"/>
      </w:divBdr>
    </w:div>
    <w:div w:id="2130006853">
      <w:marLeft w:val="0"/>
      <w:marRight w:val="0"/>
      <w:marTop w:val="0"/>
      <w:marBottom w:val="0"/>
      <w:divBdr>
        <w:top w:val="none" w:sz="0" w:space="0" w:color="auto"/>
        <w:left w:val="none" w:sz="0" w:space="0" w:color="auto"/>
        <w:bottom w:val="none" w:sz="0" w:space="0" w:color="auto"/>
        <w:right w:val="none" w:sz="0" w:space="0" w:color="auto"/>
      </w:divBdr>
    </w:div>
    <w:div w:id="2130006854">
      <w:marLeft w:val="0"/>
      <w:marRight w:val="0"/>
      <w:marTop w:val="0"/>
      <w:marBottom w:val="0"/>
      <w:divBdr>
        <w:top w:val="none" w:sz="0" w:space="0" w:color="auto"/>
        <w:left w:val="none" w:sz="0" w:space="0" w:color="auto"/>
        <w:bottom w:val="none" w:sz="0" w:space="0" w:color="auto"/>
        <w:right w:val="none" w:sz="0" w:space="0" w:color="auto"/>
      </w:divBdr>
    </w:div>
    <w:div w:id="2130006855">
      <w:marLeft w:val="0"/>
      <w:marRight w:val="0"/>
      <w:marTop w:val="0"/>
      <w:marBottom w:val="0"/>
      <w:divBdr>
        <w:top w:val="none" w:sz="0" w:space="0" w:color="auto"/>
        <w:left w:val="none" w:sz="0" w:space="0" w:color="auto"/>
        <w:bottom w:val="none" w:sz="0" w:space="0" w:color="auto"/>
        <w:right w:val="none" w:sz="0" w:space="0" w:color="auto"/>
      </w:divBdr>
    </w:div>
    <w:div w:id="2130006857">
      <w:marLeft w:val="0"/>
      <w:marRight w:val="0"/>
      <w:marTop w:val="0"/>
      <w:marBottom w:val="0"/>
      <w:divBdr>
        <w:top w:val="none" w:sz="0" w:space="0" w:color="auto"/>
        <w:left w:val="none" w:sz="0" w:space="0" w:color="auto"/>
        <w:bottom w:val="none" w:sz="0" w:space="0" w:color="auto"/>
        <w:right w:val="none" w:sz="0" w:space="0" w:color="auto"/>
      </w:divBdr>
    </w:div>
    <w:div w:id="2130006858">
      <w:marLeft w:val="0"/>
      <w:marRight w:val="0"/>
      <w:marTop w:val="0"/>
      <w:marBottom w:val="0"/>
      <w:divBdr>
        <w:top w:val="none" w:sz="0" w:space="0" w:color="auto"/>
        <w:left w:val="none" w:sz="0" w:space="0" w:color="auto"/>
        <w:bottom w:val="none" w:sz="0" w:space="0" w:color="auto"/>
        <w:right w:val="none" w:sz="0" w:space="0" w:color="auto"/>
      </w:divBdr>
    </w:div>
    <w:div w:id="2130006861">
      <w:marLeft w:val="0"/>
      <w:marRight w:val="0"/>
      <w:marTop w:val="0"/>
      <w:marBottom w:val="0"/>
      <w:divBdr>
        <w:top w:val="none" w:sz="0" w:space="0" w:color="auto"/>
        <w:left w:val="none" w:sz="0" w:space="0" w:color="auto"/>
        <w:bottom w:val="none" w:sz="0" w:space="0" w:color="auto"/>
        <w:right w:val="none" w:sz="0" w:space="0" w:color="auto"/>
      </w:divBdr>
    </w:div>
    <w:div w:id="2130006862">
      <w:marLeft w:val="0"/>
      <w:marRight w:val="0"/>
      <w:marTop w:val="0"/>
      <w:marBottom w:val="0"/>
      <w:divBdr>
        <w:top w:val="none" w:sz="0" w:space="0" w:color="auto"/>
        <w:left w:val="none" w:sz="0" w:space="0" w:color="auto"/>
        <w:bottom w:val="none" w:sz="0" w:space="0" w:color="auto"/>
        <w:right w:val="none" w:sz="0" w:space="0" w:color="auto"/>
      </w:divBdr>
      <w:divsChild>
        <w:div w:id="2130006846">
          <w:marLeft w:val="720"/>
          <w:marRight w:val="720"/>
          <w:marTop w:val="100"/>
          <w:marBottom w:val="100"/>
          <w:divBdr>
            <w:top w:val="none" w:sz="0" w:space="0" w:color="auto"/>
            <w:left w:val="none" w:sz="0" w:space="0" w:color="auto"/>
            <w:bottom w:val="none" w:sz="0" w:space="0" w:color="auto"/>
            <w:right w:val="none" w:sz="0" w:space="0" w:color="auto"/>
          </w:divBdr>
          <w:divsChild>
            <w:div w:id="2130006840">
              <w:marLeft w:val="0"/>
              <w:marRight w:val="0"/>
              <w:marTop w:val="0"/>
              <w:marBottom w:val="0"/>
              <w:divBdr>
                <w:top w:val="none" w:sz="0" w:space="0" w:color="auto"/>
                <w:left w:val="none" w:sz="0" w:space="0" w:color="auto"/>
                <w:bottom w:val="none" w:sz="0" w:space="0" w:color="auto"/>
                <w:right w:val="none" w:sz="0" w:space="0" w:color="auto"/>
              </w:divBdr>
              <w:divsChild>
                <w:div w:id="21300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6866">
      <w:marLeft w:val="0"/>
      <w:marRight w:val="0"/>
      <w:marTop w:val="0"/>
      <w:marBottom w:val="0"/>
      <w:divBdr>
        <w:top w:val="none" w:sz="0" w:space="0" w:color="auto"/>
        <w:left w:val="none" w:sz="0" w:space="0" w:color="auto"/>
        <w:bottom w:val="none" w:sz="0" w:space="0" w:color="auto"/>
        <w:right w:val="none" w:sz="0" w:space="0" w:color="auto"/>
      </w:divBdr>
    </w:div>
    <w:div w:id="21300068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845C7-0693-4B65-AFBC-EBC24F270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6855</Words>
  <Characters>37022</Characters>
  <Application>Microsoft Office Word</Application>
  <DocSecurity>0</DocSecurity>
  <Lines>308</Lines>
  <Paragraphs>87</Paragraphs>
  <ScaleCrop>false</ScaleCrop>
  <Company>Microsoft</Company>
  <LinksUpToDate>false</LinksUpToDate>
  <CharactersWithSpaces>43790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Mesquita do Couto Araujo</dc:creator>
  <cp:keywords/>
  <dc:description/>
  <cp:lastModifiedBy>Julia de Souza Ferreira</cp:lastModifiedBy>
  <cp:revision>2</cp:revision>
  <cp:lastPrinted>2017-12-08T13:47:00Z</cp:lastPrinted>
  <dcterms:created xsi:type="dcterms:W3CDTF">2018-08-16T18:55:00Z</dcterms:created>
  <dcterms:modified xsi:type="dcterms:W3CDTF">2018-08-16T18:55:00Z</dcterms:modified>
</cp:coreProperties>
</file>