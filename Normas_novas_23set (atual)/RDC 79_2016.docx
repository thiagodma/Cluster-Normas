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0F9B" w:rsidRPr="00177EBE" w:rsidRDefault="00CD0F9B" w:rsidP="0036127E">
      <w:pPr>
        <w:spacing w:after="200"/>
        <w:ind w:left="-284" w:right="-284"/>
        <w:jc w:val="center"/>
        <w:rPr>
          <w:b/>
          <w:bCs/>
        </w:rPr>
      </w:pPr>
      <w:bookmarkStart w:id="0" w:name="_GoBack"/>
      <w:bookmarkEnd w:id="0"/>
      <w:r w:rsidRPr="00177EBE">
        <w:rPr>
          <w:b/>
          <w:bCs/>
        </w:rPr>
        <w:t>RESOLUÇÃO DA DIRETORIA COLEGIADA - RDC N</w:t>
      </w:r>
      <w:r w:rsidR="0036127E" w:rsidRPr="00177EBE">
        <w:rPr>
          <w:b/>
          <w:bCs/>
        </w:rPr>
        <w:t>º 79, DE 23 DE MAIO DE 2016</w:t>
      </w:r>
    </w:p>
    <w:p w:rsidR="0036127E" w:rsidRPr="00177EBE" w:rsidRDefault="0036127E" w:rsidP="0036127E">
      <w:pPr>
        <w:spacing w:after="200"/>
        <w:jc w:val="center"/>
        <w:rPr>
          <w:b/>
          <w:bCs/>
          <w:color w:val="0000FF"/>
        </w:rPr>
      </w:pPr>
      <w:r w:rsidRPr="00177EBE">
        <w:rPr>
          <w:b/>
          <w:bCs/>
          <w:color w:val="0000FF"/>
        </w:rPr>
        <w:t>(Publicada no DOU nº 98, de 24 de maio de 2016)</w:t>
      </w:r>
    </w:p>
    <w:p w:rsidR="00177EBE" w:rsidRPr="00177EBE" w:rsidRDefault="00177EBE" w:rsidP="0036127E">
      <w:pPr>
        <w:spacing w:after="200"/>
        <w:jc w:val="center"/>
        <w:rPr>
          <w:b/>
          <w:bCs/>
          <w:color w:val="0000FF"/>
        </w:rPr>
      </w:pPr>
      <w:r w:rsidRPr="00177EBE">
        <w:rPr>
          <w:b/>
          <w:bCs/>
          <w:color w:val="0000FF"/>
        </w:rPr>
        <w:t>(Revogada tacitamente pela Resolução - RDC nº 87, de 28 de junho de 2016, conforme declarado pela Despacho nº 56, de 27 de março de 2018)</w:t>
      </w:r>
    </w:p>
    <w:p w:rsidR="00952365" w:rsidRPr="00177EBE" w:rsidRDefault="00952365" w:rsidP="0036127E">
      <w:pPr>
        <w:spacing w:after="200"/>
        <w:ind w:left="3969"/>
        <w:jc w:val="both"/>
        <w:rPr>
          <w:strike/>
          <w:color w:val="000000"/>
        </w:rPr>
      </w:pPr>
      <w:r w:rsidRPr="00177EBE">
        <w:rPr>
          <w:bCs/>
          <w:strike/>
        </w:rPr>
        <w:t>Dispõe sobre a atualização</w:t>
      </w:r>
      <w:r w:rsidR="00F57142" w:rsidRPr="00177EBE">
        <w:rPr>
          <w:bCs/>
          <w:strike/>
        </w:rPr>
        <w:t xml:space="preserve"> </w:t>
      </w:r>
      <w:r w:rsidR="00AF32E1" w:rsidRPr="00177EBE">
        <w:rPr>
          <w:bCs/>
          <w:strike/>
        </w:rPr>
        <w:t>do</w:t>
      </w:r>
      <w:r w:rsidR="00F57142" w:rsidRPr="00177EBE">
        <w:rPr>
          <w:bCs/>
          <w:strike/>
        </w:rPr>
        <w:t xml:space="preserve"> </w:t>
      </w:r>
      <w:r w:rsidRPr="00177EBE">
        <w:rPr>
          <w:bCs/>
          <w:strike/>
        </w:rPr>
        <w:t xml:space="preserve">Anexo I </w:t>
      </w:r>
      <w:r w:rsidR="00F57142" w:rsidRPr="00177EBE">
        <w:rPr>
          <w:bCs/>
          <w:strike/>
        </w:rPr>
        <w:t>(</w:t>
      </w:r>
      <w:r w:rsidRPr="00177EBE">
        <w:rPr>
          <w:bCs/>
          <w:strike/>
        </w:rPr>
        <w:t>Listas de Substâncias Entorpecentes, Psicotrópicas, Precursoras e Outras sob Controle Especial</w:t>
      </w:r>
      <w:r w:rsidR="00F57142" w:rsidRPr="00177EBE">
        <w:rPr>
          <w:bCs/>
          <w:strike/>
        </w:rPr>
        <w:t xml:space="preserve">) </w:t>
      </w:r>
      <w:r w:rsidRPr="00177EBE">
        <w:rPr>
          <w:bCs/>
          <w:strike/>
        </w:rPr>
        <w:t>da Portaria SVS/MS nº 344, de 12 de maio de 1998</w:t>
      </w:r>
      <w:r w:rsidR="00323EBA" w:rsidRPr="00177EBE">
        <w:rPr>
          <w:bCs/>
          <w:strike/>
        </w:rPr>
        <w:t>,</w:t>
      </w:r>
      <w:r w:rsidR="00AF32E1" w:rsidRPr="00177EBE">
        <w:rPr>
          <w:bCs/>
          <w:strike/>
        </w:rPr>
        <w:t xml:space="preserve"> e </w:t>
      </w:r>
      <w:r w:rsidR="00AF32E1" w:rsidRPr="00177EBE">
        <w:rPr>
          <w:bCs/>
          <w:strike/>
          <w:color w:val="000000"/>
        </w:rPr>
        <w:t>dá outras providências</w:t>
      </w:r>
      <w:r w:rsidR="00F92373" w:rsidRPr="00177EBE">
        <w:rPr>
          <w:strike/>
          <w:color w:val="000000"/>
        </w:rPr>
        <w:t>.</w:t>
      </w:r>
    </w:p>
    <w:p w:rsidR="004654B5" w:rsidRPr="00177EBE" w:rsidRDefault="00976201" w:rsidP="0036127E">
      <w:pPr>
        <w:spacing w:after="200"/>
        <w:ind w:firstLine="567"/>
        <w:jc w:val="both"/>
        <w:rPr>
          <w:strike/>
          <w:color w:val="000000"/>
        </w:rPr>
      </w:pPr>
      <w:r w:rsidRPr="00177EBE">
        <w:rPr>
          <w:b/>
          <w:bCs/>
          <w:strike/>
          <w:color w:val="000000"/>
        </w:rPr>
        <w:t>A Diretoria Colegiada da Agência Nacional de Vigilância Sanitária,</w:t>
      </w:r>
      <w:r w:rsidRPr="00177EBE">
        <w:rPr>
          <w:strike/>
          <w:color w:val="000000"/>
        </w:rPr>
        <w:t xml:space="preserve"> no uso da atribuição que lhe confere o art. 15, III e IV aliado ao art. 7º, III, e IV, da Lei nº 9.782, de 26 de janeiro de 1999, o art. 53, V, §§ 1º e 3º do Regimento Interno aprovado nos termos do Anexo I da Resolução da Diretoria Colegiada – RDC n° 61, de 3 de fevereiro de 2016, resolve adotar a seguinte Resolução da Diretoria Colegiada, conforme deliberado em reunião realizada </w:t>
      </w:r>
      <w:r w:rsidR="00054586" w:rsidRPr="00177EBE">
        <w:rPr>
          <w:strike/>
          <w:color w:val="000000"/>
        </w:rPr>
        <w:t xml:space="preserve">em </w:t>
      </w:r>
      <w:r w:rsidRPr="00177EBE">
        <w:rPr>
          <w:strike/>
          <w:color w:val="000000"/>
        </w:rPr>
        <w:t>16 de maio</w:t>
      </w:r>
      <w:r w:rsidR="00054586" w:rsidRPr="00177EBE">
        <w:rPr>
          <w:strike/>
          <w:color w:val="000000"/>
        </w:rPr>
        <w:t xml:space="preserve"> de 2016, adota a seguinte Resolução da Diretoria Colegiada e eu, Diretor-Presidente</w:t>
      </w:r>
      <w:r w:rsidRPr="00177EBE">
        <w:rPr>
          <w:strike/>
          <w:color w:val="000000"/>
        </w:rPr>
        <w:t xml:space="preserve"> Substituto</w:t>
      </w:r>
      <w:r w:rsidR="00054586" w:rsidRPr="00177EBE">
        <w:rPr>
          <w:strike/>
          <w:color w:val="000000"/>
        </w:rPr>
        <w:t>, determino a sua publicação:</w:t>
      </w:r>
    </w:p>
    <w:p w:rsidR="00F94BDA" w:rsidRPr="00177EBE" w:rsidRDefault="00CC0447" w:rsidP="0036127E">
      <w:pPr>
        <w:spacing w:after="200"/>
        <w:ind w:firstLine="567"/>
        <w:jc w:val="both"/>
        <w:rPr>
          <w:strike/>
        </w:rPr>
      </w:pPr>
      <w:r w:rsidRPr="00177EBE">
        <w:rPr>
          <w:strike/>
        </w:rPr>
        <w:t>Art. 1º Publicar a atualização do Anexo I, Listas de Substâncias Entorpecentes, Psicotrópicas, Precursoras e Outras sob Controle Especial, da Portaria SVS/MS nº.</w:t>
      </w:r>
      <w:r w:rsidR="000C1A5D" w:rsidRPr="00177EBE">
        <w:rPr>
          <w:strike/>
        </w:rPr>
        <w:t xml:space="preserve"> </w:t>
      </w:r>
      <w:r w:rsidRPr="00177EBE">
        <w:rPr>
          <w:strike/>
        </w:rPr>
        <w:t>344, de 12 de maio de 1998, republicada no Diário Oficial da U</w:t>
      </w:r>
      <w:r w:rsidR="003A04DE" w:rsidRPr="00177EBE">
        <w:rPr>
          <w:strike/>
        </w:rPr>
        <w:t>nião de 1º de fevereiro de 1999, estabelecendo as seguintes alterações:</w:t>
      </w:r>
    </w:p>
    <w:p w:rsidR="00CA11C0" w:rsidRPr="00177EBE" w:rsidRDefault="00E65106" w:rsidP="0036127E">
      <w:pPr>
        <w:pStyle w:val="Corpodetexto"/>
        <w:widowControl/>
        <w:spacing w:after="200" w:line="240" w:lineRule="auto"/>
        <w:ind w:firstLine="567"/>
        <w:rPr>
          <w:strike/>
        </w:rPr>
      </w:pPr>
      <w:r w:rsidRPr="00177EBE">
        <w:rPr>
          <w:strike/>
        </w:rPr>
        <w:t>I. INCLUSÃO</w:t>
      </w:r>
    </w:p>
    <w:p w:rsidR="00CE01A1" w:rsidRPr="00177EBE" w:rsidRDefault="00CD0F9B" w:rsidP="0036127E">
      <w:pPr>
        <w:pStyle w:val="Corpodetexto"/>
        <w:widowControl/>
        <w:spacing w:after="200" w:line="240" w:lineRule="auto"/>
        <w:ind w:firstLine="567"/>
        <w:jc w:val="left"/>
        <w:rPr>
          <w:strike/>
          <w:color w:val="000000"/>
          <w:shd w:val="clear" w:color="auto" w:fill="FFFFFF"/>
        </w:rPr>
      </w:pPr>
      <w:r w:rsidRPr="00177EBE">
        <w:rPr>
          <w:strike/>
          <w:color w:val="000000"/>
          <w:shd w:val="clear" w:color="auto" w:fill="FFFFFF"/>
        </w:rPr>
        <w:t xml:space="preserve">1.1 </w:t>
      </w:r>
      <w:r w:rsidR="00CE01A1" w:rsidRPr="00177EBE">
        <w:rPr>
          <w:strike/>
          <w:color w:val="000000"/>
          <w:shd w:val="clear" w:color="auto" w:fill="FFFFFF"/>
        </w:rPr>
        <w:t xml:space="preserve">Lista “C1”: nitrito de isobutila </w:t>
      </w:r>
    </w:p>
    <w:p w:rsidR="006446CF" w:rsidRPr="00177EBE" w:rsidRDefault="00CD0F9B" w:rsidP="0036127E">
      <w:pPr>
        <w:pStyle w:val="Corpodetexto"/>
        <w:widowControl/>
        <w:spacing w:after="200" w:line="240" w:lineRule="auto"/>
        <w:ind w:firstLine="567"/>
        <w:jc w:val="left"/>
        <w:rPr>
          <w:strike/>
          <w:color w:val="000000"/>
          <w:shd w:val="clear" w:color="auto" w:fill="FFFFFF"/>
        </w:rPr>
      </w:pPr>
      <w:r w:rsidRPr="00177EBE">
        <w:rPr>
          <w:strike/>
          <w:color w:val="000000"/>
          <w:shd w:val="clear" w:color="auto" w:fill="FFFFFF"/>
        </w:rPr>
        <w:t xml:space="preserve">1.2 </w:t>
      </w:r>
      <w:r w:rsidR="00CE01A1" w:rsidRPr="00177EBE">
        <w:rPr>
          <w:strike/>
          <w:color w:val="000000"/>
          <w:shd w:val="clear" w:color="auto" w:fill="FFFFFF"/>
        </w:rPr>
        <w:t>Inclusão do adendo 8 na Lista “C1”</w:t>
      </w:r>
      <w:r w:rsidR="006446CF" w:rsidRPr="00177EBE">
        <w:rPr>
          <w:strike/>
          <w:color w:val="000000"/>
          <w:shd w:val="clear" w:color="auto" w:fill="FFFFFF"/>
        </w:rPr>
        <w:t xml:space="preserve"> </w:t>
      </w:r>
    </w:p>
    <w:p w:rsidR="00944BD4" w:rsidRPr="00177EBE" w:rsidRDefault="00CD0F9B" w:rsidP="0036127E">
      <w:pPr>
        <w:pStyle w:val="Corpodetexto"/>
        <w:widowControl/>
        <w:spacing w:after="200" w:line="240" w:lineRule="auto"/>
        <w:ind w:firstLine="567"/>
        <w:jc w:val="left"/>
        <w:rPr>
          <w:strike/>
          <w:color w:val="000000"/>
          <w:shd w:val="clear" w:color="auto" w:fill="FFFFFF"/>
        </w:rPr>
      </w:pPr>
      <w:r w:rsidRPr="00177EBE">
        <w:rPr>
          <w:strike/>
          <w:color w:val="000000"/>
          <w:shd w:val="clear" w:color="auto" w:fill="FFFFFF"/>
        </w:rPr>
        <w:t xml:space="preserve">1.3 </w:t>
      </w:r>
      <w:r w:rsidR="00944BD4" w:rsidRPr="00177EBE">
        <w:rPr>
          <w:strike/>
          <w:color w:val="000000"/>
          <w:shd w:val="clear" w:color="auto" w:fill="FFFFFF"/>
        </w:rPr>
        <w:t xml:space="preserve">Inclusão do adendo </w:t>
      </w:r>
      <w:r w:rsidR="00944BD4" w:rsidRPr="00177EBE">
        <w:rPr>
          <w:strike/>
          <w:color w:val="000000"/>
          <w:shd w:val="clear" w:color="auto" w:fill="FFFFFF"/>
          <w:lang w:eastAsia="x-none"/>
        </w:rPr>
        <w:t>9</w:t>
      </w:r>
      <w:r w:rsidR="00944BD4" w:rsidRPr="00177EBE">
        <w:rPr>
          <w:strike/>
          <w:color w:val="000000"/>
          <w:shd w:val="clear" w:color="auto" w:fill="FFFFFF"/>
        </w:rPr>
        <w:t xml:space="preserve"> na Lista “C1” </w:t>
      </w:r>
    </w:p>
    <w:p w:rsidR="006446CF" w:rsidRPr="00177EBE" w:rsidRDefault="00CD0F9B" w:rsidP="0036127E">
      <w:pPr>
        <w:pStyle w:val="Corpodetexto"/>
        <w:widowControl/>
        <w:spacing w:after="200" w:line="240" w:lineRule="auto"/>
        <w:ind w:firstLine="567"/>
        <w:jc w:val="left"/>
        <w:rPr>
          <w:strike/>
          <w:color w:val="000000"/>
          <w:shd w:val="clear" w:color="auto" w:fill="FFFFFF"/>
        </w:rPr>
      </w:pPr>
      <w:r w:rsidRPr="00177EBE">
        <w:rPr>
          <w:strike/>
          <w:color w:val="000000"/>
          <w:shd w:val="clear" w:color="auto" w:fill="FFFFFF"/>
        </w:rPr>
        <w:t xml:space="preserve">1.4 </w:t>
      </w:r>
      <w:r w:rsidR="006446CF" w:rsidRPr="00177EBE">
        <w:rPr>
          <w:strike/>
          <w:color w:val="000000"/>
          <w:shd w:val="clear" w:color="auto" w:fill="FFFFFF"/>
        </w:rPr>
        <w:t>Inclusão das Classes estruturais descritas no item “b” na Lista “F2”</w:t>
      </w:r>
    </w:p>
    <w:p w:rsidR="006446CF" w:rsidRPr="00177EBE" w:rsidRDefault="00CD0F9B" w:rsidP="0036127E">
      <w:pPr>
        <w:pStyle w:val="Corpodetexto"/>
        <w:widowControl/>
        <w:spacing w:after="200" w:line="240" w:lineRule="auto"/>
        <w:ind w:firstLine="567"/>
        <w:jc w:val="left"/>
        <w:rPr>
          <w:strike/>
          <w:color w:val="000000"/>
          <w:shd w:val="clear" w:color="auto" w:fill="FFFFFF"/>
        </w:rPr>
      </w:pPr>
      <w:r w:rsidRPr="00177EBE">
        <w:rPr>
          <w:strike/>
          <w:color w:val="000000"/>
          <w:shd w:val="clear" w:color="auto" w:fill="FFFFFF"/>
        </w:rPr>
        <w:t xml:space="preserve">1.5 </w:t>
      </w:r>
      <w:r w:rsidR="006446CF" w:rsidRPr="00177EBE">
        <w:rPr>
          <w:strike/>
          <w:color w:val="000000"/>
          <w:shd w:val="clear" w:color="auto" w:fill="FFFFFF"/>
        </w:rPr>
        <w:t>Inclusão do adendo 7 na Lista “F2”</w:t>
      </w:r>
    </w:p>
    <w:p w:rsidR="00CE01A1" w:rsidRPr="00177EBE" w:rsidRDefault="00CD0F9B" w:rsidP="0036127E">
      <w:pPr>
        <w:pStyle w:val="Corpodetexto"/>
        <w:widowControl/>
        <w:spacing w:after="200" w:line="240" w:lineRule="auto"/>
        <w:ind w:firstLine="567"/>
        <w:jc w:val="left"/>
        <w:rPr>
          <w:strike/>
          <w:color w:val="000000"/>
          <w:shd w:val="clear" w:color="auto" w:fill="FFFFFF"/>
        </w:rPr>
      </w:pPr>
      <w:r w:rsidRPr="00177EBE">
        <w:rPr>
          <w:strike/>
          <w:color w:val="000000"/>
          <w:shd w:val="clear" w:color="auto" w:fill="FFFFFF"/>
        </w:rPr>
        <w:t xml:space="preserve">1.6 </w:t>
      </w:r>
      <w:r w:rsidR="006446CF" w:rsidRPr="00177EBE">
        <w:rPr>
          <w:strike/>
          <w:color w:val="000000"/>
          <w:shd w:val="clear" w:color="auto" w:fill="FFFFFF"/>
        </w:rPr>
        <w:t>Inclusão do adendo 8 na Lista “F2”</w:t>
      </w:r>
    </w:p>
    <w:p w:rsidR="00CE01A1" w:rsidRPr="00177EBE" w:rsidRDefault="00CD0F9B" w:rsidP="0036127E">
      <w:pPr>
        <w:pStyle w:val="Corpodetexto"/>
        <w:widowControl/>
        <w:spacing w:after="200" w:line="240" w:lineRule="auto"/>
        <w:ind w:firstLine="567"/>
        <w:jc w:val="left"/>
        <w:rPr>
          <w:strike/>
          <w:color w:val="000000"/>
          <w:shd w:val="clear" w:color="auto" w:fill="FFFFFF"/>
        </w:rPr>
      </w:pPr>
      <w:r w:rsidRPr="00177EBE">
        <w:rPr>
          <w:strike/>
          <w:color w:val="000000"/>
          <w:shd w:val="clear" w:color="auto" w:fill="FFFFFF"/>
        </w:rPr>
        <w:t xml:space="preserve">1.7 </w:t>
      </w:r>
      <w:r w:rsidR="00CE01A1" w:rsidRPr="00177EBE">
        <w:rPr>
          <w:strike/>
          <w:color w:val="000000"/>
          <w:shd w:val="clear" w:color="auto" w:fill="FFFFFF"/>
        </w:rPr>
        <w:t xml:space="preserve">Lista </w:t>
      </w:r>
      <w:r w:rsidR="00293BAA" w:rsidRPr="00177EBE">
        <w:rPr>
          <w:strike/>
          <w:color w:val="000000"/>
          <w:shd w:val="clear" w:color="auto" w:fill="FFFFFF"/>
        </w:rPr>
        <w:t>“F4”: dinitrofenol</w:t>
      </w:r>
    </w:p>
    <w:p w:rsidR="00430F84" w:rsidRPr="00177EBE" w:rsidRDefault="00430F84" w:rsidP="0036127E">
      <w:pPr>
        <w:pStyle w:val="Corpodetexto"/>
        <w:widowControl/>
        <w:spacing w:after="200" w:line="240" w:lineRule="auto"/>
        <w:ind w:firstLine="567"/>
        <w:jc w:val="left"/>
        <w:rPr>
          <w:strike/>
          <w:color w:val="000000"/>
          <w:shd w:val="clear" w:color="auto" w:fill="FFFFFF"/>
        </w:rPr>
      </w:pPr>
      <w:r w:rsidRPr="00177EBE">
        <w:rPr>
          <w:strike/>
          <w:color w:val="000000"/>
          <w:shd w:val="clear" w:color="auto" w:fill="FFFFFF"/>
        </w:rPr>
        <w:t>II. ALTERAÇÃO</w:t>
      </w:r>
    </w:p>
    <w:p w:rsidR="00430F84" w:rsidRPr="00177EBE" w:rsidRDefault="00CD0F9B" w:rsidP="0036127E">
      <w:pPr>
        <w:pStyle w:val="Corpodetexto"/>
        <w:widowControl/>
        <w:spacing w:after="200" w:line="240" w:lineRule="auto"/>
        <w:ind w:firstLine="567"/>
        <w:jc w:val="left"/>
        <w:rPr>
          <w:strike/>
          <w:color w:val="000000"/>
          <w:shd w:val="clear" w:color="auto" w:fill="FFFFFF"/>
        </w:rPr>
      </w:pPr>
      <w:r w:rsidRPr="00177EBE">
        <w:rPr>
          <w:strike/>
          <w:color w:val="000000"/>
          <w:shd w:val="clear" w:color="auto" w:fill="FFFFFF"/>
        </w:rPr>
        <w:t xml:space="preserve">2.1 </w:t>
      </w:r>
      <w:r w:rsidR="00430F84" w:rsidRPr="00177EBE">
        <w:rPr>
          <w:strike/>
          <w:color w:val="000000"/>
          <w:shd w:val="clear" w:color="auto" w:fill="FFFFFF"/>
        </w:rPr>
        <w:t>Alteração do adendo 1.1 na Lista “F2”</w:t>
      </w:r>
    </w:p>
    <w:p w:rsidR="00CF1AF1" w:rsidRPr="00177EBE" w:rsidRDefault="005708CD" w:rsidP="0036127E">
      <w:pPr>
        <w:pStyle w:val="Corpodetexto"/>
        <w:tabs>
          <w:tab w:val="left" w:pos="1276"/>
        </w:tabs>
        <w:spacing w:after="200" w:line="240" w:lineRule="auto"/>
        <w:ind w:firstLine="567"/>
        <w:rPr>
          <w:strike/>
          <w:kern w:val="0"/>
        </w:rPr>
      </w:pPr>
      <w:r w:rsidRPr="00177EBE">
        <w:rPr>
          <w:strike/>
          <w:kern w:val="0"/>
        </w:rPr>
        <w:t>Art. 2</w:t>
      </w:r>
      <w:r w:rsidR="00C44DFB" w:rsidRPr="00177EBE">
        <w:rPr>
          <w:strike/>
          <w:kern w:val="0"/>
        </w:rPr>
        <w:t xml:space="preserve">º </w:t>
      </w:r>
      <w:r w:rsidR="00356CF0" w:rsidRPr="00177EBE">
        <w:rPr>
          <w:strike/>
          <w:kern w:val="0"/>
        </w:rPr>
        <w:t>Esta Resolução entra em vigor na data de sua publicação.</w:t>
      </w:r>
    </w:p>
    <w:p w:rsidR="000C0551" w:rsidRPr="00177EBE" w:rsidRDefault="000C0551" w:rsidP="0036127E">
      <w:pPr>
        <w:spacing w:after="200"/>
        <w:ind w:firstLine="567"/>
        <w:jc w:val="center"/>
        <w:rPr>
          <w:ins w:id="1" w:author="renata.souza" w:date="2016-03-11T13:38:00Z"/>
          <w:strike/>
        </w:rPr>
      </w:pPr>
    </w:p>
    <w:p w:rsidR="004654B5" w:rsidRPr="00177EBE" w:rsidRDefault="004654B5" w:rsidP="0036127E">
      <w:pPr>
        <w:spacing w:after="200"/>
        <w:ind w:firstLine="567"/>
        <w:jc w:val="center"/>
        <w:rPr>
          <w:b/>
          <w:bCs/>
          <w:strike/>
        </w:rPr>
      </w:pPr>
      <w:r w:rsidRPr="00177EBE">
        <w:rPr>
          <w:strike/>
        </w:rPr>
        <w:lastRenderedPageBreak/>
        <w:t xml:space="preserve"> </w:t>
      </w:r>
      <w:r w:rsidR="00976201" w:rsidRPr="00177EBE">
        <w:rPr>
          <w:strike/>
        </w:rPr>
        <w:t xml:space="preserve">IVO BUCARESKY </w:t>
      </w:r>
    </w:p>
    <w:p w:rsidR="00B4779A" w:rsidRPr="00177EBE" w:rsidRDefault="00B4779A" w:rsidP="0036127E">
      <w:pPr>
        <w:spacing w:after="200"/>
        <w:jc w:val="center"/>
        <w:rPr>
          <w:b/>
          <w:strike/>
        </w:rPr>
      </w:pPr>
      <w:r w:rsidRPr="00177EBE">
        <w:rPr>
          <w:b/>
          <w:strike/>
        </w:rPr>
        <w:t>ANEXO I</w:t>
      </w:r>
    </w:p>
    <w:p w:rsidR="00B4779A" w:rsidRPr="00177EBE" w:rsidRDefault="00B4779A" w:rsidP="00177EBE">
      <w:pPr>
        <w:spacing w:after="200"/>
        <w:jc w:val="center"/>
        <w:rPr>
          <w:strike/>
        </w:rPr>
      </w:pPr>
      <w:r w:rsidRPr="00177EBE">
        <w:rPr>
          <w:strike/>
        </w:rPr>
        <w:t>MINISTÉRIO DA SAÚDE</w:t>
      </w:r>
    </w:p>
    <w:p w:rsidR="00B4779A" w:rsidRPr="00177EBE" w:rsidRDefault="00B4779A" w:rsidP="00177EBE">
      <w:pPr>
        <w:pStyle w:val="Cabealho"/>
        <w:widowControl/>
        <w:tabs>
          <w:tab w:val="clear" w:pos="4419"/>
          <w:tab w:val="clear" w:pos="8838"/>
        </w:tabs>
        <w:spacing w:after="200"/>
        <w:jc w:val="center"/>
        <w:rPr>
          <w:strike/>
          <w:sz w:val="24"/>
          <w:szCs w:val="24"/>
        </w:rPr>
      </w:pPr>
      <w:r w:rsidRPr="00177EBE">
        <w:rPr>
          <w:strike/>
          <w:sz w:val="24"/>
          <w:szCs w:val="24"/>
        </w:rPr>
        <w:t>AGÊNCIA NACIONAL DE VIGILÂNCIA SANITÁRIA</w:t>
      </w:r>
    </w:p>
    <w:p w:rsidR="00B4779A" w:rsidRPr="00177EBE" w:rsidRDefault="00805A69" w:rsidP="00177EBE">
      <w:pPr>
        <w:spacing w:after="200"/>
        <w:jc w:val="center"/>
        <w:rPr>
          <w:strike/>
        </w:rPr>
      </w:pPr>
      <w:r w:rsidRPr="00177EBE">
        <w:rPr>
          <w:strike/>
        </w:rPr>
        <w:t>GERÊNCIA-GERAL DE FISCALIZAÇÃO DE PRODUTOS SUJEITOS À VIGILÂNCIA SANITÁRIA</w:t>
      </w:r>
    </w:p>
    <w:p w:rsidR="00B4779A" w:rsidRPr="00177EBE" w:rsidRDefault="00B4779A" w:rsidP="0036127E">
      <w:pPr>
        <w:pStyle w:val="Ttulo2"/>
        <w:pBdr>
          <w:top w:val="single" w:sz="4" w:space="2" w:color="auto"/>
          <w:bottom w:val="single" w:sz="4" w:space="1" w:color="auto"/>
        </w:pBdr>
        <w:spacing w:after="200"/>
        <w:rPr>
          <w:rFonts w:ascii="Times New Roman" w:hAnsi="Times New Roman" w:cs="Times New Roman"/>
          <w:b w:val="0"/>
          <w:bCs w:val="0"/>
          <w:strike/>
        </w:rPr>
      </w:pPr>
      <w:r w:rsidRPr="00177EBE">
        <w:rPr>
          <w:rFonts w:ascii="Times New Roman" w:hAnsi="Times New Roman" w:cs="Times New Roman"/>
          <w:b w:val="0"/>
          <w:bCs w:val="0"/>
          <w:strike/>
        </w:rPr>
        <w:t>ATUALIZAÇÃO N</w:t>
      </w:r>
      <w:r w:rsidRPr="00177EBE">
        <w:rPr>
          <w:rFonts w:ascii="Times New Roman" w:hAnsi="Times New Roman" w:cs="Times New Roman"/>
          <w:b w:val="0"/>
          <w:bCs w:val="0"/>
          <w:strike/>
          <w:color w:val="00B050"/>
        </w:rPr>
        <w:t xml:space="preserve">. </w:t>
      </w:r>
      <w:r w:rsidR="00054586" w:rsidRPr="00177EBE">
        <w:rPr>
          <w:rFonts w:ascii="Times New Roman" w:hAnsi="Times New Roman" w:cs="Times New Roman"/>
          <w:b w:val="0"/>
          <w:bCs w:val="0"/>
          <w:strike/>
        </w:rPr>
        <w:t>50</w:t>
      </w:r>
    </w:p>
    <w:p w:rsidR="00B4779A" w:rsidRPr="00177EBE" w:rsidRDefault="00B4779A" w:rsidP="0036127E">
      <w:pPr>
        <w:pStyle w:val="Ttulo2"/>
        <w:pBdr>
          <w:top w:val="single" w:sz="4" w:space="2" w:color="auto"/>
          <w:bottom w:val="single" w:sz="4" w:space="1" w:color="auto"/>
        </w:pBdr>
        <w:spacing w:after="200"/>
        <w:rPr>
          <w:rFonts w:ascii="Times New Roman" w:hAnsi="Times New Roman" w:cs="Times New Roman"/>
          <w:b w:val="0"/>
          <w:bCs w:val="0"/>
          <w:strike/>
        </w:rPr>
      </w:pPr>
      <w:r w:rsidRPr="00177EBE">
        <w:rPr>
          <w:rFonts w:ascii="Times New Roman" w:hAnsi="Times New Roman" w:cs="Times New Roman"/>
          <w:strike/>
        </w:rPr>
        <w:t xml:space="preserve"> </w:t>
      </w:r>
      <w:r w:rsidRPr="00177EBE">
        <w:rPr>
          <w:rFonts w:ascii="Times New Roman" w:hAnsi="Times New Roman" w:cs="Times New Roman"/>
          <w:b w:val="0"/>
          <w:bCs w:val="0"/>
          <w:strike/>
        </w:rPr>
        <w:t>LISTAS DA PORTARIA SVS/MS N.º 344 DE 12 DE MAIO DE 1998 (DOU DE 1/2/99)</w:t>
      </w:r>
    </w:p>
    <w:p w:rsidR="00B4779A" w:rsidRPr="00177EBE" w:rsidRDefault="00B4779A" w:rsidP="0036127E">
      <w:pPr>
        <w:spacing w:after="200"/>
        <w:jc w:val="center"/>
        <w:rPr>
          <w:b/>
          <w:strike/>
        </w:rPr>
      </w:pPr>
      <w:r w:rsidRPr="00177EBE">
        <w:rPr>
          <w:b/>
          <w:strike/>
        </w:rPr>
        <w:t>LISTA - A1</w:t>
      </w:r>
    </w:p>
    <w:p w:rsidR="00B4779A" w:rsidRPr="00177EBE" w:rsidRDefault="00B4779A" w:rsidP="0036127E">
      <w:pPr>
        <w:spacing w:after="200"/>
        <w:jc w:val="center"/>
        <w:rPr>
          <w:b/>
          <w:strike/>
        </w:rPr>
      </w:pPr>
      <w:r w:rsidRPr="00177EBE">
        <w:rPr>
          <w:b/>
          <w:strike/>
        </w:rPr>
        <w:t>LISTA DAS SUBSTÂNCIAS ENTORPECENTES</w:t>
      </w:r>
    </w:p>
    <w:p w:rsidR="00B4779A" w:rsidRPr="00177EBE" w:rsidRDefault="00B4779A" w:rsidP="0036127E">
      <w:pPr>
        <w:spacing w:after="200"/>
        <w:jc w:val="center"/>
        <w:rPr>
          <w:b/>
          <w:bCs/>
          <w:strike/>
        </w:rPr>
      </w:pPr>
      <w:r w:rsidRPr="00177EBE">
        <w:rPr>
          <w:b/>
          <w:bCs/>
          <w:strike/>
        </w:rPr>
        <w:t>(Sujeitas a Notificação de Receita “A”)</w:t>
      </w:r>
    </w:p>
    <w:p w:rsidR="00B4779A" w:rsidRPr="00177EBE" w:rsidRDefault="00B4779A" w:rsidP="0036127E">
      <w:pPr>
        <w:tabs>
          <w:tab w:val="left" w:pos="-709"/>
        </w:tabs>
        <w:spacing w:after="200"/>
        <w:ind w:firstLine="567"/>
        <w:rPr>
          <w:strike/>
        </w:rPr>
      </w:pPr>
      <w:r w:rsidRPr="00177EBE">
        <w:rPr>
          <w:strike/>
        </w:rPr>
        <w:t>1. ACETILMETADOL</w:t>
      </w:r>
    </w:p>
    <w:p w:rsidR="00B4779A" w:rsidRPr="00177EBE" w:rsidRDefault="00B4779A" w:rsidP="0036127E">
      <w:pPr>
        <w:tabs>
          <w:tab w:val="left" w:pos="-709"/>
        </w:tabs>
        <w:spacing w:after="200"/>
        <w:ind w:firstLine="567"/>
        <w:rPr>
          <w:strike/>
        </w:rPr>
      </w:pPr>
      <w:r w:rsidRPr="00177EBE">
        <w:rPr>
          <w:strike/>
        </w:rPr>
        <w:t>2. ALFACETILMETADOL</w:t>
      </w:r>
    </w:p>
    <w:p w:rsidR="00B4779A" w:rsidRPr="00177EBE" w:rsidRDefault="00B4779A" w:rsidP="0036127E">
      <w:pPr>
        <w:pStyle w:val="Cabealho"/>
        <w:widowControl/>
        <w:tabs>
          <w:tab w:val="clear" w:pos="4419"/>
          <w:tab w:val="clear" w:pos="8838"/>
          <w:tab w:val="left" w:pos="-709"/>
        </w:tabs>
        <w:spacing w:after="200"/>
        <w:ind w:firstLine="567"/>
        <w:rPr>
          <w:strike/>
          <w:sz w:val="24"/>
          <w:szCs w:val="24"/>
        </w:rPr>
      </w:pPr>
      <w:r w:rsidRPr="00177EBE">
        <w:rPr>
          <w:strike/>
          <w:sz w:val="24"/>
          <w:szCs w:val="24"/>
        </w:rPr>
        <w:t>3. ALFAMEPRODINA</w:t>
      </w:r>
    </w:p>
    <w:p w:rsidR="00B4779A" w:rsidRPr="00177EBE" w:rsidRDefault="00B4779A" w:rsidP="0036127E">
      <w:pPr>
        <w:tabs>
          <w:tab w:val="left" w:pos="-709"/>
        </w:tabs>
        <w:spacing w:after="200"/>
        <w:ind w:firstLine="567"/>
        <w:rPr>
          <w:strike/>
        </w:rPr>
      </w:pPr>
      <w:r w:rsidRPr="00177EBE">
        <w:rPr>
          <w:strike/>
        </w:rPr>
        <w:t>4. ALFAMETADOL</w:t>
      </w:r>
    </w:p>
    <w:p w:rsidR="00B4779A" w:rsidRPr="00177EBE" w:rsidRDefault="00B4779A" w:rsidP="0036127E">
      <w:pPr>
        <w:tabs>
          <w:tab w:val="left" w:pos="-709"/>
        </w:tabs>
        <w:spacing w:after="200"/>
        <w:ind w:firstLine="567"/>
        <w:rPr>
          <w:strike/>
        </w:rPr>
      </w:pPr>
      <w:r w:rsidRPr="00177EBE">
        <w:rPr>
          <w:strike/>
        </w:rPr>
        <w:t>5. ALFAPRODINA</w:t>
      </w:r>
    </w:p>
    <w:p w:rsidR="00B4779A" w:rsidRPr="00177EBE" w:rsidRDefault="00B4779A" w:rsidP="0036127E">
      <w:pPr>
        <w:tabs>
          <w:tab w:val="left" w:pos="-709"/>
        </w:tabs>
        <w:spacing w:after="200"/>
        <w:ind w:firstLine="567"/>
        <w:rPr>
          <w:strike/>
        </w:rPr>
      </w:pPr>
      <w:r w:rsidRPr="00177EBE">
        <w:rPr>
          <w:strike/>
        </w:rPr>
        <w:t>6. ALFENTANILA</w:t>
      </w:r>
    </w:p>
    <w:p w:rsidR="00B4779A" w:rsidRPr="00177EBE" w:rsidRDefault="00B4779A" w:rsidP="0036127E">
      <w:pPr>
        <w:tabs>
          <w:tab w:val="left" w:pos="-709"/>
        </w:tabs>
        <w:spacing w:after="200"/>
        <w:ind w:firstLine="567"/>
        <w:rPr>
          <w:strike/>
        </w:rPr>
      </w:pPr>
      <w:r w:rsidRPr="00177EBE">
        <w:rPr>
          <w:strike/>
        </w:rPr>
        <w:t>7. ALILPRODINA</w:t>
      </w:r>
    </w:p>
    <w:p w:rsidR="00B4779A" w:rsidRPr="00177EBE" w:rsidRDefault="00B4779A" w:rsidP="0036127E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8. ANILERIDINA</w:t>
      </w:r>
    </w:p>
    <w:p w:rsidR="00B4779A" w:rsidRPr="00177EBE" w:rsidRDefault="00B4779A" w:rsidP="0036127E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after="200"/>
        <w:ind w:firstLine="567"/>
        <w:rPr>
          <w:strike/>
          <w:sz w:val="24"/>
          <w:szCs w:val="24"/>
        </w:rPr>
      </w:pPr>
      <w:r w:rsidRPr="00177EBE">
        <w:rPr>
          <w:strike/>
          <w:sz w:val="24"/>
          <w:szCs w:val="24"/>
        </w:rPr>
        <w:t>9. BEZITRAMIDA</w:t>
      </w:r>
    </w:p>
    <w:p w:rsidR="00B4779A" w:rsidRPr="00177EBE" w:rsidRDefault="00B4779A" w:rsidP="0036127E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10. BENZETIDINA</w:t>
      </w:r>
    </w:p>
    <w:p w:rsidR="00B4779A" w:rsidRPr="00177EBE" w:rsidRDefault="00B4779A" w:rsidP="0036127E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11. BENZILMORFINA</w:t>
      </w:r>
    </w:p>
    <w:p w:rsidR="00B4779A" w:rsidRPr="00177EBE" w:rsidRDefault="00B4779A" w:rsidP="0036127E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12. BENZOILMORFINA</w:t>
      </w:r>
    </w:p>
    <w:p w:rsidR="00B4779A" w:rsidRPr="00177EBE" w:rsidRDefault="00B4779A" w:rsidP="0036127E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13. BETACETILMETADOL</w:t>
      </w:r>
    </w:p>
    <w:p w:rsidR="00B4779A" w:rsidRPr="00177EBE" w:rsidRDefault="00B4779A" w:rsidP="0036127E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14. BETAMEPRODINA</w:t>
      </w:r>
    </w:p>
    <w:p w:rsidR="00B4779A" w:rsidRPr="00177EBE" w:rsidRDefault="00B4779A" w:rsidP="0036127E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15. BETAMETADOL</w:t>
      </w:r>
    </w:p>
    <w:p w:rsidR="00B4779A" w:rsidRPr="00177EBE" w:rsidRDefault="00B4779A" w:rsidP="0036127E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lastRenderedPageBreak/>
        <w:t>16. BETAPRODINA</w:t>
      </w:r>
    </w:p>
    <w:p w:rsidR="00B4779A" w:rsidRPr="00177EBE" w:rsidRDefault="00B4779A" w:rsidP="0036127E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17. BUPRENORFINA</w:t>
      </w:r>
    </w:p>
    <w:p w:rsidR="00B4779A" w:rsidRPr="00177EBE" w:rsidRDefault="00B4779A" w:rsidP="0036127E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18. BUTORFANOL</w:t>
      </w:r>
    </w:p>
    <w:p w:rsidR="00B4779A" w:rsidRPr="00177EBE" w:rsidRDefault="00B4779A" w:rsidP="0036127E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19. CLONITAZENO</w:t>
      </w:r>
    </w:p>
    <w:p w:rsidR="00B4779A" w:rsidRPr="00177EBE" w:rsidRDefault="00B4779A" w:rsidP="0036127E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20. CODOXIMA</w:t>
      </w:r>
    </w:p>
    <w:p w:rsidR="00B4779A" w:rsidRPr="00177EBE" w:rsidRDefault="00B4779A" w:rsidP="0036127E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21. CONCENTRADO DE PALHA DE DORMIDEIRA</w:t>
      </w:r>
    </w:p>
    <w:p w:rsidR="00B4779A" w:rsidRPr="00177EBE" w:rsidRDefault="00B4779A" w:rsidP="0036127E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22. DEXTROMORAMIDA</w:t>
      </w:r>
    </w:p>
    <w:p w:rsidR="00B4779A" w:rsidRPr="00177EBE" w:rsidRDefault="00B4779A" w:rsidP="0036127E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23. DIAMPROMIDA</w:t>
      </w:r>
    </w:p>
    <w:p w:rsidR="00B4779A" w:rsidRPr="00177EBE" w:rsidRDefault="00B4779A" w:rsidP="0036127E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24. DIETILTIAMBUTENO</w:t>
      </w:r>
    </w:p>
    <w:p w:rsidR="00B4779A" w:rsidRPr="00177EBE" w:rsidRDefault="00B4779A" w:rsidP="0036127E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25. DIFENOXILATO</w:t>
      </w:r>
    </w:p>
    <w:p w:rsidR="00B4779A" w:rsidRPr="00177EBE" w:rsidRDefault="00B4779A" w:rsidP="0036127E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26. DIFENOXINA</w:t>
      </w:r>
    </w:p>
    <w:p w:rsidR="00B4779A" w:rsidRPr="00177EBE" w:rsidRDefault="00B4779A" w:rsidP="0036127E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27. DIIDROMORFINA</w:t>
      </w:r>
    </w:p>
    <w:p w:rsidR="00B4779A" w:rsidRPr="00177EBE" w:rsidRDefault="00B4779A" w:rsidP="0036127E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28. DIMEFEPTANOL (METADOL)</w:t>
      </w:r>
    </w:p>
    <w:p w:rsidR="00B4779A" w:rsidRPr="00177EBE" w:rsidRDefault="00B4779A" w:rsidP="0036127E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29. DIMENOXADOL</w:t>
      </w:r>
    </w:p>
    <w:p w:rsidR="00B4779A" w:rsidRPr="00177EBE" w:rsidRDefault="00B4779A" w:rsidP="0036127E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30. DIMETILTIAMBUTENO</w:t>
      </w:r>
    </w:p>
    <w:p w:rsidR="00B4779A" w:rsidRPr="00177EBE" w:rsidRDefault="00B4779A" w:rsidP="0036127E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31. DIOXAFETILA</w:t>
      </w:r>
    </w:p>
    <w:p w:rsidR="00B4779A" w:rsidRPr="00177EBE" w:rsidRDefault="00B4779A" w:rsidP="0036127E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32. DIPIPANONA</w:t>
      </w:r>
    </w:p>
    <w:p w:rsidR="00B4779A" w:rsidRPr="00177EBE" w:rsidRDefault="00B4779A" w:rsidP="0036127E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33. DROTEBANOL</w:t>
      </w:r>
    </w:p>
    <w:p w:rsidR="00B4779A" w:rsidRPr="00177EBE" w:rsidRDefault="00B4779A" w:rsidP="0036127E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34. ETILMETILTIAMBUTENO</w:t>
      </w:r>
    </w:p>
    <w:p w:rsidR="00B4779A" w:rsidRPr="00177EBE" w:rsidRDefault="00B4779A" w:rsidP="0036127E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35. ETONITAZENO</w:t>
      </w:r>
    </w:p>
    <w:p w:rsidR="00B4779A" w:rsidRPr="00177EBE" w:rsidRDefault="00B4779A" w:rsidP="0036127E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36. ETOXERIDINA</w:t>
      </w:r>
    </w:p>
    <w:p w:rsidR="00B4779A" w:rsidRPr="00177EBE" w:rsidRDefault="00B4779A" w:rsidP="0036127E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37. FENADOXONA</w:t>
      </w:r>
    </w:p>
    <w:p w:rsidR="00B4779A" w:rsidRPr="00177EBE" w:rsidRDefault="00B4779A" w:rsidP="0036127E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38. FENAMPROMIDA</w:t>
      </w:r>
    </w:p>
    <w:p w:rsidR="00B4779A" w:rsidRPr="00177EBE" w:rsidRDefault="00B4779A" w:rsidP="0036127E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39. FENAZOCINA</w:t>
      </w:r>
    </w:p>
    <w:p w:rsidR="00B4779A" w:rsidRPr="00177EBE" w:rsidRDefault="00B4779A" w:rsidP="0036127E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40. FENOMORFANO</w:t>
      </w:r>
    </w:p>
    <w:p w:rsidR="00B4779A" w:rsidRPr="00177EBE" w:rsidRDefault="00B4779A" w:rsidP="0036127E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41. FENOPERIDINA</w:t>
      </w:r>
    </w:p>
    <w:p w:rsidR="00B4779A" w:rsidRPr="00177EBE" w:rsidRDefault="00B4779A" w:rsidP="0036127E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lastRenderedPageBreak/>
        <w:t>42. FENTANILA</w:t>
      </w:r>
    </w:p>
    <w:p w:rsidR="00B4779A" w:rsidRPr="00177EBE" w:rsidRDefault="00B4779A" w:rsidP="0036127E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43. FURETIDINA</w:t>
      </w:r>
    </w:p>
    <w:p w:rsidR="00B4779A" w:rsidRPr="00177EBE" w:rsidRDefault="00B4779A" w:rsidP="0036127E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44. HIDROCODONA</w:t>
      </w:r>
    </w:p>
    <w:p w:rsidR="00B4779A" w:rsidRPr="00177EBE" w:rsidRDefault="00B4779A" w:rsidP="0036127E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after="200"/>
        <w:ind w:firstLine="567"/>
        <w:rPr>
          <w:strike/>
          <w:sz w:val="24"/>
          <w:szCs w:val="24"/>
        </w:rPr>
      </w:pPr>
      <w:r w:rsidRPr="00177EBE">
        <w:rPr>
          <w:strike/>
          <w:sz w:val="24"/>
          <w:szCs w:val="24"/>
        </w:rPr>
        <w:t>45. HIDROMORFINOL</w:t>
      </w:r>
    </w:p>
    <w:p w:rsidR="00B4779A" w:rsidRPr="00177EBE" w:rsidRDefault="00B4779A" w:rsidP="0036127E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46. HIDROMORFONA</w:t>
      </w:r>
    </w:p>
    <w:p w:rsidR="00B4779A" w:rsidRPr="00177EBE" w:rsidRDefault="00B4779A" w:rsidP="0036127E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47. HIDROXIPETIDINA</w:t>
      </w:r>
    </w:p>
    <w:p w:rsidR="00B4779A" w:rsidRPr="00177EBE" w:rsidRDefault="00B4779A" w:rsidP="0036127E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48. INTERMEDIÁRIO DA METADONA (4-CIANO-2-DIMETILAMINA-4,4-DIFENILBUTANO)</w:t>
      </w:r>
    </w:p>
    <w:p w:rsidR="00B4779A" w:rsidRPr="00177EBE" w:rsidRDefault="00B4779A" w:rsidP="0036127E">
      <w:pPr>
        <w:pStyle w:val="Corpodetexto"/>
        <w:widowControl/>
        <w:spacing w:after="200" w:line="240" w:lineRule="auto"/>
        <w:ind w:firstLine="567"/>
        <w:rPr>
          <w:strike/>
        </w:rPr>
      </w:pPr>
      <w:r w:rsidRPr="00177EBE">
        <w:rPr>
          <w:strike/>
        </w:rPr>
        <w:t>49.INTERMEDIÁRIO DA MORAMIDA (ÁCIDO 2-METIL-3-MORFOLINA-1,1-DIFENILPROPANO CARBOXÍLICO)</w:t>
      </w:r>
    </w:p>
    <w:p w:rsidR="00B4779A" w:rsidRPr="00177EBE" w:rsidRDefault="00B4779A" w:rsidP="0036127E">
      <w:pPr>
        <w:pStyle w:val="Corpodetexto"/>
        <w:widowControl/>
        <w:spacing w:after="200" w:line="240" w:lineRule="auto"/>
        <w:ind w:firstLine="567"/>
        <w:rPr>
          <w:strike/>
        </w:rPr>
      </w:pPr>
      <w:r w:rsidRPr="00177EBE">
        <w:rPr>
          <w:strike/>
        </w:rPr>
        <w:t>50. INTERMEDIÁRIO “A” DA PETIDINA (4 CIANO-1-METIL-4-FENILPIPERIDINA)</w:t>
      </w:r>
    </w:p>
    <w:p w:rsidR="00B4779A" w:rsidRPr="00177EBE" w:rsidRDefault="00B4779A" w:rsidP="0036127E">
      <w:pPr>
        <w:pStyle w:val="Corpodetexto"/>
        <w:widowControl/>
        <w:spacing w:after="200" w:line="240" w:lineRule="auto"/>
        <w:ind w:firstLine="567"/>
        <w:rPr>
          <w:strike/>
        </w:rPr>
      </w:pPr>
      <w:r w:rsidRPr="00177EBE">
        <w:rPr>
          <w:strike/>
        </w:rPr>
        <w:t>51.INTERMEDIÁRIO “B” DA PETIDINA  (ÉSTER ETÍLICO DO ÁCIDO 4-FENILPIPERIDINA-4-CARBOXILÍCO)</w:t>
      </w:r>
    </w:p>
    <w:p w:rsidR="00B4779A" w:rsidRPr="00177EBE" w:rsidRDefault="00B4779A" w:rsidP="0036127E">
      <w:pPr>
        <w:pStyle w:val="Corpodetexto"/>
        <w:widowControl/>
        <w:spacing w:after="200" w:line="240" w:lineRule="auto"/>
        <w:ind w:firstLine="567"/>
        <w:rPr>
          <w:b/>
          <w:bCs/>
          <w:strike/>
          <w:u w:val="single"/>
        </w:rPr>
      </w:pPr>
      <w:r w:rsidRPr="00177EBE">
        <w:rPr>
          <w:strike/>
        </w:rPr>
        <w:t>52.INTERMEDIÁRIO “C” DA PETIDINA  (ÁCIDO-1-METIL-4-FENILPIPERIDINA-4-CARBOXÍLICO)</w:t>
      </w:r>
    </w:p>
    <w:p w:rsidR="00B4779A" w:rsidRPr="00177EBE" w:rsidRDefault="00B4779A" w:rsidP="0036127E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after="200"/>
        <w:ind w:firstLine="567"/>
        <w:rPr>
          <w:strike/>
          <w:sz w:val="24"/>
          <w:szCs w:val="24"/>
        </w:rPr>
      </w:pPr>
      <w:r w:rsidRPr="00177EBE">
        <w:rPr>
          <w:strike/>
          <w:sz w:val="24"/>
          <w:szCs w:val="24"/>
        </w:rPr>
        <w:t>53. ISOMETADONA</w:t>
      </w:r>
    </w:p>
    <w:p w:rsidR="00B4779A" w:rsidRPr="00177EBE" w:rsidRDefault="00B4779A" w:rsidP="0036127E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after="200"/>
        <w:ind w:firstLine="567"/>
        <w:rPr>
          <w:strike/>
          <w:sz w:val="24"/>
          <w:szCs w:val="24"/>
        </w:rPr>
      </w:pPr>
      <w:r w:rsidRPr="00177EBE">
        <w:rPr>
          <w:strike/>
          <w:sz w:val="24"/>
          <w:szCs w:val="24"/>
        </w:rPr>
        <w:t>54. LEVOFENACILMORFANO</w:t>
      </w:r>
    </w:p>
    <w:p w:rsidR="00B4779A" w:rsidRPr="00177EBE" w:rsidRDefault="00B4779A" w:rsidP="0036127E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after="200"/>
        <w:ind w:firstLine="567"/>
        <w:rPr>
          <w:strike/>
          <w:sz w:val="24"/>
          <w:szCs w:val="24"/>
        </w:rPr>
      </w:pPr>
      <w:r w:rsidRPr="00177EBE">
        <w:rPr>
          <w:strike/>
          <w:sz w:val="24"/>
          <w:szCs w:val="24"/>
        </w:rPr>
        <w:t>55. LEVOMETORFANO</w:t>
      </w:r>
    </w:p>
    <w:p w:rsidR="00B4779A" w:rsidRPr="00177EBE" w:rsidRDefault="00B4779A" w:rsidP="0036127E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56. LEVOMORAMIDA</w:t>
      </w:r>
    </w:p>
    <w:p w:rsidR="00B4779A" w:rsidRPr="00177EBE" w:rsidRDefault="00B4779A" w:rsidP="0036127E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after="200"/>
        <w:ind w:firstLine="567"/>
        <w:rPr>
          <w:strike/>
          <w:sz w:val="24"/>
          <w:szCs w:val="24"/>
        </w:rPr>
      </w:pPr>
      <w:r w:rsidRPr="00177EBE">
        <w:rPr>
          <w:strike/>
          <w:sz w:val="24"/>
          <w:szCs w:val="24"/>
        </w:rPr>
        <w:t>57. LEVORFANOL</w:t>
      </w:r>
    </w:p>
    <w:p w:rsidR="00B4779A" w:rsidRPr="00177EBE" w:rsidRDefault="00B4779A" w:rsidP="0036127E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 xml:space="preserve">58. METADONA </w:t>
      </w:r>
    </w:p>
    <w:p w:rsidR="00B4779A" w:rsidRPr="00177EBE" w:rsidRDefault="00B4779A" w:rsidP="0036127E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59. METAZOCINA</w:t>
      </w:r>
    </w:p>
    <w:p w:rsidR="00B4779A" w:rsidRPr="00177EBE" w:rsidRDefault="00B4779A" w:rsidP="0036127E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60. METILDESORFINA</w:t>
      </w:r>
    </w:p>
    <w:p w:rsidR="00B4779A" w:rsidRPr="00177EBE" w:rsidRDefault="00B4779A" w:rsidP="0036127E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61. METILDIIDROMORFINA</w:t>
      </w:r>
    </w:p>
    <w:p w:rsidR="00B4779A" w:rsidRPr="00177EBE" w:rsidRDefault="00B4779A" w:rsidP="0036127E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62. METOPONA</w:t>
      </w:r>
    </w:p>
    <w:p w:rsidR="00B4779A" w:rsidRPr="00177EBE" w:rsidRDefault="00B4779A" w:rsidP="0036127E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63. MIROFINA</w:t>
      </w:r>
    </w:p>
    <w:p w:rsidR="00B4779A" w:rsidRPr="00177EBE" w:rsidRDefault="00B4779A" w:rsidP="0036127E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64. MORFERIDINA</w:t>
      </w:r>
    </w:p>
    <w:p w:rsidR="00B4779A" w:rsidRPr="00177EBE" w:rsidRDefault="00B4779A" w:rsidP="0036127E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after="200"/>
        <w:ind w:firstLine="567"/>
        <w:rPr>
          <w:strike/>
          <w:sz w:val="24"/>
          <w:szCs w:val="24"/>
        </w:rPr>
      </w:pPr>
      <w:r w:rsidRPr="00177EBE">
        <w:rPr>
          <w:strike/>
          <w:sz w:val="24"/>
          <w:szCs w:val="24"/>
        </w:rPr>
        <w:lastRenderedPageBreak/>
        <w:t>65. MORFINA</w:t>
      </w:r>
    </w:p>
    <w:p w:rsidR="00B4779A" w:rsidRPr="00177EBE" w:rsidRDefault="00B4779A" w:rsidP="0036127E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66. MORINAMIDA</w:t>
      </w:r>
    </w:p>
    <w:p w:rsidR="00B4779A" w:rsidRPr="00177EBE" w:rsidRDefault="00B4779A" w:rsidP="0036127E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after="200"/>
        <w:ind w:firstLine="567"/>
        <w:rPr>
          <w:strike/>
          <w:sz w:val="24"/>
          <w:szCs w:val="24"/>
        </w:rPr>
      </w:pPr>
      <w:r w:rsidRPr="00177EBE">
        <w:rPr>
          <w:strike/>
          <w:sz w:val="24"/>
          <w:szCs w:val="24"/>
        </w:rPr>
        <w:t>67. NICOMORFINA</w:t>
      </w:r>
    </w:p>
    <w:p w:rsidR="00B4779A" w:rsidRPr="00177EBE" w:rsidRDefault="00B4779A" w:rsidP="0036127E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after="200"/>
        <w:ind w:firstLine="567"/>
        <w:rPr>
          <w:strike/>
          <w:sz w:val="24"/>
          <w:szCs w:val="24"/>
        </w:rPr>
      </w:pPr>
      <w:r w:rsidRPr="00177EBE">
        <w:rPr>
          <w:strike/>
          <w:sz w:val="24"/>
          <w:szCs w:val="24"/>
        </w:rPr>
        <w:t>68. NORACIMETADOL</w:t>
      </w:r>
    </w:p>
    <w:p w:rsidR="00B4779A" w:rsidRPr="00177EBE" w:rsidRDefault="00B4779A" w:rsidP="0036127E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69. NORLEVORFANOL</w:t>
      </w:r>
    </w:p>
    <w:p w:rsidR="00B4779A" w:rsidRPr="00177EBE" w:rsidRDefault="00B4779A" w:rsidP="0036127E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70. NORMETADONA</w:t>
      </w:r>
    </w:p>
    <w:p w:rsidR="00B4779A" w:rsidRPr="00177EBE" w:rsidRDefault="00B4779A" w:rsidP="0036127E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71. NORMORFINA</w:t>
      </w:r>
    </w:p>
    <w:p w:rsidR="00B4779A" w:rsidRPr="00177EBE" w:rsidRDefault="00B4779A" w:rsidP="0036127E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72. NORPIPANONA</w:t>
      </w:r>
    </w:p>
    <w:p w:rsidR="00B4779A" w:rsidRPr="00177EBE" w:rsidRDefault="00B4779A" w:rsidP="0036127E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73. N-OXICODEÍNA</w:t>
      </w:r>
    </w:p>
    <w:p w:rsidR="00B4779A" w:rsidRPr="00177EBE" w:rsidRDefault="00B4779A" w:rsidP="0036127E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74. N-OXIMORFINA</w:t>
      </w:r>
    </w:p>
    <w:p w:rsidR="00B4779A" w:rsidRPr="00177EBE" w:rsidRDefault="00B4779A" w:rsidP="0036127E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75. ÓPIO</w:t>
      </w:r>
    </w:p>
    <w:p w:rsidR="00B4779A" w:rsidRPr="00177EBE" w:rsidRDefault="00B4779A" w:rsidP="0036127E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76.ORIPAVINA</w:t>
      </w:r>
    </w:p>
    <w:p w:rsidR="00B4779A" w:rsidRPr="00177EBE" w:rsidRDefault="00B4779A" w:rsidP="0036127E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77. OXICODONA</w:t>
      </w:r>
    </w:p>
    <w:p w:rsidR="00B4779A" w:rsidRPr="00177EBE" w:rsidRDefault="00B4779A" w:rsidP="0036127E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78. OXIMORFONA</w:t>
      </w:r>
    </w:p>
    <w:p w:rsidR="00B4779A" w:rsidRPr="00177EBE" w:rsidRDefault="00B4779A" w:rsidP="0036127E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after="200"/>
        <w:ind w:firstLine="567"/>
        <w:rPr>
          <w:strike/>
          <w:sz w:val="24"/>
          <w:szCs w:val="24"/>
        </w:rPr>
      </w:pPr>
      <w:r w:rsidRPr="00177EBE">
        <w:rPr>
          <w:strike/>
          <w:sz w:val="24"/>
          <w:szCs w:val="24"/>
        </w:rPr>
        <w:t xml:space="preserve">79. PETIDINA </w:t>
      </w:r>
    </w:p>
    <w:p w:rsidR="00B4779A" w:rsidRPr="00177EBE" w:rsidRDefault="00B4779A" w:rsidP="0036127E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80. PIMINODINA</w:t>
      </w:r>
    </w:p>
    <w:p w:rsidR="00B4779A" w:rsidRPr="00177EBE" w:rsidRDefault="00B4779A" w:rsidP="0036127E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81. PIRITRAMIDA</w:t>
      </w:r>
    </w:p>
    <w:p w:rsidR="00B4779A" w:rsidRPr="00177EBE" w:rsidRDefault="00B4779A" w:rsidP="0036127E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82. PROEPTAZINA</w:t>
      </w:r>
    </w:p>
    <w:p w:rsidR="00B4779A" w:rsidRPr="00177EBE" w:rsidRDefault="00B4779A" w:rsidP="0036127E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83. PROPERIDINA</w:t>
      </w:r>
    </w:p>
    <w:p w:rsidR="00B4779A" w:rsidRPr="00177EBE" w:rsidRDefault="00B4779A" w:rsidP="0036127E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84. RACEMETORFANO</w:t>
      </w:r>
    </w:p>
    <w:p w:rsidR="00B4779A" w:rsidRPr="00177EBE" w:rsidRDefault="00B4779A" w:rsidP="0036127E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85. RACEMORAMIDA</w:t>
      </w:r>
    </w:p>
    <w:p w:rsidR="00B4779A" w:rsidRPr="00177EBE" w:rsidRDefault="00B4779A" w:rsidP="0036127E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86. RACEMORFANO</w:t>
      </w:r>
    </w:p>
    <w:p w:rsidR="00B4779A" w:rsidRPr="00177EBE" w:rsidRDefault="00B4779A" w:rsidP="0036127E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after="200"/>
        <w:ind w:firstLine="567"/>
        <w:rPr>
          <w:strike/>
          <w:sz w:val="24"/>
          <w:szCs w:val="24"/>
        </w:rPr>
      </w:pPr>
      <w:r w:rsidRPr="00177EBE">
        <w:rPr>
          <w:strike/>
          <w:sz w:val="24"/>
          <w:szCs w:val="24"/>
        </w:rPr>
        <w:t>87. REMIFENTANILA</w:t>
      </w:r>
    </w:p>
    <w:p w:rsidR="00B4779A" w:rsidRPr="00177EBE" w:rsidRDefault="00B4779A" w:rsidP="0036127E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88. SUFENTANILA</w:t>
      </w:r>
    </w:p>
    <w:p w:rsidR="00B4779A" w:rsidRPr="00177EBE" w:rsidRDefault="00B4779A" w:rsidP="0036127E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89.TAPENTADOL</w:t>
      </w:r>
    </w:p>
    <w:p w:rsidR="00B4779A" w:rsidRPr="00177EBE" w:rsidRDefault="00B4779A" w:rsidP="0036127E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after="200"/>
        <w:ind w:firstLine="567"/>
        <w:rPr>
          <w:strike/>
          <w:sz w:val="24"/>
          <w:szCs w:val="24"/>
        </w:rPr>
      </w:pPr>
      <w:r w:rsidRPr="00177EBE">
        <w:rPr>
          <w:strike/>
          <w:sz w:val="24"/>
          <w:szCs w:val="24"/>
        </w:rPr>
        <w:t>90. TEBACONA</w:t>
      </w:r>
    </w:p>
    <w:p w:rsidR="00B4779A" w:rsidRPr="00177EBE" w:rsidRDefault="00B4779A" w:rsidP="0036127E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lastRenderedPageBreak/>
        <w:t>91. TEBAÍNA</w:t>
      </w:r>
    </w:p>
    <w:p w:rsidR="00B4779A" w:rsidRPr="00177EBE" w:rsidRDefault="00B4779A" w:rsidP="0036127E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92. TILIDINA</w:t>
      </w:r>
    </w:p>
    <w:p w:rsidR="00B4779A" w:rsidRPr="00177EBE" w:rsidRDefault="00B4779A" w:rsidP="0036127E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93. TRIMEPERIDINA</w:t>
      </w:r>
    </w:p>
    <w:p w:rsidR="00B4779A" w:rsidRPr="00177EBE" w:rsidRDefault="00B4779A" w:rsidP="0036127E">
      <w:pPr>
        <w:spacing w:after="200"/>
        <w:ind w:firstLine="567"/>
        <w:rPr>
          <w:strike/>
        </w:rPr>
      </w:pPr>
    </w:p>
    <w:p w:rsidR="00B4779A" w:rsidRPr="00177EBE" w:rsidRDefault="00B4779A" w:rsidP="0036127E">
      <w:pPr>
        <w:pStyle w:val="Corpodetexto"/>
        <w:widowControl/>
        <w:spacing w:after="200" w:line="240" w:lineRule="auto"/>
        <w:ind w:firstLine="567"/>
        <w:rPr>
          <w:i/>
          <w:iCs/>
          <w:strike/>
        </w:rPr>
      </w:pPr>
      <w:r w:rsidRPr="00177EBE">
        <w:rPr>
          <w:i/>
          <w:iCs/>
          <w:strike/>
        </w:rPr>
        <w:t>ADENDO:</w:t>
      </w:r>
    </w:p>
    <w:p w:rsidR="00B4779A" w:rsidRPr="00177EBE" w:rsidRDefault="00B4779A" w:rsidP="0036127E">
      <w:pPr>
        <w:pStyle w:val="Corpodetexto"/>
        <w:widowControl/>
        <w:tabs>
          <w:tab w:val="left" w:pos="-1418"/>
        </w:tabs>
        <w:spacing w:after="200" w:line="240" w:lineRule="auto"/>
        <w:ind w:firstLine="567"/>
        <w:rPr>
          <w:i/>
          <w:iCs/>
          <w:strike/>
        </w:rPr>
      </w:pPr>
      <w:r w:rsidRPr="00177EBE">
        <w:rPr>
          <w:i/>
          <w:iCs/>
          <w:strike/>
        </w:rPr>
        <w:t>1) ficam também sob controle:</w:t>
      </w:r>
    </w:p>
    <w:p w:rsidR="00B4779A" w:rsidRPr="00177EBE" w:rsidRDefault="00B4779A" w:rsidP="0036127E">
      <w:pPr>
        <w:pStyle w:val="Corpodetexto"/>
        <w:widowControl/>
        <w:spacing w:after="200" w:line="240" w:lineRule="auto"/>
        <w:ind w:firstLine="567"/>
        <w:rPr>
          <w:i/>
          <w:iCs/>
          <w:strike/>
        </w:rPr>
      </w:pPr>
      <w:r w:rsidRPr="00177EBE">
        <w:rPr>
          <w:i/>
          <w:iCs/>
          <w:strike/>
        </w:rPr>
        <w:t>1.1. os sais, éteres, ésteres e isômeros (exceto os isômeros dextrometorfano, (+)3-metoxi-N-metilmorfinan, e o Dextrorfano, (+) 3-hidroxi-N-metilmorfinan), das substâncias enumeradas acima, sempre que seja possível a sua existência;</w:t>
      </w:r>
    </w:p>
    <w:p w:rsidR="00B4779A" w:rsidRPr="00177EBE" w:rsidRDefault="00B4779A" w:rsidP="0036127E">
      <w:pPr>
        <w:pStyle w:val="Corpodetexto"/>
        <w:widowControl/>
        <w:spacing w:after="200" w:line="240" w:lineRule="auto"/>
        <w:ind w:firstLine="567"/>
        <w:rPr>
          <w:i/>
          <w:iCs/>
          <w:strike/>
        </w:rPr>
      </w:pPr>
      <w:r w:rsidRPr="00177EBE">
        <w:rPr>
          <w:i/>
          <w:iCs/>
          <w:strike/>
        </w:rPr>
        <w:t xml:space="preserve">1.2. os sais de éteres, ésteres e </w:t>
      </w:r>
      <w:r w:rsidRPr="00177EBE">
        <w:rPr>
          <w:i/>
          <w:strike/>
        </w:rPr>
        <w:t>isômeros</w:t>
      </w:r>
      <w:r w:rsidRPr="00177EBE">
        <w:rPr>
          <w:strike/>
        </w:rPr>
        <w:t xml:space="preserve"> </w:t>
      </w:r>
      <w:r w:rsidRPr="00177EBE">
        <w:rPr>
          <w:i/>
          <w:iCs/>
          <w:strike/>
        </w:rPr>
        <w:t>(exceto os isômeros dextrometorfano, (+)3-metoxi-N-metilmorfinan, e o Dextrorfano, (+) 3-hidroxi-N-metilmorfinan), das substâncias enumeradas acima, sempre que seja possível a sua existência.</w:t>
      </w:r>
    </w:p>
    <w:p w:rsidR="00B4779A" w:rsidRPr="00177EBE" w:rsidRDefault="00B4779A" w:rsidP="0036127E">
      <w:pPr>
        <w:pStyle w:val="Corpodetexto"/>
        <w:widowControl/>
        <w:tabs>
          <w:tab w:val="left" w:pos="-1418"/>
        </w:tabs>
        <w:spacing w:after="200" w:line="240" w:lineRule="auto"/>
        <w:ind w:firstLine="567"/>
        <w:rPr>
          <w:i/>
          <w:iCs/>
          <w:strike/>
        </w:rPr>
      </w:pPr>
      <w:r w:rsidRPr="00177EBE">
        <w:rPr>
          <w:i/>
          <w:iCs/>
          <w:strike/>
        </w:rPr>
        <w:t>2) preparações à base de DIFENOXILATO, contendo por unidade posológica, não mais que 2,5 miligramas de DIFENOXILATO calculado como base, e uma quantidade de Sulfato de Atropina equivalente a, pelo menos, 1,0% da quantidade de DIFENOXILATO, 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B4779A" w:rsidRPr="00177EBE" w:rsidRDefault="00B4779A" w:rsidP="0036127E">
      <w:pPr>
        <w:pStyle w:val="Recuodecorpodetexto"/>
        <w:widowControl w:val="0"/>
        <w:spacing w:after="200"/>
        <w:ind w:firstLine="567"/>
        <w:jc w:val="both"/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</w:pPr>
      <w:r w:rsidRPr="00177EBE">
        <w:rPr>
          <w:rFonts w:ascii="Times New Roman" w:hAnsi="Times New Roman" w:cs="Times New Roman"/>
          <w:i/>
          <w:iCs/>
          <w:strike/>
          <w:sz w:val="24"/>
          <w:szCs w:val="24"/>
        </w:rPr>
        <w:t xml:space="preserve">3) preparações à base de ÓPIO, contendo até 5 miligramas de morfina anidra por mililitros, ou seja, até 50 miligramas de ÓPIO,  </w:t>
      </w:r>
      <w:r w:rsidRPr="00177EBE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>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B4779A" w:rsidRPr="00177EBE" w:rsidRDefault="00B4779A" w:rsidP="0036127E">
      <w:pPr>
        <w:pStyle w:val="Corpodetexto"/>
        <w:widowControl/>
        <w:tabs>
          <w:tab w:val="left" w:pos="-142"/>
        </w:tabs>
        <w:spacing w:after="200" w:line="240" w:lineRule="auto"/>
        <w:ind w:firstLine="567"/>
        <w:rPr>
          <w:i/>
          <w:iCs/>
          <w:strike/>
        </w:rPr>
      </w:pPr>
      <w:r w:rsidRPr="00177EBE">
        <w:rPr>
          <w:i/>
          <w:iCs/>
          <w:strike/>
        </w:rPr>
        <w:t>4) fica proibida a comercialização e manipulação de todos os medicamentos que contenham ÓPIO e seus derivados sintéticos e CLORIDRATO DE DIFENOXILATO e suas associações, nas formas farmacêuticas líquidas ou em xarope para uso pediátrico (Portaria  SVS/MS  n.º 106 de 14 de setembro de 1994 – DOU 19/9/94).</w:t>
      </w:r>
    </w:p>
    <w:p w:rsidR="00B4779A" w:rsidRPr="00177EBE" w:rsidRDefault="00B4779A" w:rsidP="0036127E">
      <w:pPr>
        <w:pStyle w:val="Recuodecorpodetexto"/>
        <w:widowControl w:val="0"/>
        <w:spacing w:after="200"/>
        <w:ind w:firstLine="567"/>
        <w:jc w:val="both"/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</w:pPr>
      <w:r w:rsidRPr="00177EBE">
        <w:rPr>
          <w:rFonts w:ascii="Times New Roman" w:hAnsi="Times New Roman" w:cs="Times New Roman"/>
          <w:strike/>
          <w:sz w:val="24"/>
          <w:szCs w:val="24"/>
        </w:rPr>
        <w:t>5)</w:t>
      </w:r>
      <w:r w:rsidRPr="00177EBE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 xml:space="preserve"> preparações medicamentosas na forma farmacêutica de comprimidos de liberação controlada à base de OXICODONA, contendo não mais que 40 miligramas dessa substância, por unidade posológica, 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B4779A" w:rsidRPr="00177EBE" w:rsidRDefault="00B4779A" w:rsidP="0036127E">
      <w:pPr>
        <w:pStyle w:val="Recuodecorpodetexto"/>
        <w:widowControl w:val="0"/>
        <w:spacing w:after="200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B4779A" w:rsidRPr="00177EBE" w:rsidRDefault="00B4779A" w:rsidP="0036127E">
      <w:pPr>
        <w:pStyle w:val="Corpodetexto"/>
        <w:widowControl/>
        <w:tabs>
          <w:tab w:val="left" w:pos="360"/>
        </w:tabs>
        <w:spacing w:after="200" w:line="240" w:lineRule="auto"/>
        <w:jc w:val="center"/>
        <w:rPr>
          <w:b/>
          <w:strike/>
        </w:rPr>
      </w:pPr>
      <w:r w:rsidRPr="00177EBE">
        <w:rPr>
          <w:b/>
          <w:strike/>
        </w:rPr>
        <w:t>LISTA – A2</w:t>
      </w:r>
    </w:p>
    <w:p w:rsidR="00B4779A" w:rsidRPr="00177EBE" w:rsidRDefault="00B4779A" w:rsidP="0036127E">
      <w:pPr>
        <w:pStyle w:val="Ttulo4"/>
        <w:widowControl/>
        <w:spacing w:after="200"/>
        <w:rPr>
          <w:bCs w:val="0"/>
          <w:strike/>
          <w:sz w:val="24"/>
          <w:szCs w:val="24"/>
        </w:rPr>
      </w:pPr>
      <w:r w:rsidRPr="00177EBE">
        <w:rPr>
          <w:bCs w:val="0"/>
          <w:strike/>
          <w:sz w:val="24"/>
          <w:szCs w:val="24"/>
        </w:rPr>
        <w:t>LISTA DAS SUBSTÂNCIAS ENTORPECENTES DE USO PERMITIDO SOMENTE EM CONCENTRAÇÕES ESPECIAIS</w:t>
      </w:r>
    </w:p>
    <w:p w:rsidR="00B4779A" w:rsidRPr="00177EBE" w:rsidRDefault="00B4779A" w:rsidP="0036127E">
      <w:pPr>
        <w:pStyle w:val="Ttulo4"/>
        <w:widowControl/>
        <w:spacing w:after="200"/>
        <w:rPr>
          <w:strike/>
          <w:sz w:val="24"/>
          <w:szCs w:val="24"/>
        </w:rPr>
      </w:pPr>
      <w:r w:rsidRPr="00177EBE">
        <w:rPr>
          <w:strike/>
          <w:sz w:val="24"/>
          <w:szCs w:val="24"/>
        </w:rPr>
        <w:t>(Sujeitas a Notificação de Receita “A”)</w:t>
      </w:r>
    </w:p>
    <w:p w:rsidR="00B4779A" w:rsidRPr="00177EBE" w:rsidRDefault="00B4779A" w:rsidP="0036127E">
      <w:pPr>
        <w:tabs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1. ACETILDIIDROCODEINA</w:t>
      </w:r>
    </w:p>
    <w:p w:rsidR="00B4779A" w:rsidRPr="00177EBE" w:rsidRDefault="00B4779A" w:rsidP="0036127E">
      <w:pPr>
        <w:tabs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2. CODEÍNA</w:t>
      </w:r>
    </w:p>
    <w:p w:rsidR="00B4779A" w:rsidRPr="00177EBE" w:rsidRDefault="00B4779A" w:rsidP="0036127E">
      <w:pPr>
        <w:tabs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3. DEXTROPROPOXIFENO</w:t>
      </w:r>
    </w:p>
    <w:p w:rsidR="00B4779A" w:rsidRPr="00177EBE" w:rsidRDefault="00B4779A" w:rsidP="0036127E">
      <w:pPr>
        <w:pStyle w:val="Cabealho"/>
        <w:widowControl/>
        <w:tabs>
          <w:tab w:val="clear" w:pos="4419"/>
          <w:tab w:val="clear" w:pos="8838"/>
          <w:tab w:val="left" w:pos="360"/>
        </w:tabs>
        <w:spacing w:after="200"/>
        <w:ind w:firstLine="567"/>
        <w:rPr>
          <w:strike/>
          <w:sz w:val="24"/>
          <w:szCs w:val="24"/>
        </w:rPr>
      </w:pPr>
      <w:r w:rsidRPr="00177EBE">
        <w:rPr>
          <w:strike/>
          <w:sz w:val="24"/>
          <w:szCs w:val="24"/>
        </w:rPr>
        <w:t>4. DIIDROCODEÍNA</w:t>
      </w:r>
    </w:p>
    <w:p w:rsidR="00B4779A" w:rsidRPr="00177EBE" w:rsidRDefault="00B4779A" w:rsidP="0036127E">
      <w:pPr>
        <w:pStyle w:val="Cabealho"/>
        <w:widowControl/>
        <w:tabs>
          <w:tab w:val="clear" w:pos="4419"/>
          <w:tab w:val="clear" w:pos="8838"/>
          <w:tab w:val="left" w:pos="360"/>
        </w:tabs>
        <w:spacing w:after="200"/>
        <w:ind w:firstLine="567"/>
        <w:rPr>
          <w:strike/>
          <w:sz w:val="24"/>
          <w:szCs w:val="24"/>
        </w:rPr>
      </w:pPr>
      <w:r w:rsidRPr="00177EBE">
        <w:rPr>
          <w:strike/>
          <w:sz w:val="24"/>
          <w:szCs w:val="24"/>
        </w:rPr>
        <w:t xml:space="preserve">5. ETILMORFINA </w:t>
      </w:r>
    </w:p>
    <w:p w:rsidR="00B4779A" w:rsidRPr="00177EBE" w:rsidRDefault="00B4779A" w:rsidP="0036127E">
      <w:pPr>
        <w:tabs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6. FOLCODINA</w:t>
      </w:r>
    </w:p>
    <w:p w:rsidR="00B4779A" w:rsidRPr="00177EBE" w:rsidRDefault="00B4779A" w:rsidP="0036127E">
      <w:pPr>
        <w:pStyle w:val="Cabealho"/>
        <w:widowControl/>
        <w:tabs>
          <w:tab w:val="clear" w:pos="4419"/>
          <w:tab w:val="clear" w:pos="8838"/>
          <w:tab w:val="left" w:pos="360"/>
        </w:tabs>
        <w:spacing w:after="200"/>
        <w:ind w:firstLine="567"/>
        <w:rPr>
          <w:strike/>
          <w:sz w:val="24"/>
          <w:szCs w:val="24"/>
        </w:rPr>
      </w:pPr>
      <w:r w:rsidRPr="00177EBE">
        <w:rPr>
          <w:strike/>
          <w:sz w:val="24"/>
          <w:szCs w:val="24"/>
        </w:rPr>
        <w:t>7. NALBUFINA</w:t>
      </w:r>
    </w:p>
    <w:p w:rsidR="00B4779A" w:rsidRPr="00177EBE" w:rsidRDefault="00B4779A" w:rsidP="0036127E">
      <w:pPr>
        <w:tabs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8. NALORFINA</w:t>
      </w:r>
    </w:p>
    <w:p w:rsidR="00B4779A" w:rsidRPr="00177EBE" w:rsidRDefault="00B4779A" w:rsidP="0036127E">
      <w:pPr>
        <w:tabs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9. NICOCODINA</w:t>
      </w:r>
    </w:p>
    <w:p w:rsidR="00B4779A" w:rsidRPr="00177EBE" w:rsidRDefault="00B4779A" w:rsidP="0036127E">
      <w:pPr>
        <w:tabs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10. NICODICODINA</w:t>
      </w:r>
    </w:p>
    <w:p w:rsidR="00B4779A" w:rsidRPr="00177EBE" w:rsidRDefault="00B4779A" w:rsidP="0036127E">
      <w:pPr>
        <w:tabs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11. NORCODEÍNA</w:t>
      </w:r>
    </w:p>
    <w:p w:rsidR="00B4779A" w:rsidRPr="00177EBE" w:rsidRDefault="00B4779A" w:rsidP="0036127E">
      <w:pPr>
        <w:tabs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12. PROPIRAM</w:t>
      </w:r>
    </w:p>
    <w:p w:rsidR="00B4779A" w:rsidRPr="00177EBE" w:rsidRDefault="00B4779A" w:rsidP="0036127E">
      <w:pPr>
        <w:tabs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13. TRAMADOL</w:t>
      </w:r>
    </w:p>
    <w:p w:rsidR="00B4779A" w:rsidRPr="00177EBE" w:rsidRDefault="00B4779A" w:rsidP="0036127E">
      <w:pPr>
        <w:spacing w:after="200"/>
        <w:ind w:firstLine="567"/>
        <w:rPr>
          <w:i/>
          <w:iCs/>
          <w:strike/>
        </w:rPr>
      </w:pPr>
    </w:p>
    <w:p w:rsidR="00B4779A" w:rsidRPr="00177EBE" w:rsidRDefault="00B4779A" w:rsidP="0036127E">
      <w:pPr>
        <w:spacing w:after="200"/>
        <w:ind w:firstLine="567"/>
        <w:rPr>
          <w:i/>
          <w:iCs/>
          <w:strike/>
        </w:rPr>
      </w:pPr>
      <w:r w:rsidRPr="00177EBE">
        <w:rPr>
          <w:i/>
          <w:iCs/>
          <w:strike/>
        </w:rPr>
        <w:t>ADENDO:</w:t>
      </w:r>
    </w:p>
    <w:p w:rsidR="00B4779A" w:rsidRPr="00177EBE" w:rsidRDefault="00B4779A" w:rsidP="0036127E">
      <w:pPr>
        <w:pStyle w:val="Corpodetexto"/>
        <w:widowControl/>
        <w:tabs>
          <w:tab w:val="left" w:pos="-142"/>
        </w:tabs>
        <w:spacing w:after="200" w:line="240" w:lineRule="auto"/>
        <w:ind w:firstLine="567"/>
        <w:rPr>
          <w:i/>
          <w:iCs/>
          <w:strike/>
        </w:rPr>
      </w:pPr>
      <w:r w:rsidRPr="00177EBE">
        <w:rPr>
          <w:i/>
          <w:iCs/>
          <w:strike/>
        </w:rPr>
        <w:t>1)ficam também sob controle:</w:t>
      </w:r>
    </w:p>
    <w:p w:rsidR="00B4779A" w:rsidRPr="00177EBE" w:rsidRDefault="00B4779A" w:rsidP="0036127E">
      <w:pPr>
        <w:pStyle w:val="Corpodetexto"/>
        <w:widowControl/>
        <w:spacing w:after="200" w:line="240" w:lineRule="auto"/>
        <w:ind w:firstLine="567"/>
        <w:rPr>
          <w:i/>
          <w:iCs/>
          <w:strike/>
        </w:rPr>
      </w:pPr>
      <w:r w:rsidRPr="00177EBE">
        <w:rPr>
          <w:i/>
          <w:iCs/>
          <w:strike/>
        </w:rPr>
        <w:t>1.1. os sais, éteres, ésteres e isômeros das substâncias enumeradas acima, sempre que seja possível a sua existência;</w:t>
      </w:r>
    </w:p>
    <w:p w:rsidR="00B4779A" w:rsidRPr="00177EBE" w:rsidRDefault="00B4779A" w:rsidP="0036127E">
      <w:pPr>
        <w:pStyle w:val="Corpodetexto"/>
        <w:widowControl/>
        <w:spacing w:after="200" w:line="240" w:lineRule="auto"/>
        <w:ind w:firstLine="567"/>
        <w:rPr>
          <w:i/>
          <w:iCs/>
          <w:strike/>
        </w:rPr>
      </w:pPr>
      <w:r w:rsidRPr="00177EBE">
        <w:rPr>
          <w:i/>
          <w:iCs/>
          <w:strike/>
        </w:rPr>
        <w:t>1.2. os sais de éteres, ésteres e isômeros das substâncias enumeradas acima, sempre que seja possível a sua existência.</w:t>
      </w:r>
    </w:p>
    <w:p w:rsidR="00B4779A" w:rsidRPr="00177EBE" w:rsidRDefault="00B4779A" w:rsidP="0036127E">
      <w:pPr>
        <w:pStyle w:val="Corpodetexto"/>
        <w:widowControl/>
        <w:tabs>
          <w:tab w:val="left" w:pos="-1418"/>
          <w:tab w:val="left" w:pos="284"/>
        </w:tabs>
        <w:spacing w:after="200" w:line="240" w:lineRule="auto"/>
        <w:ind w:firstLine="567"/>
        <w:rPr>
          <w:i/>
          <w:iCs/>
          <w:strike/>
        </w:rPr>
      </w:pPr>
      <w:r w:rsidRPr="00177EBE">
        <w:rPr>
          <w:i/>
          <w:iCs/>
          <w:strike/>
        </w:rPr>
        <w:t>2) preparações à base de ACETILDIIDROCODEÍNA, CODEÍNA, DIIDROCODEÍNA, ETILMORFINA, FOLCODINA, NICODICODINA, NORCODEÍNA, inclusive as misturadas a um ou mais componentes, em que a quantidade de entorpecentes não exceda 100 miligramas por unidade posológica, e em que a concentração não ultrapasse a 2,5% nas preparações de formas indivisíveis ficam sujeitas prescrição da Receita de Controle Especial, em 2 (duas) vias e os dizeres de rotulagem e bula devem apresentar a seguinte frase: “VENDA SOB PRESCRIÇÃO MÉDICA –SÓ PODE SER VENDIDO COM RETENÇÃO DA RECEITA “.</w:t>
      </w:r>
    </w:p>
    <w:p w:rsidR="00B4779A" w:rsidRPr="00177EBE" w:rsidRDefault="00B4779A" w:rsidP="0036127E">
      <w:pPr>
        <w:pStyle w:val="Recuodecorpodetexto"/>
        <w:widowControl w:val="0"/>
        <w:spacing w:after="200"/>
        <w:ind w:firstLine="567"/>
        <w:jc w:val="both"/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</w:pPr>
      <w:r w:rsidRPr="00177EBE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>3) preparações à base de TRAMADOL, inclusive as misturadas a um ou mais componentes, em que a quantidade não exceda 100 miligramas de TRAMADOL por unidade posológica ficam sujeitas a prescrição da Receita de Controle Especial, em 2 (duas) vias e os dizeres de rotulagem e bula devem apresentar a seguinte frase: “VENDA SOB PRESCRIÇÃO MÉDICA – SÓ PODE SER VENDIDO COM RETENÇÃO DA RECEITA “.</w:t>
      </w:r>
    </w:p>
    <w:p w:rsidR="00B4779A" w:rsidRPr="00177EBE" w:rsidRDefault="00B4779A" w:rsidP="0036127E">
      <w:pPr>
        <w:pStyle w:val="Corpodetexto"/>
        <w:widowControl/>
        <w:tabs>
          <w:tab w:val="left" w:pos="-1418"/>
        </w:tabs>
        <w:spacing w:after="200" w:line="240" w:lineRule="auto"/>
        <w:ind w:firstLine="567"/>
        <w:rPr>
          <w:i/>
          <w:iCs/>
          <w:strike/>
        </w:rPr>
      </w:pPr>
      <w:r w:rsidRPr="00177EBE">
        <w:rPr>
          <w:i/>
          <w:iCs/>
          <w:strike/>
        </w:rPr>
        <w:t>4) preparações à base de DEXTROPROPOXIFENO, inclusive as misturadas a um ou mais componentes</w:t>
      </w:r>
      <w:r w:rsidRPr="00177EBE">
        <w:rPr>
          <w:i/>
          <w:iCs/>
          <w:strike/>
          <w:u w:val="single"/>
        </w:rPr>
        <w:t>,</w:t>
      </w:r>
      <w:r w:rsidRPr="00177EBE">
        <w:rPr>
          <w:i/>
          <w:iCs/>
          <w:strike/>
        </w:rPr>
        <w:t xml:space="preserve"> em que a quantidade de entorpecente não exceda 100 miligramas por unidade posológica e em que a concentração não ultrapasse 2,5% nas preparações indivisíveis, ficam sujeitas a prescrição da Receita de Controle Especial, em 2 (duas) vias e os dizeres de rotulagem e bula devem apresentar a seguinte frase: “VENDA SOB PRESCRIÇÃO MÉDICA – SÓ PODE SER VENDIDO COM RETENÇÃO DA RECEITA “.</w:t>
      </w:r>
    </w:p>
    <w:p w:rsidR="00B4779A" w:rsidRPr="00177EBE" w:rsidRDefault="00B4779A" w:rsidP="0036127E">
      <w:pPr>
        <w:pStyle w:val="Recuodecorpodetexto"/>
        <w:widowControl w:val="0"/>
        <w:spacing w:after="200"/>
        <w:ind w:firstLine="567"/>
        <w:jc w:val="both"/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</w:pPr>
      <w:r w:rsidRPr="00177EBE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>5) preparações à base de NALBUFINA</w:t>
      </w:r>
      <w:r w:rsidRPr="00177EBE">
        <w:rPr>
          <w:rFonts w:ascii="Times New Roman" w:hAnsi="Times New Roman" w:cs="Times New Roman"/>
          <w:b/>
          <w:i/>
          <w:iCs/>
          <w:strike/>
          <w:snapToGrid w:val="0"/>
          <w:kern w:val="16"/>
          <w:sz w:val="24"/>
          <w:szCs w:val="24"/>
        </w:rPr>
        <w:t xml:space="preserve">, </w:t>
      </w:r>
      <w:r w:rsidRPr="00177EBE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>inclusive as misturadas a um ou mais componentes</w:t>
      </w:r>
      <w:r w:rsidRPr="00177EBE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  <w:u w:val="single"/>
        </w:rPr>
        <w:t>,</w:t>
      </w:r>
      <w:r w:rsidRPr="00177EBE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 xml:space="preserve"> em que a quantidade não exceda 10 miligramas de CLORIDRATO DE NALBUFINA por unidade posológica ficam sujeitas a prescrição da Receita de Controle Especial, em 2 (duas) vias e os dizeres de rotulagem e bula devem apresentar a seguinte frase: “VENDA SOB PRESCRIÇÃO MÉDICA – SÓ PODE SER VENDIDO COM RETENÇÃO DA RECEITA “.</w:t>
      </w:r>
    </w:p>
    <w:p w:rsidR="00B4779A" w:rsidRPr="00177EBE" w:rsidRDefault="00B4779A" w:rsidP="0036127E">
      <w:pPr>
        <w:pStyle w:val="Corpodetexto"/>
        <w:widowControl/>
        <w:tabs>
          <w:tab w:val="left" w:pos="-1418"/>
        </w:tabs>
        <w:spacing w:after="200" w:line="240" w:lineRule="auto"/>
        <w:ind w:firstLine="567"/>
        <w:rPr>
          <w:i/>
          <w:iCs/>
          <w:strike/>
        </w:rPr>
      </w:pPr>
      <w:r w:rsidRPr="00177EBE">
        <w:rPr>
          <w:i/>
          <w:iCs/>
          <w:strike/>
        </w:rPr>
        <w:t>6) preparações à base de PROPIRAM, inclusive as misturadas a um ou mais componentes, contendo não mais que 100 miligramas de PROPIRAM por unidade posológica e associados, no mínimo, a igual quantidade de metilcelulose, ficam sujeitas a prescrição da Receita de Controle Especial, em 2 (duas) vias e os dizeres de rotulagem e bula deverão apresentar a seguinte frase: “VENDA SOB PRESCRIÇÃO MÉDICA – SÓ PODE SER VENDIDO COM RETENÇÃO DA RECEITA “.</w:t>
      </w:r>
    </w:p>
    <w:p w:rsidR="00B4779A" w:rsidRPr="00177EBE" w:rsidRDefault="00B4779A" w:rsidP="0036127E">
      <w:pPr>
        <w:pStyle w:val="BodyText21"/>
        <w:tabs>
          <w:tab w:val="left" w:pos="360"/>
        </w:tabs>
        <w:spacing w:after="200"/>
        <w:ind w:firstLine="567"/>
        <w:rPr>
          <w:rFonts w:ascii="Times New Roman" w:hAnsi="Times New Roman" w:cs="Times New Roman"/>
          <w:strike/>
          <w:sz w:val="24"/>
          <w:szCs w:val="24"/>
        </w:rPr>
      </w:pPr>
    </w:p>
    <w:p w:rsidR="00B4779A" w:rsidRPr="00177EBE" w:rsidRDefault="00B4779A" w:rsidP="0036127E">
      <w:pPr>
        <w:pStyle w:val="Ttulo7"/>
        <w:widowControl/>
        <w:spacing w:after="200"/>
        <w:ind w:left="0"/>
        <w:rPr>
          <w:bCs w:val="0"/>
          <w:strike/>
          <w:sz w:val="24"/>
          <w:szCs w:val="24"/>
        </w:rPr>
      </w:pPr>
      <w:r w:rsidRPr="00177EBE">
        <w:rPr>
          <w:bCs w:val="0"/>
          <w:strike/>
          <w:sz w:val="24"/>
          <w:szCs w:val="24"/>
        </w:rPr>
        <w:t>LISTA - A3</w:t>
      </w:r>
    </w:p>
    <w:p w:rsidR="00B4779A" w:rsidRPr="00177EBE" w:rsidRDefault="00B4779A" w:rsidP="0036127E">
      <w:pPr>
        <w:spacing w:after="200"/>
        <w:jc w:val="center"/>
        <w:rPr>
          <w:b/>
          <w:strike/>
        </w:rPr>
      </w:pPr>
      <w:r w:rsidRPr="00177EBE">
        <w:rPr>
          <w:b/>
          <w:strike/>
        </w:rPr>
        <w:t xml:space="preserve"> LISTA DAS SUBSTÂNCIAS PSICOTRÓPICAS </w:t>
      </w:r>
    </w:p>
    <w:p w:rsidR="00B4779A" w:rsidRPr="00177EBE" w:rsidRDefault="00B4779A" w:rsidP="0036127E">
      <w:pPr>
        <w:spacing w:after="200"/>
        <w:jc w:val="center"/>
        <w:rPr>
          <w:b/>
          <w:bCs/>
          <w:strike/>
        </w:rPr>
      </w:pPr>
      <w:r w:rsidRPr="00177EBE">
        <w:rPr>
          <w:b/>
          <w:bCs/>
          <w:strike/>
        </w:rPr>
        <w:t xml:space="preserve"> (Sujeita a Notificação de Receita “A”)</w:t>
      </w:r>
    </w:p>
    <w:p w:rsidR="00B4779A" w:rsidRPr="00177EBE" w:rsidRDefault="00B4779A" w:rsidP="0036127E">
      <w:pPr>
        <w:spacing w:after="200"/>
        <w:ind w:firstLine="567"/>
        <w:rPr>
          <w:strike/>
        </w:rPr>
      </w:pPr>
      <w:r w:rsidRPr="00177EBE">
        <w:rPr>
          <w:strike/>
        </w:rPr>
        <w:t>1. ANFETAMINA</w:t>
      </w:r>
    </w:p>
    <w:p w:rsidR="00B4779A" w:rsidRPr="00177EBE" w:rsidRDefault="00B4779A" w:rsidP="0036127E">
      <w:pPr>
        <w:spacing w:after="200"/>
        <w:ind w:firstLine="567"/>
        <w:rPr>
          <w:strike/>
        </w:rPr>
      </w:pPr>
      <w:r w:rsidRPr="00177EBE">
        <w:rPr>
          <w:strike/>
        </w:rPr>
        <w:t>2. ATOMOXETINA</w:t>
      </w:r>
    </w:p>
    <w:p w:rsidR="00B4779A" w:rsidRPr="00177EBE" w:rsidRDefault="00B4779A" w:rsidP="0036127E">
      <w:pPr>
        <w:tabs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3. CATINA</w:t>
      </w:r>
    </w:p>
    <w:p w:rsidR="00B4779A" w:rsidRPr="00177EBE" w:rsidRDefault="00B4779A" w:rsidP="0036127E">
      <w:pPr>
        <w:tabs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4. CLOBENZOREX</w:t>
      </w:r>
    </w:p>
    <w:p w:rsidR="00B4779A" w:rsidRPr="00177EBE" w:rsidRDefault="00B4779A" w:rsidP="0036127E">
      <w:pPr>
        <w:tabs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5. CLORFENTERMINA</w:t>
      </w:r>
    </w:p>
    <w:p w:rsidR="00B4779A" w:rsidRPr="00177EBE" w:rsidRDefault="00B4779A" w:rsidP="0036127E">
      <w:pPr>
        <w:tabs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6. DEXANFETAMINA</w:t>
      </w:r>
    </w:p>
    <w:p w:rsidR="00B4779A" w:rsidRPr="00177EBE" w:rsidRDefault="00B4779A" w:rsidP="0036127E">
      <w:pPr>
        <w:tabs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7. DRONABINOL</w:t>
      </w:r>
    </w:p>
    <w:p w:rsidR="00B4779A" w:rsidRPr="00177EBE" w:rsidRDefault="00B4779A" w:rsidP="0036127E">
      <w:pPr>
        <w:tabs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8. FENCICLIDINA</w:t>
      </w:r>
    </w:p>
    <w:p w:rsidR="00B4779A" w:rsidRPr="00177EBE" w:rsidRDefault="00B4779A" w:rsidP="0036127E">
      <w:pPr>
        <w:tabs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9. FENETILINA</w:t>
      </w:r>
    </w:p>
    <w:p w:rsidR="00B4779A" w:rsidRPr="00177EBE" w:rsidRDefault="00B4779A" w:rsidP="0036127E">
      <w:pPr>
        <w:pStyle w:val="Cabealho"/>
        <w:widowControl/>
        <w:tabs>
          <w:tab w:val="clear" w:pos="4419"/>
          <w:tab w:val="clear" w:pos="8838"/>
          <w:tab w:val="left" w:pos="360"/>
        </w:tabs>
        <w:spacing w:after="200"/>
        <w:ind w:firstLine="567"/>
        <w:rPr>
          <w:strike/>
          <w:sz w:val="24"/>
          <w:szCs w:val="24"/>
        </w:rPr>
      </w:pPr>
      <w:r w:rsidRPr="00177EBE">
        <w:rPr>
          <w:strike/>
          <w:sz w:val="24"/>
          <w:szCs w:val="24"/>
        </w:rPr>
        <w:t>10. FEMETRAZINA</w:t>
      </w:r>
    </w:p>
    <w:p w:rsidR="00B4779A" w:rsidRPr="00177EBE" w:rsidRDefault="00B4779A" w:rsidP="0036127E">
      <w:pPr>
        <w:tabs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11. LEVANFETAMINA</w:t>
      </w:r>
    </w:p>
    <w:p w:rsidR="00B4779A" w:rsidRPr="00177EBE" w:rsidRDefault="00B4779A" w:rsidP="0036127E">
      <w:pPr>
        <w:tabs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12. LEVOMETANFETAMINA</w:t>
      </w:r>
    </w:p>
    <w:p w:rsidR="00B4779A" w:rsidRPr="00177EBE" w:rsidRDefault="00B4779A" w:rsidP="0036127E">
      <w:pPr>
        <w:tabs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13</w:t>
      </w:r>
      <w:r w:rsidRPr="00177EBE">
        <w:rPr>
          <w:b/>
          <w:strike/>
        </w:rPr>
        <w:t xml:space="preserve">. </w:t>
      </w:r>
      <w:r w:rsidRPr="00177EBE">
        <w:rPr>
          <w:strike/>
        </w:rPr>
        <w:t>LISDEXANFETAMINA</w:t>
      </w:r>
    </w:p>
    <w:p w:rsidR="00B4779A" w:rsidRPr="00177EBE" w:rsidRDefault="00B4779A" w:rsidP="0036127E">
      <w:pPr>
        <w:tabs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14. METILFENIDATO</w:t>
      </w:r>
    </w:p>
    <w:p w:rsidR="00B4779A" w:rsidRPr="00177EBE" w:rsidRDefault="00B4779A" w:rsidP="0036127E">
      <w:pPr>
        <w:tabs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15. MODAFINILA</w:t>
      </w:r>
    </w:p>
    <w:p w:rsidR="00B4779A" w:rsidRPr="00177EBE" w:rsidRDefault="00B4779A" w:rsidP="0036127E">
      <w:pPr>
        <w:tabs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16. TANFETAMINA</w:t>
      </w:r>
    </w:p>
    <w:p w:rsidR="00B4779A" w:rsidRPr="00177EBE" w:rsidRDefault="00B4779A" w:rsidP="0036127E">
      <w:pPr>
        <w:spacing w:after="200"/>
        <w:ind w:firstLine="567"/>
        <w:rPr>
          <w:i/>
          <w:iCs/>
          <w:strike/>
        </w:rPr>
      </w:pPr>
    </w:p>
    <w:p w:rsidR="00B4779A" w:rsidRPr="00177EBE" w:rsidRDefault="00B4779A" w:rsidP="0036127E">
      <w:pPr>
        <w:spacing w:after="200"/>
        <w:ind w:firstLine="567"/>
        <w:rPr>
          <w:i/>
          <w:iCs/>
          <w:strike/>
        </w:rPr>
      </w:pPr>
      <w:r w:rsidRPr="00177EBE">
        <w:rPr>
          <w:i/>
          <w:iCs/>
          <w:strike/>
        </w:rPr>
        <w:t>ADENDO:</w:t>
      </w:r>
    </w:p>
    <w:p w:rsidR="00B4779A" w:rsidRPr="00177EBE" w:rsidRDefault="00B4779A" w:rsidP="0036127E">
      <w:pPr>
        <w:spacing w:after="200"/>
        <w:ind w:firstLine="567"/>
        <w:rPr>
          <w:i/>
          <w:iCs/>
          <w:strike/>
        </w:rPr>
      </w:pPr>
      <w:r w:rsidRPr="00177EBE">
        <w:rPr>
          <w:i/>
          <w:iCs/>
          <w:strike/>
        </w:rPr>
        <w:t>1) ficam também sob controle:</w:t>
      </w:r>
    </w:p>
    <w:p w:rsidR="00B4779A" w:rsidRPr="00177EBE" w:rsidRDefault="00B4779A" w:rsidP="0036127E">
      <w:pPr>
        <w:pStyle w:val="Corpodetexto"/>
        <w:widowControl/>
        <w:tabs>
          <w:tab w:val="left" w:pos="-2268"/>
        </w:tabs>
        <w:spacing w:after="200" w:line="240" w:lineRule="auto"/>
        <w:ind w:firstLine="567"/>
        <w:rPr>
          <w:i/>
          <w:iCs/>
          <w:strike/>
        </w:rPr>
      </w:pPr>
      <w:r w:rsidRPr="00177EBE">
        <w:rPr>
          <w:i/>
          <w:iCs/>
          <w:strike/>
        </w:rPr>
        <w:t>1.1 os sais, éteres, ésteres e isômeros das substâncias enumeradas acima, sempre que seja possível a sua existência;</w:t>
      </w:r>
    </w:p>
    <w:p w:rsidR="00B4779A" w:rsidRPr="00177EBE" w:rsidRDefault="00B4779A" w:rsidP="0036127E">
      <w:pPr>
        <w:pStyle w:val="Corpodetexto"/>
        <w:widowControl/>
        <w:tabs>
          <w:tab w:val="left" w:pos="-2268"/>
        </w:tabs>
        <w:spacing w:after="200" w:line="240" w:lineRule="auto"/>
        <w:ind w:firstLine="567"/>
        <w:rPr>
          <w:i/>
          <w:iCs/>
          <w:strike/>
        </w:rPr>
      </w:pPr>
      <w:r w:rsidRPr="00177EBE">
        <w:rPr>
          <w:i/>
          <w:iCs/>
          <w:strike/>
        </w:rPr>
        <w:t>1.2 os sais de éteres, ésteres e isômeros das substâncias enumeradas acima, sempre que seja possível a sua existência.</w:t>
      </w:r>
    </w:p>
    <w:p w:rsidR="00B4779A" w:rsidRPr="00177EBE" w:rsidRDefault="00B4779A" w:rsidP="0036127E">
      <w:pPr>
        <w:spacing w:after="200"/>
        <w:ind w:firstLine="567"/>
        <w:rPr>
          <w:strike/>
        </w:rPr>
      </w:pPr>
    </w:p>
    <w:p w:rsidR="00B4779A" w:rsidRPr="00177EBE" w:rsidRDefault="00B4779A" w:rsidP="0036127E">
      <w:pPr>
        <w:pStyle w:val="Ttulo1"/>
        <w:widowControl/>
        <w:spacing w:after="200"/>
        <w:jc w:val="center"/>
        <w:rPr>
          <w:bCs w:val="0"/>
          <w:strike/>
        </w:rPr>
      </w:pPr>
      <w:r w:rsidRPr="00177EBE">
        <w:rPr>
          <w:bCs w:val="0"/>
          <w:strike/>
        </w:rPr>
        <w:t>LISTA – B1</w:t>
      </w:r>
    </w:p>
    <w:p w:rsidR="00B4779A" w:rsidRPr="00177EBE" w:rsidRDefault="00B4779A" w:rsidP="0036127E">
      <w:pPr>
        <w:pStyle w:val="Ttulo4"/>
        <w:widowControl/>
        <w:spacing w:after="200"/>
        <w:rPr>
          <w:bCs w:val="0"/>
          <w:strike/>
          <w:sz w:val="24"/>
          <w:szCs w:val="24"/>
        </w:rPr>
      </w:pPr>
      <w:r w:rsidRPr="00177EBE">
        <w:rPr>
          <w:bCs w:val="0"/>
          <w:strike/>
          <w:sz w:val="24"/>
          <w:szCs w:val="24"/>
        </w:rPr>
        <w:t>LISTA DAS SUBSTÂNCIAS PSICOTRÓPICAS</w:t>
      </w:r>
    </w:p>
    <w:p w:rsidR="00B4779A" w:rsidRPr="00177EBE" w:rsidRDefault="00B4779A" w:rsidP="0036127E">
      <w:pPr>
        <w:spacing w:after="200"/>
        <w:jc w:val="center"/>
        <w:rPr>
          <w:b/>
          <w:bCs/>
          <w:strike/>
        </w:rPr>
      </w:pPr>
      <w:r w:rsidRPr="00177EBE">
        <w:rPr>
          <w:b/>
          <w:bCs/>
          <w:strike/>
        </w:rPr>
        <w:t>(Sujeitas a Notificação de Receita “B”)</w:t>
      </w:r>
    </w:p>
    <w:p w:rsidR="00B4779A" w:rsidRPr="00177EBE" w:rsidRDefault="00B4779A" w:rsidP="0036127E">
      <w:pPr>
        <w:tabs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1. ALOBARBITAL</w:t>
      </w:r>
    </w:p>
    <w:p w:rsidR="00B4779A" w:rsidRPr="00177EBE" w:rsidRDefault="00B4779A" w:rsidP="0036127E">
      <w:pPr>
        <w:tabs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2. ALPRAZOLAM</w:t>
      </w:r>
    </w:p>
    <w:p w:rsidR="00B4779A" w:rsidRPr="00177EBE" w:rsidRDefault="00B4779A" w:rsidP="0036127E">
      <w:pPr>
        <w:tabs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3. AMINEPTINA</w:t>
      </w:r>
    </w:p>
    <w:p w:rsidR="00B4779A" w:rsidRPr="00177EBE" w:rsidRDefault="00B4779A" w:rsidP="0036127E">
      <w:pPr>
        <w:tabs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4. AMOBARBITAL</w:t>
      </w:r>
    </w:p>
    <w:p w:rsidR="00B4779A" w:rsidRPr="00177EBE" w:rsidRDefault="00B4779A" w:rsidP="0036127E">
      <w:pPr>
        <w:tabs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5. APROBARBITAL</w:t>
      </w:r>
    </w:p>
    <w:p w:rsidR="00B4779A" w:rsidRPr="00177EBE" w:rsidRDefault="00B4779A" w:rsidP="0036127E">
      <w:pPr>
        <w:tabs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6. BARBEXACLONA</w:t>
      </w:r>
    </w:p>
    <w:p w:rsidR="00B4779A" w:rsidRPr="00177EBE" w:rsidRDefault="00B4779A" w:rsidP="0036127E">
      <w:pPr>
        <w:tabs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7. BARBITAL</w:t>
      </w:r>
    </w:p>
    <w:p w:rsidR="00B4779A" w:rsidRPr="00177EBE" w:rsidRDefault="00B4779A" w:rsidP="0036127E">
      <w:pPr>
        <w:tabs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8. BROMAZEPAM</w:t>
      </w:r>
    </w:p>
    <w:p w:rsidR="00B4779A" w:rsidRPr="00177EBE" w:rsidRDefault="00B4779A" w:rsidP="0036127E">
      <w:pPr>
        <w:tabs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9. BROTIZOLAM</w:t>
      </w:r>
    </w:p>
    <w:p w:rsidR="00B4779A" w:rsidRPr="00177EBE" w:rsidRDefault="00B4779A" w:rsidP="0036127E">
      <w:pPr>
        <w:tabs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10. BUTALBITAL</w:t>
      </w:r>
    </w:p>
    <w:p w:rsidR="00B4779A" w:rsidRPr="00177EBE" w:rsidRDefault="00B4779A" w:rsidP="0036127E">
      <w:pPr>
        <w:pStyle w:val="Cabealho"/>
        <w:widowControl/>
        <w:tabs>
          <w:tab w:val="clear" w:pos="4419"/>
          <w:tab w:val="clear" w:pos="8838"/>
          <w:tab w:val="left" w:pos="360"/>
        </w:tabs>
        <w:spacing w:after="200"/>
        <w:ind w:firstLine="567"/>
        <w:rPr>
          <w:strike/>
          <w:sz w:val="24"/>
          <w:szCs w:val="24"/>
        </w:rPr>
      </w:pPr>
      <w:r w:rsidRPr="00177EBE">
        <w:rPr>
          <w:strike/>
          <w:sz w:val="24"/>
          <w:szCs w:val="24"/>
        </w:rPr>
        <w:t>11. BUTABARBITAL</w:t>
      </w:r>
    </w:p>
    <w:p w:rsidR="00B4779A" w:rsidRPr="00177EBE" w:rsidRDefault="00B4779A" w:rsidP="0036127E">
      <w:pPr>
        <w:tabs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12. CAMAZEPAM</w:t>
      </w:r>
    </w:p>
    <w:p w:rsidR="00B4779A" w:rsidRPr="00177EBE" w:rsidRDefault="00B4779A" w:rsidP="0036127E">
      <w:pPr>
        <w:tabs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13. CETAZOLAM</w:t>
      </w:r>
    </w:p>
    <w:p w:rsidR="00B4779A" w:rsidRPr="00177EBE" w:rsidRDefault="00B4779A" w:rsidP="0036127E">
      <w:pPr>
        <w:tabs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14. CICLOBARBITAL</w:t>
      </w:r>
    </w:p>
    <w:p w:rsidR="00B4779A" w:rsidRPr="00177EBE" w:rsidRDefault="00B4779A" w:rsidP="0036127E">
      <w:pPr>
        <w:tabs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15. CLOBAZAM</w:t>
      </w:r>
    </w:p>
    <w:p w:rsidR="00B4779A" w:rsidRPr="00177EBE" w:rsidRDefault="00B4779A" w:rsidP="0036127E">
      <w:pPr>
        <w:tabs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16. CLONAZEPAM</w:t>
      </w:r>
    </w:p>
    <w:p w:rsidR="00B4779A" w:rsidRPr="00177EBE" w:rsidRDefault="00B4779A" w:rsidP="0036127E">
      <w:pPr>
        <w:tabs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17. CLORAZEPAM</w:t>
      </w:r>
    </w:p>
    <w:p w:rsidR="00B4779A" w:rsidRPr="00177EBE" w:rsidRDefault="00B4779A" w:rsidP="0036127E">
      <w:pPr>
        <w:tabs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18. CLORAZEPATO</w:t>
      </w:r>
    </w:p>
    <w:p w:rsidR="00B4779A" w:rsidRPr="00177EBE" w:rsidRDefault="00B4779A" w:rsidP="0036127E">
      <w:pPr>
        <w:tabs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19. CLORDIAZEPÓXIDO</w:t>
      </w:r>
    </w:p>
    <w:p w:rsidR="00B4779A" w:rsidRPr="00177EBE" w:rsidRDefault="00B4779A" w:rsidP="0036127E">
      <w:pPr>
        <w:pStyle w:val="BodyText21"/>
        <w:spacing w:after="200"/>
        <w:ind w:firstLine="567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177EBE">
        <w:rPr>
          <w:rFonts w:ascii="Times New Roman" w:hAnsi="Times New Roman" w:cs="Times New Roman"/>
          <w:strike/>
          <w:color w:val="000000"/>
          <w:sz w:val="24"/>
          <w:szCs w:val="24"/>
        </w:rPr>
        <w:t>20. CLORETO DE ETILA</w:t>
      </w:r>
    </w:p>
    <w:p w:rsidR="00B4779A" w:rsidRPr="00177EBE" w:rsidRDefault="00B4779A" w:rsidP="0036127E">
      <w:pPr>
        <w:tabs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21. CLOTIAZEPAM</w:t>
      </w:r>
    </w:p>
    <w:p w:rsidR="00B4779A" w:rsidRPr="00177EBE" w:rsidRDefault="00B4779A" w:rsidP="0036127E">
      <w:pPr>
        <w:tabs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22. CLOXAZOLAM</w:t>
      </w:r>
    </w:p>
    <w:p w:rsidR="00B4779A" w:rsidRPr="00177EBE" w:rsidRDefault="00B4779A" w:rsidP="0036127E">
      <w:pPr>
        <w:tabs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23. DELORAZEPAM</w:t>
      </w:r>
    </w:p>
    <w:p w:rsidR="00B4779A" w:rsidRPr="00177EBE" w:rsidRDefault="00B4779A" w:rsidP="0036127E">
      <w:pPr>
        <w:tabs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24. DIAZEPAM</w:t>
      </w:r>
    </w:p>
    <w:p w:rsidR="00B4779A" w:rsidRPr="00177EBE" w:rsidRDefault="00B4779A" w:rsidP="0036127E">
      <w:pPr>
        <w:tabs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25. ESTAZOLAM</w:t>
      </w:r>
    </w:p>
    <w:p w:rsidR="00B4779A" w:rsidRPr="00177EBE" w:rsidRDefault="00B4779A" w:rsidP="0036127E">
      <w:pPr>
        <w:tabs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26. ETCLORVINOL</w:t>
      </w:r>
    </w:p>
    <w:p w:rsidR="00B4779A" w:rsidRPr="00177EBE" w:rsidRDefault="00B4779A" w:rsidP="0036127E">
      <w:pPr>
        <w:tabs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27. ETILANFETAMINA (N-ETILANFETAMINA)</w:t>
      </w:r>
    </w:p>
    <w:p w:rsidR="00B4779A" w:rsidRPr="00177EBE" w:rsidRDefault="00B4779A" w:rsidP="0036127E">
      <w:pPr>
        <w:tabs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28. ETINAMATO</w:t>
      </w:r>
    </w:p>
    <w:p w:rsidR="00B4779A" w:rsidRPr="00177EBE" w:rsidRDefault="00B4779A" w:rsidP="0036127E">
      <w:pPr>
        <w:tabs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29. FENOBARBITAL</w:t>
      </w:r>
    </w:p>
    <w:p w:rsidR="00B4779A" w:rsidRPr="00177EBE" w:rsidRDefault="00B4779A" w:rsidP="0036127E">
      <w:pPr>
        <w:tabs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30. FLUDIAZEPAM</w:t>
      </w:r>
    </w:p>
    <w:p w:rsidR="00B4779A" w:rsidRPr="00177EBE" w:rsidRDefault="00B4779A" w:rsidP="0036127E">
      <w:pPr>
        <w:tabs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31. FLUNITRAZEPAM</w:t>
      </w:r>
    </w:p>
    <w:p w:rsidR="00B4779A" w:rsidRPr="00177EBE" w:rsidRDefault="00B4779A" w:rsidP="0036127E">
      <w:pPr>
        <w:tabs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32. FLURAZEPAM</w:t>
      </w:r>
    </w:p>
    <w:p w:rsidR="00B4779A" w:rsidRPr="00177EBE" w:rsidRDefault="00B4779A" w:rsidP="0036127E">
      <w:pPr>
        <w:tabs>
          <w:tab w:val="left" w:pos="360"/>
        </w:tabs>
        <w:spacing w:after="200"/>
        <w:ind w:firstLine="567"/>
        <w:rPr>
          <w:strike/>
          <w:color w:val="000000"/>
        </w:rPr>
      </w:pPr>
      <w:r w:rsidRPr="00177EBE">
        <w:rPr>
          <w:strike/>
          <w:color w:val="000000"/>
        </w:rPr>
        <w:t>33. GHB - (ÁCIDO GAMA – HIDROXIBUTÍRICO)</w:t>
      </w:r>
    </w:p>
    <w:p w:rsidR="00B4779A" w:rsidRPr="00177EBE" w:rsidRDefault="00B4779A" w:rsidP="0036127E">
      <w:pPr>
        <w:tabs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34. GLUTETIMIDA</w:t>
      </w:r>
    </w:p>
    <w:p w:rsidR="00B4779A" w:rsidRPr="00177EBE" w:rsidRDefault="00B4779A" w:rsidP="0036127E">
      <w:pPr>
        <w:tabs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35. HALAZEPAM</w:t>
      </w:r>
    </w:p>
    <w:p w:rsidR="00B4779A" w:rsidRPr="00177EBE" w:rsidRDefault="00B4779A" w:rsidP="0036127E">
      <w:pPr>
        <w:tabs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36. HALOXAZOLAM</w:t>
      </w:r>
    </w:p>
    <w:p w:rsidR="00B4779A" w:rsidRPr="00177EBE" w:rsidRDefault="00B4779A" w:rsidP="0036127E">
      <w:pPr>
        <w:tabs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37. LEFETAMINA</w:t>
      </w:r>
    </w:p>
    <w:p w:rsidR="00B4779A" w:rsidRPr="00177EBE" w:rsidRDefault="00B4779A" w:rsidP="0036127E">
      <w:pPr>
        <w:tabs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38. LOFLAZEPATO DE ETILA</w:t>
      </w:r>
    </w:p>
    <w:p w:rsidR="00B4779A" w:rsidRPr="00177EBE" w:rsidRDefault="00B4779A" w:rsidP="0036127E">
      <w:pPr>
        <w:tabs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39. LOPRAZOLAM</w:t>
      </w:r>
    </w:p>
    <w:p w:rsidR="00B4779A" w:rsidRPr="00177EBE" w:rsidRDefault="00B4779A" w:rsidP="0036127E">
      <w:pPr>
        <w:tabs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40. LORAZEPAM</w:t>
      </w:r>
    </w:p>
    <w:p w:rsidR="00B4779A" w:rsidRPr="00177EBE" w:rsidRDefault="00B4779A" w:rsidP="0036127E">
      <w:pPr>
        <w:tabs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41. LORMETAZEPAM</w:t>
      </w:r>
    </w:p>
    <w:p w:rsidR="00B4779A" w:rsidRPr="00177EBE" w:rsidRDefault="00B4779A" w:rsidP="0036127E">
      <w:pPr>
        <w:tabs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42. MEDAZEPAM</w:t>
      </w:r>
    </w:p>
    <w:p w:rsidR="00B4779A" w:rsidRPr="00177EBE" w:rsidRDefault="00B4779A" w:rsidP="0036127E">
      <w:pPr>
        <w:tabs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43. MEPROBAMATO</w:t>
      </w:r>
    </w:p>
    <w:p w:rsidR="00B4779A" w:rsidRPr="00177EBE" w:rsidRDefault="00B4779A" w:rsidP="0036127E">
      <w:pPr>
        <w:tabs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44. MESOCARBO</w:t>
      </w:r>
    </w:p>
    <w:p w:rsidR="00B4779A" w:rsidRPr="00177EBE" w:rsidRDefault="00B4779A" w:rsidP="0036127E">
      <w:pPr>
        <w:tabs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45. METILFENOBARBITAL (PROMINAL)</w:t>
      </w:r>
    </w:p>
    <w:p w:rsidR="00B4779A" w:rsidRPr="00177EBE" w:rsidRDefault="00B4779A" w:rsidP="0036127E">
      <w:pPr>
        <w:tabs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46. METIPRILONA</w:t>
      </w:r>
    </w:p>
    <w:p w:rsidR="00B4779A" w:rsidRPr="00177EBE" w:rsidRDefault="00B4779A" w:rsidP="0036127E">
      <w:pPr>
        <w:tabs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47. MIDAZOLAM</w:t>
      </w:r>
    </w:p>
    <w:p w:rsidR="00B4779A" w:rsidRPr="00177EBE" w:rsidRDefault="00B4779A" w:rsidP="0036127E">
      <w:pPr>
        <w:tabs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48. NIMETAZEPAM</w:t>
      </w:r>
    </w:p>
    <w:p w:rsidR="00B4779A" w:rsidRPr="00177EBE" w:rsidRDefault="00B4779A" w:rsidP="0036127E">
      <w:pPr>
        <w:tabs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49. NITRAZEPAM</w:t>
      </w:r>
    </w:p>
    <w:p w:rsidR="00B4779A" w:rsidRPr="00177EBE" w:rsidRDefault="00B4779A" w:rsidP="0036127E">
      <w:pPr>
        <w:tabs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50. NORCANFANO (FENCANFAMINA)</w:t>
      </w:r>
    </w:p>
    <w:p w:rsidR="00B4779A" w:rsidRPr="00177EBE" w:rsidRDefault="00B4779A" w:rsidP="0036127E">
      <w:pPr>
        <w:tabs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51. NORDAZEPAM</w:t>
      </w:r>
    </w:p>
    <w:p w:rsidR="00B4779A" w:rsidRPr="00177EBE" w:rsidRDefault="00B4779A" w:rsidP="0036127E">
      <w:pPr>
        <w:tabs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52. OXAZEPAM</w:t>
      </w:r>
    </w:p>
    <w:p w:rsidR="00B4779A" w:rsidRPr="00177EBE" w:rsidRDefault="00B4779A" w:rsidP="0036127E">
      <w:pPr>
        <w:tabs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53. OXAZOLAM</w:t>
      </w:r>
    </w:p>
    <w:p w:rsidR="00B4779A" w:rsidRPr="00177EBE" w:rsidRDefault="00B4779A" w:rsidP="0036127E">
      <w:pPr>
        <w:tabs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54. PEMOLINA</w:t>
      </w:r>
    </w:p>
    <w:p w:rsidR="00B4779A" w:rsidRPr="00177EBE" w:rsidRDefault="00B4779A" w:rsidP="0036127E">
      <w:pPr>
        <w:tabs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55. PENTAZOCINA</w:t>
      </w:r>
    </w:p>
    <w:p w:rsidR="00B4779A" w:rsidRPr="00177EBE" w:rsidRDefault="00B4779A" w:rsidP="0036127E">
      <w:pPr>
        <w:tabs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56. PENTOBARBITAL</w:t>
      </w:r>
    </w:p>
    <w:p w:rsidR="00B4779A" w:rsidRPr="00177EBE" w:rsidRDefault="00B4779A" w:rsidP="0036127E">
      <w:pPr>
        <w:tabs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57. PINAZEPAM</w:t>
      </w:r>
    </w:p>
    <w:p w:rsidR="00B4779A" w:rsidRPr="00177EBE" w:rsidRDefault="00B4779A" w:rsidP="0036127E">
      <w:pPr>
        <w:pStyle w:val="Cabealho"/>
        <w:widowControl/>
        <w:tabs>
          <w:tab w:val="clear" w:pos="4419"/>
          <w:tab w:val="clear" w:pos="8838"/>
          <w:tab w:val="left" w:pos="360"/>
        </w:tabs>
        <w:spacing w:after="200"/>
        <w:ind w:firstLine="567"/>
        <w:rPr>
          <w:strike/>
          <w:sz w:val="24"/>
          <w:szCs w:val="24"/>
        </w:rPr>
      </w:pPr>
      <w:r w:rsidRPr="00177EBE">
        <w:rPr>
          <w:strike/>
          <w:sz w:val="24"/>
          <w:szCs w:val="24"/>
        </w:rPr>
        <w:t>58. PIPRADROL</w:t>
      </w:r>
    </w:p>
    <w:p w:rsidR="00B4779A" w:rsidRPr="00177EBE" w:rsidRDefault="00B4779A" w:rsidP="0036127E">
      <w:pPr>
        <w:tabs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59. PIROVARELONA</w:t>
      </w:r>
    </w:p>
    <w:p w:rsidR="00B4779A" w:rsidRPr="00177EBE" w:rsidRDefault="00B4779A" w:rsidP="0036127E">
      <w:pPr>
        <w:tabs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60. PRAZEPAM</w:t>
      </w:r>
    </w:p>
    <w:p w:rsidR="00B4779A" w:rsidRPr="00177EBE" w:rsidRDefault="00B4779A" w:rsidP="0036127E">
      <w:pPr>
        <w:tabs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61. PROLINTANO</w:t>
      </w:r>
    </w:p>
    <w:p w:rsidR="00B4779A" w:rsidRPr="00177EBE" w:rsidRDefault="00B4779A" w:rsidP="0036127E">
      <w:pPr>
        <w:tabs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62. PROPILEXEDRINA</w:t>
      </w:r>
    </w:p>
    <w:p w:rsidR="00B4779A" w:rsidRPr="00177EBE" w:rsidRDefault="00B4779A" w:rsidP="0036127E">
      <w:pPr>
        <w:tabs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63. SECBUTABARBITAL</w:t>
      </w:r>
    </w:p>
    <w:p w:rsidR="00B4779A" w:rsidRPr="00177EBE" w:rsidRDefault="00B4779A" w:rsidP="0036127E">
      <w:pPr>
        <w:tabs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64. SECOBARBITAL</w:t>
      </w:r>
    </w:p>
    <w:p w:rsidR="00B4779A" w:rsidRPr="00177EBE" w:rsidRDefault="00B4779A" w:rsidP="0036127E">
      <w:pPr>
        <w:tabs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65. TEMAZEPAM</w:t>
      </w:r>
    </w:p>
    <w:p w:rsidR="00B4779A" w:rsidRPr="00177EBE" w:rsidRDefault="00B4779A" w:rsidP="0036127E">
      <w:pPr>
        <w:tabs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66. TETRAZEPAM</w:t>
      </w:r>
    </w:p>
    <w:p w:rsidR="00B4779A" w:rsidRPr="00177EBE" w:rsidRDefault="00B4779A" w:rsidP="0036127E">
      <w:pPr>
        <w:tabs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67. TIAMILAL</w:t>
      </w:r>
    </w:p>
    <w:p w:rsidR="00B4779A" w:rsidRPr="00177EBE" w:rsidRDefault="00B4779A" w:rsidP="0036127E">
      <w:pPr>
        <w:tabs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68. TIOPENTAL</w:t>
      </w:r>
    </w:p>
    <w:p w:rsidR="00B4779A" w:rsidRPr="00177EBE" w:rsidRDefault="00B4779A" w:rsidP="0036127E">
      <w:pPr>
        <w:pStyle w:val="Cabealho"/>
        <w:widowControl/>
        <w:tabs>
          <w:tab w:val="clear" w:pos="4419"/>
          <w:tab w:val="clear" w:pos="8838"/>
          <w:tab w:val="left" w:pos="360"/>
        </w:tabs>
        <w:spacing w:after="200"/>
        <w:ind w:firstLine="567"/>
        <w:rPr>
          <w:strike/>
          <w:kern w:val="16"/>
          <w:sz w:val="24"/>
          <w:szCs w:val="24"/>
        </w:rPr>
      </w:pPr>
      <w:r w:rsidRPr="00177EBE">
        <w:rPr>
          <w:strike/>
          <w:sz w:val="24"/>
          <w:szCs w:val="24"/>
        </w:rPr>
        <w:t>69. TRIAZOLAM</w:t>
      </w:r>
    </w:p>
    <w:p w:rsidR="00B4779A" w:rsidRPr="00177EBE" w:rsidRDefault="00B4779A" w:rsidP="0036127E">
      <w:pPr>
        <w:pStyle w:val="Cabealho"/>
        <w:widowControl/>
        <w:tabs>
          <w:tab w:val="clear" w:pos="4419"/>
          <w:tab w:val="clear" w:pos="8838"/>
          <w:tab w:val="left" w:pos="360"/>
        </w:tabs>
        <w:spacing w:after="200"/>
        <w:ind w:firstLine="567"/>
        <w:rPr>
          <w:strike/>
          <w:kern w:val="16"/>
          <w:sz w:val="24"/>
          <w:szCs w:val="24"/>
        </w:rPr>
      </w:pPr>
      <w:r w:rsidRPr="00177EBE">
        <w:rPr>
          <w:strike/>
          <w:kern w:val="16"/>
          <w:sz w:val="24"/>
          <w:szCs w:val="24"/>
        </w:rPr>
        <w:t>70. TRIEXIFENIDIL</w:t>
      </w:r>
    </w:p>
    <w:p w:rsidR="00B4779A" w:rsidRPr="00177EBE" w:rsidRDefault="00B4779A" w:rsidP="0036127E">
      <w:pPr>
        <w:tabs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71. VINILBITAL</w:t>
      </w:r>
    </w:p>
    <w:p w:rsidR="00B4779A" w:rsidRPr="00177EBE" w:rsidRDefault="00B4779A" w:rsidP="0036127E">
      <w:pPr>
        <w:pStyle w:val="Cabealho"/>
        <w:widowControl/>
        <w:tabs>
          <w:tab w:val="clear" w:pos="4419"/>
          <w:tab w:val="clear" w:pos="8838"/>
          <w:tab w:val="left" w:pos="360"/>
        </w:tabs>
        <w:spacing w:after="200"/>
        <w:ind w:firstLine="567"/>
        <w:rPr>
          <w:strike/>
          <w:sz w:val="24"/>
          <w:szCs w:val="24"/>
        </w:rPr>
      </w:pPr>
      <w:r w:rsidRPr="00177EBE">
        <w:rPr>
          <w:strike/>
          <w:sz w:val="24"/>
          <w:szCs w:val="24"/>
        </w:rPr>
        <w:t>72. ZALEPLONA</w:t>
      </w:r>
    </w:p>
    <w:p w:rsidR="00B4779A" w:rsidRPr="00177EBE" w:rsidRDefault="00B4779A" w:rsidP="0036127E">
      <w:pPr>
        <w:tabs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73. ZOLPIDEM</w:t>
      </w:r>
    </w:p>
    <w:p w:rsidR="00B4779A" w:rsidRPr="00177EBE" w:rsidRDefault="00B4779A" w:rsidP="0036127E">
      <w:pPr>
        <w:tabs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74. ZOPICLONA</w:t>
      </w:r>
    </w:p>
    <w:p w:rsidR="007B1BF1" w:rsidRPr="00177EBE" w:rsidRDefault="007B1BF1" w:rsidP="0036127E">
      <w:pPr>
        <w:tabs>
          <w:tab w:val="left" w:pos="360"/>
        </w:tabs>
        <w:spacing w:after="200"/>
        <w:ind w:firstLine="567"/>
        <w:rPr>
          <w:i/>
          <w:iCs/>
          <w:strike/>
        </w:rPr>
      </w:pPr>
    </w:p>
    <w:p w:rsidR="00B4779A" w:rsidRPr="00177EBE" w:rsidRDefault="00B4779A" w:rsidP="0036127E">
      <w:pPr>
        <w:tabs>
          <w:tab w:val="left" w:pos="360"/>
        </w:tabs>
        <w:spacing w:after="200"/>
        <w:ind w:firstLine="567"/>
        <w:rPr>
          <w:strike/>
        </w:rPr>
      </w:pPr>
      <w:r w:rsidRPr="00177EBE">
        <w:rPr>
          <w:i/>
          <w:iCs/>
          <w:strike/>
        </w:rPr>
        <w:t>ADENDO:</w:t>
      </w:r>
      <w:r w:rsidRPr="00177EBE">
        <w:rPr>
          <w:strike/>
        </w:rPr>
        <w:t xml:space="preserve"> </w:t>
      </w:r>
    </w:p>
    <w:p w:rsidR="00B4779A" w:rsidRPr="00177EBE" w:rsidRDefault="00B4779A" w:rsidP="0036127E">
      <w:pPr>
        <w:spacing w:after="200"/>
        <w:ind w:firstLine="567"/>
        <w:rPr>
          <w:i/>
          <w:iCs/>
          <w:strike/>
        </w:rPr>
      </w:pPr>
      <w:r w:rsidRPr="00177EBE">
        <w:rPr>
          <w:i/>
          <w:iCs/>
          <w:strike/>
        </w:rPr>
        <w:t>1) ficam também sob controle:</w:t>
      </w:r>
    </w:p>
    <w:p w:rsidR="00B4779A" w:rsidRPr="00177EBE" w:rsidRDefault="00B4779A" w:rsidP="0036127E">
      <w:pPr>
        <w:pStyle w:val="Corpodetexto"/>
        <w:widowControl/>
        <w:tabs>
          <w:tab w:val="left" w:pos="-142"/>
        </w:tabs>
        <w:spacing w:after="200" w:line="240" w:lineRule="auto"/>
        <w:ind w:firstLine="567"/>
        <w:rPr>
          <w:i/>
          <w:iCs/>
          <w:strike/>
        </w:rPr>
      </w:pPr>
      <w:r w:rsidRPr="00177EBE">
        <w:rPr>
          <w:i/>
          <w:iCs/>
          <w:strike/>
        </w:rPr>
        <w:t>1.1. os sais, éteres, ésteres e isômeros das substâncias enumeradas acima, sempre que seja possível a sua existência;</w:t>
      </w:r>
    </w:p>
    <w:p w:rsidR="00B4779A" w:rsidRPr="00177EBE" w:rsidRDefault="00B4779A" w:rsidP="0036127E">
      <w:pPr>
        <w:pStyle w:val="Corpodetexto"/>
        <w:widowControl/>
        <w:tabs>
          <w:tab w:val="left" w:pos="-142"/>
        </w:tabs>
        <w:spacing w:after="200" w:line="240" w:lineRule="auto"/>
        <w:ind w:firstLine="567"/>
        <w:rPr>
          <w:i/>
          <w:iCs/>
          <w:strike/>
        </w:rPr>
      </w:pPr>
      <w:r w:rsidRPr="00177EBE">
        <w:rPr>
          <w:i/>
          <w:iCs/>
          <w:strike/>
        </w:rPr>
        <w:t>1.2. os sais de éteres, ésteres e isômeros das substâncias enumeradas acima, sempre que seja possível a sua existência.</w:t>
      </w:r>
    </w:p>
    <w:p w:rsidR="00B4779A" w:rsidRPr="00177EBE" w:rsidRDefault="00B4779A" w:rsidP="0036127E">
      <w:pPr>
        <w:pStyle w:val="Corpodetexto"/>
        <w:widowControl/>
        <w:tabs>
          <w:tab w:val="left" w:pos="-1418"/>
        </w:tabs>
        <w:spacing w:after="200" w:line="240" w:lineRule="auto"/>
        <w:ind w:firstLine="567"/>
        <w:rPr>
          <w:i/>
          <w:iCs/>
          <w:strike/>
        </w:rPr>
      </w:pPr>
      <w:r w:rsidRPr="00177EBE">
        <w:rPr>
          <w:i/>
          <w:iCs/>
          <w:strike/>
        </w:rPr>
        <w:t>2) os medicamentos que contenham FENOBARBITAL, METILFENOBARBITAL (PROMINAL), BARBITAL e BARBEXACLONA, ficam sujeitos a prescrição da Receita de Controle Especial, em 2 (duas) vias e os dizeres de rotulagem e bula devem apresentar a seguinte frase: “VENDA SOB PRESCRIÇÃO MÉDICA – SÓ PODE SER VENDIDO COM RETENÇÃO DA RECEITA”.</w:t>
      </w:r>
    </w:p>
    <w:p w:rsidR="00B4779A" w:rsidRPr="00177EBE" w:rsidRDefault="00B4779A" w:rsidP="0036127E">
      <w:pPr>
        <w:pStyle w:val="Recuodecorpodetexto"/>
        <w:widowControl w:val="0"/>
        <w:spacing w:after="200"/>
        <w:ind w:firstLine="567"/>
        <w:jc w:val="both"/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</w:pPr>
      <w:r w:rsidRPr="00177EBE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>3) Em conformidade com a Resolução RDC n.º 104, de 6 de dezembro de 2000 (republicada em 15/12/2000):</w:t>
      </w:r>
    </w:p>
    <w:p w:rsidR="00B4779A" w:rsidRPr="00177EBE" w:rsidRDefault="00B4779A" w:rsidP="0036127E">
      <w:pPr>
        <w:pStyle w:val="Recuodecorpodetexto"/>
        <w:widowControl w:val="0"/>
        <w:spacing w:after="200"/>
        <w:ind w:firstLine="567"/>
        <w:jc w:val="both"/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</w:pPr>
      <w:r w:rsidRPr="00177EBE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>3.1. fica proibido o uso do CLORETO DE ETILA para fins médicos, bem como a sua utilização sob a forma de aerosol, aromatizador de ambiente ou de qualquer outra forma que possibilite o seu uso indevido.</w:t>
      </w:r>
    </w:p>
    <w:p w:rsidR="00B4779A" w:rsidRPr="00177EBE" w:rsidRDefault="00B4779A" w:rsidP="0036127E">
      <w:pPr>
        <w:pStyle w:val="Recuodecorpodetexto"/>
        <w:widowControl w:val="0"/>
        <w:spacing w:after="200"/>
        <w:ind w:firstLine="567"/>
        <w:jc w:val="both"/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</w:pPr>
      <w:r w:rsidRPr="00177EBE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>3.2. o controle e a fiscalização da substância CLORETO DE ETILA, ficam submetidos ao Órgão competente do Ministério da Justiça, de acordo com a Lei nº 10.357, de 27 de dezembro de 2001, Lei n.º 9.017, de 30 de março de 1995, Decreto n.º 1.646, de 26 de setembro de 1995 e Decreto n.º  2.036, de 14 de outubro de 1996.</w:t>
      </w:r>
    </w:p>
    <w:p w:rsidR="00B4779A" w:rsidRPr="00177EBE" w:rsidRDefault="00B4779A" w:rsidP="0036127E">
      <w:pPr>
        <w:pStyle w:val="Recuodecorpodetexto"/>
        <w:widowControl w:val="0"/>
        <w:spacing w:after="200"/>
        <w:ind w:firstLine="567"/>
        <w:jc w:val="both"/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</w:pPr>
      <w:r w:rsidRPr="00177EBE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 xml:space="preserve">4) preparações a base de ZOLPIDEM </w:t>
      </w:r>
      <w:r w:rsidRPr="00177EBE">
        <w:rPr>
          <w:rFonts w:ascii="Times New Roman" w:hAnsi="Times New Roman" w:cs="Times New Roman"/>
          <w:bCs/>
          <w:i/>
          <w:iCs/>
          <w:strike/>
          <w:snapToGrid w:val="0"/>
          <w:kern w:val="16"/>
          <w:sz w:val="24"/>
          <w:szCs w:val="24"/>
        </w:rPr>
        <w:t>e de ZALEPLONA, em que a quantidade dos princípios ativos ZOLPIDEM e ZALEPLONA respectivamente, não excedam</w:t>
      </w:r>
      <w:r w:rsidRPr="00177EBE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 xml:space="preserve"> 10 miligramas por unidade posológica, 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B4779A" w:rsidRPr="00177EBE" w:rsidRDefault="00B4779A" w:rsidP="0036127E">
      <w:pPr>
        <w:pStyle w:val="Recuodecorpodetexto"/>
        <w:widowControl w:val="0"/>
        <w:spacing w:after="200"/>
        <w:ind w:firstLine="567"/>
        <w:jc w:val="both"/>
        <w:rPr>
          <w:rFonts w:ascii="Times New Roman" w:hAnsi="Times New Roman" w:cs="Times New Roman"/>
          <w:bCs/>
          <w:i/>
          <w:iCs/>
          <w:strike/>
          <w:snapToGrid w:val="0"/>
          <w:kern w:val="16"/>
          <w:sz w:val="24"/>
          <w:szCs w:val="24"/>
        </w:rPr>
      </w:pPr>
      <w:r w:rsidRPr="00177EBE">
        <w:rPr>
          <w:rFonts w:ascii="Times New Roman" w:hAnsi="Times New Roman" w:cs="Times New Roman"/>
          <w:bCs/>
          <w:i/>
          <w:iCs/>
          <w:strike/>
          <w:snapToGrid w:val="0"/>
          <w:kern w:val="16"/>
          <w:sz w:val="24"/>
          <w:szCs w:val="24"/>
        </w:rPr>
        <w:t>5)</w:t>
      </w:r>
      <w:r w:rsidRPr="00177EBE">
        <w:rPr>
          <w:rFonts w:ascii="Times New Roman" w:hAnsi="Times New Roman" w:cs="Times New Roman"/>
          <w:bCs/>
          <w:strike/>
          <w:snapToGrid w:val="0"/>
          <w:kern w:val="16"/>
          <w:sz w:val="24"/>
          <w:szCs w:val="24"/>
        </w:rPr>
        <w:t xml:space="preserve"> </w:t>
      </w:r>
      <w:r w:rsidRPr="00177EBE">
        <w:rPr>
          <w:rFonts w:ascii="Times New Roman" w:hAnsi="Times New Roman" w:cs="Times New Roman"/>
          <w:bCs/>
          <w:i/>
          <w:iCs/>
          <w:strike/>
          <w:snapToGrid w:val="0"/>
          <w:kern w:val="16"/>
          <w:sz w:val="24"/>
          <w:szCs w:val="24"/>
        </w:rPr>
        <w:t>preparações a base de ZOPICLONA em que a quantidade do princípio ativo ZOPICLONA não exceda  7,5 miligramas por unidade posológica, 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B4779A" w:rsidRPr="00177EBE" w:rsidRDefault="00B4779A" w:rsidP="0036127E">
      <w:pPr>
        <w:pStyle w:val="Ttulo4"/>
        <w:widowControl/>
        <w:spacing w:after="200"/>
        <w:ind w:firstLine="567"/>
        <w:jc w:val="left"/>
        <w:rPr>
          <w:b w:val="0"/>
          <w:bCs w:val="0"/>
          <w:strike/>
          <w:kern w:val="0"/>
          <w:sz w:val="24"/>
          <w:szCs w:val="24"/>
        </w:rPr>
      </w:pPr>
    </w:p>
    <w:p w:rsidR="00B4779A" w:rsidRPr="00177EBE" w:rsidRDefault="00B4779A" w:rsidP="0036127E">
      <w:pPr>
        <w:pStyle w:val="Ttulo4"/>
        <w:widowControl/>
        <w:spacing w:after="200"/>
        <w:rPr>
          <w:bCs w:val="0"/>
          <w:strike/>
          <w:kern w:val="0"/>
          <w:sz w:val="24"/>
          <w:szCs w:val="24"/>
        </w:rPr>
      </w:pPr>
      <w:r w:rsidRPr="00177EBE">
        <w:rPr>
          <w:bCs w:val="0"/>
          <w:strike/>
          <w:kern w:val="0"/>
          <w:sz w:val="24"/>
          <w:szCs w:val="24"/>
        </w:rPr>
        <w:t>LISTA - B2</w:t>
      </w:r>
    </w:p>
    <w:p w:rsidR="00B4779A" w:rsidRPr="00177EBE" w:rsidRDefault="00B4779A" w:rsidP="0036127E">
      <w:pPr>
        <w:pStyle w:val="Ttulo4"/>
        <w:widowControl/>
        <w:spacing w:after="200"/>
        <w:rPr>
          <w:bCs w:val="0"/>
          <w:strike/>
          <w:sz w:val="24"/>
          <w:szCs w:val="24"/>
        </w:rPr>
      </w:pPr>
      <w:r w:rsidRPr="00177EBE">
        <w:rPr>
          <w:bCs w:val="0"/>
          <w:strike/>
          <w:sz w:val="24"/>
          <w:szCs w:val="24"/>
        </w:rPr>
        <w:t>LISTA DAS SUBSTÂNCIAS PSICOTRÓPICAS ANOREXÍGENAS</w:t>
      </w:r>
    </w:p>
    <w:p w:rsidR="00B4779A" w:rsidRPr="00177EBE" w:rsidRDefault="00B4779A" w:rsidP="0036127E">
      <w:pPr>
        <w:spacing w:after="200"/>
        <w:jc w:val="center"/>
        <w:rPr>
          <w:b/>
          <w:bCs/>
          <w:strike/>
        </w:rPr>
      </w:pPr>
      <w:r w:rsidRPr="00177EBE">
        <w:rPr>
          <w:b/>
          <w:bCs/>
          <w:strike/>
        </w:rPr>
        <w:t>(Sujeitas a Notificação de Receita “B2”)</w:t>
      </w:r>
    </w:p>
    <w:p w:rsidR="00B4779A" w:rsidRPr="00177EBE" w:rsidRDefault="00B4779A" w:rsidP="0036127E">
      <w:pPr>
        <w:tabs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1. AMINOREX</w:t>
      </w:r>
    </w:p>
    <w:p w:rsidR="00B4779A" w:rsidRPr="00177EBE" w:rsidRDefault="00B4779A" w:rsidP="0036127E">
      <w:pPr>
        <w:pStyle w:val="Cabealho"/>
        <w:widowControl/>
        <w:tabs>
          <w:tab w:val="clear" w:pos="4419"/>
          <w:tab w:val="clear" w:pos="8838"/>
          <w:tab w:val="left" w:pos="360"/>
        </w:tabs>
        <w:spacing w:after="200"/>
        <w:ind w:firstLine="567"/>
        <w:rPr>
          <w:strike/>
          <w:sz w:val="24"/>
          <w:szCs w:val="24"/>
        </w:rPr>
      </w:pPr>
      <w:r w:rsidRPr="00177EBE">
        <w:rPr>
          <w:strike/>
          <w:sz w:val="24"/>
          <w:szCs w:val="24"/>
        </w:rPr>
        <w:t xml:space="preserve">2. ANFEPRAMONA </w:t>
      </w:r>
    </w:p>
    <w:p w:rsidR="00B4779A" w:rsidRPr="00177EBE" w:rsidRDefault="00B4779A" w:rsidP="0036127E">
      <w:pPr>
        <w:tabs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3. FEMPROPOREX</w:t>
      </w:r>
    </w:p>
    <w:p w:rsidR="00B4779A" w:rsidRPr="00177EBE" w:rsidRDefault="00B4779A" w:rsidP="0036127E">
      <w:pPr>
        <w:pStyle w:val="Cabealho"/>
        <w:widowControl/>
        <w:tabs>
          <w:tab w:val="clear" w:pos="4419"/>
          <w:tab w:val="clear" w:pos="8838"/>
          <w:tab w:val="left" w:pos="360"/>
        </w:tabs>
        <w:spacing w:after="200"/>
        <w:ind w:firstLine="567"/>
        <w:rPr>
          <w:strike/>
          <w:kern w:val="16"/>
          <w:sz w:val="24"/>
          <w:szCs w:val="24"/>
        </w:rPr>
      </w:pPr>
      <w:r w:rsidRPr="00177EBE">
        <w:rPr>
          <w:strike/>
          <w:kern w:val="16"/>
          <w:sz w:val="24"/>
          <w:szCs w:val="24"/>
        </w:rPr>
        <w:t>4. FENDIMETRAZINA</w:t>
      </w:r>
    </w:p>
    <w:p w:rsidR="00B4779A" w:rsidRPr="00177EBE" w:rsidRDefault="00B4779A" w:rsidP="0036127E">
      <w:pPr>
        <w:tabs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5. FENTERMINA</w:t>
      </w:r>
    </w:p>
    <w:p w:rsidR="00B4779A" w:rsidRPr="00177EBE" w:rsidRDefault="00B4779A" w:rsidP="0036127E">
      <w:pPr>
        <w:tabs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6. MAZINDOL</w:t>
      </w:r>
    </w:p>
    <w:p w:rsidR="00B4779A" w:rsidRPr="00177EBE" w:rsidRDefault="00B4779A" w:rsidP="0036127E">
      <w:pPr>
        <w:tabs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7. MEFENOREX</w:t>
      </w:r>
    </w:p>
    <w:p w:rsidR="00B4779A" w:rsidRPr="00177EBE" w:rsidRDefault="00B4779A" w:rsidP="0036127E">
      <w:pPr>
        <w:spacing w:after="200"/>
        <w:ind w:firstLine="567"/>
        <w:rPr>
          <w:strike/>
        </w:rPr>
      </w:pPr>
      <w:r w:rsidRPr="00177EBE">
        <w:rPr>
          <w:strike/>
        </w:rPr>
        <w:t>8. SIBUTRAMINA</w:t>
      </w:r>
    </w:p>
    <w:p w:rsidR="00B4779A" w:rsidRPr="00177EBE" w:rsidRDefault="00B4779A" w:rsidP="0036127E">
      <w:pPr>
        <w:spacing w:after="200"/>
        <w:ind w:firstLine="567"/>
        <w:rPr>
          <w:strike/>
        </w:rPr>
      </w:pPr>
    </w:p>
    <w:p w:rsidR="00B4779A" w:rsidRPr="00177EBE" w:rsidRDefault="00B4779A" w:rsidP="0036127E">
      <w:pPr>
        <w:spacing w:after="200"/>
        <w:ind w:firstLine="567"/>
        <w:rPr>
          <w:i/>
          <w:iCs/>
          <w:strike/>
        </w:rPr>
      </w:pPr>
      <w:r w:rsidRPr="00177EBE">
        <w:rPr>
          <w:i/>
          <w:iCs/>
          <w:strike/>
        </w:rPr>
        <w:t>ADENDO:</w:t>
      </w:r>
    </w:p>
    <w:p w:rsidR="00B4779A" w:rsidRPr="00177EBE" w:rsidRDefault="00B4779A" w:rsidP="0036127E">
      <w:pPr>
        <w:spacing w:after="200"/>
        <w:ind w:firstLine="567"/>
        <w:rPr>
          <w:i/>
          <w:iCs/>
          <w:strike/>
        </w:rPr>
      </w:pPr>
      <w:r w:rsidRPr="00177EBE">
        <w:rPr>
          <w:i/>
          <w:iCs/>
          <w:strike/>
        </w:rPr>
        <w:t>1) ficam também sob controle:</w:t>
      </w:r>
    </w:p>
    <w:p w:rsidR="00B4779A" w:rsidRPr="00177EBE" w:rsidRDefault="00B4779A" w:rsidP="0036127E">
      <w:pPr>
        <w:pStyle w:val="Corpodetexto"/>
        <w:widowControl/>
        <w:tabs>
          <w:tab w:val="left" w:pos="-142"/>
        </w:tabs>
        <w:spacing w:after="200" w:line="240" w:lineRule="auto"/>
        <w:ind w:firstLine="567"/>
        <w:rPr>
          <w:i/>
          <w:iCs/>
          <w:strike/>
        </w:rPr>
      </w:pPr>
      <w:r w:rsidRPr="00177EBE">
        <w:rPr>
          <w:i/>
          <w:iCs/>
          <w:strike/>
        </w:rPr>
        <w:t>1.1. os sais, éteres, ésteres e isômeros das substâncias enumeradas acima, sempre que seja possível a sua existência;</w:t>
      </w:r>
    </w:p>
    <w:p w:rsidR="00B4779A" w:rsidRPr="00177EBE" w:rsidRDefault="00B4779A" w:rsidP="0036127E">
      <w:pPr>
        <w:pStyle w:val="Corpodetexto"/>
        <w:widowControl/>
        <w:tabs>
          <w:tab w:val="left" w:pos="-142"/>
        </w:tabs>
        <w:spacing w:after="200" w:line="240" w:lineRule="auto"/>
        <w:ind w:firstLine="567"/>
        <w:rPr>
          <w:i/>
          <w:iCs/>
          <w:strike/>
          <w:color w:val="000000"/>
        </w:rPr>
      </w:pPr>
      <w:r w:rsidRPr="00177EBE">
        <w:rPr>
          <w:i/>
          <w:iCs/>
          <w:strike/>
        </w:rPr>
        <w:t xml:space="preserve">1.2. os sais de éteres, ésteres e isômeros das substâncias enumeradas acima, sempre que seja possível a sua </w:t>
      </w:r>
      <w:r w:rsidRPr="00177EBE">
        <w:rPr>
          <w:i/>
          <w:iCs/>
          <w:strike/>
          <w:color w:val="000000"/>
        </w:rPr>
        <w:t>existência.</w:t>
      </w:r>
    </w:p>
    <w:p w:rsidR="00B4779A" w:rsidRPr="00177EBE" w:rsidRDefault="00B4779A" w:rsidP="0036127E">
      <w:pPr>
        <w:pStyle w:val="Corpodetexto"/>
        <w:widowControl/>
        <w:tabs>
          <w:tab w:val="left" w:pos="-142"/>
        </w:tabs>
        <w:spacing w:after="200" w:line="240" w:lineRule="auto"/>
        <w:ind w:firstLine="567"/>
        <w:rPr>
          <w:i/>
          <w:iCs/>
          <w:strike/>
          <w:color w:val="000000"/>
        </w:rPr>
      </w:pPr>
      <w:r w:rsidRPr="00177EBE">
        <w:rPr>
          <w:i/>
          <w:iCs/>
          <w:strike/>
          <w:color w:val="000000"/>
        </w:rPr>
        <w:t>2) excetua-se dos controles referentes a esta Lista, o isômero proscrito metanfetamina que está relacionado na Lista “F2” deste regulamento.</w:t>
      </w:r>
    </w:p>
    <w:p w:rsidR="0036127E" w:rsidRPr="00177EBE" w:rsidRDefault="0036127E" w:rsidP="0036127E">
      <w:pPr>
        <w:pStyle w:val="Ttulo4"/>
        <w:widowControl/>
        <w:spacing w:after="200"/>
        <w:ind w:firstLine="567"/>
        <w:rPr>
          <w:b w:val="0"/>
          <w:bCs w:val="0"/>
          <w:strike/>
          <w:kern w:val="0"/>
          <w:sz w:val="24"/>
          <w:szCs w:val="24"/>
        </w:rPr>
      </w:pPr>
    </w:p>
    <w:p w:rsidR="00B4779A" w:rsidRPr="00177EBE" w:rsidRDefault="00B4779A" w:rsidP="0036127E">
      <w:pPr>
        <w:pStyle w:val="Ttulo4"/>
        <w:widowControl/>
        <w:spacing w:after="200"/>
        <w:rPr>
          <w:bCs w:val="0"/>
          <w:strike/>
          <w:kern w:val="0"/>
          <w:sz w:val="24"/>
          <w:szCs w:val="24"/>
        </w:rPr>
      </w:pPr>
      <w:r w:rsidRPr="00177EBE">
        <w:rPr>
          <w:bCs w:val="0"/>
          <w:strike/>
          <w:kern w:val="0"/>
          <w:sz w:val="24"/>
          <w:szCs w:val="24"/>
        </w:rPr>
        <w:t>LISTA – C1</w:t>
      </w:r>
    </w:p>
    <w:p w:rsidR="00B4779A" w:rsidRPr="00177EBE" w:rsidRDefault="00B4779A" w:rsidP="0036127E">
      <w:pPr>
        <w:pStyle w:val="Ttulo4"/>
        <w:widowControl/>
        <w:spacing w:after="200"/>
        <w:rPr>
          <w:bCs w:val="0"/>
          <w:strike/>
          <w:sz w:val="24"/>
          <w:szCs w:val="24"/>
        </w:rPr>
      </w:pPr>
      <w:r w:rsidRPr="00177EBE">
        <w:rPr>
          <w:bCs w:val="0"/>
          <w:strike/>
          <w:sz w:val="24"/>
          <w:szCs w:val="24"/>
        </w:rPr>
        <w:t>LISTA DAS OUTRAS SUBSTÂNCIAS SUJEITAS A CONTROLE ESPECIAL</w:t>
      </w:r>
    </w:p>
    <w:p w:rsidR="00B4779A" w:rsidRPr="00177EBE" w:rsidRDefault="00B4779A" w:rsidP="0036127E">
      <w:pPr>
        <w:spacing w:after="200"/>
        <w:jc w:val="center"/>
        <w:rPr>
          <w:b/>
          <w:bCs/>
          <w:strike/>
        </w:rPr>
      </w:pPr>
      <w:r w:rsidRPr="00177EBE">
        <w:rPr>
          <w:b/>
          <w:bCs/>
          <w:strike/>
        </w:rPr>
        <w:t>(Sujeitas a Receita de Controle Especial em duas vias)</w:t>
      </w:r>
    </w:p>
    <w:p w:rsidR="00B4779A" w:rsidRPr="00177EBE" w:rsidRDefault="004B5561" w:rsidP="0036127E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177EBE">
        <w:rPr>
          <w:strike/>
        </w:rPr>
        <w:t xml:space="preserve">1. </w:t>
      </w:r>
      <w:r w:rsidR="00B4779A" w:rsidRPr="00177EBE">
        <w:rPr>
          <w:strike/>
        </w:rPr>
        <w:t>ACEPROMAZINA</w:t>
      </w:r>
    </w:p>
    <w:p w:rsidR="00B4779A" w:rsidRPr="00177EBE" w:rsidRDefault="004B5561" w:rsidP="0036127E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177EBE">
        <w:rPr>
          <w:strike/>
        </w:rPr>
        <w:t xml:space="preserve">2. </w:t>
      </w:r>
      <w:r w:rsidR="00B4779A" w:rsidRPr="00177EBE">
        <w:rPr>
          <w:strike/>
        </w:rPr>
        <w:t>ÁCIDO VALPRÓICO</w:t>
      </w:r>
    </w:p>
    <w:p w:rsidR="00B4779A" w:rsidRPr="00177EBE" w:rsidRDefault="004B5561" w:rsidP="0036127E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177EBE">
        <w:rPr>
          <w:strike/>
        </w:rPr>
        <w:t xml:space="preserve">3. </w:t>
      </w:r>
      <w:r w:rsidR="00B4779A" w:rsidRPr="00177EBE">
        <w:rPr>
          <w:strike/>
        </w:rPr>
        <w:t>AGOMELATINA</w:t>
      </w:r>
    </w:p>
    <w:p w:rsidR="00B4779A" w:rsidRPr="00177EBE" w:rsidRDefault="004B5561" w:rsidP="0036127E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177EBE">
        <w:rPr>
          <w:strike/>
        </w:rPr>
        <w:t xml:space="preserve">4. </w:t>
      </w:r>
      <w:r w:rsidR="00B4779A" w:rsidRPr="00177EBE">
        <w:rPr>
          <w:strike/>
        </w:rPr>
        <w:t>AMANTADINA</w:t>
      </w:r>
    </w:p>
    <w:p w:rsidR="00B4779A" w:rsidRPr="00177EBE" w:rsidRDefault="004B5561" w:rsidP="0036127E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177EBE">
        <w:rPr>
          <w:strike/>
        </w:rPr>
        <w:t xml:space="preserve">5. </w:t>
      </w:r>
      <w:r w:rsidR="00B4779A" w:rsidRPr="00177EBE">
        <w:rPr>
          <w:strike/>
        </w:rPr>
        <w:t>AMISSULPRIDA</w:t>
      </w:r>
    </w:p>
    <w:p w:rsidR="00BE5F05" w:rsidRPr="00177EBE" w:rsidRDefault="004B5561" w:rsidP="0036127E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177EBE">
        <w:rPr>
          <w:strike/>
        </w:rPr>
        <w:t xml:space="preserve">6. </w:t>
      </w:r>
      <w:r w:rsidR="00B4779A" w:rsidRPr="00177EBE">
        <w:rPr>
          <w:strike/>
        </w:rPr>
        <w:t>AMITRIPTILINA</w:t>
      </w:r>
    </w:p>
    <w:p w:rsidR="00B4779A" w:rsidRPr="00177EBE" w:rsidRDefault="004B5561" w:rsidP="0036127E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177EBE">
        <w:rPr>
          <w:strike/>
        </w:rPr>
        <w:t xml:space="preserve">7. </w:t>
      </w:r>
      <w:r w:rsidR="00B4779A" w:rsidRPr="00177EBE">
        <w:rPr>
          <w:strike/>
        </w:rPr>
        <w:t>AMOXAPINA</w:t>
      </w:r>
    </w:p>
    <w:p w:rsidR="00B4779A" w:rsidRPr="00177EBE" w:rsidRDefault="004B5561" w:rsidP="0036127E">
      <w:pPr>
        <w:pStyle w:val="Cabealho"/>
        <w:widowControl/>
        <w:tabs>
          <w:tab w:val="clear" w:pos="4419"/>
          <w:tab w:val="clear" w:pos="8838"/>
          <w:tab w:val="left" w:pos="360"/>
        </w:tabs>
        <w:spacing w:after="200"/>
        <w:ind w:firstLine="567"/>
        <w:rPr>
          <w:strike/>
          <w:sz w:val="24"/>
          <w:szCs w:val="24"/>
        </w:rPr>
      </w:pPr>
      <w:r w:rsidRPr="00177EBE">
        <w:rPr>
          <w:strike/>
          <w:sz w:val="24"/>
          <w:szCs w:val="24"/>
        </w:rPr>
        <w:t xml:space="preserve">8. </w:t>
      </w:r>
      <w:r w:rsidR="00B4779A" w:rsidRPr="00177EBE">
        <w:rPr>
          <w:strike/>
          <w:sz w:val="24"/>
          <w:szCs w:val="24"/>
        </w:rPr>
        <w:t>ARIPIPRAZOL</w:t>
      </w:r>
    </w:p>
    <w:p w:rsidR="00B4779A" w:rsidRPr="00177EBE" w:rsidRDefault="004B5561" w:rsidP="0036127E">
      <w:pPr>
        <w:pStyle w:val="Cabealho"/>
        <w:widowControl/>
        <w:tabs>
          <w:tab w:val="clear" w:pos="4419"/>
          <w:tab w:val="clear" w:pos="8838"/>
          <w:tab w:val="left" w:pos="360"/>
        </w:tabs>
        <w:spacing w:after="200"/>
        <w:ind w:firstLine="567"/>
        <w:rPr>
          <w:strike/>
          <w:sz w:val="24"/>
          <w:szCs w:val="24"/>
        </w:rPr>
      </w:pPr>
      <w:r w:rsidRPr="00177EBE">
        <w:rPr>
          <w:strike/>
          <w:sz w:val="24"/>
          <w:szCs w:val="24"/>
        </w:rPr>
        <w:t xml:space="preserve">9. </w:t>
      </w:r>
      <w:r w:rsidR="00B4779A" w:rsidRPr="00177EBE">
        <w:rPr>
          <w:strike/>
          <w:sz w:val="24"/>
          <w:szCs w:val="24"/>
        </w:rPr>
        <w:t>ASENAPINA</w:t>
      </w:r>
    </w:p>
    <w:p w:rsidR="00B4779A" w:rsidRPr="00177EBE" w:rsidRDefault="004B5561" w:rsidP="0036127E">
      <w:pPr>
        <w:pStyle w:val="Cabealho"/>
        <w:widowControl/>
        <w:tabs>
          <w:tab w:val="clear" w:pos="4419"/>
          <w:tab w:val="clear" w:pos="8838"/>
          <w:tab w:val="left" w:pos="360"/>
        </w:tabs>
        <w:spacing w:after="200"/>
        <w:ind w:firstLine="567"/>
        <w:rPr>
          <w:strike/>
          <w:sz w:val="24"/>
          <w:szCs w:val="24"/>
        </w:rPr>
      </w:pPr>
      <w:r w:rsidRPr="00177EBE">
        <w:rPr>
          <w:strike/>
          <w:sz w:val="24"/>
          <w:szCs w:val="24"/>
        </w:rPr>
        <w:t xml:space="preserve">10. </w:t>
      </w:r>
      <w:r w:rsidR="00B4779A" w:rsidRPr="00177EBE">
        <w:rPr>
          <w:strike/>
          <w:sz w:val="24"/>
          <w:szCs w:val="24"/>
        </w:rPr>
        <w:t>AZACICLONOL</w:t>
      </w:r>
    </w:p>
    <w:p w:rsidR="00B4779A" w:rsidRPr="00177EBE" w:rsidRDefault="004B5561" w:rsidP="0036127E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177EBE">
        <w:rPr>
          <w:strike/>
        </w:rPr>
        <w:t xml:space="preserve">11. </w:t>
      </w:r>
      <w:r w:rsidR="00B4779A" w:rsidRPr="00177EBE">
        <w:rPr>
          <w:strike/>
        </w:rPr>
        <w:t>BECLAMIDA</w:t>
      </w:r>
    </w:p>
    <w:p w:rsidR="00B4779A" w:rsidRPr="00177EBE" w:rsidRDefault="004B5561" w:rsidP="0036127E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177EBE">
        <w:rPr>
          <w:strike/>
        </w:rPr>
        <w:t xml:space="preserve">12. </w:t>
      </w:r>
      <w:r w:rsidR="00B4779A" w:rsidRPr="00177EBE">
        <w:rPr>
          <w:strike/>
        </w:rPr>
        <w:t>BENACTIZINA</w:t>
      </w:r>
    </w:p>
    <w:p w:rsidR="00B4779A" w:rsidRPr="00177EBE" w:rsidRDefault="004B5561" w:rsidP="0036127E">
      <w:pPr>
        <w:pStyle w:val="Cabealho"/>
        <w:widowControl/>
        <w:tabs>
          <w:tab w:val="clear" w:pos="4419"/>
          <w:tab w:val="clear" w:pos="8838"/>
          <w:tab w:val="left" w:pos="360"/>
        </w:tabs>
        <w:spacing w:after="200"/>
        <w:ind w:firstLine="567"/>
        <w:rPr>
          <w:strike/>
          <w:sz w:val="24"/>
          <w:szCs w:val="24"/>
        </w:rPr>
      </w:pPr>
      <w:r w:rsidRPr="00177EBE">
        <w:rPr>
          <w:strike/>
          <w:sz w:val="24"/>
          <w:szCs w:val="24"/>
        </w:rPr>
        <w:t xml:space="preserve">13. </w:t>
      </w:r>
      <w:r w:rsidR="00B4779A" w:rsidRPr="00177EBE">
        <w:rPr>
          <w:strike/>
          <w:sz w:val="24"/>
          <w:szCs w:val="24"/>
        </w:rPr>
        <w:t>BENFLUOREX</w:t>
      </w:r>
    </w:p>
    <w:p w:rsidR="00356CF0" w:rsidRPr="00177EBE" w:rsidRDefault="004B5561" w:rsidP="0036127E">
      <w:pPr>
        <w:pStyle w:val="Cabealho"/>
        <w:widowControl/>
        <w:tabs>
          <w:tab w:val="clear" w:pos="4419"/>
          <w:tab w:val="clear" w:pos="8838"/>
          <w:tab w:val="left" w:pos="360"/>
        </w:tabs>
        <w:spacing w:after="200"/>
        <w:ind w:firstLine="567"/>
        <w:rPr>
          <w:strike/>
          <w:sz w:val="24"/>
          <w:szCs w:val="24"/>
        </w:rPr>
      </w:pPr>
      <w:r w:rsidRPr="00177EBE">
        <w:rPr>
          <w:strike/>
          <w:sz w:val="24"/>
          <w:szCs w:val="24"/>
        </w:rPr>
        <w:t xml:space="preserve">14. </w:t>
      </w:r>
      <w:r w:rsidR="00356CF0" w:rsidRPr="00177EBE">
        <w:rPr>
          <w:strike/>
          <w:sz w:val="24"/>
          <w:szCs w:val="24"/>
        </w:rPr>
        <w:t>BENZIDAMINA</w:t>
      </w:r>
    </w:p>
    <w:p w:rsidR="00B4779A" w:rsidRPr="00177EBE" w:rsidRDefault="004B5561" w:rsidP="0036127E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177EBE">
        <w:rPr>
          <w:strike/>
        </w:rPr>
        <w:t xml:space="preserve">15. </w:t>
      </w:r>
      <w:r w:rsidR="00B4779A" w:rsidRPr="00177EBE">
        <w:rPr>
          <w:strike/>
        </w:rPr>
        <w:t>BENZOCTAMINA</w:t>
      </w:r>
    </w:p>
    <w:p w:rsidR="00B4779A" w:rsidRPr="00177EBE" w:rsidRDefault="004B5561" w:rsidP="0036127E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177EBE">
        <w:rPr>
          <w:strike/>
        </w:rPr>
        <w:t xml:space="preserve">16. </w:t>
      </w:r>
      <w:r w:rsidR="00B4779A" w:rsidRPr="00177EBE">
        <w:rPr>
          <w:strike/>
        </w:rPr>
        <w:t>BENZOQUINAMIDA</w:t>
      </w:r>
    </w:p>
    <w:p w:rsidR="00B4779A" w:rsidRPr="00177EBE" w:rsidRDefault="004B5561" w:rsidP="0036127E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177EBE">
        <w:rPr>
          <w:strike/>
        </w:rPr>
        <w:t xml:space="preserve">17. </w:t>
      </w:r>
      <w:r w:rsidR="00B4779A" w:rsidRPr="00177EBE">
        <w:rPr>
          <w:strike/>
        </w:rPr>
        <w:t>BIPERIDENO</w:t>
      </w:r>
    </w:p>
    <w:p w:rsidR="00B4779A" w:rsidRPr="00177EBE" w:rsidRDefault="004B5561" w:rsidP="0036127E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177EBE">
        <w:rPr>
          <w:strike/>
        </w:rPr>
        <w:t xml:space="preserve">18. </w:t>
      </w:r>
      <w:r w:rsidR="00B4779A" w:rsidRPr="00177EBE">
        <w:rPr>
          <w:strike/>
        </w:rPr>
        <w:t>BUPROPIONA</w:t>
      </w:r>
    </w:p>
    <w:p w:rsidR="00B4779A" w:rsidRPr="00177EBE" w:rsidRDefault="004B5561" w:rsidP="0036127E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177EBE">
        <w:rPr>
          <w:strike/>
        </w:rPr>
        <w:t xml:space="preserve">19. </w:t>
      </w:r>
      <w:r w:rsidR="00B4779A" w:rsidRPr="00177EBE">
        <w:rPr>
          <w:strike/>
        </w:rPr>
        <w:t>BUSPIRONA</w:t>
      </w:r>
    </w:p>
    <w:p w:rsidR="00B4779A" w:rsidRPr="00177EBE" w:rsidRDefault="004B5561" w:rsidP="0036127E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177EBE">
        <w:rPr>
          <w:strike/>
        </w:rPr>
        <w:t xml:space="preserve">20. </w:t>
      </w:r>
      <w:r w:rsidR="00B4779A" w:rsidRPr="00177EBE">
        <w:rPr>
          <w:strike/>
        </w:rPr>
        <w:t>BUTAPERAZINA</w:t>
      </w:r>
    </w:p>
    <w:p w:rsidR="00B4779A" w:rsidRPr="00177EBE" w:rsidRDefault="004B5561" w:rsidP="0036127E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177EBE">
        <w:rPr>
          <w:strike/>
        </w:rPr>
        <w:t xml:space="preserve">21. </w:t>
      </w:r>
      <w:r w:rsidR="00B4779A" w:rsidRPr="00177EBE">
        <w:rPr>
          <w:strike/>
        </w:rPr>
        <w:t>BUTRIPTILINA</w:t>
      </w:r>
    </w:p>
    <w:p w:rsidR="00DF5252" w:rsidRPr="00177EBE" w:rsidRDefault="004B5561" w:rsidP="0036127E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177EBE">
        <w:rPr>
          <w:strike/>
        </w:rPr>
        <w:t xml:space="preserve">22. </w:t>
      </w:r>
      <w:r w:rsidR="00DF5252" w:rsidRPr="00177EBE">
        <w:rPr>
          <w:strike/>
        </w:rPr>
        <w:t>CANABIDIOL (CBD)</w:t>
      </w:r>
    </w:p>
    <w:p w:rsidR="00B4779A" w:rsidRPr="00177EBE" w:rsidRDefault="004B5561" w:rsidP="0036127E">
      <w:pPr>
        <w:pStyle w:val="Cabealho"/>
        <w:widowControl/>
        <w:tabs>
          <w:tab w:val="clear" w:pos="4419"/>
          <w:tab w:val="clear" w:pos="8838"/>
          <w:tab w:val="left" w:pos="360"/>
        </w:tabs>
        <w:spacing w:after="200"/>
        <w:ind w:firstLine="567"/>
        <w:rPr>
          <w:bCs/>
          <w:strike/>
          <w:sz w:val="24"/>
          <w:szCs w:val="24"/>
        </w:rPr>
      </w:pPr>
      <w:r w:rsidRPr="00177EBE">
        <w:rPr>
          <w:strike/>
          <w:sz w:val="24"/>
          <w:szCs w:val="24"/>
        </w:rPr>
        <w:t xml:space="preserve">23. </w:t>
      </w:r>
      <w:r w:rsidR="00B4779A" w:rsidRPr="00177EBE">
        <w:rPr>
          <w:strike/>
          <w:sz w:val="24"/>
          <w:szCs w:val="24"/>
        </w:rPr>
        <w:t>CAPTODIAMO</w:t>
      </w:r>
    </w:p>
    <w:p w:rsidR="00B4779A" w:rsidRPr="00177EBE" w:rsidRDefault="004B5561" w:rsidP="0036127E">
      <w:pPr>
        <w:pStyle w:val="Cabealho"/>
        <w:widowControl/>
        <w:tabs>
          <w:tab w:val="clear" w:pos="4419"/>
          <w:tab w:val="clear" w:pos="8838"/>
          <w:tab w:val="left" w:pos="360"/>
        </w:tabs>
        <w:spacing w:after="200"/>
        <w:ind w:firstLine="567"/>
        <w:rPr>
          <w:strike/>
          <w:sz w:val="24"/>
          <w:szCs w:val="24"/>
        </w:rPr>
      </w:pPr>
      <w:r w:rsidRPr="00177EBE">
        <w:rPr>
          <w:strike/>
          <w:sz w:val="24"/>
          <w:szCs w:val="24"/>
        </w:rPr>
        <w:t xml:space="preserve">24. </w:t>
      </w:r>
      <w:r w:rsidR="00B4779A" w:rsidRPr="00177EBE">
        <w:rPr>
          <w:strike/>
          <w:sz w:val="24"/>
          <w:szCs w:val="24"/>
        </w:rPr>
        <w:t>CARBAMAZEPINA</w:t>
      </w:r>
    </w:p>
    <w:p w:rsidR="00B4779A" w:rsidRPr="00177EBE" w:rsidRDefault="004B5561" w:rsidP="0036127E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177EBE">
        <w:rPr>
          <w:strike/>
        </w:rPr>
        <w:t xml:space="preserve">25. </w:t>
      </w:r>
      <w:r w:rsidR="00B4779A" w:rsidRPr="00177EBE">
        <w:rPr>
          <w:strike/>
        </w:rPr>
        <w:t>CAROXAZONA</w:t>
      </w:r>
    </w:p>
    <w:p w:rsidR="00B4779A" w:rsidRPr="00177EBE" w:rsidRDefault="004B5561" w:rsidP="0036127E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177EBE">
        <w:rPr>
          <w:strike/>
        </w:rPr>
        <w:t xml:space="preserve">26. </w:t>
      </w:r>
      <w:r w:rsidR="00B4779A" w:rsidRPr="00177EBE">
        <w:rPr>
          <w:strike/>
        </w:rPr>
        <w:t>CELECOXIBE</w:t>
      </w:r>
    </w:p>
    <w:p w:rsidR="00B4779A" w:rsidRPr="00177EBE" w:rsidRDefault="004B5561" w:rsidP="0036127E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177EBE">
        <w:rPr>
          <w:strike/>
        </w:rPr>
        <w:t xml:space="preserve">27. </w:t>
      </w:r>
      <w:r w:rsidR="00B4779A" w:rsidRPr="00177EBE">
        <w:rPr>
          <w:strike/>
        </w:rPr>
        <w:t>CETAMINA</w:t>
      </w:r>
    </w:p>
    <w:p w:rsidR="00B4779A" w:rsidRPr="00177EBE" w:rsidRDefault="004B5561" w:rsidP="0036127E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177EBE">
        <w:rPr>
          <w:strike/>
        </w:rPr>
        <w:t xml:space="preserve">28. </w:t>
      </w:r>
      <w:r w:rsidR="00B4779A" w:rsidRPr="00177EBE">
        <w:rPr>
          <w:strike/>
        </w:rPr>
        <w:t>CICLARBAMATO</w:t>
      </w:r>
    </w:p>
    <w:p w:rsidR="00B4779A" w:rsidRPr="00177EBE" w:rsidRDefault="004B5561" w:rsidP="0036127E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177EBE">
        <w:rPr>
          <w:strike/>
        </w:rPr>
        <w:t xml:space="preserve">29. </w:t>
      </w:r>
      <w:r w:rsidR="00B4779A" w:rsidRPr="00177EBE">
        <w:rPr>
          <w:strike/>
        </w:rPr>
        <w:t>CICLEXEDRINA</w:t>
      </w:r>
    </w:p>
    <w:p w:rsidR="00B4779A" w:rsidRPr="00177EBE" w:rsidRDefault="004B5561" w:rsidP="0036127E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177EBE">
        <w:rPr>
          <w:strike/>
        </w:rPr>
        <w:t xml:space="preserve">30. </w:t>
      </w:r>
      <w:r w:rsidR="00B4779A" w:rsidRPr="00177EBE">
        <w:rPr>
          <w:strike/>
        </w:rPr>
        <w:t>CICLOPENTOLATO</w:t>
      </w:r>
    </w:p>
    <w:p w:rsidR="00B4779A" w:rsidRPr="00177EBE" w:rsidRDefault="004B5561" w:rsidP="0036127E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177EBE">
        <w:rPr>
          <w:strike/>
        </w:rPr>
        <w:t xml:space="preserve">31. </w:t>
      </w:r>
      <w:r w:rsidR="00B4779A" w:rsidRPr="00177EBE">
        <w:rPr>
          <w:strike/>
        </w:rPr>
        <w:t>CISAPRIDA</w:t>
      </w:r>
    </w:p>
    <w:p w:rsidR="00B4779A" w:rsidRPr="00177EBE" w:rsidRDefault="004B5561" w:rsidP="0036127E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177EBE">
        <w:rPr>
          <w:strike/>
        </w:rPr>
        <w:t xml:space="preserve">32. </w:t>
      </w:r>
      <w:r w:rsidR="00B4779A" w:rsidRPr="00177EBE">
        <w:rPr>
          <w:strike/>
        </w:rPr>
        <w:t>CITALOPRAM</w:t>
      </w:r>
    </w:p>
    <w:p w:rsidR="00B4779A" w:rsidRPr="00177EBE" w:rsidRDefault="004B5561" w:rsidP="0036127E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177EBE">
        <w:rPr>
          <w:strike/>
        </w:rPr>
        <w:t xml:space="preserve">33. </w:t>
      </w:r>
      <w:r w:rsidR="00B4779A" w:rsidRPr="00177EBE">
        <w:rPr>
          <w:strike/>
        </w:rPr>
        <w:t>CLOMACRANO</w:t>
      </w:r>
    </w:p>
    <w:p w:rsidR="00B4779A" w:rsidRPr="00177EBE" w:rsidRDefault="004B5561" w:rsidP="0036127E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177EBE">
        <w:rPr>
          <w:strike/>
        </w:rPr>
        <w:t xml:space="preserve">34. </w:t>
      </w:r>
      <w:r w:rsidR="00B4779A" w:rsidRPr="00177EBE">
        <w:rPr>
          <w:strike/>
        </w:rPr>
        <w:t>CLOMETIAZOL</w:t>
      </w:r>
    </w:p>
    <w:p w:rsidR="00B4779A" w:rsidRPr="00177EBE" w:rsidRDefault="004B5561" w:rsidP="0036127E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177EBE">
        <w:rPr>
          <w:strike/>
        </w:rPr>
        <w:t xml:space="preserve">35. </w:t>
      </w:r>
      <w:r w:rsidR="00B4779A" w:rsidRPr="00177EBE">
        <w:rPr>
          <w:strike/>
        </w:rPr>
        <w:t>CLOMIPRAMINA</w:t>
      </w:r>
    </w:p>
    <w:p w:rsidR="00B4779A" w:rsidRPr="00177EBE" w:rsidRDefault="004B5561" w:rsidP="0036127E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177EBE">
        <w:rPr>
          <w:strike/>
        </w:rPr>
        <w:t xml:space="preserve">36. </w:t>
      </w:r>
      <w:r w:rsidR="00B4779A" w:rsidRPr="00177EBE">
        <w:rPr>
          <w:strike/>
        </w:rPr>
        <w:t>CLOREXADOL</w:t>
      </w:r>
    </w:p>
    <w:p w:rsidR="00B4779A" w:rsidRPr="00177EBE" w:rsidRDefault="004B5561" w:rsidP="0036127E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177EBE">
        <w:rPr>
          <w:strike/>
        </w:rPr>
        <w:t xml:space="preserve">37. </w:t>
      </w:r>
      <w:r w:rsidR="00B4779A" w:rsidRPr="00177EBE">
        <w:rPr>
          <w:strike/>
        </w:rPr>
        <w:t>CLORPROMAZINA</w:t>
      </w:r>
    </w:p>
    <w:p w:rsidR="00B4779A" w:rsidRPr="00177EBE" w:rsidRDefault="003113B1" w:rsidP="0036127E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177EBE">
        <w:rPr>
          <w:strike/>
        </w:rPr>
        <w:t xml:space="preserve">38. </w:t>
      </w:r>
      <w:r w:rsidR="00B4779A" w:rsidRPr="00177EBE">
        <w:rPr>
          <w:strike/>
        </w:rPr>
        <w:t>CLORPROTIXENO</w:t>
      </w:r>
    </w:p>
    <w:p w:rsidR="00B4779A" w:rsidRPr="00177EBE" w:rsidRDefault="003113B1" w:rsidP="0036127E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177EBE">
        <w:rPr>
          <w:strike/>
        </w:rPr>
        <w:t xml:space="preserve">39. </w:t>
      </w:r>
      <w:r w:rsidR="00B4779A" w:rsidRPr="00177EBE">
        <w:rPr>
          <w:strike/>
        </w:rPr>
        <w:t>CLOTIAPINA</w:t>
      </w:r>
    </w:p>
    <w:p w:rsidR="00B4779A" w:rsidRPr="00177EBE" w:rsidRDefault="003113B1" w:rsidP="0036127E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177EBE">
        <w:rPr>
          <w:strike/>
        </w:rPr>
        <w:t xml:space="preserve">40. </w:t>
      </w:r>
      <w:r w:rsidR="00B4779A" w:rsidRPr="00177EBE">
        <w:rPr>
          <w:strike/>
        </w:rPr>
        <w:t>CLOZAPINA</w:t>
      </w:r>
    </w:p>
    <w:p w:rsidR="00B4779A" w:rsidRPr="00177EBE" w:rsidRDefault="003113B1" w:rsidP="0036127E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177EBE">
        <w:rPr>
          <w:strike/>
        </w:rPr>
        <w:t xml:space="preserve">41. </w:t>
      </w:r>
      <w:r w:rsidR="00B4779A" w:rsidRPr="00177EBE">
        <w:rPr>
          <w:strike/>
        </w:rPr>
        <w:t>DAPOXETINA</w:t>
      </w:r>
    </w:p>
    <w:p w:rsidR="00B4779A" w:rsidRPr="00177EBE" w:rsidRDefault="003113B1" w:rsidP="0036127E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  <w:kern w:val="16"/>
        </w:rPr>
      </w:pPr>
      <w:r w:rsidRPr="00177EBE">
        <w:rPr>
          <w:strike/>
          <w:kern w:val="16"/>
        </w:rPr>
        <w:t xml:space="preserve">42. </w:t>
      </w:r>
      <w:r w:rsidR="00B4779A" w:rsidRPr="00177EBE">
        <w:rPr>
          <w:strike/>
          <w:kern w:val="16"/>
        </w:rPr>
        <w:t>DESFLURANO</w:t>
      </w:r>
    </w:p>
    <w:p w:rsidR="00B4779A" w:rsidRPr="00177EBE" w:rsidRDefault="003113B1" w:rsidP="0036127E">
      <w:pPr>
        <w:pStyle w:val="Cabealho"/>
        <w:widowControl/>
        <w:tabs>
          <w:tab w:val="clear" w:pos="4419"/>
          <w:tab w:val="clear" w:pos="8838"/>
          <w:tab w:val="left" w:pos="360"/>
        </w:tabs>
        <w:spacing w:after="200"/>
        <w:ind w:firstLine="567"/>
        <w:rPr>
          <w:strike/>
          <w:sz w:val="24"/>
          <w:szCs w:val="24"/>
        </w:rPr>
      </w:pPr>
      <w:r w:rsidRPr="00177EBE">
        <w:rPr>
          <w:strike/>
          <w:sz w:val="24"/>
          <w:szCs w:val="24"/>
        </w:rPr>
        <w:t xml:space="preserve">43. </w:t>
      </w:r>
      <w:r w:rsidR="00B4779A" w:rsidRPr="00177EBE">
        <w:rPr>
          <w:strike/>
          <w:sz w:val="24"/>
          <w:szCs w:val="24"/>
        </w:rPr>
        <w:t>DESIPRAMINA</w:t>
      </w:r>
    </w:p>
    <w:p w:rsidR="00B4779A" w:rsidRPr="00177EBE" w:rsidRDefault="003113B1" w:rsidP="0036127E">
      <w:pPr>
        <w:pStyle w:val="Cabealho"/>
        <w:widowControl/>
        <w:tabs>
          <w:tab w:val="clear" w:pos="4419"/>
          <w:tab w:val="clear" w:pos="8838"/>
          <w:tab w:val="left" w:pos="360"/>
        </w:tabs>
        <w:spacing w:after="200"/>
        <w:ind w:firstLine="567"/>
        <w:rPr>
          <w:strike/>
          <w:sz w:val="24"/>
          <w:szCs w:val="24"/>
        </w:rPr>
      </w:pPr>
      <w:r w:rsidRPr="00177EBE">
        <w:rPr>
          <w:strike/>
          <w:sz w:val="24"/>
          <w:szCs w:val="24"/>
        </w:rPr>
        <w:t xml:space="preserve">44. </w:t>
      </w:r>
      <w:r w:rsidR="00B4779A" w:rsidRPr="00177EBE">
        <w:rPr>
          <w:strike/>
          <w:sz w:val="24"/>
          <w:szCs w:val="24"/>
        </w:rPr>
        <w:t>DESVENLAFAXINA</w:t>
      </w:r>
    </w:p>
    <w:p w:rsidR="00B4779A" w:rsidRPr="00177EBE" w:rsidRDefault="003113B1" w:rsidP="0036127E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177EBE">
        <w:rPr>
          <w:strike/>
        </w:rPr>
        <w:t xml:space="preserve">45. </w:t>
      </w:r>
      <w:r w:rsidR="00B4779A" w:rsidRPr="00177EBE">
        <w:rPr>
          <w:strike/>
        </w:rPr>
        <w:t>DEXETIMIDA</w:t>
      </w:r>
    </w:p>
    <w:p w:rsidR="00B4779A" w:rsidRPr="00177EBE" w:rsidRDefault="003113B1" w:rsidP="0036127E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177EBE">
        <w:rPr>
          <w:strike/>
        </w:rPr>
        <w:t xml:space="preserve">46. </w:t>
      </w:r>
      <w:r w:rsidR="00B4779A" w:rsidRPr="00177EBE">
        <w:rPr>
          <w:strike/>
        </w:rPr>
        <w:t>DEXMEDETOMIDINA</w:t>
      </w:r>
    </w:p>
    <w:p w:rsidR="00B4779A" w:rsidRPr="00177EBE" w:rsidRDefault="003113B1" w:rsidP="0036127E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177EBE">
        <w:rPr>
          <w:strike/>
        </w:rPr>
        <w:t xml:space="preserve">47. </w:t>
      </w:r>
      <w:r w:rsidR="00B4779A" w:rsidRPr="00177EBE">
        <w:rPr>
          <w:strike/>
        </w:rPr>
        <w:t>DIBENZEPINA</w:t>
      </w:r>
    </w:p>
    <w:p w:rsidR="00B4779A" w:rsidRPr="00177EBE" w:rsidRDefault="003113B1" w:rsidP="0036127E">
      <w:pPr>
        <w:pStyle w:val="Cabealho"/>
        <w:widowControl/>
        <w:tabs>
          <w:tab w:val="clear" w:pos="4419"/>
          <w:tab w:val="clear" w:pos="8838"/>
          <w:tab w:val="left" w:pos="360"/>
        </w:tabs>
        <w:spacing w:after="200"/>
        <w:ind w:firstLine="567"/>
        <w:rPr>
          <w:strike/>
          <w:sz w:val="24"/>
          <w:szCs w:val="24"/>
        </w:rPr>
      </w:pPr>
      <w:r w:rsidRPr="00177EBE">
        <w:rPr>
          <w:strike/>
          <w:sz w:val="24"/>
          <w:szCs w:val="24"/>
        </w:rPr>
        <w:t xml:space="preserve">48. </w:t>
      </w:r>
      <w:r w:rsidR="00B4779A" w:rsidRPr="00177EBE">
        <w:rPr>
          <w:strike/>
          <w:sz w:val="24"/>
          <w:szCs w:val="24"/>
        </w:rPr>
        <w:t>DIMETRACRINA</w:t>
      </w:r>
    </w:p>
    <w:p w:rsidR="00B4779A" w:rsidRPr="00177EBE" w:rsidRDefault="003113B1" w:rsidP="0036127E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177EBE">
        <w:rPr>
          <w:strike/>
        </w:rPr>
        <w:t xml:space="preserve">49. </w:t>
      </w:r>
      <w:r w:rsidR="00B4779A" w:rsidRPr="00177EBE">
        <w:rPr>
          <w:strike/>
        </w:rPr>
        <w:t>DISOPIRAMIDA</w:t>
      </w:r>
    </w:p>
    <w:p w:rsidR="00B4779A" w:rsidRPr="00177EBE" w:rsidRDefault="003113B1" w:rsidP="0036127E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177EBE">
        <w:rPr>
          <w:strike/>
        </w:rPr>
        <w:t xml:space="preserve">50. </w:t>
      </w:r>
      <w:r w:rsidR="00B4779A" w:rsidRPr="00177EBE">
        <w:rPr>
          <w:strike/>
        </w:rPr>
        <w:t>DISSULFIRAM</w:t>
      </w:r>
    </w:p>
    <w:p w:rsidR="00B4779A" w:rsidRPr="00177EBE" w:rsidRDefault="00222729" w:rsidP="0036127E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177EBE">
        <w:rPr>
          <w:strike/>
        </w:rPr>
        <w:t xml:space="preserve">51. </w:t>
      </w:r>
      <w:r w:rsidR="00B4779A" w:rsidRPr="00177EBE">
        <w:rPr>
          <w:strike/>
        </w:rPr>
        <w:t>DIVALPROATO DE SÓDIO</w:t>
      </w:r>
    </w:p>
    <w:p w:rsidR="00B4779A" w:rsidRPr="00177EBE" w:rsidRDefault="00222729" w:rsidP="0036127E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177EBE">
        <w:rPr>
          <w:strike/>
        </w:rPr>
        <w:t xml:space="preserve">52. </w:t>
      </w:r>
      <w:r w:rsidR="00B4779A" w:rsidRPr="00177EBE">
        <w:rPr>
          <w:strike/>
        </w:rPr>
        <w:t>DIXIRAZINA</w:t>
      </w:r>
    </w:p>
    <w:p w:rsidR="00B4779A" w:rsidRPr="00177EBE" w:rsidRDefault="00222729" w:rsidP="0036127E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177EBE">
        <w:rPr>
          <w:strike/>
        </w:rPr>
        <w:t xml:space="preserve">53. </w:t>
      </w:r>
      <w:r w:rsidR="00B4779A" w:rsidRPr="00177EBE">
        <w:rPr>
          <w:strike/>
        </w:rPr>
        <w:t>DONEPEZILA</w:t>
      </w:r>
    </w:p>
    <w:p w:rsidR="00B4779A" w:rsidRPr="00177EBE" w:rsidRDefault="00222729" w:rsidP="0036127E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177EBE">
        <w:rPr>
          <w:strike/>
        </w:rPr>
        <w:t xml:space="preserve">54. </w:t>
      </w:r>
      <w:r w:rsidR="00B4779A" w:rsidRPr="00177EBE">
        <w:rPr>
          <w:strike/>
        </w:rPr>
        <w:t>DOXEPINA</w:t>
      </w:r>
    </w:p>
    <w:p w:rsidR="00B4779A" w:rsidRPr="00177EBE" w:rsidRDefault="00222729" w:rsidP="0036127E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177EBE">
        <w:rPr>
          <w:strike/>
        </w:rPr>
        <w:t xml:space="preserve">55. </w:t>
      </w:r>
      <w:r w:rsidR="00B4779A" w:rsidRPr="00177EBE">
        <w:rPr>
          <w:strike/>
        </w:rPr>
        <w:t>DROPERIDOL</w:t>
      </w:r>
    </w:p>
    <w:p w:rsidR="00B4779A" w:rsidRPr="00177EBE" w:rsidRDefault="00222729" w:rsidP="0036127E">
      <w:pPr>
        <w:pStyle w:val="Cabealho"/>
        <w:widowControl/>
        <w:tabs>
          <w:tab w:val="clear" w:pos="4419"/>
          <w:tab w:val="clear" w:pos="8838"/>
          <w:tab w:val="left" w:pos="360"/>
        </w:tabs>
        <w:autoSpaceDE/>
        <w:autoSpaceDN/>
        <w:spacing w:after="200"/>
        <w:ind w:firstLine="567"/>
        <w:rPr>
          <w:strike/>
          <w:sz w:val="24"/>
          <w:szCs w:val="24"/>
        </w:rPr>
      </w:pPr>
      <w:r w:rsidRPr="00177EBE">
        <w:rPr>
          <w:strike/>
          <w:sz w:val="24"/>
          <w:szCs w:val="24"/>
        </w:rPr>
        <w:t xml:space="preserve">56. </w:t>
      </w:r>
      <w:r w:rsidR="00B4779A" w:rsidRPr="00177EBE">
        <w:rPr>
          <w:strike/>
          <w:sz w:val="24"/>
          <w:szCs w:val="24"/>
        </w:rPr>
        <w:t>DULOXETINA</w:t>
      </w:r>
    </w:p>
    <w:p w:rsidR="00B4779A" w:rsidRPr="00177EBE" w:rsidRDefault="00222729" w:rsidP="0036127E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177EBE">
        <w:rPr>
          <w:strike/>
        </w:rPr>
        <w:t xml:space="preserve">57. </w:t>
      </w:r>
      <w:r w:rsidR="00B4779A" w:rsidRPr="00177EBE">
        <w:rPr>
          <w:strike/>
        </w:rPr>
        <w:t>ECTILURÉIA</w:t>
      </w:r>
    </w:p>
    <w:p w:rsidR="00B4779A" w:rsidRPr="00177EBE" w:rsidRDefault="00222729" w:rsidP="0036127E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177EBE">
        <w:rPr>
          <w:strike/>
        </w:rPr>
        <w:t xml:space="preserve">58. </w:t>
      </w:r>
      <w:r w:rsidR="00B4779A" w:rsidRPr="00177EBE">
        <w:rPr>
          <w:strike/>
        </w:rPr>
        <w:t>EMILCAMATO</w:t>
      </w:r>
    </w:p>
    <w:p w:rsidR="00B4779A" w:rsidRPr="00177EBE" w:rsidRDefault="00222729" w:rsidP="0036127E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177EBE">
        <w:rPr>
          <w:strike/>
        </w:rPr>
        <w:t xml:space="preserve">59. </w:t>
      </w:r>
      <w:r w:rsidR="00B4779A" w:rsidRPr="00177EBE">
        <w:rPr>
          <w:strike/>
        </w:rPr>
        <w:t>ENFLURANO</w:t>
      </w:r>
    </w:p>
    <w:p w:rsidR="00B4779A" w:rsidRPr="00177EBE" w:rsidRDefault="00222729" w:rsidP="0036127E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177EBE">
        <w:rPr>
          <w:strike/>
        </w:rPr>
        <w:t xml:space="preserve">60. </w:t>
      </w:r>
      <w:r w:rsidR="00B4779A" w:rsidRPr="00177EBE">
        <w:rPr>
          <w:strike/>
        </w:rPr>
        <w:t>ENTACAPONA</w:t>
      </w:r>
    </w:p>
    <w:p w:rsidR="00B4779A" w:rsidRPr="00177EBE" w:rsidRDefault="002C6318" w:rsidP="0036127E">
      <w:pPr>
        <w:pStyle w:val="Cabealho"/>
        <w:widowControl/>
        <w:tabs>
          <w:tab w:val="clear" w:pos="4419"/>
          <w:tab w:val="clear" w:pos="8838"/>
          <w:tab w:val="left" w:pos="360"/>
        </w:tabs>
        <w:spacing w:after="200"/>
        <w:ind w:firstLine="567"/>
        <w:rPr>
          <w:strike/>
          <w:sz w:val="24"/>
          <w:szCs w:val="24"/>
        </w:rPr>
      </w:pPr>
      <w:r w:rsidRPr="00177EBE">
        <w:rPr>
          <w:strike/>
          <w:sz w:val="24"/>
          <w:szCs w:val="24"/>
        </w:rPr>
        <w:t xml:space="preserve">61. </w:t>
      </w:r>
      <w:r w:rsidR="00B4779A" w:rsidRPr="00177EBE">
        <w:rPr>
          <w:strike/>
          <w:sz w:val="24"/>
          <w:szCs w:val="24"/>
        </w:rPr>
        <w:t>ESCITALOPRAM</w:t>
      </w:r>
    </w:p>
    <w:p w:rsidR="00B4779A" w:rsidRPr="00177EBE" w:rsidRDefault="002C6318" w:rsidP="0036127E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177EBE">
        <w:rPr>
          <w:strike/>
        </w:rPr>
        <w:t xml:space="preserve">62. </w:t>
      </w:r>
      <w:r w:rsidR="00B4779A" w:rsidRPr="00177EBE">
        <w:rPr>
          <w:strike/>
        </w:rPr>
        <w:t>ETOMIDATO</w:t>
      </w:r>
    </w:p>
    <w:p w:rsidR="00B4779A" w:rsidRPr="00177EBE" w:rsidRDefault="002C6318" w:rsidP="0036127E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177EBE">
        <w:rPr>
          <w:strike/>
        </w:rPr>
        <w:t xml:space="preserve">63. </w:t>
      </w:r>
      <w:r w:rsidR="00B4779A" w:rsidRPr="00177EBE">
        <w:rPr>
          <w:strike/>
        </w:rPr>
        <w:t>ETORICOXIBE</w:t>
      </w:r>
    </w:p>
    <w:p w:rsidR="00B4779A" w:rsidRPr="00177EBE" w:rsidRDefault="002C6318" w:rsidP="0036127E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177EBE">
        <w:rPr>
          <w:strike/>
        </w:rPr>
        <w:t xml:space="preserve">64. </w:t>
      </w:r>
      <w:r w:rsidR="00B4779A" w:rsidRPr="00177EBE">
        <w:rPr>
          <w:strike/>
        </w:rPr>
        <w:t>ETOSSUXIMIDA</w:t>
      </w:r>
    </w:p>
    <w:p w:rsidR="00B4779A" w:rsidRPr="00177EBE" w:rsidRDefault="002C6318" w:rsidP="0036127E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177EBE">
        <w:rPr>
          <w:strike/>
        </w:rPr>
        <w:t xml:space="preserve">65. </w:t>
      </w:r>
      <w:r w:rsidR="00B4779A" w:rsidRPr="00177EBE">
        <w:rPr>
          <w:strike/>
        </w:rPr>
        <w:t>FACETOPERANO</w:t>
      </w:r>
    </w:p>
    <w:p w:rsidR="00B4779A" w:rsidRPr="00177EBE" w:rsidRDefault="002C6318" w:rsidP="0036127E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177EBE">
        <w:rPr>
          <w:strike/>
        </w:rPr>
        <w:t xml:space="preserve">66. </w:t>
      </w:r>
      <w:r w:rsidR="00B4779A" w:rsidRPr="00177EBE">
        <w:rPr>
          <w:strike/>
        </w:rPr>
        <w:t>FEMPROBAMATO</w:t>
      </w:r>
    </w:p>
    <w:p w:rsidR="00B4779A" w:rsidRPr="00177EBE" w:rsidRDefault="002C6318" w:rsidP="0036127E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177EBE">
        <w:rPr>
          <w:strike/>
        </w:rPr>
        <w:t xml:space="preserve">67. </w:t>
      </w:r>
      <w:r w:rsidR="00B4779A" w:rsidRPr="00177EBE">
        <w:rPr>
          <w:strike/>
        </w:rPr>
        <w:t>FENAGLICODOL</w:t>
      </w:r>
    </w:p>
    <w:p w:rsidR="00B4779A" w:rsidRPr="00177EBE" w:rsidRDefault="002C6318" w:rsidP="0036127E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177EBE">
        <w:rPr>
          <w:strike/>
        </w:rPr>
        <w:t xml:space="preserve">68. </w:t>
      </w:r>
      <w:r w:rsidR="00B4779A" w:rsidRPr="00177EBE">
        <w:rPr>
          <w:strike/>
        </w:rPr>
        <w:t>FENELZINA</w:t>
      </w:r>
    </w:p>
    <w:p w:rsidR="00B4779A" w:rsidRPr="00177EBE" w:rsidRDefault="00AE5175" w:rsidP="0036127E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177EBE">
        <w:rPr>
          <w:strike/>
        </w:rPr>
        <w:t xml:space="preserve">69. </w:t>
      </w:r>
      <w:r w:rsidR="00B4779A" w:rsidRPr="00177EBE">
        <w:rPr>
          <w:strike/>
        </w:rPr>
        <w:t>FENIPRAZINA</w:t>
      </w:r>
    </w:p>
    <w:p w:rsidR="00B4779A" w:rsidRPr="00177EBE" w:rsidRDefault="00AE5175" w:rsidP="0036127E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177EBE">
        <w:rPr>
          <w:strike/>
        </w:rPr>
        <w:t xml:space="preserve">70. </w:t>
      </w:r>
      <w:r w:rsidR="00B4779A" w:rsidRPr="00177EBE">
        <w:rPr>
          <w:strike/>
        </w:rPr>
        <w:t>FENITOINA</w:t>
      </w:r>
    </w:p>
    <w:p w:rsidR="00B4779A" w:rsidRPr="00177EBE" w:rsidRDefault="00AE5175" w:rsidP="0036127E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177EBE">
        <w:rPr>
          <w:strike/>
        </w:rPr>
        <w:t xml:space="preserve">71. </w:t>
      </w:r>
      <w:r w:rsidR="00B4779A" w:rsidRPr="00177EBE">
        <w:rPr>
          <w:strike/>
        </w:rPr>
        <w:t>FLUFENAZINA</w:t>
      </w:r>
    </w:p>
    <w:p w:rsidR="00B4779A" w:rsidRPr="00177EBE" w:rsidRDefault="00AE5175" w:rsidP="0036127E">
      <w:pPr>
        <w:pStyle w:val="Cabealho"/>
        <w:widowControl/>
        <w:tabs>
          <w:tab w:val="clear" w:pos="4419"/>
          <w:tab w:val="clear" w:pos="8838"/>
          <w:tab w:val="left" w:pos="360"/>
        </w:tabs>
        <w:spacing w:after="200"/>
        <w:ind w:firstLine="567"/>
        <w:rPr>
          <w:strike/>
          <w:sz w:val="24"/>
          <w:szCs w:val="24"/>
        </w:rPr>
      </w:pPr>
      <w:r w:rsidRPr="00177EBE">
        <w:rPr>
          <w:strike/>
          <w:sz w:val="24"/>
          <w:szCs w:val="24"/>
        </w:rPr>
        <w:t xml:space="preserve">72. </w:t>
      </w:r>
      <w:r w:rsidR="00B4779A" w:rsidRPr="00177EBE">
        <w:rPr>
          <w:strike/>
          <w:sz w:val="24"/>
          <w:szCs w:val="24"/>
        </w:rPr>
        <w:t>FLUMAZENIL</w:t>
      </w:r>
    </w:p>
    <w:p w:rsidR="00B4779A" w:rsidRPr="00177EBE" w:rsidRDefault="00AE5175" w:rsidP="0036127E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177EBE">
        <w:rPr>
          <w:strike/>
        </w:rPr>
        <w:t xml:space="preserve">73. </w:t>
      </w:r>
      <w:r w:rsidR="00B4779A" w:rsidRPr="00177EBE">
        <w:rPr>
          <w:strike/>
        </w:rPr>
        <w:t>FLUOXETINA</w:t>
      </w:r>
    </w:p>
    <w:p w:rsidR="00B4779A" w:rsidRPr="00177EBE" w:rsidRDefault="00AE5175" w:rsidP="0036127E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177EBE">
        <w:rPr>
          <w:strike/>
        </w:rPr>
        <w:t xml:space="preserve">74. </w:t>
      </w:r>
      <w:r w:rsidR="00B4779A" w:rsidRPr="00177EBE">
        <w:rPr>
          <w:strike/>
        </w:rPr>
        <w:t>FLUPENTIXOL</w:t>
      </w:r>
    </w:p>
    <w:p w:rsidR="00B4779A" w:rsidRPr="00177EBE" w:rsidRDefault="00AE5175" w:rsidP="0036127E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177EBE">
        <w:rPr>
          <w:strike/>
        </w:rPr>
        <w:t xml:space="preserve">75. </w:t>
      </w:r>
      <w:r w:rsidR="00B4779A" w:rsidRPr="00177EBE">
        <w:rPr>
          <w:strike/>
        </w:rPr>
        <w:t>FLUVOXAMINA</w:t>
      </w:r>
    </w:p>
    <w:p w:rsidR="00B4779A" w:rsidRPr="00177EBE" w:rsidRDefault="005C0A89" w:rsidP="0036127E">
      <w:pPr>
        <w:pStyle w:val="Cabealho"/>
        <w:widowControl/>
        <w:tabs>
          <w:tab w:val="clear" w:pos="4419"/>
          <w:tab w:val="clear" w:pos="8838"/>
          <w:tab w:val="left" w:pos="360"/>
        </w:tabs>
        <w:spacing w:after="200"/>
        <w:ind w:firstLine="567"/>
        <w:rPr>
          <w:strike/>
          <w:sz w:val="24"/>
          <w:szCs w:val="24"/>
        </w:rPr>
      </w:pPr>
      <w:r w:rsidRPr="00177EBE">
        <w:rPr>
          <w:strike/>
          <w:sz w:val="24"/>
          <w:szCs w:val="24"/>
        </w:rPr>
        <w:t xml:space="preserve">76. </w:t>
      </w:r>
      <w:r w:rsidR="00B4779A" w:rsidRPr="00177EBE">
        <w:rPr>
          <w:strike/>
          <w:sz w:val="24"/>
          <w:szCs w:val="24"/>
        </w:rPr>
        <w:t>GABAPENTINA</w:t>
      </w:r>
    </w:p>
    <w:p w:rsidR="00B4779A" w:rsidRPr="00177EBE" w:rsidRDefault="005C0A89" w:rsidP="0036127E">
      <w:pPr>
        <w:pStyle w:val="Cabealho"/>
        <w:widowControl/>
        <w:tabs>
          <w:tab w:val="clear" w:pos="4419"/>
          <w:tab w:val="clear" w:pos="8838"/>
          <w:tab w:val="left" w:pos="360"/>
        </w:tabs>
        <w:spacing w:after="200"/>
        <w:ind w:firstLine="567"/>
        <w:rPr>
          <w:strike/>
          <w:sz w:val="24"/>
          <w:szCs w:val="24"/>
        </w:rPr>
      </w:pPr>
      <w:r w:rsidRPr="00177EBE">
        <w:rPr>
          <w:strike/>
          <w:sz w:val="24"/>
          <w:szCs w:val="24"/>
        </w:rPr>
        <w:t xml:space="preserve">77. </w:t>
      </w:r>
      <w:r w:rsidR="00B4779A" w:rsidRPr="00177EBE">
        <w:rPr>
          <w:strike/>
          <w:sz w:val="24"/>
          <w:szCs w:val="24"/>
        </w:rPr>
        <w:t>GALANTAMINA</w:t>
      </w:r>
    </w:p>
    <w:p w:rsidR="00B4779A" w:rsidRPr="00177EBE" w:rsidRDefault="005C0A89" w:rsidP="0036127E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177EBE">
        <w:rPr>
          <w:strike/>
        </w:rPr>
        <w:t xml:space="preserve">78. </w:t>
      </w:r>
      <w:r w:rsidR="00B4779A" w:rsidRPr="00177EBE">
        <w:rPr>
          <w:strike/>
        </w:rPr>
        <w:t>HALOPERIDOL</w:t>
      </w:r>
    </w:p>
    <w:p w:rsidR="00B4779A" w:rsidRPr="00177EBE" w:rsidRDefault="005C0A89" w:rsidP="0036127E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177EBE">
        <w:rPr>
          <w:strike/>
        </w:rPr>
        <w:t xml:space="preserve">79. </w:t>
      </w:r>
      <w:r w:rsidR="00B4779A" w:rsidRPr="00177EBE">
        <w:rPr>
          <w:strike/>
        </w:rPr>
        <w:t>HALOTANO</w:t>
      </w:r>
    </w:p>
    <w:p w:rsidR="00B4779A" w:rsidRPr="00177EBE" w:rsidRDefault="005C0A89" w:rsidP="0036127E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177EBE">
        <w:rPr>
          <w:strike/>
        </w:rPr>
        <w:t xml:space="preserve">80. </w:t>
      </w:r>
      <w:r w:rsidR="00B4779A" w:rsidRPr="00177EBE">
        <w:rPr>
          <w:strike/>
        </w:rPr>
        <w:t>HIDRATO DE CLORAL</w:t>
      </w:r>
    </w:p>
    <w:p w:rsidR="00B4779A" w:rsidRPr="00177EBE" w:rsidRDefault="00E60515" w:rsidP="0036127E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177EBE">
        <w:rPr>
          <w:strike/>
        </w:rPr>
        <w:t xml:space="preserve">81. </w:t>
      </w:r>
      <w:r w:rsidR="00B4779A" w:rsidRPr="00177EBE">
        <w:rPr>
          <w:strike/>
        </w:rPr>
        <w:t>HIDROCLORBEZETILAMINA</w:t>
      </w:r>
    </w:p>
    <w:p w:rsidR="00B4779A" w:rsidRPr="00177EBE" w:rsidRDefault="00E60515" w:rsidP="0036127E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177EBE">
        <w:rPr>
          <w:strike/>
        </w:rPr>
        <w:t xml:space="preserve">82. </w:t>
      </w:r>
      <w:r w:rsidR="00B4779A" w:rsidRPr="00177EBE">
        <w:rPr>
          <w:strike/>
        </w:rPr>
        <w:t>HIDROXIDIONA</w:t>
      </w:r>
    </w:p>
    <w:p w:rsidR="00B4779A" w:rsidRPr="00177EBE" w:rsidRDefault="00E60515" w:rsidP="0036127E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177EBE">
        <w:rPr>
          <w:strike/>
        </w:rPr>
        <w:t xml:space="preserve">83. </w:t>
      </w:r>
      <w:r w:rsidR="00B4779A" w:rsidRPr="00177EBE">
        <w:rPr>
          <w:strike/>
        </w:rPr>
        <w:t>HOMOFENAZINA</w:t>
      </w:r>
    </w:p>
    <w:p w:rsidR="00B4779A" w:rsidRPr="00177EBE" w:rsidRDefault="00E60515" w:rsidP="0036127E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177EBE">
        <w:rPr>
          <w:strike/>
        </w:rPr>
        <w:t xml:space="preserve">84. </w:t>
      </w:r>
      <w:r w:rsidR="00B4779A" w:rsidRPr="00177EBE">
        <w:rPr>
          <w:strike/>
        </w:rPr>
        <w:t>IMICLOPRAZINA</w:t>
      </w:r>
    </w:p>
    <w:p w:rsidR="00B4779A" w:rsidRPr="00177EBE" w:rsidRDefault="00E60515" w:rsidP="0036127E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177EBE">
        <w:rPr>
          <w:strike/>
        </w:rPr>
        <w:t xml:space="preserve">85. </w:t>
      </w:r>
      <w:r w:rsidR="00B4779A" w:rsidRPr="00177EBE">
        <w:rPr>
          <w:strike/>
        </w:rPr>
        <w:t>IMIPRAMINA</w:t>
      </w:r>
    </w:p>
    <w:p w:rsidR="00B4779A" w:rsidRPr="00177EBE" w:rsidRDefault="00E60515" w:rsidP="0036127E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177EBE">
        <w:rPr>
          <w:strike/>
        </w:rPr>
        <w:t xml:space="preserve">86. </w:t>
      </w:r>
      <w:r w:rsidR="00B4779A" w:rsidRPr="00177EBE">
        <w:rPr>
          <w:strike/>
        </w:rPr>
        <w:t>IMIPRAMINÓXIDO</w:t>
      </w:r>
    </w:p>
    <w:p w:rsidR="00B4779A" w:rsidRPr="00177EBE" w:rsidRDefault="00E60515" w:rsidP="0036127E">
      <w:pPr>
        <w:pStyle w:val="Cabealho"/>
        <w:widowControl/>
        <w:tabs>
          <w:tab w:val="clear" w:pos="4419"/>
          <w:tab w:val="clear" w:pos="8838"/>
          <w:tab w:val="left" w:pos="360"/>
        </w:tabs>
        <w:spacing w:after="200"/>
        <w:ind w:firstLine="567"/>
        <w:rPr>
          <w:strike/>
          <w:sz w:val="24"/>
          <w:szCs w:val="24"/>
        </w:rPr>
      </w:pPr>
      <w:r w:rsidRPr="00177EBE">
        <w:rPr>
          <w:strike/>
          <w:sz w:val="24"/>
          <w:szCs w:val="24"/>
        </w:rPr>
        <w:t xml:space="preserve">87. </w:t>
      </w:r>
      <w:r w:rsidR="00B4779A" w:rsidRPr="00177EBE">
        <w:rPr>
          <w:strike/>
          <w:sz w:val="24"/>
          <w:szCs w:val="24"/>
        </w:rPr>
        <w:t>IPROCLOZIDA</w:t>
      </w:r>
    </w:p>
    <w:p w:rsidR="00B4779A" w:rsidRPr="00177EBE" w:rsidRDefault="00E60515" w:rsidP="0036127E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177EBE">
        <w:rPr>
          <w:strike/>
        </w:rPr>
        <w:t xml:space="preserve">88. </w:t>
      </w:r>
      <w:r w:rsidR="00B4779A" w:rsidRPr="00177EBE">
        <w:rPr>
          <w:strike/>
        </w:rPr>
        <w:t>ISOCARBOXAZIDA</w:t>
      </w:r>
    </w:p>
    <w:p w:rsidR="00B4779A" w:rsidRPr="00177EBE" w:rsidRDefault="00E60515" w:rsidP="0036127E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177EBE">
        <w:rPr>
          <w:strike/>
        </w:rPr>
        <w:t xml:space="preserve">89. </w:t>
      </w:r>
      <w:r w:rsidR="00B4779A" w:rsidRPr="00177EBE">
        <w:rPr>
          <w:strike/>
        </w:rPr>
        <w:t>ISOFLURANO</w:t>
      </w:r>
    </w:p>
    <w:p w:rsidR="00B4779A" w:rsidRPr="00177EBE" w:rsidRDefault="00E60515" w:rsidP="0036127E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  <w:lang w:val="it-IT"/>
        </w:rPr>
      </w:pPr>
      <w:r w:rsidRPr="00177EBE">
        <w:rPr>
          <w:strike/>
          <w:lang w:val="it-IT"/>
        </w:rPr>
        <w:t xml:space="preserve">90. </w:t>
      </w:r>
      <w:r w:rsidR="00B4779A" w:rsidRPr="00177EBE">
        <w:rPr>
          <w:strike/>
          <w:lang w:val="it-IT"/>
        </w:rPr>
        <w:t>ISOPROPIL-CROTONIL-URÉIA</w:t>
      </w:r>
    </w:p>
    <w:p w:rsidR="00D01E74" w:rsidRPr="00177EBE" w:rsidRDefault="00597F99" w:rsidP="0036127E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  <w:lang w:val="it-IT"/>
        </w:rPr>
      </w:pPr>
      <w:r w:rsidRPr="00177EBE">
        <w:rPr>
          <w:strike/>
          <w:lang w:val="it-IT"/>
        </w:rPr>
        <w:t xml:space="preserve">91. </w:t>
      </w:r>
      <w:r w:rsidR="00D01E74" w:rsidRPr="00177EBE">
        <w:rPr>
          <w:strike/>
          <w:lang w:val="it-IT"/>
        </w:rPr>
        <w:t>LACOSAMIDA</w:t>
      </w:r>
    </w:p>
    <w:p w:rsidR="00B4779A" w:rsidRPr="00177EBE" w:rsidRDefault="00597F99" w:rsidP="0036127E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  <w:lang w:val="it-IT"/>
        </w:rPr>
      </w:pPr>
      <w:r w:rsidRPr="00177EBE">
        <w:rPr>
          <w:strike/>
          <w:lang w:val="it-IT"/>
        </w:rPr>
        <w:t xml:space="preserve">92. </w:t>
      </w:r>
      <w:r w:rsidR="00B4779A" w:rsidRPr="00177EBE">
        <w:rPr>
          <w:strike/>
          <w:lang w:val="it-IT"/>
        </w:rPr>
        <w:t>LAMOTRIGINA</w:t>
      </w:r>
    </w:p>
    <w:p w:rsidR="00B4779A" w:rsidRPr="00177EBE" w:rsidRDefault="00597F99" w:rsidP="0036127E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  <w:lang w:val="it-IT"/>
        </w:rPr>
      </w:pPr>
      <w:r w:rsidRPr="00177EBE">
        <w:rPr>
          <w:strike/>
          <w:lang w:val="it-IT"/>
        </w:rPr>
        <w:t xml:space="preserve">93. </w:t>
      </w:r>
      <w:r w:rsidR="00B4779A" w:rsidRPr="00177EBE">
        <w:rPr>
          <w:strike/>
          <w:lang w:val="it-IT"/>
        </w:rPr>
        <w:t>LEFLUNOMIDA</w:t>
      </w:r>
    </w:p>
    <w:p w:rsidR="00B633EB" w:rsidRPr="00177EBE" w:rsidRDefault="00597F99" w:rsidP="0036127E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  <w:lang w:val="it-IT"/>
        </w:rPr>
      </w:pPr>
      <w:r w:rsidRPr="00177EBE">
        <w:rPr>
          <w:strike/>
          <w:lang w:val="it-IT"/>
        </w:rPr>
        <w:t xml:space="preserve">94. </w:t>
      </w:r>
      <w:r w:rsidR="00B633EB" w:rsidRPr="00177EBE">
        <w:rPr>
          <w:strike/>
          <w:lang w:val="it-IT"/>
        </w:rPr>
        <w:t>LEVETIRACETAM</w:t>
      </w:r>
    </w:p>
    <w:p w:rsidR="00B4779A" w:rsidRPr="00177EBE" w:rsidRDefault="00597F99" w:rsidP="0036127E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  <w:lang w:val="it-IT"/>
        </w:rPr>
      </w:pPr>
      <w:r w:rsidRPr="00177EBE">
        <w:rPr>
          <w:strike/>
          <w:lang w:val="it-IT"/>
        </w:rPr>
        <w:t xml:space="preserve">95. </w:t>
      </w:r>
      <w:r w:rsidR="00B4779A" w:rsidRPr="00177EBE">
        <w:rPr>
          <w:strike/>
          <w:lang w:val="it-IT"/>
        </w:rPr>
        <w:t>LEVOMEPROMAZINA</w:t>
      </w:r>
    </w:p>
    <w:p w:rsidR="00B4779A" w:rsidRPr="00177EBE" w:rsidRDefault="00597F99" w:rsidP="0036127E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  <w:lang w:val="it-IT"/>
        </w:rPr>
      </w:pPr>
      <w:r w:rsidRPr="00177EBE">
        <w:rPr>
          <w:strike/>
          <w:lang w:val="it-IT"/>
        </w:rPr>
        <w:t xml:space="preserve">96. </w:t>
      </w:r>
      <w:r w:rsidR="00B4779A" w:rsidRPr="00177EBE">
        <w:rPr>
          <w:strike/>
          <w:lang w:val="it-IT"/>
        </w:rPr>
        <w:t>LISURIDA</w:t>
      </w:r>
    </w:p>
    <w:p w:rsidR="00B4779A" w:rsidRPr="00177EBE" w:rsidRDefault="00597F99" w:rsidP="0036127E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  <w:lang w:val="it-IT"/>
        </w:rPr>
      </w:pPr>
      <w:r w:rsidRPr="00177EBE">
        <w:rPr>
          <w:strike/>
          <w:lang w:val="it-IT"/>
        </w:rPr>
        <w:t xml:space="preserve">97. </w:t>
      </w:r>
      <w:r w:rsidR="00B4779A" w:rsidRPr="00177EBE">
        <w:rPr>
          <w:strike/>
          <w:lang w:val="it-IT"/>
        </w:rPr>
        <w:t>LITIO</w:t>
      </w:r>
    </w:p>
    <w:p w:rsidR="00B4779A" w:rsidRPr="00177EBE" w:rsidRDefault="00597F99" w:rsidP="0036127E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  <w:lang w:val="it-IT"/>
        </w:rPr>
      </w:pPr>
      <w:r w:rsidRPr="00177EBE">
        <w:rPr>
          <w:strike/>
          <w:lang w:val="it-IT"/>
        </w:rPr>
        <w:t xml:space="preserve">98. </w:t>
      </w:r>
      <w:r w:rsidR="00B4779A" w:rsidRPr="00177EBE">
        <w:rPr>
          <w:strike/>
          <w:lang w:val="it-IT"/>
        </w:rPr>
        <w:t>LOPERAMIDA</w:t>
      </w:r>
    </w:p>
    <w:p w:rsidR="00356CF0" w:rsidRPr="00177EBE" w:rsidRDefault="00597F99" w:rsidP="0036127E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  <w:lang w:val="it-IT"/>
        </w:rPr>
      </w:pPr>
      <w:r w:rsidRPr="00177EBE">
        <w:rPr>
          <w:strike/>
          <w:lang w:val="it-IT"/>
        </w:rPr>
        <w:t xml:space="preserve">99. </w:t>
      </w:r>
      <w:r w:rsidR="00B4779A" w:rsidRPr="00177EBE">
        <w:rPr>
          <w:strike/>
          <w:lang w:val="it-IT"/>
        </w:rPr>
        <w:t>LOXAPINA</w:t>
      </w:r>
    </w:p>
    <w:p w:rsidR="00B4779A" w:rsidRPr="00177EBE" w:rsidRDefault="00597F99" w:rsidP="0036127E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177EBE">
        <w:rPr>
          <w:strike/>
        </w:rPr>
        <w:t xml:space="preserve">100. </w:t>
      </w:r>
      <w:r w:rsidR="00B4779A" w:rsidRPr="00177EBE">
        <w:rPr>
          <w:strike/>
        </w:rPr>
        <w:t>LUMIRACOXIBE</w:t>
      </w:r>
    </w:p>
    <w:p w:rsidR="00B4779A" w:rsidRPr="00177EBE" w:rsidRDefault="00C1416A" w:rsidP="0036127E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</w:rPr>
      </w:pPr>
      <w:r w:rsidRPr="00177EBE">
        <w:rPr>
          <w:strike/>
        </w:rPr>
        <w:t xml:space="preserve">101. </w:t>
      </w:r>
      <w:r w:rsidR="00B4779A" w:rsidRPr="00177EBE">
        <w:rPr>
          <w:strike/>
        </w:rPr>
        <w:t>MAPROTILINA</w:t>
      </w:r>
    </w:p>
    <w:p w:rsidR="00B4779A" w:rsidRPr="00177EBE" w:rsidRDefault="00C1416A" w:rsidP="0036127E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</w:rPr>
      </w:pPr>
      <w:r w:rsidRPr="00177EBE">
        <w:rPr>
          <w:strike/>
        </w:rPr>
        <w:t xml:space="preserve">102. </w:t>
      </w:r>
      <w:r w:rsidR="00B4779A" w:rsidRPr="00177EBE">
        <w:rPr>
          <w:strike/>
        </w:rPr>
        <w:t>MECLOFENOXATO</w:t>
      </w:r>
    </w:p>
    <w:p w:rsidR="00B4779A" w:rsidRPr="00177EBE" w:rsidRDefault="00C1416A" w:rsidP="0036127E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</w:rPr>
      </w:pPr>
      <w:r w:rsidRPr="00177EBE">
        <w:rPr>
          <w:strike/>
        </w:rPr>
        <w:t xml:space="preserve">103. </w:t>
      </w:r>
      <w:r w:rsidR="00B4779A" w:rsidRPr="00177EBE">
        <w:rPr>
          <w:strike/>
        </w:rPr>
        <w:t>MEFENOXALONA</w:t>
      </w:r>
    </w:p>
    <w:p w:rsidR="00B4779A" w:rsidRPr="00177EBE" w:rsidRDefault="00C1416A" w:rsidP="0036127E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</w:rPr>
      </w:pPr>
      <w:r w:rsidRPr="00177EBE">
        <w:rPr>
          <w:strike/>
        </w:rPr>
        <w:t xml:space="preserve">104. </w:t>
      </w:r>
      <w:r w:rsidR="00B4779A" w:rsidRPr="00177EBE">
        <w:rPr>
          <w:strike/>
        </w:rPr>
        <w:t>MEFEXAMIDA</w:t>
      </w:r>
    </w:p>
    <w:p w:rsidR="00B4779A" w:rsidRPr="00177EBE" w:rsidRDefault="00C1416A" w:rsidP="0036127E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spacing w:after="200"/>
        <w:ind w:firstLine="567"/>
        <w:rPr>
          <w:strike/>
          <w:sz w:val="24"/>
          <w:szCs w:val="24"/>
        </w:rPr>
      </w:pPr>
      <w:r w:rsidRPr="00177EBE">
        <w:rPr>
          <w:strike/>
          <w:sz w:val="24"/>
          <w:szCs w:val="24"/>
        </w:rPr>
        <w:t xml:space="preserve">105. </w:t>
      </w:r>
      <w:r w:rsidR="00B4779A" w:rsidRPr="00177EBE">
        <w:rPr>
          <w:strike/>
          <w:sz w:val="24"/>
          <w:szCs w:val="24"/>
        </w:rPr>
        <w:t>MEMANTINA</w:t>
      </w:r>
    </w:p>
    <w:p w:rsidR="00B4779A" w:rsidRPr="00177EBE" w:rsidRDefault="00C1416A" w:rsidP="0036127E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177EBE">
        <w:rPr>
          <w:strike/>
          <w:lang w:val="it-IT"/>
        </w:rPr>
        <w:t xml:space="preserve">106. </w:t>
      </w:r>
      <w:r w:rsidR="00B4779A" w:rsidRPr="00177EBE">
        <w:rPr>
          <w:strike/>
          <w:lang w:val="it-IT"/>
        </w:rPr>
        <w:t>MEPAZINA</w:t>
      </w:r>
    </w:p>
    <w:p w:rsidR="00B4779A" w:rsidRPr="00177EBE" w:rsidRDefault="00C1416A" w:rsidP="0036127E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177EBE">
        <w:rPr>
          <w:strike/>
          <w:lang w:val="it-IT"/>
        </w:rPr>
        <w:t xml:space="preserve">107. </w:t>
      </w:r>
      <w:r w:rsidR="00B4779A" w:rsidRPr="00177EBE">
        <w:rPr>
          <w:strike/>
          <w:lang w:val="it-IT"/>
        </w:rPr>
        <w:t>MESORIDAZINA</w:t>
      </w:r>
    </w:p>
    <w:p w:rsidR="00B4779A" w:rsidRPr="00177EBE" w:rsidRDefault="00C1416A" w:rsidP="0036127E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177EBE">
        <w:rPr>
          <w:strike/>
          <w:lang w:val="it-IT"/>
        </w:rPr>
        <w:t xml:space="preserve">108. </w:t>
      </w:r>
      <w:r w:rsidR="00B4779A" w:rsidRPr="00177EBE">
        <w:rPr>
          <w:strike/>
          <w:lang w:val="it-IT"/>
        </w:rPr>
        <w:t>METILNALTREXONA</w:t>
      </w:r>
    </w:p>
    <w:p w:rsidR="00B4779A" w:rsidRPr="00177EBE" w:rsidRDefault="00C1416A" w:rsidP="0036127E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177EBE">
        <w:rPr>
          <w:strike/>
          <w:lang w:val="it-IT"/>
        </w:rPr>
        <w:t xml:space="preserve">109. </w:t>
      </w:r>
      <w:r w:rsidR="00B4779A" w:rsidRPr="00177EBE">
        <w:rPr>
          <w:strike/>
          <w:lang w:val="it-IT"/>
        </w:rPr>
        <w:t>METILPENTINOL</w:t>
      </w:r>
    </w:p>
    <w:p w:rsidR="00B4779A" w:rsidRPr="00177EBE" w:rsidRDefault="00C1416A" w:rsidP="0036127E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177EBE">
        <w:rPr>
          <w:strike/>
          <w:lang w:val="it-IT"/>
        </w:rPr>
        <w:t xml:space="preserve">110. </w:t>
      </w:r>
      <w:r w:rsidR="00B4779A" w:rsidRPr="00177EBE">
        <w:rPr>
          <w:strike/>
          <w:lang w:val="it-IT"/>
        </w:rPr>
        <w:t>METISERGIDA</w:t>
      </w:r>
    </w:p>
    <w:p w:rsidR="00B4779A" w:rsidRPr="00177EBE" w:rsidRDefault="00C1416A" w:rsidP="0036127E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177EBE">
        <w:rPr>
          <w:strike/>
          <w:lang w:val="it-IT"/>
        </w:rPr>
        <w:t xml:space="preserve">111. </w:t>
      </w:r>
      <w:r w:rsidR="00B4779A" w:rsidRPr="00177EBE">
        <w:rPr>
          <w:strike/>
          <w:lang w:val="it-IT"/>
        </w:rPr>
        <w:t>METIXENO</w:t>
      </w:r>
    </w:p>
    <w:p w:rsidR="00B4779A" w:rsidRPr="00177EBE" w:rsidRDefault="00C1416A" w:rsidP="0036127E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177EBE">
        <w:rPr>
          <w:strike/>
          <w:lang w:val="it-IT"/>
        </w:rPr>
        <w:t xml:space="preserve">112. </w:t>
      </w:r>
      <w:r w:rsidR="00B4779A" w:rsidRPr="00177EBE">
        <w:rPr>
          <w:strike/>
          <w:lang w:val="it-IT"/>
        </w:rPr>
        <w:t>METOPROMAZINA</w:t>
      </w:r>
    </w:p>
    <w:p w:rsidR="00B4779A" w:rsidRPr="00177EBE" w:rsidRDefault="00C1416A" w:rsidP="0036127E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177EBE">
        <w:rPr>
          <w:strike/>
          <w:lang w:val="it-IT"/>
        </w:rPr>
        <w:t xml:space="preserve">113. </w:t>
      </w:r>
      <w:r w:rsidR="00B4779A" w:rsidRPr="00177EBE">
        <w:rPr>
          <w:strike/>
          <w:lang w:val="it-IT"/>
        </w:rPr>
        <w:t>METOXIFLURANO</w:t>
      </w:r>
    </w:p>
    <w:p w:rsidR="00B4779A" w:rsidRPr="00177EBE" w:rsidRDefault="00C1416A" w:rsidP="0036127E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177EBE">
        <w:rPr>
          <w:strike/>
          <w:lang w:val="it-IT"/>
        </w:rPr>
        <w:t xml:space="preserve">114. </w:t>
      </w:r>
      <w:r w:rsidR="00B4779A" w:rsidRPr="00177EBE">
        <w:rPr>
          <w:strike/>
          <w:lang w:val="it-IT"/>
        </w:rPr>
        <w:t>MIANSERINA</w:t>
      </w:r>
    </w:p>
    <w:p w:rsidR="00B4779A" w:rsidRPr="00177EBE" w:rsidRDefault="00C1416A" w:rsidP="0036127E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177EBE">
        <w:rPr>
          <w:strike/>
          <w:lang w:val="it-IT"/>
        </w:rPr>
        <w:t xml:space="preserve">115. </w:t>
      </w:r>
      <w:r w:rsidR="00D11182" w:rsidRPr="00177EBE">
        <w:rPr>
          <w:strike/>
          <w:lang w:val="it-IT"/>
        </w:rPr>
        <w:t>MILNACIPRANA</w:t>
      </w:r>
    </w:p>
    <w:p w:rsidR="00B4779A" w:rsidRPr="00177EBE" w:rsidRDefault="00C1416A" w:rsidP="0036127E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177EBE">
        <w:rPr>
          <w:strike/>
          <w:lang w:val="it-IT"/>
        </w:rPr>
        <w:t xml:space="preserve">116. </w:t>
      </w:r>
      <w:r w:rsidR="00B4779A" w:rsidRPr="00177EBE">
        <w:rPr>
          <w:strike/>
          <w:lang w:val="it-IT"/>
        </w:rPr>
        <w:t>MINAPRINA</w:t>
      </w:r>
    </w:p>
    <w:p w:rsidR="00B4779A" w:rsidRPr="00177EBE" w:rsidRDefault="00C1416A" w:rsidP="0036127E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spacing w:after="200"/>
        <w:ind w:firstLine="567"/>
        <w:rPr>
          <w:strike/>
          <w:kern w:val="16"/>
          <w:sz w:val="24"/>
          <w:szCs w:val="24"/>
          <w:lang w:val="it-IT"/>
        </w:rPr>
      </w:pPr>
      <w:r w:rsidRPr="00177EBE">
        <w:rPr>
          <w:strike/>
          <w:kern w:val="16"/>
          <w:sz w:val="24"/>
          <w:szCs w:val="24"/>
          <w:lang w:val="it-IT"/>
        </w:rPr>
        <w:t xml:space="preserve">117. </w:t>
      </w:r>
      <w:r w:rsidR="00B4779A" w:rsidRPr="00177EBE">
        <w:rPr>
          <w:strike/>
          <w:kern w:val="16"/>
          <w:sz w:val="24"/>
          <w:szCs w:val="24"/>
          <w:lang w:val="it-IT"/>
        </w:rPr>
        <w:t>MIRTAZAPINA</w:t>
      </w:r>
    </w:p>
    <w:p w:rsidR="00B4779A" w:rsidRPr="00177EBE" w:rsidRDefault="00C1416A" w:rsidP="0036127E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177EBE">
        <w:rPr>
          <w:strike/>
          <w:lang w:val="it-IT"/>
        </w:rPr>
        <w:t xml:space="preserve">118. </w:t>
      </w:r>
      <w:r w:rsidR="00B4779A" w:rsidRPr="00177EBE">
        <w:rPr>
          <w:strike/>
          <w:lang w:val="it-IT"/>
        </w:rPr>
        <w:t>MISOPROSTOL</w:t>
      </w:r>
    </w:p>
    <w:p w:rsidR="00B4779A" w:rsidRPr="00177EBE" w:rsidRDefault="00C1416A" w:rsidP="0036127E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</w:rPr>
      </w:pPr>
      <w:r w:rsidRPr="00177EBE">
        <w:rPr>
          <w:strike/>
        </w:rPr>
        <w:t xml:space="preserve">119. </w:t>
      </w:r>
      <w:r w:rsidR="00B4779A" w:rsidRPr="00177EBE">
        <w:rPr>
          <w:strike/>
        </w:rPr>
        <w:t>MOCLOBEMIDA</w:t>
      </w:r>
    </w:p>
    <w:p w:rsidR="00B4779A" w:rsidRPr="00177EBE" w:rsidRDefault="00C1416A" w:rsidP="0036127E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spacing w:after="200"/>
        <w:ind w:firstLine="567"/>
        <w:rPr>
          <w:strike/>
          <w:sz w:val="24"/>
          <w:szCs w:val="24"/>
        </w:rPr>
      </w:pPr>
      <w:r w:rsidRPr="00177EBE">
        <w:rPr>
          <w:strike/>
          <w:sz w:val="24"/>
          <w:szCs w:val="24"/>
        </w:rPr>
        <w:t xml:space="preserve">120. </w:t>
      </w:r>
      <w:r w:rsidR="00B4779A" w:rsidRPr="00177EBE">
        <w:rPr>
          <w:strike/>
          <w:sz w:val="24"/>
          <w:szCs w:val="24"/>
        </w:rPr>
        <w:t>MOPERONA</w:t>
      </w:r>
    </w:p>
    <w:p w:rsidR="00B4779A" w:rsidRPr="00177EBE" w:rsidRDefault="00C1416A" w:rsidP="0036127E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</w:rPr>
      </w:pPr>
      <w:r w:rsidRPr="00177EBE">
        <w:rPr>
          <w:strike/>
        </w:rPr>
        <w:t xml:space="preserve">121. </w:t>
      </w:r>
      <w:r w:rsidR="00B4779A" w:rsidRPr="00177EBE">
        <w:rPr>
          <w:strike/>
        </w:rPr>
        <w:t>NALOXONA</w:t>
      </w:r>
    </w:p>
    <w:p w:rsidR="00B4779A" w:rsidRPr="00177EBE" w:rsidRDefault="00C1416A" w:rsidP="0036127E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spacing w:after="200"/>
        <w:ind w:firstLine="567"/>
        <w:rPr>
          <w:strike/>
          <w:sz w:val="24"/>
          <w:szCs w:val="24"/>
        </w:rPr>
      </w:pPr>
      <w:r w:rsidRPr="00177EBE">
        <w:rPr>
          <w:strike/>
          <w:sz w:val="24"/>
          <w:szCs w:val="24"/>
        </w:rPr>
        <w:t xml:space="preserve">122. </w:t>
      </w:r>
      <w:r w:rsidR="00B4779A" w:rsidRPr="00177EBE">
        <w:rPr>
          <w:strike/>
          <w:sz w:val="24"/>
          <w:szCs w:val="24"/>
        </w:rPr>
        <w:t>NALTREXONA</w:t>
      </w:r>
    </w:p>
    <w:p w:rsidR="00B4779A" w:rsidRPr="00177EBE" w:rsidRDefault="00C1416A" w:rsidP="0036127E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</w:rPr>
      </w:pPr>
      <w:r w:rsidRPr="00177EBE">
        <w:rPr>
          <w:strike/>
        </w:rPr>
        <w:t xml:space="preserve">123. </w:t>
      </w:r>
      <w:r w:rsidR="00B4779A" w:rsidRPr="00177EBE">
        <w:rPr>
          <w:strike/>
        </w:rPr>
        <w:t>NEFAZODONA</w:t>
      </w:r>
    </w:p>
    <w:p w:rsidR="00B4779A" w:rsidRPr="00177EBE" w:rsidRDefault="00C1416A" w:rsidP="0036127E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</w:rPr>
      </w:pPr>
      <w:r w:rsidRPr="00177EBE">
        <w:rPr>
          <w:strike/>
        </w:rPr>
        <w:t xml:space="preserve">124. </w:t>
      </w:r>
      <w:r w:rsidR="00B4779A" w:rsidRPr="00177EBE">
        <w:rPr>
          <w:strike/>
        </w:rPr>
        <w:t>NIALAMIDA</w:t>
      </w:r>
    </w:p>
    <w:p w:rsidR="00CE01A1" w:rsidRPr="00177EBE" w:rsidRDefault="00443EB2" w:rsidP="0036127E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b/>
          <w:strike/>
        </w:rPr>
      </w:pPr>
      <w:r w:rsidRPr="00177EBE">
        <w:rPr>
          <w:strike/>
        </w:rPr>
        <w:t>125.</w:t>
      </w:r>
      <w:r w:rsidRPr="00177EBE">
        <w:rPr>
          <w:b/>
          <w:strike/>
        </w:rPr>
        <w:t xml:space="preserve"> </w:t>
      </w:r>
      <w:r w:rsidR="00CE01A1" w:rsidRPr="00177EBE">
        <w:rPr>
          <w:strike/>
        </w:rPr>
        <w:t>NITRITO DE ISOBUTILA</w:t>
      </w:r>
    </w:p>
    <w:p w:rsidR="00B4779A" w:rsidRPr="00177EBE" w:rsidRDefault="00443EB2" w:rsidP="0036127E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</w:rPr>
      </w:pPr>
      <w:r w:rsidRPr="00177EBE">
        <w:rPr>
          <w:strike/>
        </w:rPr>
        <w:t xml:space="preserve">126. </w:t>
      </w:r>
      <w:r w:rsidR="00B4779A" w:rsidRPr="00177EBE">
        <w:rPr>
          <w:strike/>
        </w:rPr>
        <w:t>NOMIFENSINA</w:t>
      </w:r>
    </w:p>
    <w:p w:rsidR="00B4779A" w:rsidRPr="00177EBE" w:rsidRDefault="00443EB2" w:rsidP="0036127E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</w:rPr>
      </w:pPr>
      <w:r w:rsidRPr="00177EBE">
        <w:rPr>
          <w:strike/>
        </w:rPr>
        <w:t xml:space="preserve">127. </w:t>
      </w:r>
      <w:r w:rsidR="00B4779A" w:rsidRPr="00177EBE">
        <w:rPr>
          <w:strike/>
        </w:rPr>
        <w:t>NORTRIPTILINA</w:t>
      </w:r>
    </w:p>
    <w:p w:rsidR="00B4779A" w:rsidRPr="00177EBE" w:rsidRDefault="00443EB2" w:rsidP="0036127E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spacing w:after="200"/>
        <w:ind w:firstLine="567"/>
        <w:rPr>
          <w:strike/>
          <w:sz w:val="24"/>
          <w:szCs w:val="24"/>
        </w:rPr>
      </w:pPr>
      <w:r w:rsidRPr="00177EBE">
        <w:rPr>
          <w:strike/>
          <w:sz w:val="24"/>
          <w:szCs w:val="24"/>
        </w:rPr>
        <w:t xml:space="preserve">128. </w:t>
      </w:r>
      <w:r w:rsidR="00B4779A" w:rsidRPr="00177EBE">
        <w:rPr>
          <w:strike/>
          <w:sz w:val="24"/>
          <w:szCs w:val="24"/>
        </w:rPr>
        <w:t>NOXIPTILINA</w:t>
      </w:r>
    </w:p>
    <w:p w:rsidR="00B4779A" w:rsidRPr="00177EBE" w:rsidRDefault="00443EB2" w:rsidP="0036127E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</w:rPr>
      </w:pPr>
      <w:r w:rsidRPr="00177EBE">
        <w:rPr>
          <w:strike/>
        </w:rPr>
        <w:t xml:space="preserve">129. </w:t>
      </w:r>
      <w:r w:rsidR="00B4779A" w:rsidRPr="00177EBE">
        <w:rPr>
          <w:strike/>
        </w:rPr>
        <w:t>OLANZAPINA</w:t>
      </w:r>
    </w:p>
    <w:p w:rsidR="00B4779A" w:rsidRPr="00177EBE" w:rsidRDefault="00443EB2" w:rsidP="0036127E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</w:rPr>
      </w:pPr>
      <w:r w:rsidRPr="00177EBE">
        <w:rPr>
          <w:strike/>
        </w:rPr>
        <w:t xml:space="preserve">130. </w:t>
      </w:r>
      <w:r w:rsidR="00B4779A" w:rsidRPr="00177EBE">
        <w:rPr>
          <w:strike/>
        </w:rPr>
        <w:t>OPIPRAMOL</w:t>
      </w:r>
    </w:p>
    <w:p w:rsidR="00B4779A" w:rsidRPr="00177EBE" w:rsidRDefault="00443EB2" w:rsidP="0036127E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</w:rPr>
      </w:pPr>
      <w:r w:rsidRPr="00177EBE">
        <w:rPr>
          <w:strike/>
        </w:rPr>
        <w:t xml:space="preserve">131. </w:t>
      </w:r>
      <w:r w:rsidR="00B4779A" w:rsidRPr="00177EBE">
        <w:rPr>
          <w:strike/>
        </w:rPr>
        <w:t>OXCARBAZEPINA</w:t>
      </w:r>
    </w:p>
    <w:p w:rsidR="00B4779A" w:rsidRPr="00177EBE" w:rsidRDefault="00443EB2" w:rsidP="0036127E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spacing w:after="200"/>
        <w:ind w:firstLine="567"/>
        <w:rPr>
          <w:strike/>
          <w:sz w:val="24"/>
          <w:szCs w:val="24"/>
        </w:rPr>
      </w:pPr>
      <w:r w:rsidRPr="00177EBE">
        <w:rPr>
          <w:strike/>
          <w:sz w:val="24"/>
          <w:szCs w:val="24"/>
        </w:rPr>
        <w:t xml:space="preserve">132. </w:t>
      </w:r>
      <w:r w:rsidR="00B4779A" w:rsidRPr="00177EBE">
        <w:rPr>
          <w:strike/>
          <w:sz w:val="24"/>
          <w:szCs w:val="24"/>
        </w:rPr>
        <w:t xml:space="preserve">OXIBUPROCAÍNA (BENOXINATO) </w:t>
      </w:r>
    </w:p>
    <w:p w:rsidR="00B4779A" w:rsidRPr="00177EBE" w:rsidRDefault="00443EB2" w:rsidP="0036127E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177EBE">
        <w:rPr>
          <w:strike/>
          <w:lang w:val="it-IT"/>
        </w:rPr>
        <w:t xml:space="preserve">133. </w:t>
      </w:r>
      <w:r w:rsidR="00B4779A" w:rsidRPr="00177EBE">
        <w:rPr>
          <w:strike/>
          <w:lang w:val="it-IT"/>
        </w:rPr>
        <w:t>OXIFENAMATO</w:t>
      </w:r>
    </w:p>
    <w:p w:rsidR="00B4779A" w:rsidRPr="00177EBE" w:rsidRDefault="006C5151" w:rsidP="0036127E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177EBE">
        <w:rPr>
          <w:strike/>
          <w:lang w:val="it-IT"/>
        </w:rPr>
        <w:t xml:space="preserve">134. </w:t>
      </w:r>
      <w:r w:rsidR="00B4779A" w:rsidRPr="00177EBE">
        <w:rPr>
          <w:strike/>
          <w:lang w:val="it-IT"/>
        </w:rPr>
        <w:t>OXIPERTINA</w:t>
      </w:r>
    </w:p>
    <w:p w:rsidR="00B4779A" w:rsidRPr="00177EBE" w:rsidRDefault="006C5151" w:rsidP="0036127E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177EBE">
        <w:rPr>
          <w:strike/>
          <w:lang w:val="it-IT"/>
        </w:rPr>
        <w:t xml:space="preserve">135. </w:t>
      </w:r>
      <w:r w:rsidR="00B4779A" w:rsidRPr="00177EBE">
        <w:rPr>
          <w:strike/>
          <w:lang w:val="it-IT"/>
        </w:rPr>
        <w:t>PALIPERIDONA</w:t>
      </w:r>
    </w:p>
    <w:p w:rsidR="00B4779A" w:rsidRPr="00177EBE" w:rsidRDefault="006C5151" w:rsidP="0036127E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177EBE">
        <w:rPr>
          <w:strike/>
          <w:lang w:val="it-IT"/>
        </w:rPr>
        <w:t xml:space="preserve">136. </w:t>
      </w:r>
      <w:r w:rsidR="00B4779A" w:rsidRPr="00177EBE">
        <w:rPr>
          <w:strike/>
          <w:lang w:val="it-IT"/>
        </w:rPr>
        <w:t>PARECOXIBE</w:t>
      </w:r>
    </w:p>
    <w:p w:rsidR="00B4779A" w:rsidRPr="00177EBE" w:rsidRDefault="006C5151" w:rsidP="0036127E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177EBE">
        <w:rPr>
          <w:strike/>
          <w:lang w:val="it-IT"/>
        </w:rPr>
        <w:t xml:space="preserve">137. </w:t>
      </w:r>
      <w:r w:rsidR="00B4779A" w:rsidRPr="00177EBE">
        <w:rPr>
          <w:strike/>
          <w:lang w:val="it-IT"/>
        </w:rPr>
        <w:t>PAROXETINA</w:t>
      </w:r>
    </w:p>
    <w:p w:rsidR="00B4779A" w:rsidRPr="00177EBE" w:rsidRDefault="006C5151" w:rsidP="0036127E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177EBE">
        <w:rPr>
          <w:strike/>
          <w:lang w:val="it-IT"/>
        </w:rPr>
        <w:t xml:space="preserve">138. </w:t>
      </w:r>
      <w:r w:rsidR="00B4779A" w:rsidRPr="00177EBE">
        <w:rPr>
          <w:strike/>
          <w:lang w:val="it-IT"/>
        </w:rPr>
        <w:t>PENFLURIDOL</w:t>
      </w:r>
    </w:p>
    <w:p w:rsidR="00B4779A" w:rsidRPr="00177EBE" w:rsidRDefault="00F055F6" w:rsidP="0036127E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177EBE">
        <w:rPr>
          <w:strike/>
          <w:lang w:val="it-IT"/>
        </w:rPr>
        <w:t xml:space="preserve">139. </w:t>
      </w:r>
      <w:r w:rsidR="00B4779A" w:rsidRPr="00177EBE">
        <w:rPr>
          <w:strike/>
          <w:lang w:val="it-IT"/>
        </w:rPr>
        <w:t>PERFENAZINA</w:t>
      </w:r>
    </w:p>
    <w:p w:rsidR="00B4779A" w:rsidRPr="00177EBE" w:rsidRDefault="00F055F6" w:rsidP="0036127E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177EBE">
        <w:rPr>
          <w:strike/>
          <w:lang w:val="it-IT"/>
        </w:rPr>
        <w:t xml:space="preserve">140. </w:t>
      </w:r>
      <w:r w:rsidR="00B4779A" w:rsidRPr="00177EBE">
        <w:rPr>
          <w:strike/>
          <w:lang w:val="it-IT"/>
        </w:rPr>
        <w:t>PERGOLIDA</w:t>
      </w:r>
    </w:p>
    <w:p w:rsidR="00B4779A" w:rsidRPr="00177EBE" w:rsidRDefault="00F055F6" w:rsidP="0036127E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177EBE">
        <w:rPr>
          <w:strike/>
          <w:lang w:val="it-IT"/>
        </w:rPr>
        <w:t xml:space="preserve">141. </w:t>
      </w:r>
      <w:r w:rsidR="00B4779A" w:rsidRPr="00177EBE">
        <w:rPr>
          <w:strike/>
          <w:lang w:val="it-IT"/>
        </w:rPr>
        <w:t>PERICIAZINA (PROPERICIAZINA)</w:t>
      </w:r>
    </w:p>
    <w:p w:rsidR="00B4779A" w:rsidRPr="00177EBE" w:rsidRDefault="00F055F6" w:rsidP="0036127E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177EBE">
        <w:rPr>
          <w:strike/>
          <w:lang w:val="it-IT"/>
        </w:rPr>
        <w:t xml:space="preserve">142. </w:t>
      </w:r>
      <w:r w:rsidR="00B4779A" w:rsidRPr="00177EBE">
        <w:rPr>
          <w:strike/>
          <w:lang w:val="it-IT"/>
        </w:rPr>
        <w:t>PIMOZIDA</w:t>
      </w:r>
    </w:p>
    <w:p w:rsidR="00B4779A" w:rsidRPr="00177EBE" w:rsidRDefault="00F055F6" w:rsidP="0036127E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177EBE">
        <w:rPr>
          <w:strike/>
          <w:lang w:val="it-IT"/>
        </w:rPr>
        <w:t xml:space="preserve">143. </w:t>
      </w:r>
      <w:r w:rsidR="00B4779A" w:rsidRPr="00177EBE">
        <w:rPr>
          <w:strike/>
          <w:lang w:val="it-IT"/>
        </w:rPr>
        <w:t>PIPAMPERONA</w:t>
      </w:r>
    </w:p>
    <w:p w:rsidR="00B4779A" w:rsidRPr="00177EBE" w:rsidRDefault="00F055F6" w:rsidP="0036127E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177EBE">
        <w:rPr>
          <w:strike/>
          <w:lang w:val="it-IT"/>
        </w:rPr>
        <w:t xml:space="preserve">144. </w:t>
      </w:r>
      <w:r w:rsidR="00B4779A" w:rsidRPr="00177EBE">
        <w:rPr>
          <w:strike/>
          <w:lang w:val="it-IT"/>
        </w:rPr>
        <w:t>PIPOTIAZINA</w:t>
      </w:r>
    </w:p>
    <w:p w:rsidR="00B4779A" w:rsidRPr="00177EBE" w:rsidRDefault="00F055F6" w:rsidP="0036127E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177EBE">
        <w:rPr>
          <w:strike/>
          <w:lang w:val="it-IT"/>
        </w:rPr>
        <w:t xml:space="preserve">145. </w:t>
      </w:r>
      <w:r w:rsidR="00B4779A" w:rsidRPr="00177EBE">
        <w:rPr>
          <w:strike/>
          <w:lang w:val="it-IT"/>
        </w:rPr>
        <w:t>PRAMIPEXOL</w:t>
      </w:r>
    </w:p>
    <w:p w:rsidR="00B4779A" w:rsidRPr="00177EBE" w:rsidRDefault="00F055F6" w:rsidP="0036127E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autoSpaceDE/>
        <w:autoSpaceDN/>
        <w:spacing w:after="200"/>
        <w:ind w:firstLine="567"/>
        <w:rPr>
          <w:strike/>
          <w:sz w:val="24"/>
          <w:szCs w:val="24"/>
          <w:lang w:val="it-IT"/>
        </w:rPr>
      </w:pPr>
      <w:r w:rsidRPr="00177EBE">
        <w:rPr>
          <w:strike/>
          <w:sz w:val="24"/>
          <w:szCs w:val="24"/>
          <w:lang w:val="it-IT"/>
        </w:rPr>
        <w:t xml:space="preserve">146. </w:t>
      </w:r>
      <w:r w:rsidR="00B4779A" w:rsidRPr="00177EBE">
        <w:rPr>
          <w:strike/>
          <w:sz w:val="24"/>
          <w:szCs w:val="24"/>
          <w:lang w:val="it-IT"/>
        </w:rPr>
        <w:t xml:space="preserve">PREGABALINA </w:t>
      </w:r>
    </w:p>
    <w:p w:rsidR="00B4779A" w:rsidRPr="00177EBE" w:rsidRDefault="001064A3" w:rsidP="0036127E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177EBE">
        <w:rPr>
          <w:strike/>
          <w:lang w:val="it-IT"/>
        </w:rPr>
        <w:t xml:space="preserve">147. </w:t>
      </w:r>
      <w:r w:rsidR="00B4779A" w:rsidRPr="00177EBE">
        <w:rPr>
          <w:strike/>
          <w:lang w:val="it-IT"/>
        </w:rPr>
        <w:t>PRIMIDONA</w:t>
      </w:r>
    </w:p>
    <w:p w:rsidR="00B4779A" w:rsidRPr="00177EBE" w:rsidRDefault="001064A3" w:rsidP="0036127E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177EBE">
        <w:rPr>
          <w:strike/>
          <w:lang w:val="it-IT"/>
        </w:rPr>
        <w:t xml:space="preserve">148. </w:t>
      </w:r>
      <w:r w:rsidR="00B4779A" w:rsidRPr="00177EBE">
        <w:rPr>
          <w:strike/>
          <w:lang w:val="it-IT"/>
        </w:rPr>
        <w:t>PROCLORPERAZINA</w:t>
      </w:r>
    </w:p>
    <w:p w:rsidR="00B4779A" w:rsidRPr="00177EBE" w:rsidRDefault="001064A3" w:rsidP="0036127E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177EBE">
        <w:rPr>
          <w:strike/>
          <w:lang w:val="it-IT"/>
        </w:rPr>
        <w:t xml:space="preserve">149. </w:t>
      </w:r>
      <w:r w:rsidR="00B4779A" w:rsidRPr="00177EBE">
        <w:rPr>
          <w:strike/>
          <w:lang w:val="it-IT"/>
        </w:rPr>
        <w:t>PROMAZINA</w:t>
      </w:r>
    </w:p>
    <w:p w:rsidR="00B4779A" w:rsidRPr="00177EBE" w:rsidRDefault="001064A3" w:rsidP="0036127E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177EBE">
        <w:rPr>
          <w:strike/>
          <w:lang w:val="it-IT"/>
        </w:rPr>
        <w:t xml:space="preserve">150. </w:t>
      </w:r>
      <w:r w:rsidR="00B4779A" w:rsidRPr="00177EBE">
        <w:rPr>
          <w:strike/>
          <w:lang w:val="it-IT"/>
        </w:rPr>
        <w:t>PROPANIDINA</w:t>
      </w:r>
    </w:p>
    <w:p w:rsidR="00B4779A" w:rsidRPr="00177EBE" w:rsidRDefault="001064A3" w:rsidP="0036127E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177EBE">
        <w:rPr>
          <w:strike/>
          <w:lang w:val="it-IT"/>
        </w:rPr>
        <w:t xml:space="preserve">151. </w:t>
      </w:r>
      <w:r w:rsidR="00B4779A" w:rsidRPr="00177EBE">
        <w:rPr>
          <w:strike/>
          <w:lang w:val="it-IT"/>
        </w:rPr>
        <w:t>PROPIOMAZINA</w:t>
      </w:r>
    </w:p>
    <w:p w:rsidR="00B4779A" w:rsidRPr="00177EBE" w:rsidRDefault="001064A3" w:rsidP="0036127E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177EBE">
        <w:rPr>
          <w:strike/>
          <w:lang w:val="it-IT"/>
        </w:rPr>
        <w:t xml:space="preserve">152. </w:t>
      </w:r>
      <w:r w:rsidR="00B4779A" w:rsidRPr="00177EBE">
        <w:rPr>
          <w:strike/>
          <w:lang w:val="it-IT"/>
        </w:rPr>
        <w:t>PROPOFOL</w:t>
      </w:r>
    </w:p>
    <w:p w:rsidR="00B4779A" w:rsidRPr="00177EBE" w:rsidRDefault="001064A3" w:rsidP="0036127E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177EBE">
        <w:rPr>
          <w:strike/>
          <w:lang w:val="it-IT"/>
        </w:rPr>
        <w:t xml:space="preserve">153. </w:t>
      </w:r>
      <w:r w:rsidR="00B4779A" w:rsidRPr="00177EBE">
        <w:rPr>
          <w:strike/>
          <w:lang w:val="it-IT"/>
        </w:rPr>
        <w:t>PROTIPENDIL</w:t>
      </w:r>
    </w:p>
    <w:p w:rsidR="00B4779A" w:rsidRPr="00177EBE" w:rsidRDefault="00934A63" w:rsidP="0036127E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177EBE">
        <w:rPr>
          <w:strike/>
          <w:lang w:val="it-IT"/>
        </w:rPr>
        <w:t xml:space="preserve">154. </w:t>
      </w:r>
      <w:r w:rsidR="00B4779A" w:rsidRPr="00177EBE">
        <w:rPr>
          <w:strike/>
          <w:lang w:val="it-IT"/>
        </w:rPr>
        <w:t>PROTRIPTILINA</w:t>
      </w:r>
    </w:p>
    <w:p w:rsidR="00B4779A" w:rsidRPr="00177EBE" w:rsidRDefault="00934A63" w:rsidP="0036127E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177EBE">
        <w:rPr>
          <w:strike/>
          <w:lang w:val="it-IT"/>
        </w:rPr>
        <w:t xml:space="preserve">155. </w:t>
      </w:r>
      <w:r w:rsidR="00B4779A" w:rsidRPr="00177EBE">
        <w:rPr>
          <w:strike/>
          <w:lang w:val="it-IT"/>
        </w:rPr>
        <w:t>PROXIMETACAINA</w:t>
      </w:r>
    </w:p>
    <w:p w:rsidR="00B4779A" w:rsidRPr="00177EBE" w:rsidRDefault="00934A63" w:rsidP="0036127E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177EBE">
        <w:rPr>
          <w:strike/>
          <w:lang w:val="it-IT"/>
        </w:rPr>
        <w:t xml:space="preserve">156. </w:t>
      </w:r>
      <w:r w:rsidR="00B4779A" w:rsidRPr="00177EBE">
        <w:rPr>
          <w:strike/>
          <w:lang w:val="it-IT"/>
        </w:rPr>
        <w:t>QUETIAPINA</w:t>
      </w:r>
    </w:p>
    <w:p w:rsidR="00B4779A" w:rsidRPr="00177EBE" w:rsidRDefault="00934A63" w:rsidP="0036127E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177EBE">
        <w:rPr>
          <w:strike/>
          <w:lang w:val="it-IT"/>
        </w:rPr>
        <w:t xml:space="preserve">157. </w:t>
      </w:r>
      <w:r w:rsidR="00B4779A" w:rsidRPr="00177EBE">
        <w:rPr>
          <w:strike/>
          <w:lang w:val="it-IT"/>
        </w:rPr>
        <w:t>RASAGILINA</w:t>
      </w:r>
    </w:p>
    <w:p w:rsidR="00B4779A" w:rsidRPr="00177EBE" w:rsidRDefault="00934A63" w:rsidP="0036127E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spacing w:after="200"/>
        <w:ind w:firstLine="567"/>
        <w:rPr>
          <w:strike/>
          <w:kern w:val="16"/>
          <w:sz w:val="24"/>
          <w:szCs w:val="24"/>
          <w:lang w:val="it-IT"/>
        </w:rPr>
      </w:pPr>
      <w:r w:rsidRPr="00177EBE">
        <w:rPr>
          <w:strike/>
          <w:kern w:val="16"/>
          <w:sz w:val="24"/>
          <w:szCs w:val="24"/>
          <w:lang w:val="it-IT"/>
        </w:rPr>
        <w:t xml:space="preserve">158. </w:t>
      </w:r>
      <w:r w:rsidR="00B4779A" w:rsidRPr="00177EBE">
        <w:rPr>
          <w:strike/>
          <w:kern w:val="16"/>
          <w:sz w:val="24"/>
          <w:szCs w:val="24"/>
          <w:lang w:val="it-IT"/>
        </w:rPr>
        <w:t>REBOXETINA</w:t>
      </w:r>
    </w:p>
    <w:p w:rsidR="00B4779A" w:rsidRPr="00177EBE" w:rsidRDefault="00934A63" w:rsidP="0036127E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spacing w:after="200"/>
        <w:ind w:firstLine="567"/>
        <w:rPr>
          <w:strike/>
          <w:kern w:val="16"/>
          <w:sz w:val="24"/>
          <w:szCs w:val="24"/>
          <w:lang w:val="it-IT"/>
        </w:rPr>
      </w:pPr>
      <w:r w:rsidRPr="00177EBE">
        <w:rPr>
          <w:strike/>
          <w:kern w:val="16"/>
          <w:sz w:val="24"/>
          <w:szCs w:val="24"/>
          <w:lang w:val="it-IT"/>
        </w:rPr>
        <w:t xml:space="preserve">159. </w:t>
      </w:r>
      <w:r w:rsidR="00B4779A" w:rsidRPr="00177EBE">
        <w:rPr>
          <w:strike/>
          <w:kern w:val="16"/>
          <w:sz w:val="24"/>
          <w:szCs w:val="24"/>
          <w:lang w:val="it-IT"/>
        </w:rPr>
        <w:t>RIBAVIRINA</w:t>
      </w:r>
    </w:p>
    <w:p w:rsidR="00B4779A" w:rsidRPr="00177EBE" w:rsidRDefault="00934A63" w:rsidP="0036127E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spacing w:after="200"/>
        <w:ind w:firstLine="567"/>
        <w:rPr>
          <w:strike/>
          <w:kern w:val="16"/>
          <w:sz w:val="24"/>
          <w:szCs w:val="24"/>
          <w:lang w:val="it-IT"/>
        </w:rPr>
      </w:pPr>
      <w:r w:rsidRPr="00177EBE">
        <w:rPr>
          <w:strike/>
          <w:kern w:val="16"/>
          <w:sz w:val="24"/>
          <w:szCs w:val="24"/>
          <w:lang w:val="it-IT"/>
        </w:rPr>
        <w:t xml:space="preserve">160. </w:t>
      </w:r>
      <w:r w:rsidR="00B4779A" w:rsidRPr="00177EBE">
        <w:rPr>
          <w:strike/>
          <w:kern w:val="16"/>
          <w:sz w:val="24"/>
          <w:szCs w:val="24"/>
          <w:lang w:val="it-IT"/>
        </w:rPr>
        <w:t>RIMONABANTO</w:t>
      </w:r>
    </w:p>
    <w:p w:rsidR="00B4779A" w:rsidRPr="00177EBE" w:rsidRDefault="00934A63" w:rsidP="0036127E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spacing w:after="200"/>
        <w:ind w:firstLine="567"/>
        <w:rPr>
          <w:strike/>
          <w:kern w:val="16"/>
          <w:sz w:val="24"/>
          <w:szCs w:val="24"/>
          <w:lang w:val="it-IT"/>
        </w:rPr>
      </w:pPr>
      <w:r w:rsidRPr="00177EBE">
        <w:rPr>
          <w:strike/>
          <w:kern w:val="16"/>
          <w:sz w:val="24"/>
          <w:szCs w:val="24"/>
          <w:lang w:val="it-IT"/>
        </w:rPr>
        <w:t xml:space="preserve">161. </w:t>
      </w:r>
      <w:r w:rsidR="00B4779A" w:rsidRPr="00177EBE">
        <w:rPr>
          <w:strike/>
          <w:kern w:val="16"/>
          <w:sz w:val="24"/>
          <w:szCs w:val="24"/>
          <w:lang w:val="it-IT"/>
        </w:rPr>
        <w:t>RISPERIDONA</w:t>
      </w:r>
    </w:p>
    <w:p w:rsidR="00B4779A" w:rsidRPr="00177EBE" w:rsidRDefault="00934A63" w:rsidP="0036127E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spacing w:after="200"/>
        <w:ind w:firstLine="567"/>
        <w:rPr>
          <w:strike/>
          <w:kern w:val="16"/>
          <w:sz w:val="24"/>
          <w:szCs w:val="24"/>
          <w:lang w:val="it-IT"/>
        </w:rPr>
      </w:pPr>
      <w:r w:rsidRPr="00177EBE">
        <w:rPr>
          <w:strike/>
          <w:kern w:val="16"/>
          <w:sz w:val="24"/>
          <w:szCs w:val="24"/>
          <w:lang w:val="it-IT"/>
        </w:rPr>
        <w:t xml:space="preserve">162. </w:t>
      </w:r>
      <w:r w:rsidR="00B4779A" w:rsidRPr="00177EBE">
        <w:rPr>
          <w:strike/>
          <w:kern w:val="16"/>
          <w:sz w:val="24"/>
          <w:szCs w:val="24"/>
          <w:lang w:val="it-IT"/>
        </w:rPr>
        <w:t>RIVASTIGMINA</w:t>
      </w:r>
    </w:p>
    <w:p w:rsidR="00B4779A" w:rsidRPr="00177EBE" w:rsidRDefault="00934A63" w:rsidP="0036127E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spacing w:after="200"/>
        <w:ind w:firstLine="567"/>
        <w:rPr>
          <w:strike/>
          <w:kern w:val="16"/>
          <w:sz w:val="24"/>
          <w:szCs w:val="24"/>
          <w:lang w:val="it-IT"/>
        </w:rPr>
      </w:pPr>
      <w:r w:rsidRPr="00177EBE">
        <w:rPr>
          <w:strike/>
          <w:kern w:val="16"/>
          <w:sz w:val="24"/>
          <w:szCs w:val="24"/>
          <w:lang w:val="it-IT"/>
        </w:rPr>
        <w:t xml:space="preserve">163. </w:t>
      </w:r>
      <w:r w:rsidR="00B4779A" w:rsidRPr="00177EBE">
        <w:rPr>
          <w:strike/>
          <w:kern w:val="16"/>
          <w:sz w:val="24"/>
          <w:szCs w:val="24"/>
          <w:lang w:val="it-IT"/>
        </w:rPr>
        <w:t>ROFECOXIBE</w:t>
      </w:r>
    </w:p>
    <w:p w:rsidR="00B4779A" w:rsidRPr="00177EBE" w:rsidRDefault="00934A63" w:rsidP="0036127E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spacing w:after="200"/>
        <w:ind w:firstLine="567"/>
        <w:rPr>
          <w:strike/>
          <w:kern w:val="16"/>
          <w:sz w:val="24"/>
          <w:szCs w:val="24"/>
          <w:lang w:val="it-IT"/>
        </w:rPr>
      </w:pPr>
      <w:r w:rsidRPr="00177EBE">
        <w:rPr>
          <w:strike/>
          <w:sz w:val="24"/>
          <w:szCs w:val="24"/>
          <w:lang w:val="it-IT"/>
        </w:rPr>
        <w:t xml:space="preserve">164. </w:t>
      </w:r>
      <w:r w:rsidR="00B4779A" w:rsidRPr="00177EBE">
        <w:rPr>
          <w:strike/>
          <w:sz w:val="24"/>
          <w:szCs w:val="24"/>
          <w:lang w:val="it-IT"/>
        </w:rPr>
        <w:t>ROPINIROL</w:t>
      </w:r>
    </w:p>
    <w:p w:rsidR="00F9756E" w:rsidRPr="00177EBE" w:rsidRDefault="00934A63" w:rsidP="0036127E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spacing w:after="200"/>
        <w:ind w:firstLine="567"/>
        <w:rPr>
          <w:strike/>
          <w:kern w:val="16"/>
          <w:sz w:val="24"/>
          <w:szCs w:val="24"/>
          <w:lang w:val="it-IT"/>
        </w:rPr>
      </w:pPr>
      <w:r w:rsidRPr="00177EBE">
        <w:rPr>
          <w:strike/>
          <w:sz w:val="24"/>
          <w:szCs w:val="24"/>
          <w:lang w:val="it-IT"/>
        </w:rPr>
        <w:t xml:space="preserve">165. </w:t>
      </w:r>
      <w:r w:rsidR="00F9756E" w:rsidRPr="00177EBE">
        <w:rPr>
          <w:strike/>
          <w:sz w:val="24"/>
          <w:szCs w:val="24"/>
          <w:lang w:val="it-IT"/>
        </w:rPr>
        <w:t>ROTIGOTINA</w:t>
      </w:r>
    </w:p>
    <w:p w:rsidR="00B4779A" w:rsidRPr="00177EBE" w:rsidRDefault="00F17D6E" w:rsidP="0036127E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177EBE">
        <w:rPr>
          <w:strike/>
          <w:lang w:val="it-IT"/>
        </w:rPr>
        <w:t xml:space="preserve">166. </w:t>
      </w:r>
      <w:r w:rsidR="00B4779A" w:rsidRPr="00177EBE">
        <w:rPr>
          <w:strike/>
          <w:lang w:val="it-IT"/>
        </w:rPr>
        <w:t>SELEGILINA</w:t>
      </w:r>
    </w:p>
    <w:p w:rsidR="00B4779A" w:rsidRPr="00177EBE" w:rsidRDefault="00F17D6E" w:rsidP="0036127E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177EBE">
        <w:rPr>
          <w:strike/>
          <w:lang w:val="it-IT"/>
        </w:rPr>
        <w:t xml:space="preserve">167. </w:t>
      </w:r>
      <w:r w:rsidR="00B4779A" w:rsidRPr="00177EBE">
        <w:rPr>
          <w:strike/>
          <w:lang w:val="it-IT"/>
        </w:rPr>
        <w:t>SERTRALINA</w:t>
      </w:r>
    </w:p>
    <w:p w:rsidR="00B4779A" w:rsidRPr="00177EBE" w:rsidRDefault="00F17D6E" w:rsidP="0036127E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spacing w:after="200"/>
        <w:ind w:firstLine="567"/>
        <w:rPr>
          <w:strike/>
          <w:kern w:val="16"/>
          <w:sz w:val="24"/>
          <w:szCs w:val="24"/>
          <w:lang w:val="it-IT"/>
        </w:rPr>
      </w:pPr>
      <w:r w:rsidRPr="00177EBE">
        <w:rPr>
          <w:strike/>
          <w:kern w:val="16"/>
          <w:sz w:val="24"/>
          <w:szCs w:val="24"/>
          <w:lang w:val="it-IT"/>
        </w:rPr>
        <w:t xml:space="preserve">168. </w:t>
      </w:r>
      <w:r w:rsidR="00B4779A" w:rsidRPr="00177EBE">
        <w:rPr>
          <w:strike/>
          <w:kern w:val="16"/>
          <w:sz w:val="24"/>
          <w:szCs w:val="24"/>
          <w:lang w:val="it-IT"/>
        </w:rPr>
        <w:t>SEVOFLURANO</w:t>
      </w:r>
    </w:p>
    <w:p w:rsidR="00B4779A" w:rsidRPr="00177EBE" w:rsidRDefault="00F17D6E" w:rsidP="0036127E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177EBE">
        <w:rPr>
          <w:strike/>
          <w:lang w:val="it-IT"/>
        </w:rPr>
        <w:t xml:space="preserve">169. </w:t>
      </w:r>
      <w:r w:rsidR="00B4779A" w:rsidRPr="00177EBE">
        <w:rPr>
          <w:strike/>
          <w:lang w:val="it-IT"/>
        </w:rPr>
        <w:t>SULPIRIDA</w:t>
      </w:r>
    </w:p>
    <w:p w:rsidR="00B4779A" w:rsidRPr="00177EBE" w:rsidRDefault="00F17D6E" w:rsidP="0036127E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spacing w:after="200"/>
        <w:ind w:firstLine="567"/>
        <w:rPr>
          <w:strike/>
          <w:sz w:val="24"/>
          <w:szCs w:val="24"/>
          <w:lang w:val="it-IT"/>
        </w:rPr>
      </w:pPr>
      <w:r w:rsidRPr="00177EBE">
        <w:rPr>
          <w:strike/>
          <w:sz w:val="24"/>
          <w:szCs w:val="24"/>
          <w:lang w:val="it-IT"/>
        </w:rPr>
        <w:t xml:space="preserve">170. </w:t>
      </w:r>
      <w:r w:rsidR="00B4779A" w:rsidRPr="00177EBE">
        <w:rPr>
          <w:strike/>
          <w:sz w:val="24"/>
          <w:szCs w:val="24"/>
          <w:lang w:val="it-IT"/>
        </w:rPr>
        <w:t>SULTOPRIDA</w:t>
      </w:r>
    </w:p>
    <w:p w:rsidR="00B4779A" w:rsidRPr="00177EBE" w:rsidRDefault="00F17D6E" w:rsidP="0036127E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spacing w:after="200"/>
        <w:ind w:firstLine="567"/>
        <w:rPr>
          <w:strike/>
          <w:sz w:val="24"/>
          <w:szCs w:val="24"/>
          <w:lang w:val="it-IT"/>
        </w:rPr>
      </w:pPr>
      <w:r w:rsidRPr="00177EBE">
        <w:rPr>
          <w:strike/>
          <w:sz w:val="24"/>
          <w:szCs w:val="24"/>
          <w:lang w:val="it-IT"/>
        </w:rPr>
        <w:t xml:space="preserve">171. </w:t>
      </w:r>
      <w:r w:rsidR="00B4779A" w:rsidRPr="00177EBE">
        <w:rPr>
          <w:strike/>
          <w:sz w:val="24"/>
          <w:szCs w:val="24"/>
          <w:lang w:val="it-IT"/>
        </w:rPr>
        <w:t>TACRINA</w:t>
      </w:r>
    </w:p>
    <w:p w:rsidR="006B40FB" w:rsidRPr="00177EBE" w:rsidRDefault="00F17D6E" w:rsidP="0036127E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spacing w:after="200"/>
        <w:ind w:firstLine="567"/>
        <w:rPr>
          <w:strike/>
          <w:sz w:val="24"/>
          <w:szCs w:val="24"/>
          <w:lang w:val="it-IT"/>
        </w:rPr>
      </w:pPr>
      <w:r w:rsidRPr="00177EBE">
        <w:rPr>
          <w:strike/>
          <w:sz w:val="24"/>
          <w:szCs w:val="24"/>
          <w:lang w:val="it-IT"/>
        </w:rPr>
        <w:t xml:space="preserve">172. </w:t>
      </w:r>
      <w:r w:rsidR="006B40FB" w:rsidRPr="00177EBE">
        <w:rPr>
          <w:strike/>
          <w:sz w:val="24"/>
          <w:szCs w:val="24"/>
          <w:lang w:val="it-IT"/>
        </w:rPr>
        <w:t>TERIFLUNOMIDA</w:t>
      </w:r>
    </w:p>
    <w:p w:rsidR="00B4779A" w:rsidRPr="00177EBE" w:rsidRDefault="00F17D6E" w:rsidP="0036127E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spacing w:after="200"/>
        <w:ind w:firstLine="567"/>
        <w:rPr>
          <w:strike/>
          <w:sz w:val="24"/>
          <w:szCs w:val="24"/>
          <w:lang w:val="it-IT"/>
        </w:rPr>
      </w:pPr>
      <w:r w:rsidRPr="00177EBE">
        <w:rPr>
          <w:strike/>
          <w:sz w:val="24"/>
          <w:szCs w:val="24"/>
          <w:lang w:val="it-IT"/>
        </w:rPr>
        <w:t xml:space="preserve">173. </w:t>
      </w:r>
      <w:r w:rsidR="00B4779A" w:rsidRPr="00177EBE">
        <w:rPr>
          <w:strike/>
          <w:sz w:val="24"/>
          <w:szCs w:val="24"/>
          <w:lang w:val="it-IT"/>
        </w:rPr>
        <w:t>TETRABENAZINA</w:t>
      </w:r>
    </w:p>
    <w:p w:rsidR="00B4779A" w:rsidRPr="00177EBE" w:rsidRDefault="00F17D6E" w:rsidP="0036127E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177EBE">
        <w:rPr>
          <w:strike/>
          <w:lang w:val="it-IT"/>
        </w:rPr>
        <w:t xml:space="preserve">174. </w:t>
      </w:r>
      <w:r w:rsidR="00B4779A" w:rsidRPr="00177EBE">
        <w:rPr>
          <w:strike/>
          <w:lang w:val="it-IT"/>
        </w:rPr>
        <w:t>TETRACAÍNA</w:t>
      </w:r>
    </w:p>
    <w:p w:rsidR="00B4779A" w:rsidRPr="00177EBE" w:rsidRDefault="00F17D6E" w:rsidP="0036127E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177EBE">
        <w:rPr>
          <w:strike/>
          <w:lang w:val="it-IT"/>
        </w:rPr>
        <w:t xml:space="preserve">175. </w:t>
      </w:r>
      <w:r w:rsidR="00B4779A" w:rsidRPr="00177EBE">
        <w:rPr>
          <w:strike/>
          <w:lang w:val="it-IT"/>
        </w:rPr>
        <w:t>TIAGABINA</w:t>
      </w:r>
    </w:p>
    <w:p w:rsidR="00B4779A" w:rsidRPr="00177EBE" w:rsidRDefault="008438E9" w:rsidP="0036127E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177EBE">
        <w:rPr>
          <w:strike/>
          <w:lang w:val="it-IT"/>
        </w:rPr>
        <w:t xml:space="preserve">176. </w:t>
      </w:r>
      <w:r w:rsidR="00B4779A" w:rsidRPr="00177EBE">
        <w:rPr>
          <w:strike/>
          <w:lang w:val="it-IT"/>
        </w:rPr>
        <w:t>TIANEPTINA</w:t>
      </w:r>
    </w:p>
    <w:p w:rsidR="00B4779A" w:rsidRPr="00177EBE" w:rsidRDefault="008438E9" w:rsidP="0036127E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177EBE">
        <w:rPr>
          <w:strike/>
          <w:lang w:val="it-IT"/>
        </w:rPr>
        <w:t xml:space="preserve">177. </w:t>
      </w:r>
      <w:r w:rsidR="00B4779A" w:rsidRPr="00177EBE">
        <w:rPr>
          <w:strike/>
          <w:lang w:val="it-IT"/>
        </w:rPr>
        <w:t>TIAPRIDA</w:t>
      </w:r>
    </w:p>
    <w:p w:rsidR="00B4779A" w:rsidRPr="00177EBE" w:rsidRDefault="008438E9" w:rsidP="0036127E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177EBE">
        <w:rPr>
          <w:strike/>
          <w:lang w:val="it-IT"/>
        </w:rPr>
        <w:t xml:space="preserve">178. </w:t>
      </w:r>
      <w:r w:rsidR="00B4779A" w:rsidRPr="00177EBE">
        <w:rPr>
          <w:strike/>
          <w:lang w:val="it-IT"/>
        </w:rPr>
        <w:t>TIOPROPERAZINA</w:t>
      </w:r>
    </w:p>
    <w:p w:rsidR="00B4779A" w:rsidRPr="00177EBE" w:rsidRDefault="008438E9" w:rsidP="0036127E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177EBE">
        <w:rPr>
          <w:strike/>
          <w:lang w:val="it-IT"/>
        </w:rPr>
        <w:t xml:space="preserve">179. </w:t>
      </w:r>
      <w:r w:rsidR="00B4779A" w:rsidRPr="00177EBE">
        <w:rPr>
          <w:strike/>
          <w:lang w:val="it-IT"/>
        </w:rPr>
        <w:t>TIORIDAZINA</w:t>
      </w:r>
    </w:p>
    <w:p w:rsidR="00B4779A" w:rsidRPr="00177EBE" w:rsidRDefault="008438E9" w:rsidP="0036127E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177EBE">
        <w:rPr>
          <w:strike/>
          <w:lang w:val="it-IT"/>
        </w:rPr>
        <w:t xml:space="preserve">180. </w:t>
      </w:r>
      <w:r w:rsidR="00B4779A" w:rsidRPr="00177EBE">
        <w:rPr>
          <w:strike/>
          <w:lang w:val="it-IT"/>
        </w:rPr>
        <w:t>TIOTIXENO</w:t>
      </w:r>
    </w:p>
    <w:p w:rsidR="00B4779A" w:rsidRPr="00177EBE" w:rsidRDefault="008438E9" w:rsidP="0036127E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177EBE">
        <w:rPr>
          <w:strike/>
          <w:lang w:val="it-IT"/>
        </w:rPr>
        <w:t xml:space="preserve">181. </w:t>
      </w:r>
      <w:r w:rsidR="00B4779A" w:rsidRPr="00177EBE">
        <w:rPr>
          <w:strike/>
          <w:lang w:val="it-IT"/>
        </w:rPr>
        <w:t>TOLCAPONA</w:t>
      </w:r>
    </w:p>
    <w:p w:rsidR="00B4779A" w:rsidRPr="00177EBE" w:rsidRDefault="008438E9" w:rsidP="0036127E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177EBE">
        <w:rPr>
          <w:strike/>
          <w:lang w:val="it-IT"/>
        </w:rPr>
        <w:t xml:space="preserve">182. </w:t>
      </w:r>
      <w:r w:rsidR="00B4779A" w:rsidRPr="00177EBE">
        <w:rPr>
          <w:strike/>
          <w:lang w:val="it-IT"/>
        </w:rPr>
        <w:t xml:space="preserve">TOPIRAMATO </w:t>
      </w:r>
    </w:p>
    <w:p w:rsidR="00B4779A" w:rsidRPr="00177EBE" w:rsidRDefault="008438E9" w:rsidP="0036127E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177EBE">
        <w:rPr>
          <w:strike/>
          <w:lang w:val="it-IT"/>
        </w:rPr>
        <w:t xml:space="preserve">183. </w:t>
      </w:r>
      <w:r w:rsidR="00B4779A" w:rsidRPr="00177EBE">
        <w:rPr>
          <w:strike/>
          <w:lang w:val="it-IT"/>
        </w:rPr>
        <w:t>TRANILCIPROMINA</w:t>
      </w:r>
    </w:p>
    <w:p w:rsidR="00B4779A" w:rsidRPr="00177EBE" w:rsidRDefault="008438E9" w:rsidP="0036127E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177EBE">
        <w:rPr>
          <w:strike/>
          <w:lang w:val="it-IT"/>
        </w:rPr>
        <w:t xml:space="preserve">184. </w:t>
      </w:r>
      <w:r w:rsidR="00B4779A" w:rsidRPr="00177EBE">
        <w:rPr>
          <w:strike/>
          <w:lang w:val="it-IT"/>
        </w:rPr>
        <w:t>TRAZODONA</w:t>
      </w:r>
    </w:p>
    <w:p w:rsidR="00B4779A" w:rsidRPr="00177EBE" w:rsidRDefault="00761569" w:rsidP="0036127E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177EBE">
        <w:rPr>
          <w:strike/>
          <w:lang w:val="it-IT"/>
        </w:rPr>
        <w:t xml:space="preserve">185. </w:t>
      </w:r>
      <w:r w:rsidR="00B4779A" w:rsidRPr="00177EBE">
        <w:rPr>
          <w:strike/>
          <w:lang w:val="it-IT"/>
        </w:rPr>
        <w:t>TRICLOFÓS</w:t>
      </w:r>
    </w:p>
    <w:p w:rsidR="00B4779A" w:rsidRPr="00177EBE" w:rsidRDefault="00761569" w:rsidP="0036127E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spacing w:after="200"/>
        <w:ind w:firstLine="567"/>
        <w:rPr>
          <w:strike/>
          <w:sz w:val="24"/>
          <w:szCs w:val="24"/>
          <w:lang w:val="it-IT"/>
        </w:rPr>
      </w:pPr>
      <w:r w:rsidRPr="00177EBE">
        <w:rPr>
          <w:strike/>
          <w:sz w:val="24"/>
          <w:szCs w:val="24"/>
          <w:lang w:val="it-IT"/>
        </w:rPr>
        <w:t xml:space="preserve">186. </w:t>
      </w:r>
      <w:r w:rsidR="00B4779A" w:rsidRPr="00177EBE">
        <w:rPr>
          <w:strike/>
          <w:sz w:val="24"/>
          <w:szCs w:val="24"/>
          <w:lang w:val="it-IT"/>
        </w:rPr>
        <w:t>TRICLOROETILENO</w:t>
      </w:r>
    </w:p>
    <w:p w:rsidR="00B4779A" w:rsidRPr="00177EBE" w:rsidRDefault="00761569" w:rsidP="0036127E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177EBE">
        <w:rPr>
          <w:strike/>
          <w:lang w:val="it-IT"/>
        </w:rPr>
        <w:t xml:space="preserve">187. </w:t>
      </w:r>
      <w:r w:rsidR="00B4779A" w:rsidRPr="00177EBE">
        <w:rPr>
          <w:strike/>
          <w:lang w:val="it-IT"/>
        </w:rPr>
        <w:t>TRIFLUOPERAZINA</w:t>
      </w:r>
    </w:p>
    <w:p w:rsidR="00B4779A" w:rsidRPr="00177EBE" w:rsidRDefault="00761569" w:rsidP="0036127E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177EBE">
        <w:rPr>
          <w:strike/>
          <w:lang w:val="it-IT"/>
        </w:rPr>
        <w:t xml:space="preserve">188. </w:t>
      </w:r>
      <w:r w:rsidR="00B4779A" w:rsidRPr="00177EBE">
        <w:rPr>
          <w:strike/>
          <w:lang w:val="it-IT"/>
        </w:rPr>
        <w:t>TRIFLUPERIDOL</w:t>
      </w:r>
    </w:p>
    <w:p w:rsidR="00B4779A" w:rsidRPr="00177EBE" w:rsidRDefault="00761569" w:rsidP="0036127E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177EBE">
        <w:rPr>
          <w:strike/>
          <w:lang w:val="it-IT"/>
        </w:rPr>
        <w:t xml:space="preserve">189. </w:t>
      </w:r>
      <w:r w:rsidR="00B4779A" w:rsidRPr="00177EBE">
        <w:rPr>
          <w:strike/>
          <w:lang w:val="it-IT"/>
        </w:rPr>
        <w:t>TRIMIPRAMINA</w:t>
      </w:r>
    </w:p>
    <w:p w:rsidR="00B4779A" w:rsidRPr="00177EBE" w:rsidRDefault="00AA4DFF" w:rsidP="0036127E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177EBE">
        <w:rPr>
          <w:strike/>
          <w:lang w:val="it-IT"/>
        </w:rPr>
        <w:t xml:space="preserve">190. </w:t>
      </w:r>
      <w:r w:rsidR="00B4779A" w:rsidRPr="00177EBE">
        <w:rPr>
          <w:strike/>
          <w:lang w:val="it-IT"/>
        </w:rPr>
        <w:t>TROGLITAZONA</w:t>
      </w:r>
    </w:p>
    <w:p w:rsidR="00B4779A" w:rsidRPr="00177EBE" w:rsidRDefault="00AA4DFF" w:rsidP="0036127E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</w:rPr>
      </w:pPr>
      <w:r w:rsidRPr="00177EBE">
        <w:rPr>
          <w:strike/>
        </w:rPr>
        <w:t xml:space="preserve">191. </w:t>
      </w:r>
      <w:r w:rsidR="00B4779A" w:rsidRPr="00177EBE">
        <w:rPr>
          <w:strike/>
        </w:rPr>
        <w:t>VALDECOXIBE</w:t>
      </w:r>
    </w:p>
    <w:p w:rsidR="00B4779A" w:rsidRPr="00177EBE" w:rsidRDefault="00AA4DFF" w:rsidP="0036127E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</w:rPr>
      </w:pPr>
      <w:r w:rsidRPr="00177EBE">
        <w:rPr>
          <w:strike/>
        </w:rPr>
        <w:t xml:space="preserve">192. </w:t>
      </w:r>
      <w:r w:rsidR="00B4779A" w:rsidRPr="00177EBE">
        <w:rPr>
          <w:strike/>
        </w:rPr>
        <w:t>VALPROATO SÓDICO</w:t>
      </w:r>
    </w:p>
    <w:p w:rsidR="00B4779A" w:rsidRPr="00177EBE" w:rsidRDefault="00AA4DFF" w:rsidP="0036127E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</w:rPr>
      </w:pPr>
      <w:r w:rsidRPr="00177EBE">
        <w:rPr>
          <w:strike/>
        </w:rPr>
        <w:t xml:space="preserve">193. </w:t>
      </w:r>
      <w:r w:rsidR="00B4779A" w:rsidRPr="00177EBE">
        <w:rPr>
          <w:strike/>
        </w:rPr>
        <w:t>VENLAFAXINA</w:t>
      </w:r>
    </w:p>
    <w:p w:rsidR="00B4779A" w:rsidRPr="00177EBE" w:rsidRDefault="00AA4DFF" w:rsidP="0036127E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</w:rPr>
      </w:pPr>
      <w:r w:rsidRPr="00177EBE">
        <w:rPr>
          <w:strike/>
        </w:rPr>
        <w:t xml:space="preserve">194. </w:t>
      </w:r>
      <w:r w:rsidR="00B4779A" w:rsidRPr="00177EBE">
        <w:rPr>
          <w:strike/>
        </w:rPr>
        <w:t>VERALIPRIDA</w:t>
      </w:r>
    </w:p>
    <w:p w:rsidR="00B4779A" w:rsidRPr="00177EBE" w:rsidRDefault="00AA4DFF" w:rsidP="0036127E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spacing w:after="200"/>
        <w:ind w:firstLine="567"/>
        <w:rPr>
          <w:strike/>
          <w:kern w:val="16"/>
          <w:sz w:val="24"/>
          <w:szCs w:val="24"/>
        </w:rPr>
      </w:pPr>
      <w:r w:rsidRPr="00177EBE">
        <w:rPr>
          <w:strike/>
          <w:kern w:val="16"/>
          <w:sz w:val="24"/>
          <w:szCs w:val="24"/>
        </w:rPr>
        <w:t xml:space="preserve">195. </w:t>
      </w:r>
      <w:r w:rsidR="00B4779A" w:rsidRPr="00177EBE">
        <w:rPr>
          <w:strike/>
          <w:kern w:val="16"/>
          <w:sz w:val="24"/>
          <w:szCs w:val="24"/>
        </w:rPr>
        <w:t>VIGABATRINA</w:t>
      </w:r>
    </w:p>
    <w:p w:rsidR="002D16EE" w:rsidRPr="00177EBE" w:rsidRDefault="00AA4DFF" w:rsidP="0036127E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spacing w:after="200"/>
        <w:ind w:firstLine="567"/>
        <w:rPr>
          <w:strike/>
          <w:kern w:val="16"/>
          <w:sz w:val="24"/>
          <w:szCs w:val="24"/>
        </w:rPr>
      </w:pPr>
      <w:r w:rsidRPr="00177EBE">
        <w:rPr>
          <w:strike/>
          <w:kern w:val="16"/>
          <w:sz w:val="24"/>
          <w:szCs w:val="24"/>
        </w:rPr>
        <w:t xml:space="preserve">196. </w:t>
      </w:r>
      <w:r w:rsidR="002D16EE" w:rsidRPr="00177EBE">
        <w:rPr>
          <w:strike/>
          <w:kern w:val="16"/>
          <w:sz w:val="24"/>
          <w:szCs w:val="24"/>
        </w:rPr>
        <w:t>VORTIOXETINA</w:t>
      </w:r>
    </w:p>
    <w:p w:rsidR="00B4779A" w:rsidRPr="00177EBE" w:rsidRDefault="00AA4DFF" w:rsidP="0036127E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spacing w:after="200"/>
        <w:ind w:firstLine="567"/>
        <w:rPr>
          <w:strike/>
          <w:kern w:val="16"/>
          <w:sz w:val="24"/>
          <w:szCs w:val="24"/>
          <w:lang w:val="it-IT"/>
        </w:rPr>
      </w:pPr>
      <w:r w:rsidRPr="00177EBE">
        <w:rPr>
          <w:strike/>
          <w:kern w:val="16"/>
          <w:sz w:val="24"/>
          <w:szCs w:val="24"/>
          <w:lang w:val="it-IT"/>
        </w:rPr>
        <w:t xml:space="preserve">197. </w:t>
      </w:r>
      <w:r w:rsidR="00B4779A" w:rsidRPr="00177EBE">
        <w:rPr>
          <w:strike/>
          <w:kern w:val="16"/>
          <w:sz w:val="24"/>
          <w:szCs w:val="24"/>
          <w:lang w:val="it-IT"/>
        </w:rPr>
        <w:t>ZIPRAZIDONA</w:t>
      </w:r>
    </w:p>
    <w:p w:rsidR="00B4779A" w:rsidRPr="00177EBE" w:rsidRDefault="00AA4DFF" w:rsidP="0036127E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spacing w:after="200"/>
        <w:ind w:firstLine="567"/>
        <w:rPr>
          <w:strike/>
          <w:kern w:val="16"/>
          <w:sz w:val="24"/>
          <w:szCs w:val="24"/>
          <w:lang w:val="it-IT"/>
        </w:rPr>
      </w:pPr>
      <w:r w:rsidRPr="00177EBE">
        <w:rPr>
          <w:strike/>
          <w:kern w:val="16"/>
          <w:sz w:val="24"/>
          <w:szCs w:val="24"/>
          <w:lang w:val="it-IT"/>
        </w:rPr>
        <w:t xml:space="preserve">198. </w:t>
      </w:r>
      <w:r w:rsidR="00B4779A" w:rsidRPr="00177EBE">
        <w:rPr>
          <w:strike/>
          <w:kern w:val="16"/>
          <w:sz w:val="24"/>
          <w:szCs w:val="24"/>
          <w:lang w:val="it-IT"/>
        </w:rPr>
        <w:t>ZOTEPINA</w:t>
      </w:r>
    </w:p>
    <w:p w:rsidR="00B4779A" w:rsidRPr="00177EBE" w:rsidRDefault="00AA4DFF" w:rsidP="0036127E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spacing w:after="200"/>
        <w:ind w:firstLine="567"/>
        <w:rPr>
          <w:strike/>
          <w:kern w:val="16"/>
          <w:sz w:val="24"/>
          <w:szCs w:val="24"/>
          <w:lang w:val="it-IT"/>
        </w:rPr>
      </w:pPr>
      <w:r w:rsidRPr="00177EBE">
        <w:rPr>
          <w:strike/>
          <w:sz w:val="24"/>
          <w:szCs w:val="24"/>
          <w:lang w:val="it-IT"/>
        </w:rPr>
        <w:t xml:space="preserve">199. </w:t>
      </w:r>
      <w:r w:rsidR="00B4779A" w:rsidRPr="00177EBE">
        <w:rPr>
          <w:strike/>
          <w:sz w:val="24"/>
          <w:szCs w:val="24"/>
          <w:lang w:val="it-IT"/>
        </w:rPr>
        <w:t>ZUCLOPENTIXOL</w:t>
      </w:r>
    </w:p>
    <w:p w:rsidR="00B4779A" w:rsidRPr="00177EBE" w:rsidRDefault="00B4779A" w:rsidP="0036127E">
      <w:pPr>
        <w:pStyle w:val="Cabealho"/>
        <w:widowControl/>
        <w:tabs>
          <w:tab w:val="clear" w:pos="4419"/>
          <w:tab w:val="clear" w:pos="8838"/>
          <w:tab w:val="left" w:pos="360"/>
        </w:tabs>
        <w:spacing w:after="200"/>
        <w:ind w:firstLine="567"/>
        <w:rPr>
          <w:strike/>
          <w:kern w:val="16"/>
          <w:sz w:val="24"/>
          <w:szCs w:val="24"/>
          <w:lang w:val="it-IT"/>
        </w:rPr>
      </w:pPr>
    </w:p>
    <w:p w:rsidR="00B4779A" w:rsidRPr="00177EBE" w:rsidRDefault="00B4779A" w:rsidP="0036127E">
      <w:pPr>
        <w:spacing w:after="200"/>
        <w:ind w:firstLine="567"/>
        <w:jc w:val="both"/>
        <w:rPr>
          <w:i/>
          <w:iCs/>
          <w:strike/>
          <w:lang w:val="it-IT"/>
        </w:rPr>
      </w:pPr>
      <w:r w:rsidRPr="00177EBE">
        <w:rPr>
          <w:i/>
          <w:iCs/>
          <w:strike/>
          <w:lang w:val="it-IT"/>
        </w:rPr>
        <w:t>ADENDO:</w:t>
      </w:r>
    </w:p>
    <w:p w:rsidR="00B4779A" w:rsidRPr="00177EBE" w:rsidRDefault="00B4779A" w:rsidP="0036127E">
      <w:pPr>
        <w:pStyle w:val="Corpodetexto"/>
        <w:widowControl/>
        <w:tabs>
          <w:tab w:val="left" w:pos="-2268"/>
        </w:tabs>
        <w:spacing w:after="200" w:line="240" w:lineRule="auto"/>
        <w:ind w:firstLine="567"/>
        <w:rPr>
          <w:i/>
          <w:iCs/>
          <w:strike/>
          <w:color w:val="FF0000"/>
          <w:lang w:val="it-IT" w:eastAsia="x-none"/>
        </w:rPr>
      </w:pPr>
      <w:r w:rsidRPr="00177EBE">
        <w:rPr>
          <w:i/>
          <w:iCs/>
          <w:strike/>
          <w:lang w:val="it-IT" w:eastAsia="x-none"/>
        </w:rPr>
        <w:t>1) ficam também sob controle:</w:t>
      </w:r>
    </w:p>
    <w:p w:rsidR="00B4779A" w:rsidRPr="00177EBE" w:rsidRDefault="00B4779A" w:rsidP="0036127E">
      <w:pPr>
        <w:pStyle w:val="Corpodetexto"/>
        <w:widowControl/>
        <w:tabs>
          <w:tab w:val="left" w:pos="-142"/>
        </w:tabs>
        <w:spacing w:after="200" w:line="240" w:lineRule="auto"/>
        <w:ind w:firstLine="567"/>
        <w:rPr>
          <w:i/>
          <w:iCs/>
          <w:strike/>
        </w:rPr>
      </w:pPr>
      <w:r w:rsidRPr="00177EBE">
        <w:rPr>
          <w:i/>
          <w:iCs/>
          <w:strike/>
        </w:rPr>
        <w:t>1.1. os sais, éteres, ésteres e isômeros das substâncias enumeradas acima, sempre que seja possível a sua existência;</w:t>
      </w:r>
    </w:p>
    <w:p w:rsidR="00B4779A" w:rsidRPr="00177EBE" w:rsidRDefault="00B4779A" w:rsidP="0036127E">
      <w:pPr>
        <w:pStyle w:val="Corpodetexto"/>
        <w:widowControl/>
        <w:tabs>
          <w:tab w:val="left" w:pos="-142"/>
        </w:tabs>
        <w:spacing w:after="200" w:line="240" w:lineRule="auto"/>
        <w:ind w:firstLine="567"/>
        <w:rPr>
          <w:i/>
          <w:iCs/>
          <w:strike/>
        </w:rPr>
      </w:pPr>
      <w:r w:rsidRPr="00177EBE">
        <w:rPr>
          <w:i/>
          <w:iCs/>
          <w:strike/>
        </w:rPr>
        <w:t>1.2. os sais de éteres, ésteres e isômeros das substâncias enumeradas acima, sempre que seja possível a sua existência.</w:t>
      </w:r>
    </w:p>
    <w:p w:rsidR="00380EF2" w:rsidRPr="00177EBE" w:rsidRDefault="00380EF2" w:rsidP="0036127E">
      <w:pPr>
        <w:pStyle w:val="Corpodetexto"/>
        <w:widowControl/>
        <w:tabs>
          <w:tab w:val="left" w:pos="-142"/>
        </w:tabs>
        <w:spacing w:after="200" w:line="240" w:lineRule="auto"/>
        <w:ind w:firstLine="567"/>
        <w:rPr>
          <w:i/>
          <w:iCs/>
          <w:strike/>
        </w:rPr>
      </w:pPr>
      <w:r w:rsidRPr="00177EBE">
        <w:rPr>
          <w:i/>
          <w:iCs/>
          <w:strike/>
        </w:rPr>
        <w:t>1.3 o disposto nos itens 1.1 e 1.2 não se a</w:t>
      </w:r>
      <w:r w:rsidR="00852D1F" w:rsidRPr="00177EBE">
        <w:rPr>
          <w:i/>
          <w:iCs/>
          <w:strike/>
        </w:rPr>
        <w:t>plica</w:t>
      </w:r>
      <w:r w:rsidR="00234946" w:rsidRPr="00177EBE">
        <w:rPr>
          <w:i/>
          <w:iCs/>
          <w:strike/>
        </w:rPr>
        <w:t xml:space="preserve"> a substância canabidiol.</w:t>
      </w:r>
    </w:p>
    <w:p w:rsidR="00B4779A" w:rsidRPr="00177EBE" w:rsidRDefault="00B4779A" w:rsidP="0036127E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  <w:strike/>
        </w:rPr>
      </w:pPr>
      <w:r w:rsidRPr="00177EBE">
        <w:rPr>
          <w:i/>
          <w:iCs/>
          <w:strike/>
        </w:rPr>
        <w:t>2) os medicamentos à base da substância LOPERAMIDA ficam sujeitos a VENDA SOB PRESCRIÇÃO MÉDICA SEM RETENÇÃO DE RECEITA.</w:t>
      </w:r>
    </w:p>
    <w:p w:rsidR="00B4779A" w:rsidRPr="00177EBE" w:rsidRDefault="00B4779A" w:rsidP="0036127E">
      <w:pPr>
        <w:pStyle w:val="Corpodetexto"/>
        <w:widowControl/>
        <w:tabs>
          <w:tab w:val="left" w:pos="1276"/>
        </w:tabs>
        <w:spacing w:after="200" w:line="240" w:lineRule="auto"/>
        <w:ind w:firstLine="567"/>
        <w:rPr>
          <w:i/>
          <w:iCs/>
          <w:strike/>
        </w:rPr>
      </w:pPr>
      <w:r w:rsidRPr="00177EBE">
        <w:rPr>
          <w:i/>
          <w:iCs/>
          <w:strike/>
        </w:rPr>
        <w:t>3) fica proibido a comercialização e manipulação de todos os medicamentos que contenham LOPERAMIDA ou em associações, nas formas farmacêuticas líquidas ou em xarope para uso pediátrico (Portaria SVS/MS  n.º 106 de 14 de setembro de 1994 – DOU 19/9/94).</w:t>
      </w:r>
    </w:p>
    <w:p w:rsidR="00B4779A" w:rsidRPr="00177EBE" w:rsidRDefault="00B4779A" w:rsidP="0036127E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  <w:strike/>
        </w:rPr>
      </w:pPr>
      <w:r w:rsidRPr="00177EBE">
        <w:rPr>
          <w:i/>
          <w:iCs/>
          <w:strike/>
        </w:rPr>
        <w:t>4) só será permitida a compra e uso do medicamento contendo a substância MISOPROSTOL em estabelecimentos hospitalares devidamente cadastrados junto a Autoridade Sanitária para este fim;</w:t>
      </w:r>
    </w:p>
    <w:p w:rsidR="00B4779A" w:rsidRPr="00177EBE" w:rsidRDefault="00B4779A" w:rsidP="0036127E">
      <w:pPr>
        <w:pStyle w:val="Corpodetexto"/>
        <w:widowControl/>
        <w:tabs>
          <w:tab w:val="left" w:pos="-426"/>
        </w:tabs>
        <w:spacing w:after="200" w:line="240" w:lineRule="auto"/>
        <w:ind w:firstLine="567"/>
        <w:rPr>
          <w:i/>
          <w:iCs/>
          <w:strike/>
        </w:rPr>
      </w:pPr>
      <w:r w:rsidRPr="00177EBE">
        <w:rPr>
          <w:i/>
          <w:iCs/>
          <w:strike/>
        </w:rPr>
        <w:t>5) os medicamentos à base da substância TETRACAÍNA ficam sujeitos a: (a) VENDA SEM PRESCRIÇÃO MÉDICA - quando tratar-se de preparações farmacêuticas de uso tópico odontológico, não associadas a qualquer outro princípio ativo; (b) VENDA COM PRESCRIÇÃO MÉDICA SEM A RETENÇÃO DE RECEITA - quando tratar-se de preparações farmacêuticas de uso tópico otorrinolaringológico, especificamente para Colutórios e Soluções utilizadas no tratamento de Otite Externa  e (c) VENDA SOB PRESCRIÇÃO MÉDICA COM RETENÇÃO DE RECEITA - quando tratar-se de preparações farmacêuticas de uso tópico oftalmológico.</w:t>
      </w:r>
    </w:p>
    <w:p w:rsidR="00B4779A" w:rsidRPr="00177EBE" w:rsidRDefault="00B4779A" w:rsidP="0036127E">
      <w:pPr>
        <w:pStyle w:val="Corpodetexto"/>
        <w:widowControl/>
        <w:spacing w:after="200" w:line="240" w:lineRule="auto"/>
        <w:ind w:firstLine="567"/>
        <w:rPr>
          <w:i/>
          <w:strike/>
          <w:color w:val="000000"/>
        </w:rPr>
      </w:pPr>
      <w:r w:rsidRPr="00177EBE">
        <w:rPr>
          <w:i/>
          <w:strike/>
          <w:color w:val="000000"/>
        </w:rPr>
        <w:t>6)</w:t>
      </w:r>
      <w:r w:rsidRPr="00177EBE">
        <w:rPr>
          <w:strike/>
          <w:color w:val="000000"/>
        </w:rPr>
        <w:t xml:space="preserve"> </w:t>
      </w:r>
      <w:r w:rsidRPr="00177EBE">
        <w:rPr>
          <w:i/>
          <w:strike/>
          <w:color w:val="000000"/>
        </w:rPr>
        <w:t>excetuam-se das disposições legais deste Regulamento Técnico as substâncias TRICLOROETILENO, DISSULFIRAM, LÍTIO (metálico e seus sais) e HIDRATO DE CLORAL, quando, comprovadamente, forem utilizadas para outros fins, que não as formulações medicamentosas, e, portanto não estão sujeitos ao controle e fiscalização previstos nas Portarias SVS/MS n.º 344/98 e 6/99.</w:t>
      </w:r>
    </w:p>
    <w:p w:rsidR="003B5408" w:rsidRPr="00177EBE" w:rsidRDefault="003B5408" w:rsidP="0036127E">
      <w:pPr>
        <w:pStyle w:val="Corpodetexto"/>
        <w:widowControl/>
        <w:spacing w:after="200" w:line="240" w:lineRule="auto"/>
        <w:ind w:firstLine="567"/>
        <w:rPr>
          <w:i/>
          <w:strike/>
        </w:rPr>
      </w:pPr>
      <w:r w:rsidRPr="00177EBE">
        <w:rPr>
          <w:i/>
          <w:strike/>
        </w:rPr>
        <w:t>7) excetuam-se das disposições legais deste Regulamento Técnico os medicamentos a base de BENZIDAMINA cujas formas farmacêuticas sejam: pó para preparação extemporânea, solução ginecológica, spray, pastilha drops, colutório, pasta dentifrícia e gel.</w:t>
      </w:r>
    </w:p>
    <w:p w:rsidR="00CE01A1" w:rsidRPr="00177EBE" w:rsidRDefault="003401DC" w:rsidP="0036127E">
      <w:pPr>
        <w:pStyle w:val="Corpodetexto"/>
        <w:widowControl/>
        <w:spacing w:after="200" w:line="240" w:lineRule="auto"/>
        <w:ind w:firstLine="567"/>
        <w:rPr>
          <w:i/>
          <w:strike/>
          <w:lang w:eastAsia="x-none"/>
        </w:rPr>
      </w:pPr>
      <w:r w:rsidRPr="00177EBE">
        <w:rPr>
          <w:i/>
          <w:strike/>
        </w:rPr>
        <w:t xml:space="preserve">8) </w:t>
      </w:r>
      <w:r w:rsidRPr="00177EBE">
        <w:rPr>
          <w:i/>
          <w:strike/>
          <w:lang w:eastAsia="x-none"/>
        </w:rPr>
        <w:t>f</w:t>
      </w:r>
      <w:r w:rsidR="00513881" w:rsidRPr="00177EBE">
        <w:rPr>
          <w:i/>
          <w:strike/>
        </w:rPr>
        <w:t>ica proibido o uso de</w:t>
      </w:r>
      <w:r w:rsidR="00CE01A1" w:rsidRPr="00177EBE">
        <w:rPr>
          <w:i/>
          <w:strike/>
        </w:rPr>
        <w:t xml:space="preserve"> NITRITO DE ISOBUTILA para fins médicos, bem como a su</w:t>
      </w:r>
      <w:r w:rsidR="00D26703" w:rsidRPr="00177EBE">
        <w:rPr>
          <w:i/>
          <w:strike/>
        </w:rPr>
        <w:t xml:space="preserve">a utilização como aromatizador </w:t>
      </w:r>
      <w:r w:rsidR="00CE01A1" w:rsidRPr="00177EBE">
        <w:rPr>
          <w:i/>
          <w:strike/>
        </w:rPr>
        <w:t xml:space="preserve">de ambiente ou de qualquer outra forma que possibilite o seu uso indevido. </w:t>
      </w:r>
    </w:p>
    <w:p w:rsidR="003401DC" w:rsidRPr="00177EBE" w:rsidRDefault="003401DC" w:rsidP="0036127E">
      <w:pPr>
        <w:pStyle w:val="Corpodetexto"/>
        <w:widowControl/>
        <w:spacing w:after="200" w:line="240" w:lineRule="auto"/>
        <w:ind w:firstLine="567"/>
        <w:rPr>
          <w:i/>
          <w:strike/>
          <w:lang w:eastAsia="x-none"/>
        </w:rPr>
      </w:pPr>
      <w:r w:rsidRPr="00177EBE">
        <w:rPr>
          <w:i/>
          <w:strike/>
          <w:lang w:eastAsia="x-none"/>
        </w:rPr>
        <w:t xml:space="preserve">9) </w:t>
      </w:r>
      <w:r w:rsidRPr="00177EBE">
        <w:rPr>
          <w:i/>
          <w:strike/>
        </w:rPr>
        <w:t>excetua-se das disposições legais deste Regulamento Técnico</w:t>
      </w:r>
      <w:r w:rsidRPr="00177EBE">
        <w:rPr>
          <w:i/>
          <w:strike/>
          <w:lang w:eastAsia="x-none"/>
        </w:rPr>
        <w:t>, o NITRITO DE ISOBUTILA, quando utilizado exclusivamente para fins industriais legítimos.</w:t>
      </w:r>
    </w:p>
    <w:p w:rsidR="003B5408" w:rsidRPr="00177EBE" w:rsidRDefault="003B5408" w:rsidP="0036127E">
      <w:pPr>
        <w:pStyle w:val="Corpodetexto"/>
        <w:widowControl/>
        <w:spacing w:after="200" w:line="240" w:lineRule="auto"/>
        <w:ind w:firstLine="567"/>
        <w:rPr>
          <w:i/>
          <w:strike/>
          <w:color w:val="000000"/>
        </w:rPr>
      </w:pPr>
    </w:p>
    <w:p w:rsidR="00B4779A" w:rsidRPr="00177EBE" w:rsidRDefault="00B4779A" w:rsidP="0036127E">
      <w:pPr>
        <w:pStyle w:val="Ttulo1"/>
        <w:widowControl/>
        <w:spacing w:after="200"/>
        <w:jc w:val="center"/>
        <w:rPr>
          <w:bCs w:val="0"/>
          <w:strike/>
        </w:rPr>
      </w:pPr>
      <w:r w:rsidRPr="00177EBE">
        <w:rPr>
          <w:bCs w:val="0"/>
          <w:strike/>
        </w:rPr>
        <w:t>LISTA - C2</w:t>
      </w:r>
    </w:p>
    <w:p w:rsidR="00B4779A" w:rsidRPr="00177EBE" w:rsidRDefault="00B4779A" w:rsidP="0036127E">
      <w:pPr>
        <w:pStyle w:val="Ttulo1"/>
        <w:widowControl/>
        <w:spacing w:after="200"/>
        <w:jc w:val="center"/>
        <w:rPr>
          <w:bCs w:val="0"/>
          <w:strike/>
        </w:rPr>
      </w:pPr>
      <w:r w:rsidRPr="00177EBE">
        <w:rPr>
          <w:bCs w:val="0"/>
          <w:strike/>
        </w:rPr>
        <w:t>LISTA DE SUBSTÂNCIAS RETINÓICAS</w:t>
      </w:r>
    </w:p>
    <w:p w:rsidR="00B4779A" w:rsidRPr="00177EBE" w:rsidRDefault="00B4779A" w:rsidP="0036127E">
      <w:pPr>
        <w:spacing w:after="200"/>
        <w:jc w:val="center"/>
        <w:rPr>
          <w:b/>
          <w:bCs/>
          <w:strike/>
        </w:rPr>
      </w:pPr>
      <w:r w:rsidRPr="00177EBE">
        <w:rPr>
          <w:b/>
          <w:bCs/>
          <w:strike/>
        </w:rPr>
        <w:t>(Sujeitas a Notificação de Receita Especial)</w:t>
      </w:r>
    </w:p>
    <w:p w:rsidR="00B4779A" w:rsidRPr="00177EBE" w:rsidRDefault="00B4779A" w:rsidP="0036127E">
      <w:pPr>
        <w:spacing w:after="200"/>
        <w:ind w:firstLine="567"/>
        <w:jc w:val="center"/>
        <w:rPr>
          <w:strike/>
        </w:rPr>
      </w:pPr>
    </w:p>
    <w:p w:rsidR="00B4779A" w:rsidRPr="00177EBE" w:rsidRDefault="00B4779A" w:rsidP="0036127E">
      <w:pPr>
        <w:tabs>
          <w:tab w:val="left" w:pos="360"/>
        </w:tabs>
        <w:spacing w:after="200"/>
        <w:ind w:firstLine="567"/>
        <w:jc w:val="both"/>
        <w:rPr>
          <w:strike/>
        </w:rPr>
      </w:pPr>
      <w:r w:rsidRPr="00177EBE">
        <w:rPr>
          <w:strike/>
        </w:rPr>
        <w:t>1. ACITRETINA</w:t>
      </w:r>
    </w:p>
    <w:p w:rsidR="00B4779A" w:rsidRPr="00177EBE" w:rsidRDefault="00B4779A" w:rsidP="0036127E">
      <w:pPr>
        <w:tabs>
          <w:tab w:val="left" w:pos="360"/>
        </w:tabs>
        <w:spacing w:after="200"/>
        <w:ind w:firstLine="567"/>
        <w:jc w:val="both"/>
        <w:rPr>
          <w:strike/>
        </w:rPr>
      </w:pPr>
      <w:r w:rsidRPr="00177EBE">
        <w:rPr>
          <w:strike/>
        </w:rPr>
        <w:t>2. ADAPALENO</w:t>
      </w:r>
    </w:p>
    <w:p w:rsidR="00B4779A" w:rsidRPr="00177EBE" w:rsidRDefault="00B4779A" w:rsidP="0036127E">
      <w:pPr>
        <w:tabs>
          <w:tab w:val="left" w:pos="360"/>
        </w:tabs>
        <w:spacing w:after="200"/>
        <w:ind w:firstLine="567"/>
        <w:jc w:val="both"/>
        <w:rPr>
          <w:strike/>
        </w:rPr>
      </w:pPr>
      <w:r w:rsidRPr="00177EBE">
        <w:rPr>
          <w:strike/>
        </w:rPr>
        <w:t>3. BEXAROTENO</w:t>
      </w:r>
    </w:p>
    <w:p w:rsidR="00B4779A" w:rsidRPr="00177EBE" w:rsidRDefault="00B4779A" w:rsidP="0036127E">
      <w:pPr>
        <w:tabs>
          <w:tab w:val="left" w:pos="360"/>
        </w:tabs>
        <w:spacing w:after="200"/>
        <w:ind w:firstLine="567"/>
        <w:jc w:val="both"/>
        <w:rPr>
          <w:strike/>
        </w:rPr>
      </w:pPr>
      <w:r w:rsidRPr="00177EBE">
        <w:rPr>
          <w:strike/>
        </w:rPr>
        <w:t>4. ISOTRETINOÍNA</w:t>
      </w:r>
    </w:p>
    <w:p w:rsidR="00B4779A" w:rsidRPr="00177EBE" w:rsidRDefault="00B4779A" w:rsidP="0036127E">
      <w:pPr>
        <w:tabs>
          <w:tab w:val="left" w:pos="360"/>
        </w:tabs>
        <w:spacing w:after="200"/>
        <w:ind w:firstLine="567"/>
        <w:jc w:val="both"/>
        <w:rPr>
          <w:strike/>
        </w:rPr>
      </w:pPr>
      <w:r w:rsidRPr="00177EBE">
        <w:rPr>
          <w:strike/>
        </w:rPr>
        <w:t>5. TRETINOÍNA</w:t>
      </w:r>
    </w:p>
    <w:p w:rsidR="00B4779A" w:rsidRPr="00177EBE" w:rsidRDefault="00B4779A" w:rsidP="0036127E">
      <w:pPr>
        <w:spacing w:after="200"/>
        <w:ind w:firstLine="567"/>
        <w:rPr>
          <w:i/>
          <w:iCs/>
          <w:strike/>
        </w:rPr>
      </w:pPr>
    </w:p>
    <w:p w:rsidR="00B4779A" w:rsidRPr="00177EBE" w:rsidRDefault="00B4779A" w:rsidP="0036127E">
      <w:pPr>
        <w:spacing w:after="200"/>
        <w:ind w:firstLine="567"/>
        <w:rPr>
          <w:i/>
          <w:iCs/>
          <w:strike/>
        </w:rPr>
      </w:pPr>
      <w:r w:rsidRPr="00177EBE">
        <w:rPr>
          <w:i/>
          <w:iCs/>
          <w:strike/>
        </w:rPr>
        <w:t>ADENDO:</w:t>
      </w:r>
    </w:p>
    <w:p w:rsidR="00B4779A" w:rsidRPr="00177EBE" w:rsidRDefault="00B4779A" w:rsidP="0036127E">
      <w:pPr>
        <w:pStyle w:val="Corpodetexto"/>
        <w:widowControl/>
        <w:tabs>
          <w:tab w:val="left" w:pos="-2268"/>
        </w:tabs>
        <w:spacing w:after="200" w:line="240" w:lineRule="auto"/>
        <w:ind w:firstLine="567"/>
        <w:rPr>
          <w:i/>
          <w:iCs/>
          <w:strike/>
          <w:color w:val="FF0000"/>
        </w:rPr>
      </w:pPr>
      <w:r w:rsidRPr="00177EBE">
        <w:rPr>
          <w:i/>
          <w:iCs/>
          <w:strike/>
        </w:rPr>
        <w:t>1) ficam também sob controle:</w:t>
      </w:r>
    </w:p>
    <w:p w:rsidR="00B4779A" w:rsidRPr="00177EBE" w:rsidRDefault="00B4779A" w:rsidP="0036127E">
      <w:pPr>
        <w:pStyle w:val="Corpodetexto"/>
        <w:widowControl/>
        <w:tabs>
          <w:tab w:val="left" w:pos="-142"/>
        </w:tabs>
        <w:spacing w:after="200" w:line="240" w:lineRule="auto"/>
        <w:ind w:firstLine="567"/>
        <w:rPr>
          <w:i/>
          <w:iCs/>
          <w:strike/>
        </w:rPr>
      </w:pPr>
      <w:r w:rsidRPr="00177EBE">
        <w:rPr>
          <w:i/>
          <w:iCs/>
          <w:strike/>
        </w:rPr>
        <w:t>1.1. os sais, éteres, ésteres e isômeros das substâncias enumeradas acima, sempre que seja possível a sua existência;</w:t>
      </w:r>
    </w:p>
    <w:p w:rsidR="00B4779A" w:rsidRPr="00177EBE" w:rsidRDefault="00B4779A" w:rsidP="0036127E">
      <w:pPr>
        <w:pStyle w:val="Corpodetexto"/>
        <w:widowControl/>
        <w:tabs>
          <w:tab w:val="left" w:pos="-142"/>
        </w:tabs>
        <w:spacing w:after="200" w:line="240" w:lineRule="auto"/>
        <w:ind w:firstLine="567"/>
        <w:rPr>
          <w:i/>
          <w:iCs/>
          <w:strike/>
        </w:rPr>
      </w:pPr>
      <w:r w:rsidRPr="00177EBE">
        <w:rPr>
          <w:i/>
          <w:iCs/>
          <w:strike/>
        </w:rPr>
        <w:t>1.2. os sais de éteres, ésteres e isômeros das substâncias enumeradas acima, sempre que seja possível a sua existência.</w:t>
      </w:r>
    </w:p>
    <w:p w:rsidR="00B4779A" w:rsidRPr="00177EBE" w:rsidRDefault="00B4779A" w:rsidP="0036127E">
      <w:pPr>
        <w:pStyle w:val="Corpodetexto"/>
        <w:widowControl/>
        <w:tabs>
          <w:tab w:val="left" w:pos="-284"/>
        </w:tabs>
        <w:spacing w:after="200" w:line="240" w:lineRule="auto"/>
        <w:ind w:firstLine="567"/>
        <w:rPr>
          <w:i/>
          <w:iCs/>
          <w:strike/>
        </w:rPr>
      </w:pPr>
      <w:r w:rsidRPr="00177EBE">
        <w:rPr>
          <w:i/>
          <w:iCs/>
          <w:strike/>
        </w:rPr>
        <w:t>2) os medicamentos de uso tópico contendo as substâncias desta lista ficam sujeitos a VENDA SOB PRESCRIÇÃO MÉDICA SEM RETENÇÃO DE RECEITA.</w:t>
      </w:r>
    </w:p>
    <w:p w:rsidR="00B4779A" w:rsidRPr="00177EBE" w:rsidRDefault="00B4779A" w:rsidP="0036127E">
      <w:pPr>
        <w:pStyle w:val="Corpodetexto"/>
        <w:widowControl/>
        <w:tabs>
          <w:tab w:val="left" w:pos="-284"/>
        </w:tabs>
        <w:spacing w:after="200" w:line="240" w:lineRule="auto"/>
        <w:ind w:firstLine="567"/>
        <w:rPr>
          <w:i/>
          <w:iCs/>
          <w:strike/>
        </w:rPr>
      </w:pPr>
    </w:p>
    <w:p w:rsidR="00B4779A" w:rsidRPr="00177EBE" w:rsidRDefault="00B4779A" w:rsidP="0036127E">
      <w:pPr>
        <w:pStyle w:val="Ttulo1"/>
        <w:widowControl/>
        <w:spacing w:after="200"/>
        <w:jc w:val="center"/>
        <w:rPr>
          <w:bCs w:val="0"/>
          <w:strike/>
        </w:rPr>
      </w:pPr>
      <w:r w:rsidRPr="00177EBE">
        <w:rPr>
          <w:bCs w:val="0"/>
          <w:strike/>
        </w:rPr>
        <w:t>LISTA – C3</w:t>
      </w:r>
    </w:p>
    <w:p w:rsidR="00B4779A" w:rsidRPr="00177EBE" w:rsidRDefault="00B4779A" w:rsidP="0036127E">
      <w:pPr>
        <w:pStyle w:val="Ttulo1"/>
        <w:widowControl/>
        <w:spacing w:after="200"/>
        <w:jc w:val="center"/>
        <w:rPr>
          <w:bCs w:val="0"/>
          <w:strike/>
        </w:rPr>
      </w:pPr>
      <w:r w:rsidRPr="00177EBE">
        <w:rPr>
          <w:bCs w:val="0"/>
          <w:strike/>
        </w:rPr>
        <w:t>LISTA DE SUBSTÂNCIAS IMUNOSSUPRESSORAS</w:t>
      </w:r>
    </w:p>
    <w:p w:rsidR="00B4779A" w:rsidRPr="00177EBE" w:rsidRDefault="00B4779A" w:rsidP="0036127E">
      <w:pPr>
        <w:pStyle w:val="Recuodecorpodetexto"/>
        <w:widowControl w:val="0"/>
        <w:spacing w:after="200"/>
        <w:jc w:val="center"/>
        <w:rPr>
          <w:rFonts w:ascii="Times New Roman" w:hAnsi="Times New Roman" w:cs="Times New Roman"/>
          <w:b/>
          <w:bCs/>
          <w:strike/>
          <w:snapToGrid w:val="0"/>
          <w:kern w:val="16"/>
          <w:sz w:val="24"/>
          <w:szCs w:val="24"/>
        </w:rPr>
      </w:pPr>
      <w:r w:rsidRPr="00177EBE">
        <w:rPr>
          <w:rFonts w:ascii="Times New Roman" w:hAnsi="Times New Roman" w:cs="Times New Roman"/>
          <w:b/>
          <w:bCs/>
          <w:strike/>
          <w:snapToGrid w:val="0"/>
          <w:kern w:val="16"/>
          <w:sz w:val="24"/>
          <w:szCs w:val="24"/>
        </w:rPr>
        <w:t>(Sujeita a Notificação de Receita Especial)</w:t>
      </w:r>
    </w:p>
    <w:p w:rsidR="00B4779A" w:rsidRPr="00177EBE" w:rsidRDefault="00B4779A" w:rsidP="0036127E">
      <w:pPr>
        <w:pStyle w:val="Recuodecorpodetexto"/>
        <w:widowControl w:val="0"/>
        <w:spacing w:after="200"/>
        <w:ind w:firstLine="567"/>
        <w:jc w:val="center"/>
        <w:rPr>
          <w:rFonts w:ascii="Times New Roman" w:hAnsi="Times New Roman" w:cs="Times New Roman"/>
          <w:b/>
          <w:bCs/>
          <w:strike/>
          <w:snapToGrid w:val="0"/>
          <w:kern w:val="16"/>
          <w:sz w:val="24"/>
          <w:szCs w:val="24"/>
        </w:rPr>
      </w:pPr>
    </w:p>
    <w:p w:rsidR="00B4779A" w:rsidRPr="00177EBE" w:rsidRDefault="00B4779A" w:rsidP="0036127E">
      <w:pPr>
        <w:pStyle w:val="Recuodecorpodetexto"/>
        <w:widowControl w:val="0"/>
        <w:tabs>
          <w:tab w:val="left" w:pos="360"/>
        </w:tabs>
        <w:spacing w:after="200"/>
        <w:ind w:firstLine="567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177EBE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1. FTALIMIDOGLUTARIMIDA (TALIDOMIDA)</w:t>
      </w:r>
    </w:p>
    <w:p w:rsidR="00B4779A" w:rsidRPr="00177EBE" w:rsidRDefault="00B4779A" w:rsidP="0036127E">
      <w:pPr>
        <w:spacing w:after="200"/>
        <w:ind w:firstLine="567"/>
        <w:rPr>
          <w:strike/>
        </w:rPr>
      </w:pPr>
    </w:p>
    <w:p w:rsidR="00B4779A" w:rsidRPr="00177EBE" w:rsidRDefault="00B4779A" w:rsidP="0036127E">
      <w:pPr>
        <w:spacing w:after="200"/>
        <w:ind w:firstLine="567"/>
        <w:jc w:val="both"/>
        <w:rPr>
          <w:i/>
          <w:iCs/>
          <w:strike/>
        </w:rPr>
      </w:pPr>
      <w:r w:rsidRPr="00177EBE">
        <w:rPr>
          <w:i/>
          <w:iCs/>
          <w:strike/>
        </w:rPr>
        <w:t>ADENDO:</w:t>
      </w:r>
    </w:p>
    <w:p w:rsidR="00B4779A" w:rsidRPr="00177EBE" w:rsidRDefault="00B4779A" w:rsidP="0036127E">
      <w:pPr>
        <w:pStyle w:val="Corpodetexto"/>
        <w:widowControl/>
        <w:tabs>
          <w:tab w:val="left" w:pos="-2268"/>
        </w:tabs>
        <w:spacing w:after="200" w:line="240" w:lineRule="auto"/>
        <w:ind w:firstLine="567"/>
        <w:rPr>
          <w:i/>
          <w:iCs/>
          <w:strike/>
        </w:rPr>
      </w:pPr>
      <w:r w:rsidRPr="00177EBE">
        <w:rPr>
          <w:i/>
          <w:iCs/>
          <w:strike/>
        </w:rPr>
        <w:t>1) ficam também sob controle, todos os sais e isômeros das substâncias enumeradas acima, sempre que seja possível a sua existência.</w:t>
      </w:r>
    </w:p>
    <w:p w:rsidR="00B4779A" w:rsidRPr="00177EBE" w:rsidRDefault="00B4779A" w:rsidP="0036127E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strike/>
        </w:rPr>
      </w:pPr>
    </w:p>
    <w:p w:rsidR="00B4779A" w:rsidRPr="00177EBE" w:rsidRDefault="00B4779A" w:rsidP="0036127E">
      <w:pPr>
        <w:pStyle w:val="Ttulo1"/>
        <w:widowControl/>
        <w:spacing w:after="200"/>
        <w:jc w:val="center"/>
        <w:rPr>
          <w:bCs w:val="0"/>
          <w:strike/>
        </w:rPr>
      </w:pPr>
      <w:r w:rsidRPr="00177EBE">
        <w:rPr>
          <w:bCs w:val="0"/>
          <w:strike/>
        </w:rPr>
        <w:t>LISTA – C4</w:t>
      </w:r>
    </w:p>
    <w:p w:rsidR="00B4779A" w:rsidRPr="00177EBE" w:rsidRDefault="00B4779A" w:rsidP="0036127E">
      <w:pPr>
        <w:pStyle w:val="Ttulo1"/>
        <w:widowControl/>
        <w:spacing w:after="200"/>
        <w:jc w:val="center"/>
        <w:rPr>
          <w:bCs w:val="0"/>
          <w:strike/>
        </w:rPr>
      </w:pPr>
      <w:r w:rsidRPr="00177EBE">
        <w:rPr>
          <w:bCs w:val="0"/>
          <w:strike/>
        </w:rPr>
        <w:t>LISTA DAS SUBSTÂNCIAS ANTI-RETROVIRAIS</w:t>
      </w:r>
    </w:p>
    <w:p w:rsidR="00B4779A" w:rsidRPr="00177EBE" w:rsidRDefault="00B4779A" w:rsidP="0036127E">
      <w:pPr>
        <w:pStyle w:val="Recuodecorpodetexto"/>
        <w:widowControl w:val="0"/>
        <w:spacing w:after="200"/>
        <w:jc w:val="center"/>
        <w:rPr>
          <w:rFonts w:ascii="Times New Roman" w:hAnsi="Times New Roman" w:cs="Times New Roman"/>
          <w:b/>
          <w:bCs/>
          <w:strike/>
          <w:snapToGrid w:val="0"/>
          <w:kern w:val="16"/>
          <w:sz w:val="24"/>
          <w:szCs w:val="24"/>
        </w:rPr>
      </w:pPr>
      <w:r w:rsidRPr="00177EBE">
        <w:rPr>
          <w:rFonts w:ascii="Times New Roman" w:hAnsi="Times New Roman" w:cs="Times New Roman"/>
          <w:b/>
          <w:bCs/>
          <w:strike/>
          <w:snapToGrid w:val="0"/>
          <w:kern w:val="16"/>
          <w:sz w:val="24"/>
          <w:szCs w:val="24"/>
        </w:rPr>
        <w:t>(Sujeitas a Receituário do Programa da DST/AIDS ou Sujeitas a Receita de Controle Especial em duas vias)</w:t>
      </w:r>
    </w:p>
    <w:p w:rsidR="00B4779A" w:rsidRPr="00177EBE" w:rsidRDefault="00B4779A" w:rsidP="0036127E">
      <w:pPr>
        <w:pStyle w:val="Recuodecorpodetexto"/>
        <w:widowControl w:val="0"/>
        <w:spacing w:after="200"/>
        <w:ind w:firstLine="567"/>
        <w:jc w:val="both"/>
        <w:rPr>
          <w:rFonts w:ascii="Times New Roman" w:hAnsi="Times New Roman" w:cs="Times New Roman"/>
          <w:b/>
          <w:bCs/>
          <w:strike/>
          <w:snapToGrid w:val="0"/>
          <w:kern w:val="16"/>
          <w:sz w:val="24"/>
          <w:szCs w:val="24"/>
          <w:u w:val="single"/>
        </w:rPr>
      </w:pPr>
    </w:p>
    <w:p w:rsidR="00B4779A" w:rsidRPr="00177EBE" w:rsidRDefault="00B039D0" w:rsidP="0036127E">
      <w:pPr>
        <w:pStyle w:val="Recuodecorpodetexto"/>
        <w:widowControl w:val="0"/>
        <w:spacing w:after="200"/>
        <w:ind w:firstLine="567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177EBE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 xml:space="preserve">1. </w:t>
      </w:r>
      <w:r w:rsidR="00B4779A" w:rsidRPr="00177EBE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ABACAVIR</w:t>
      </w:r>
    </w:p>
    <w:p w:rsidR="00B4779A" w:rsidRPr="00177EBE" w:rsidRDefault="00B039D0" w:rsidP="0036127E">
      <w:pPr>
        <w:pStyle w:val="Recuodecorpodetexto"/>
        <w:widowControl w:val="0"/>
        <w:spacing w:after="200"/>
        <w:ind w:firstLine="567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177EBE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 xml:space="preserve">2. </w:t>
      </w:r>
      <w:r w:rsidR="00B4779A" w:rsidRPr="00177EBE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AMPRENAVIR</w:t>
      </w:r>
    </w:p>
    <w:p w:rsidR="00B4779A" w:rsidRPr="00177EBE" w:rsidRDefault="00B039D0" w:rsidP="0036127E">
      <w:pPr>
        <w:pStyle w:val="Recuodecorpodetexto"/>
        <w:widowControl w:val="0"/>
        <w:spacing w:after="200"/>
        <w:ind w:firstLine="567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177EBE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 xml:space="preserve">3. </w:t>
      </w:r>
      <w:r w:rsidR="00B4779A" w:rsidRPr="00177EBE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ATAZANAVIR</w:t>
      </w:r>
    </w:p>
    <w:p w:rsidR="00B4779A" w:rsidRPr="00177EBE" w:rsidRDefault="00B039D0" w:rsidP="0036127E">
      <w:pPr>
        <w:pStyle w:val="Recuodecorpodetexto"/>
        <w:widowControl w:val="0"/>
        <w:spacing w:after="200"/>
        <w:ind w:firstLine="567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177EBE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 xml:space="preserve">4. </w:t>
      </w:r>
      <w:r w:rsidR="00B4779A" w:rsidRPr="00177EBE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DARUNAVIR</w:t>
      </w:r>
    </w:p>
    <w:p w:rsidR="00B4779A" w:rsidRPr="00177EBE" w:rsidRDefault="00B039D0" w:rsidP="0036127E">
      <w:pPr>
        <w:pStyle w:val="Recuodecorpodetexto"/>
        <w:widowControl w:val="0"/>
        <w:spacing w:after="200"/>
        <w:ind w:firstLine="567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177EBE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 xml:space="preserve">5. </w:t>
      </w:r>
      <w:r w:rsidR="00B4779A" w:rsidRPr="00177EBE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DELAVIRDINA</w:t>
      </w:r>
    </w:p>
    <w:p w:rsidR="006B6BD6" w:rsidRPr="00177EBE" w:rsidRDefault="00B039D0" w:rsidP="0036127E">
      <w:pPr>
        <w:pStyle w:val="Recuodecorpodetexto"/>
        <w:widowControl w:val="0"/>
        <w:spacing w:after="200"/>
        <w:ind w:firstLine="567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177EBE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 xml:space="preserve">6. </w:t>
      </w:r>
      <w:r w:rsidR="00B4779A" w:rsidRPr="00177EBE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DIDANOSINA (ddI)</w:t>
      </w:r>
    </w:p>
    <w:p w:rsidR="00BE5F05" w:rsidRPr="00177EBE" w:rsidRDefault="00B039D0" w:rsidP="0036127E">
      <w:pPr>
        <w:pStyle w:val="Recuodecorpodetexto"/>
        <w:widowControl w:val="0"/>
        <w:spacing w:after="200"/>
        <w:ind w:firstLine="567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177EBE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 xml:space="preserve">7. </w:t>
      </w:r>
      <w:r w:rsidR="00BE5F05" w:rsidRPr="00177EBE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DOLUTEGRAVIR</w:t>
      </w:r>
    </w:p>
    <w:p w:rsidR="00B4779A" w:rsidRPr="00177EBE" w:rsidRDefault="00B039D0" w:rsidP="0036127E">
      <w:pPr>
        <w:pStyle w:val="Recuodecorpodetexto"/>
        <w:widowControl w:val="0"/>
        <w:spacing w:after="200"/>
        <w:ind w:firstLine="567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177EBE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 xml:space="preserve">8. </w:t>
      </w:r>
      <w:r w:rsidR="00B4779A" w:rsidRPr="00177EBE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EFAVIRENZ</w:t>
      </w:r>
    </w:p>
    <w:p w:rsidR="00B4779A" w:rsidRPr="00177EBE" w:rsidRDefault="00B039D0" w:rsidP="0036127E">
      <w:pPr>
        <w:pStyle w:val="Recuodecorpodetexto"/>
        <w:widowControl w:val="0"/>
        <w:spacing w:after="200"/>
        <w:ind w:firstLine="567"/>
        <w:jc w:val="both"/>
        <w:rPr>
          <w:rFonts w:ascii="Times New Roman" w:hAnsi="Times New Roman" w:cs="Times New Roman"/>
          <w:bCs/>
          <w:strike/>
          <w:snapToGrid w:val="0"/>
          <w:kern w:val="16"/>
          <w:sz w:val="24"/>
          <w:szCs w:val="24"/>
        </w:rPr>
      </w:pPr>
      <w:r w:rsidRPr="00177EBE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 xml:space="preserve">9. </w:t>
      </w:r>
      <w:r w:rsidR="00B4779A" w:rsidRPr="00177EBE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 xml:space="preserve">ENFUVIRTIDA </w:t>
      </w:r>
    </w:p>
    <w:p w:rsidR="00B039D0" w:rsidRPr="00177EBE" w:rsidRDefault="00B039D0" w:rsidP="0036127E">
      <w:pPr>
        <w:pStyle w:val="Recuodecorpodetexto"/>
        <w:widowControl w:val="0"/>
        <w:tabs>
          <w:tab w:val="left" w:pos="426"/>
        </w:tabs>
        <w:spacing w:after="200"/>
        <w:ind w:firstLine="567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177EBE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 xml:space="preserve">10. </w:t>
      </w:r>
      <w:r w:rsidR="00B4779A" w:rsidRPr="00177EBE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ESTAVUDINA (d4T)</w:t>
      </w:r>
    </w:p>
    <w:p w:rsidR="00B4779A" w:rsidRPr="00177EBE" w:rsidRDefault="00B039D0" w:rsidP="0036127E">
      <w:pPr>
        <w:pStyle w:val="Recuodecorpodetexto"/>
        <w:widowControl w:val="0"/>
        <w:tabs>
          <w:tab w:val="left" w:pos="426"/>
        </w:tabs>
        <w:spacing w:after="200"/>
        <w:ind w:firstLine="567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177EBE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 xml:space="preserve">11. </w:t>
      </w:r>
      <w:r w:rsidR="00B4779A" w:rsidRPr="00177EBE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ETRAVIRINA</w:t>
      </w:r>
    </w:p>
    <w:p w:rsidR="00B4779A" w:rsidRPr="00177EBE" w:rsidRDefault="00B039D0" w:rsidP="0036127E">
      <w:pPr>
        <w:pStyle w:val="Recuodecorpodetexto"/>
        <w:widowControl w:val="0"/>
        <w:tabs>
          <w:tab w:val="left" w:pos="426"/>
        </w:tabs>
        <w:spacing w:after="200"/>
        <w:ind w:firstLine="567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177EBE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 xml:space="preserve">12. </w:t>
      </w:r>
      <w:r w:rsidR="00B4779A" w:rsidRPr="00177EBE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FOSAMPRENAVIR</w:t>
      </w:r>
    </w:p>
    <w:p w:rsidR="00B4779A" w:rsidRPr="00177EBE" w:rsidRDefault="00B039D0" w:rsidP="0036127E">
      <w:pPr>
        <w:pStyle w:val="Recuodecorpodetexto"/>
        <w:widowControl w:val="0"/>
        <w:tabs>
          <w:tab w:val="left" w:pos="426"/>
        </w:tabs>
        <w:spacing w:after="200"/>
        <w:ind w:firstLine="567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177EBE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 xml:space="preserve">13. </w:t>
      </w:r>
      <w:r w:rsidR="00B4779A" w:rsidRPr="00177EBE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INDINAVIR</w:t>
      </w:r>
    </w:p>
    <w:p w:rsidR="00B4779A" w:rsidRPr="00177EBE" w:rsidRDefault="00B039D0" w:rsidP="0036127E">
      <w:pPr>
        <w:pStyle w:val="Recuodecorpodetexto"/>
        <w:widowControl w:val="0"/>
        <w:tabs>
          <w:tab w:val="left" w:pos="426"/>
        </w:tabs>
        <w:spacing w:after="200"/>
        <w:ind w:firstLine="567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177EBE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 xml:space="preserve">14. </w:t>
      </w:r>
      <w:r w:rsidR="00B4779A" w:rsidRPr="00177EBE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LAMIVUDINA (3TC)</w:t>
      </w:r>
    </w:p>
    <w:p w:rsidR="00B4779A" w:rsidRPr="00177EBE" w:rsidRDefault="00B039D0" w:rsidP="0036127E">
      <w:pPr>
        <w:pStyle w:val="Recuodecorpodetexto"/>
        <w:widowControl w:val="0"/>
        <w:tabs>
          <w:tab w:val="left" w:pos="426"/>
        </w:tabs>
        <w:spacing w:after="200"/>
        <w:ind w:firstLine="567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177EBE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 xml:space="preserve">15. </w:t>
      </w:r>
      <w:r w:rsidR="00B4779A" w:rsidRPr="00177EBE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LOPINAVIR</w:t>
      </w:r>
    </w:p>
    <w:p w:rsidR="00B4779A" w:rsidRPr="00177EBE" w:rsidRDefault="00B039D0" w:rsidP="0036127E">
      <w:pPr>
        <w:pStyle w:val="Recuodecorpodetexto"/>
        <w:widowControl w:val="0"/>
        <w:tabs>
          <w:tab w:val="left" w:pos="426"/>
        </w:tabs>
        <w:spacing w:after="200"/>
        <w:ind w:firstLine="567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177EBE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 xml:space="preserve">16. </w:t>
      </w:r>
      <w:r w:rsidR="00B4779A" w:rsidRPr="00177EBE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MARAVIROQUE</w:t>
      </w:r>
    </w:p>
    <w:p w:rsidR="00B4779A" w:rsidRPr="00177EBE" w:rsidRDefault="00B039D0" w:rsidP="0036127E">
      <w:pPr>
        <w:pStyle w:val="Recuodecorpodetexto"/>
        <w:widowControl w:val="0"/>
        <w:tabs>
          <w:tab w:val="left" w:pos="426"/>
        </w:tabs>
        <w:spacing w:after="200"/>
        <w:ind w:firstLine="567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177EBE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 xml:space="preserve">17. </w:t>
      </w:r>
      <w:r w:rsidR="00B4779A" w:rsidRPr="00177EBE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NELFINAVIR</w:t>
      </w:r>
    </w:p>
    <w:p w:rsidR="00B4779A" w:rsidRPr="00177EBE" w:rsidRDefault="00B039D0" w:rsidP="0036127E">
      <w:pPr>
        <w:pStyle w:val="Recuodecorpodetexto"/>
        <w:widowControl w:val="0"/>
        <w:tabs>
          <w:tab w:val="left" w:pos="426"/>
        </w:tabs>
        <w:spacing w:after="200"/>
        <w:ind w:firstLine="567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177EBE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 xml:space="preserve">18. </w:t>
      </w:r>
      <w:r w:rsidR="00B4779A" w:rsidRPr="00177EBE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NEVIRAPINA</w:t>
      </w:r>
    </w:p>
    <w:p w:rsidR="00B4779A" w:rsidRPr="00177EBE" w:rsidRDefault="00B039D0" w:rsidP="0036127E">
      <w:pPr>
        <w:pStyle w:val="Recuodecorpodetexto"/>
        <w:widowControl w:val="0"/>
        <w:tabs>
          <w:tab w:val="left" w:pos="426"/>
        </w:tabs>
        <w:spacing w:after="200"/>
        <w:ind w:firstLine="567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177EBE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 xml:space="preserve">19. </w:t>
      </w:r>
      <w:r w:rsidR="00B4779A" w:rsidRPr="00177EBE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RALTEGRAVIR</w:t>
      </w:r>
    </w:p>
    <w:p w:rsidR="00B4779A" w:rsidRPr="00177EBE" w:rsidRDefault="00B039D0" w:rsidP="0036127E">
      <w:pPr>
        <w:pStyle w:val="Recuodecorpodetexto"/>
        <w:widowControl w:val="0"/>
        <w:tabs>
          <w:tab w:val="left" w:pos="426"/>
        </w:tabs>
        <w:spacing w:after="200"/>
        <w:ind w:firstLine="567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177EBE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 xml:space="preserve">20. </w:t>
      </w:r>
      <w:r w:rsidR="00B4779A" w:rsidRPr="00177EBE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RITONAVIR</w:t>
      </w:r>
    </w:p>
    <w:p w:rsidR="00B4779A" w:rsidRPr="00177EBE" w:rsidRDefault="00B039D0" w:rsidP="0036127E">
      <w:pPr>
        <w:pStyle w:val="Recuodecorpodetexto"/>
        <w:widowControl w:val="0"/>
        <w:tabs>
          <w:tab w:val="left" w:pos="426"/>
        </w:tabs>
        <w:spacing w:after="200"/>
        <w:ind w:firstLine="567"/>
        <w:jc w:val="both"/>
        <w:rPr>
          <w:rFonts w:ascii="Times New Roman" w:hAnsi="Times New Roman" w:cs="Times New Roman"/>
          <w:bCs/>
          <w:strike/>
          <w:snapToGrid w:val="0"/>
          <w:kern w:val="16"/>
          <w:sz w:val="24"/>
          <w:szCs w:val="24"/>
          <w:u w:val="single"/>
        </w:rPr>
      </w:pPr>
      <w:r w:rsidRPr="00177EBE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 xml:space="preserve">21. </w:t>
      </w:r>
      <w:r w:rsidR="00B4779A" w:rsidRPr="00177EBE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SAQUINAVIR</w:t>
      </w:r>
      <w:r w:rsidR="00B4779A" w:rsidRPr="00177EBE">
        <w:rPr>
          <w:rFonts w:ascii="Times New Roman" w:hAnsi="Times New Roman" w:cs="Times New Roman"/>
          <w:bCs/>
          <w:strike/>
          <w:snapToGrid w:val="0"/>
          <w:kern w:val="16"/>
          <w:sz w:val="24"/>
          <w:szCs w:val="24"/>
          <w:u w:val="single"/>
        </w:rPr>
        <w:t xml:space="preserve"> </w:t>
      </w:r>
    </w:p>
    <w:p w:rsidR="00B4779A" w:rsidRPr="00177EBE" w:rsidRDefault="00B039D0" w:rsidP="0036127E">
      <w:pPr>
        <w:pStyle w:val="Recuodecorpodetexto"/>
        <w:widowControl w:val="0"/>
        <w:tabs>
          <w:tab w:val="left" w:pos="426"/>
        </w:tabs>
        <w:spacing w:after="200"/>
        <w:ind w:firstLine="567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177EBE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 xml:space="preserve">22. </w:t>
      </w:r>
      <w:r w:rsidR="00B4779A" w:rsidRPr="00177EBE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TENOFOVIR</w:t>
      </w:r>
    </w:p>
    <w:p w:rsidR="00B4779A" w:rsidRPr="00177EBE" w:rsidRDefault="00B039D0" w:rsidP="0036127E">
      <w:pPr>
        <w:pStyle w:val="Recuodecorpodetexto"/>
        <w:widowControl w:val="0"/>
        <w:tabs>
          <w:tab w:val="left" w:pos="426"/>
        </w:tabs>
        <w:spacing w:after="200"/>
        <w:ind w:firstLine="567"/>
        <w:jc w:val="both"/>
        <w:rPr>
          <w:rFonts w:ascii="Times New Roman" w:hAnsi="Times New Roman" w:cs="Times New Roman"/>
          <w:bCs/>
          <w:strike/>
          <w:snapToGrid w:val="0"/>
          <w:kern w:val="16"/>
          <w:sz w:val="24"/>
          <w:szCs w:val="24"/>
          <w:u w:val="single"/>
        </w:rPr>
      </w:pPr>
      <w:r w:rsidRPr="00177EBE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 xml:space="preserve">23. </w:t>
      </w:r>
      <w:r w:rsidR="00B4779A" w:rsidRPr="00177EBE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TIPRANAVIR</w:t>
      </w:r>
    </w:p>
    <w:p w:rsidR="00B4779A" w:rsidRPr="00177EBE" w:rsidRDefault="00B039D0" w:rsidP="0036127E">
      <w:pPr>
        <w:pStyle w:val="Recuodecorpodetexto"/>
        <w:widowControl w:val="0"/>
        <w:tabs>
          <w:tab w:val="left" w:pos="426"/>
        </w:tabs>
        <w:spacing w:after="200"/>
        <w:ind w:firstLine="567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177EBE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 xml:space="preserve">24. </w:t>
      </w:r>
      <w:r w:rsidR="00B4779A" w:rsidRPr="00177EBE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ZALCITABINA (ddc)</w:t>
      </w:r>
    </w:p>
    <w:p w:rsidR="00B4779A" w:rsidRPr="00177EBE" w:rsidRDefault="00B039D0" w:rsidP="0036127E">
      <w:pPr>
        <w:pStyle w:val="Recuodecorpodetexto"/>
        <w:widowControl w:val="0"/>
        <w:tabs>
          <w:tab w:val="left" w:pos="426"/>
        </w:tabs>
        <w:spacing w:after="200"/>
        <w:ind w:firstLine="567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177EBE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 xml:space="preserve">25. </w:t>
      </w:r>
      <w:r w:rsidR="00B4779A" w:rsidRPr="00177EBE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ZIDOVUDINA (AZT)</w:t>
      </w:r>
    </w:p>
    <w:p w:rsidR="00B4779A" w:rsidRPr="00177EBE" w:rsidRDefault="00B4779A" w:rsidP="0036127E">
      <w:pPr>
        <w:spacing w:after="200"/>
        <w:ind w:firstLine="567"/>
        <w:jc w:val="both"/>
        <w:rPr>
          <w:strike/>
        </w:rPr>
      </w:pPr>
    </w:p>
    <w:p w:rsidR="00B4779A" w:rsidRPr="00177EBE" w:rsidRDefault="00B4779A" w:rsidP="0036127E">
      <w:pPr>
        <w:spacing w:after="200"/>
        <w:ind w:firstLine="567"/>
        <w:jc w:val="both"/>
        <w:rPr>
          <w:i/>
          <w:iCs/>
          <w:strike/>
        </w:rPr>
      </w:pPr>
      <w:r w:rsidRPr="00177EBE">
        <w:rPr>
          <w:i/>
          <w:iCs/>
          <w:strike/>
        </w:rPr>
        <w:t>ADENDO:</w:t>
      </w:r>
    </w:p>
    <w:p w:rsidR="00B4779A" w:rsidRPr="00177EBE" w:rsidRDefault="00B4779A" w:rsidP="0036127E">
      <w:pPr>
        <w:spacing w:after="200"/>
        <w:ind w:firstLine="567"/>
        <w:rPr>
          <w:i/>
          <w:iCs/>
          <w:strike/>
        </w:rPr>
      </w:pPr>
      <w:r w:rsidRPr="00177EBE">
        <w:rPr>
          <w:i/>
          <w:iCs/>
          <w:strike/>
        </w:rPr>
        <w:t>1) ficam também sob controle:</w:t>
      </w:r>
    </w:p>
    <w:p w:rsidR="00B4779A" w:rsidRPr="00177EBE" w:rsidRDefault="00B4779A" w:rsidP="0036127E">
      <w:pPr>
        <w:pStyle w:val="Corpodetexto"/>
        <w:widowControl/>
        <w:tabs>
          <w:tab w:val="left" w:pos="-142"/>
        </w:tabs>
        <w:spacing w:after="200" w:line="240" w:lineRule="auto"/>
        <w:ind w:firstLine="567"/>
        <w:rPr>
          <w:i/>
          <w:iCs/>
          <w:strike/>
        </w:rPr>
      </w:pPr>
      <w:r w:rsidRPr="00177EBE">
        <w:rPr>
          <w:i/>
          <w:iCs/>
          <w:strike/>
        </w:rPr>
        <w:t>1.1. os sais, éteres, ésteres e isômeros das substâncias enumeradas acima, sempre que seja possível a sua existência;</w:t>
      </w:r>
    </w:p>
    <w:p w:rsidR="00B4779A" w:rsidRPr="00177EBE" w:rsidRDefault="00B4779A" w:rsidP="0036127E">
      <w:pPr>
        <w:pStyle w:val="Corpodetexto"/>
        <w:widowControl/>
        <w:tabs>
          <w:tab w:val="left" w:pos="-142"/>
        </w:tabs>
        <w:spacing w:after="200" w:line="240" w:lineRule="auto"/>
        <w:ind w:firstLine="567"/>
        <w:rPr>
          <w:i/>
          <w:iCs/>
          <w:strike/>
        </w:rPr>
      </w:pPr>
      <w:r w:rsidRPr="00177EBE">
        <w:rPr>
          <w:i/>
          <w:iCs/>
          <w:strike/>
        </w:rPr>
        <w:t>1.2. os sais de éteres, ésteres e isômeros das substâncias enumeradas acima, sempre que seja possível a sua existência.</w:t>
      </w:r>
    </w:p>
    <w:p w:rsidR="00B4779A" w:rsidRPr="00177EBE" w:rsidRDefault="00B4779A" w:rsidP="0036127E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  <w:strike/>
        </w:rPr>
      </w:pPr>
      <w:r w:rsidRPr="00177EBE">
        <w:rPr>
          <w:i/>
          <w:iCs/>
          <w:strike/>
        </w:rPr>
        <w:t>2) os medicamentos à base de substâncias anti-retrovirais acima elencadas, devem ser prescritos em receituário próprio estabelecido pelo Programa de DST/AIDS do Ministério da Saúde, para dispensação nas farmácias hospitalares/ambulatoriais do Sistema Público de Saúde.</w:t>
      </w:r>
    </w:p>
    <w:p w:rsidR="00B4779A" w:rsidRPr="00177EBE" w:rsidRDefault="00B4779A" w:rsidP="0036127E">
      <w:pPr>
        <w:pStyle w:val="Recuodecorpodetexto"/>
        <w:widowControl w:val="0"/>
        <w:spacing w:after="200"/>
        <w:ind w:firstLine="567"/>
        <w:jc w:val="both"/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</w:pPr>
      <w:r w:rsidRPr="00177EBE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>3) os medicamentos à base de substâncias anti-retrovirais acima elencadas, quando dispensados em farmácias e drogarias, ficam sujeitos a venda sob Receita de Controle Especial em 2 (duas) vias.</w:t>
      </w:r>
    </w:p>
    <w:p w:rsidR="003F7A13" w:rsidRPr="00177EBE" w:rsidRDefault="00CD3563" w:rsidP="0036127E">
      <w:pPr>
        <w:pStyle w:val="Recuodecorpodetexto"/>
        <w:widowControl w:val="0"/>
        <w:spacing w:after="200"/>
        <w:ind w:firstLine="567"/>
        <w:jc w:val="both"/>
        <w:rPr>
          <w:rFonts w:ascii="Times New Roman" w:hAnsi="Times New Roman" w:cs="Times New Roman"/>
          <w:b/>
          <w:i/>
          <w:iCs/>
          <w:strike/>
          <w:snapToGrid w:val="0"/>
          <w:kern w:val="16"/>
          <w:sz w:val="24"/>
          <w:szCs w:val="24"/>
        </w:rPr>
      </w:pPr>
      <w:r w:rsidRPr="00177EBE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 xml:space="preserve">4) </w:t>
      </w:r>
      <w:r w:rsidR="003F7A13" w:rsidRPr="00177EBE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 xml:space="preserve">excetua-se das disposições legais deste Regulamento Técnico os medicamentos indicados exclusivamente para o tratamento de Hepatite C que contenham em sua formulação a substância </w:t>
      </w:r>
      <w:r w:rsidR="00B15487" w:rsidRPr="00177EBE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>RITONAVIR</w:t>
      </w:r>
      <w:r w:rsidR="003F7A13" w:rsidRPr="00177EBE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 xml:space="preserve"> em associação com outros ativos</w:t>
      </w:r>
      <w:r w:rsidR="006F6414" w:rsidRPr="00177EBE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 xml:space="preserve"> que</w:t>
      </w:r>
      <w:r w:rsidR="003F7A13" w:rsidRPr="00177EBE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 xml:space="preserve"> não </w:t>
      </w:r>
      <w:r w:rsidR="006F6414" w:rsidRPr="00177EBE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>sejam</w:t>
      </w:r>
      <w:r w:rsidR="003F7A13" w:rsidRPr="00177EBE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 xml:space="preserve"> substâncias sujeitas ao controle especial da Portaria SVS/MS nº 344/9</w:t>
      </w:r>
      <w:r w:rsidR="006F6414" w:rsidRPr="00177EBE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>8</w:t>
      </w:r>
      <w:r w:rsidR="003F7A13" w:rsidRPr="00177EBE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>.</w:t>
      </w:r>
    </w:p>
    <w:p w:rsidR="0036127E" w:rsidRPr="00177EBE" w:rsidRDefault="0036127E" w:rsidP="0036127E">
      <w:pPr>
        <w:pStyle w:val="Recuodecorpodetexto"/>
        <w:widowControl w:val="0"/>
        <w:spacing w:after="200"/>
        <w:ind w:firstLine="567"/>
        <w:jc w:val="center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</w:p>
    <w:p w:rsidR="00B4779A" w:rsidRPr="00177EBE" w:rsidRDefault="00B4779A" w:rsidP="0036127E">
      <w:pPr>
        <w:pStyle w:val="Recuodecorpodetexto"/>
        <w:widowControl w:val="0"/>
        <w:spacing w:after="200"/>
        <w:jc w:val="center"/>
        <w:rPr>
          <w:rFonts w:ascii="Times New Roman" w:hAnsi="Times New Roman" w:cs="Times New Roman"/>
          <w:b/>
          <w:strike/>
          <w:snapToGrid w:val="0"/>
          <w:kern w:val="16"/>
          <w:sz w:val="24"/>
          <w:szCs w:val="24"/>
        </w:rPr>
      </w:pPr>
      <w:r w:rsidRPr="00177EBE">
        <w:rPr>
          <w:rFonts w:ascii="Times New Roman" w:hAnsi="Times New Roman" w:cs="Times New Roman"/>
          <w:b/>
          <w:strike/>
          <w:snapToGrid w:val="0"/>
          <w:kern w:val="16"/>
          <w:sz w:val="24"/>
          <w:szCs w:val="24"/>
        </w:rPr>
        <w:t>LISTA - C5</w:t>
      </w:r>
    </w:p>
    <w:p w:rsidR="00B4779A" w:rsidRPr="00177EBE" w:rsidRDefault="00B4779A" w:rsidP="0036127E">
      <w:pPr>
        <w:pStyle w:val="Recuodecorpodetexto"/>
        <w:widowControl w:val="0"/>
        <w:spacing w:after="200"/>
        <w:jc w:val="center"/>
        <w:rPr>
          <w:rFonts w:ascii="Times New Roman" w:hAnsi="Times New Roman" w:cs="Times New Roman"/>
          <w:b/>
          <w:strike/>
          <w:snapToGrid w:val="0"/>
          <w:kern w:val="16"/>
          <w:sz w:val="24"/>
          <w:szCs w:val="24"/>
        </w:rPr>
      </w:pPr>
      <w:r w:rsidRPr="00177EBE">
        <w:rPr>
          <w:rFonts w:ascii="Times New Roman" w:hAnsi="Times New Roman" w:cs="Times New Roman"/>
          <w:b/>
          <w:strike/>
          <w:snapToGrid w:val="0"/>
          <w:kern w:val="16"/>
          <w:sz w:val="24"/>
          <w:szCs w:val="24"/>
        </w:rPr>
        <w:t>LISTA DAS SUBSTÂNCIAS ANABOLIZANTES</w:t>
      </w:r>
    </w:p>
    <w:p w:rsidR="00B4779A" w:rsidRPr="00177EBE" w:rsidRDefault="00B4779A" w:rsidP="0036127E">
      <w:pPr>
        <w:pStyle w:val="Recuodecorpodetexto"/>
        <w:widowControl w:val="0"/>
        <w:spacing w:after="200"/>
        <w:jc w:val="center"/>
        <w:rPr>
          <w:rFonts w:ascii="Times New Roman" w:hAnsi="Times New Roman" w:cs="Times New Roman"/>
          <w:b/>
          <w:bCs/>
          <w:strike/>
          <w:snapToGrid w:val="0"/>
          <w:kern w:val="16"/>
          <w:sz w:val="24"/>
          <w:szCs w:val="24"/>
        </w:rPr>
      </w:pPr>
      <w:r w:rsidRPr="00177EBE">
        <w:rPr>
          <w:rFonts w:ascii="Times New Roman" w:hAnsi="Times New Roman" w:cs="Times New Roman"/>
          <w:b/>
          <w:bCs/>
          <w:strike/>
          <w:snapToGrid w:val="0"/>
          <w:kern w:val="16"/>
          <w:sz w:val="24"/>
          <w:szCs w:val="24"/>
        </w:rPr>
        <w:t xml:space="preserve"> (Sujeitas a Receita de Controle Especial em duas vias)</w:t>
      </w:r>
    </w:p>
    <w:p w:rsidR="00B4779A" w:rsidRPr="00177EBE" w:rsidRDefault="00B4779A" w:rsidP="0036127E">
      <w:pPr>
        <w:pStyle w:val="Recuodecorpodetexto"/>
        <w:widowControl w:val="0"/>
        <w:spacing w:after="200"/>
        <w:ind w:firstLine="567"/>
        <w:jc w:val="center"/>
        <w:rPr>
          <w:rFonts w:ascii="Times New Roman" w:hAnsi="Times New Roman" w:cs="Times New Roman"/>
          <w:b/>
          <w:bCs/>
          <w:strike/>
          <w:snapToGrid w:val="0"/>
          <w:kern w:val="16"/>
          <w:sz w:val="24"/>
          <w:szCs w:val="24"/>
        </w:rPr>
      </w:pPr>
    </w:p>
    <w:p w:rsidR="00B4779A" w:rsidRPr="00177EBE" w:rsidRDefault="00B4779A" w:rsidP="0036127E">
      <w:pPr>
        <w:pStyle w:val="Ttulo2"/>
        <w:spacing w:after="200"/>
        <w:ind w:firstLine="567"/>
        <w:jc w:val="left"/>
        <w:rPr>
          <w:rFonts w:ascii="Times New Roman" w:hAnsi="Times New Roman" w:cs="Times New Roman"/>
          <w:b w:val="0"/>
          <w:bCs w:val="0"/>
          <w:strike/>
        </w:rPr>
      </w:pPr>
      <w:r w:rsidRPr="00177EBE">
        <w:rPr>
          <w:rFonts w:ascii="Times New Roman" w:hAnsi="Times New Roman" w:cs="Times New Roman"/>
          <w:b w:val="0"/>
          <w:bCs w:val="0"/>
          <w:strike/>
        </w:rPr>
        <w:t xml:space="preserve">1. ANDROSTANOLONA </w:t>
      </w:r>
    </w:p>
    <w:p w:rsidR="00B4779A" w:rsidRPr="00177EBE" w:rsidRDefault="00B4779A" w:rsidP="0036127E">
      <w:pPr>
        <w:spacing w:after="200"/>
        <w:ind w:firstLine="567"/>
        <w:rPr>
          <w:strike/>
        </w:rPr>
      </w:pPr>
      <w:r w:rsidRPr="00177EBE">
        <w:rPr>
          <w:strike/>
        </w:rPr>
        <w:t>2. BOLASTERONA</w:t>
      </w:r>
    </w:p>
    <w:p w:rsidR="00B4779A" w:rsidRPr="00177EBE" w:rsidRDefault="00B4779A" w:rsidP="0036127E">
      <w:pPr>
        <w:spacing w:after="200"/>
        <w:ind w:firstLine="567"/>
        <w:rPr>
          <w:strike/>
        </w:rPr>
      </w:pPr>
      <w:r w:rsidRPr="00177EBE">
        <w:rPr>
          <w:strike/>
        </w:rPr>
        <w:t>3. BOLDENONA</w:t>
      </w:r>
    </w:p>
    <w:p w:rsidR="00B4779A" w:rsidRPr="00177EBE" w:rsidRDefault="00B4779A" w:rsidP="0036127E">
      <w:pPr>
        <w:spacing w:after="200"/>
        <w:ind w:firstLine="567"/>
        <w:rPr>
          <w:b/>
          <w:bCs/>
          <w:strike/>
          <w:u w:val="single"/>
        </w:rPr>
      </w:pPr>
      <w:r w:rsidRPr="00177EBE">
        <w:rPr>
          <w:strike/>
        </w:rPr>
        <w:t>4. CLOROXOMESTERONA</w:t>
      </w:r>
      <w:r w:rsidRPr="00177EBE">
        <w:rPr>
          <w:b/>
          <w:bCs/>
          <w:strike/>
          <w:u w:val="single"/>
        </w:rPr>
        <w:t xml:space="preserve"> </w:t>
      </w:r>
    </w:p>
    <w:p w:rsidR="00B4779A" w:rsidRPr="00177EBE" w:rsidRDefault="00B4779A" w:rsidP="0036127E">
      <w:pPr>
        <w:spacing w:after="200"/>
        <w:ind w:firstLine="567"/>
        <w:rPr>
          <w:strike/>
        </w:rPr>
      </w:pPr>
      <w:r w:rsidRPr="00177EBE">
        <w:rPr>
          <w:strike/>
        </w:rPr>
        <w:t xml:space="preserve">5. CLOSTEBOL </w:t>
      </w:r>
    </w:p>
    <w:p w:rsidR="00B4779A" w:rsidRPr="00177EBE" w:rsidRDefault="00B4779A" w:rsidP="0036127E">
      <w:pPr>
        <w:spacing w:after="200"/>
        <w:ind w:firstLine="567"/>
        <w:rPr>
          <w:strike/>
        </w:rPr>
      </w:pPr>
      <w:r w:rsidRPr="00177EBE">
        <w:rPr>
          <w:strike/>
        </w:rPr>
        <w:t>6. DEIDROCLORMETILTESTOSTERONA</w:t>
      </w:r>
    </w:p>
    <w:p w:rsidR="00B4779A" w:rsidRPr="00177EBE" w:rsidRDefault="00B4779A" w:rsidP="0036127E">
      <w:pPr>
        <w:pStyle w:val="Ttulo2"/>
        <w:spacing w:after="200"/>
        <w:ind w:firstLine="567"/>
        <w:jc w:val="left"/>
        <w:rPr>
          <w:rFonts w:ascii="Times New Roman" w:hAnsi="Times New Roman" w:cs="Times New Roman"/>
          <w:b w:val="0"/>
          <w:bCs w:val="0"/>
          <w:strike/>
        </w:rPr>
      </w:pPr>
      <w:r w:rsidRPr="00177EBE">
        <w:rPr>
          <w:rFonts w:ascii="Times New Roman" w:hAnsi="Times New Roman" w:cs="Times New Roman"/>
          <w:b w:val="0"/>
          <w:bCs w:val="0"/>
          <w:strike/>
        </w:rPr>
        <w:t xml:space="preserve">7. DROSTANOLONA </w:t>
      </w:r>
    </w:p>
    <w:p w:rsidR="00B4779A" w:rsidRPr="00177EBE" w:rsidRDefault="00B4779A" w:rsidP="0036127E">
      <w:pPr>
        <w:pStyle w:val="Ttulo2"/>
        <w:spacing w:after="200"/>
        <w:ind w:firstLine="567"/>
        <w:jc w:val="left"/>
        <w:rPr>
          <w:rFonts w:ascii="Times New Roman" w:hAnsi="Times New Roman" w:cs="Times New Roman"/>
          <w:b w:val="0"/>
          <w:bCs w:val="0"/>
          <w:strike/>
        </w:rPr>
      </w:pPr>
      <w:r w:rsidRPr="00177EBE">
        <w:rPr>
          <w:rFonts w:ascii="Times New Roman" w:hAnsi="Times New Roman" w:cs="Times New Roman"/>
          <w:b w:val="0"/>
          <w:bCs w:val="0"/>
          <w:strike/>
        </w:rPr>
        <w:t>8. ESTANOLONA</w:t>
      </w:r>
    </w:p>
    <w:p w:rsidR="00B4779A" w:rsidRPr="00177EBE" w:rsidRDefault="00B4779A" w:rsidP="0036127E">
      <w:pPr>
        <w:pStyle w:val="Recuodecorpodetexto"/>
        <w:widowControl w:val="0"/>
        <w:spacing w:after="200"/>
        <w:ind w:firstLine="567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177EBE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9. ESTANOZOLOL</w:t>
      </w:r>
    </w:p>
    <w:p w:rsidR="00B4779A" w:rsidRPr="00177EBE" w:rsidRDefault="00B4779A" w:rsidP="0036127E">
      <w:pPr>
        <w:pStyle w:val="Ttulo9"/>
        <w:spacing w:after="200"/>
        <w:ind w:firstLine="567"/>
        <w:rPr>
          <w:rFonts w:ascii="Times New Roman" w:hAnsi="Times New Roman" w:cs="Times New Roman"/>
          <w:b w:val="0"/>
          <w:bCs w:val="0"/>
          <w:strike/>
          <w:sz w:val="24"/>
          <w:szCs w:val="24"/>
          <w:u w:val="none"/>
        </w:rPr>
      </w:pPr>
      <w:r w:rsidRPr="00177EBE">
        <w:rPr>
          <w:rFonts w:ascii="Times New Roman" w:hAnsi="Times New Roman" w:cs="Times New Roman"/>
          <w:b w:val="0"/>
          <w:bCs w:val="0"/>
          <w:strike/>
          <w:sz w:val="24"/>
          <w:szCs w:val="24"/>
          <w:u w:val="none"/>
        </w:rPr>
        <w:t>10. ETILESTRENOL</w:t>
      </w:r>
    </w:p>
    <w:p w:rsidR="00B4779A" w:rsidRPr="00177EBE" w:rsidRDefault="00B4779A" w:rsidP="0036127E">
      <w:pPr>
        <w:pStyle w:val="Recuodecorpodetexto"/>
        <w:widowControl w:val="0"/>
        <w:spacing w:after="200"/>
        <w:ind w:firstLine="567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177EBE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11. FLUOXIMESTERONA OU FLUOXIMETILTESTOSTERONA</w:t>
      </w:r>
    </w:p>
    <w:p w:rsidR="00B4779A" w:rsidRPr="00177EBE" w:rsidRDefault="00B4779A" w:rsidP="0036127E">
      <w:pPr>
        <w:pStyle w:val="Recuodecorpodetexto"/>
        <w:widowControl w:val="0"/>
        <w:spacing w:after="200"/>
        <w:ind w:firstLine="567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177EBE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12. FORMEBOLONA</w:t>
      </w:r>
    </w:p>
    <w:p w:rsidR="00B4779A" w:rsidRPr="00177EBE" w:rsidRDefault="00B4779A" w:rsidP="0036127E">
      <w:pPr>
        <w:pStyle w:val="Recuodecorpodetexto"/>
        <w:widowControl w:val="0"/>
        <w:spacing w:after="200"/>
        <w:ind w:firstLine="567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177EBE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13. MESTEROLONA</w:t>
      </w:r>
    </w:p>
    <w:p w:rsidR="00B4779A" w:rsidRPr="00177EBE" w:rsidRDefault="00B4779A" w:rsidP="0036127E">
      <w:pPr>
        <w:spacing w:after="200"/>
        <w:ind w:firstLine="567"/>
        <w:rPr>
          <w:strike/>
        </w:rPr>
      </w:pPr>
      <w:r w:rsidRPr="00177EBE">
        <w:rPr>
          <w:strike/>
        </w:rPr>
        <w:t xml:space="preserve">14. METANDIENONA </w:t>
      </w:r>
    </w:p>
    <w:p w:rsidR="00B4779A" w:rsidRPr="00177EBE" w:rsidRDefault="00B4779A" w:rsidP="0036127E">
      <w:pPr>
        <w:pStyle w:val="Ttulo3"/>
        <w:spacing w:after="200"/>
        <w:ind w:firstLine="567"/>
        <w:rPr>
          <w:rFonts w:ascii="Times New Roman" w:hAnsi="Times New Roman" w:cs="Times New Roman"/>
          <w:b w:val="0"/>
          <w:bCs w:val="0"/>
          <w:strike/>
          <w:sz w:val="24"/>
          <w:szCs w:val="24"/>
        </w:rPr>
      </w:pPr>
      <w:r w:rsidRPr="00177EBE">
        <w:rPr>
          <w:rFonts w:ascii="Times New Roman" w:hAnsi="Times New Roman" w:cs="Times New Roman"/>
          <w:b w:val="0"/>
          <w:bCs w:val="0"/>
          <w:strike/>
          <w:sz w:val="24"/>
          <w:szCs w:val="24"/>
        </w:rPr>
        <w:t>15. METANDRANONA</w:t>
      </w:r>
    </w:p>
    <w:p w:rsidR="00B4779A" w:rsidRPr="00177EBE" w:rsidRDefault="00B4779A" w:rsidP="0036127E">
      <w:pPr>
        <w:pStyle w:val="Recuodecorpodetexto"/>
        <w:widowControl w:val="0"/>
        <w:spacing w:after="200"/>
        <w:ind w:firstLine="567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177EBE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16. METANDRIOL</w:t>
      </w:r>
    </w:p>
    <w:p w:rsidR="00B4779A" w:rsidRPr="00177EBE" w:rsidRDefault="00B4779A" w:rsidP="0036127E">
      <w:pPr>
        <w:spacing w:after="200"/>
        <w:ind w:firstLine="567"/>
        <w:rPr>
          <w:strike/>
        </w:rPr>
      </w:pPr>
      <w:r w:rsidRPr="00177EBE">
        <w:rPr>
          <w:strike/>
        </w:rPr>
        <w:t>17. METENOLONA</w:t>
      </w:r>
    </w:p>
    <w:p w:rsidR="00B4779A" w:rsidRPr="00177EBE" w:rsidRDefault="00B4779A" w:rsidP="0036127E">
      <w:pPr>
        <w:pStyle w:val="Recuodecorpodetexto"/>
        <w:widowControl w:val="0"/>
        <w:spacing w:after="200"/>
        <w:ind w:firstLine="567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177EBE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18. METILTESTOSTERONA</w:t>
      </w:r>
    </w:p>
    <w:p w:rsidR="00B4779A" w:rsidRPr="00177EBE" w:rsidRDefault="00B4779A" w:rsidP="0036127E">
      <w:pPr>
        <w:spacing w:after="200"/>
        <w:ind w:firstLine="567"/>
        <w:rPr>
          <w:strike/>
        </w:rPr>
      </w:pPr>
      <w:r w:rsidRPr="00177EBE">
        <w:rPr>
          <w:strike/>
        </w:rPr>
        <w:t>19. MIBOLERONA</w:t>
      </w:r>
    </w:p>
    <w:p w:rsidR="00B4779A" w:rsidRPr="00177EBE" w:rsidRDefault="00B4779A" w:rsidP="0036127E">
      <w:pPr>
        <w:pStyle w:val="Recuodecorpodetexto"/>
        <w:widowControl w:val="0"/>
        <w:spacing w:after="200"/>
        <w:ind w:firstLine="567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177EBE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20. NANDROLONA</w:t>
      </w:r>
    </w:p>
    <w:p w:rsidR="00B4779A" w:rsidRPr="00177EBE" w:rsidRDefault="00B4779A" w:rsidP="0036127E">
      <w:pPr>
        <w:pStyle w:val="Ttulo4"/>
        <w:spacing w:after="200"/>
        <w:ind w:firstLine="567"/>
        <w:jc w:val="left"/>
        <w:rPr>
          <w:b w:val="0"/>
          <w:bCs w:val="0"/>
          <w:strike/>
          <w:sz w:val="24"/>
          <w:szCs w:val="24"/>
        </w:rPr>
      </w:pPr>
      <w:r w:rsidRPr="00177EBE">
        <w:rPr>
          <w:b w:val="0"/>
          <w:bCs w:val="0"/>
          <w:strike/>
          <w:sz w:val="24"/>
          <w:szCs w:val="24"/>
        </w:rPr>
        <w:t>21. NORETANDROLONA</w:t>
      </w:r>
    </w:p>
    <w:p w:rsidR="00B4779A" w:rsidRPr="00177EBE" w:rsidRDefault="00B4779A" w:rsidP="0036127E">
      <w:pPr>
        <w:pStyle w:val="Ttulo4"/>
        <w:spacing w:after="200"/>
        <w:ind w:firstLine="567"/>
        <w:jc w:val="left"/>
        <w:rPr>
          <w:b w:val="0"/>
          <w:bCs w:val="0"/>
          <w:strike/>
          <w:sz w:val="24"/>
          <w:szCs w:val="24"/>
        </w:rPr>
      </w:pPr>
      <w:r w:rsidRPr="00177EBE">
        <w:rPr>
          <w:b w:val="0"/>
          <w:bCs w:val="0"/>
          <w:strike/>
          <w:sz w:val="24"/>
          <w:szCs w:val="24"/>
        </w:rPr>
        <w:t>22. OXANDROLONA</w:t>
      </w:r>
    </w:p>
    <w:p w:rsidR="00B4779A" w:rsidRPr="00177EBE" w:rsidRDefault="00B4779A" w:rsidP="0036127E">
      <w:pPr>
        <w:pStyle w:val="Ttulo4"/>
        <w:spacing w:after="200"/>
        <w:ind w:firstLine="567"/>
        <w:jc w:val="left"/>
        <w:rPr>
          <w:b w:val="0"/>
          <w:bCs w:val="0"/>
          <w:strike/>
          <w:sz w:val="24"/>
          <w:szCs w:val="24"/>
        </w:rPr>
      </w:pPr>
      <w:r w:rsidRPr="00177EBE">
        <w:rPr>
          <w:b w:val="0"/>
          <w:bCs w:val="0"/>
          <w:strike/>
          <w:sz w:val="24"/>
          <w:szCs w:val="24"/>
        </w:rPr>
        <w:t>23. OXIMESTERONA</w:t>
      </w:r>
    </w:p>
    <w:p w:rsidR="00B4779A" w:rsidRPr="00177EBE" w:rsidRDefault="00B4779A" w:rsidP="0036127E">
      <w:pPr>
        <w:pStyle w:val="Recuodecorpodetexto"/>
        <w:widowControl w:val="0"/>
        <w:spacing w:after="200"/>
        <w:ind w:firstLine="567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177EBE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24. OXIMETOLONA</w:t>
      </w:r>
    </w:p>
    <w:p w:rsidR="00B4779A" w:rsidRPr="00177EBE" w:rsidRDefault="00B4779A" w:rsidP="0036127E">
      <w:pPr>
        <w:tabs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25. PRASTERONA (DEIDROEPIANDROSTERONA – DHEA)</w:t>
      </w:r>
    </w:p>
    <w:p w:rsidR="00B4779A" w:rsidRPr="00177EBE" w:rsidRDefault="00B4779A" w:rsidP="0036127E">
      <w:pPr>
        <w:pStyle w:val="Cabealho"/>
        <w:widowControl/>
        <w:tabs>
          <w:tab w:val="clear" w:pos="4419"/>
          <w:tab w:val="clear" w:pos="8838"/>
        </w:tabs>
        <w:spacing w:after="200"/>
        <w:ind w:firstLine="567"/>
        <w:rPr>
          <w:strike/>
          <w:sz w:val="24"/>
          <w:szCs w:val="24"/>
        </w:rPr>
      </w:pPr>
      <w:r w:rsidRPr="00177EBE">
        <w:rPr>
          <w:strike/>
          <w:sz w:val="24"/>
          <w:szCs w:val="24"/>
        </w:rPr>
        <w:t>26. SOMATROPINA (HORMÔNIO DO CRESCIMENTO HUMANO)</w:t>
      </w:r>
    </w:p>
    <w:p w:rsidR="00B4779A" w:rsidRPr="00177EBE" w:rsidRDefault="00B4779A" w:rsidP="0036127E">
      <w:pPr>
        <w:spacing w:after="200"/>
        <w:ind w:firstLine="567"/>
        <w:rPr>
          <w:strike/>
        </w:rPr>
      </w:pPr>
      <w:r w:rsidRPr="00177EBE">
        <w:rPr>
          <w:strike/>
        </w:rPr>
        <w:t>27. TESTOSTERONA</w:t>
      </w:r>
    </w:p>
    <w:p w:rsidR="00B4779A" w:rsidRPr="00177EBE" w:rsidRDefault="00B4779A" w:rsidP="0036127E">
      <w:pPr>
        <w:pStyle w:val="Ttulo4"/>
        <w:spacing w:after="200"/>
        <w:ind w:firstLine="567"/>
        <w:jc w:val="left"/>
        <w:rPr>
          <w:b w:val="0"/>
          <w:bCs w:val="0"/>
          <w:strike/>
          <w:sz w:val="24"/>
          <w:szCs w:val="24"/>
        </w:rPr>
      </w:pPr>
      <w:r w:rsidRPr="00177EBE">
        <w:rPr>
          <w:b w:val="0"/>
          <w:bCs w:val="0"/>
          <w:strike/>
          <w:sz w:val="24"/>
          <w:szCs w:val="24"/>
        </w:rPr>
        <w:t>28. TREMBOLONA</w:t>
      </w:r>
    </w:p>
    <w:p w:rsidR="00B4779A" w:rsidRPr="00177EBE" w:rsidRDefault="00B4779A" w:rsidP="0036127E">
      <w:pPr>
        <w:pStyle w:val="Recuodecorpodetexto"/>
        <w:widowControl w:val="0"/>
        <w:spacing w:after="200"/>
        <w:ind w:firstLine="567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</w:p>
    <w:p w:rsidR="00B4779A" w:rsidRPr="00177EBE" w:rsidRDefault="00B4779A" w:rsidP="0036127E">
      <w:pPr>
        <w:pStyle w:val="Recuodecorpodetexto"/>
        <w:widowControl w:val="0"/>
        <w:spacing w:after="200"/>
        <w:ind w:firstLine="567"/>
        <w:jc w:val="both"/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</w:pPr>
      <w:r w:rsidRPr="00177EBE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>ADENDO:</w:t>
      </w:r>
    </w:p>
    <w:p w:rsidR="00B4779A" w:rsidRPr="00177EBE" w:rsidRDefault="00B4779A" w:rsidP="0036127E">
      <w:pPr>
        <w:pStyle w:val="Corpodetexto"/>
        <w:widowControl/>
        <w:tabs>
          <w:tab w:val="left" w:pos="-1418"/>
        </w:tabs>
        <w:spacing w:after="200" w:line="240" w:lineRule="auto"/>
        <w:ind w:firstLine="567"/>
        <w:rPr>
          <w:i/>
          <w:iCs/>
          <w:strike/>
        </w:rPr>
      </w:pPr>
      <w:r w:rsidRPr="00177EBE">
        <w:rPr>
          <w:i/>
          <w:iCs/>
          <w:strike/>
        </w:rPr>
        <w:t>1) ficam também sob controle:</w:t>
      </w:r>
    </w:p>
    <w:p w:rsidR="00B4779A" w:rsidRPr="00177EBE" w:rsidRDefault="00B4779A" w:rsidP="0036127E">
      <w:pPr>
        <w:pStyle w:val="Corpodetexto"/>
        <w:widowControl/>
        <w:spacing w:after="200" w:line="240" w:lineRule="auto"/>
        <w:ind w:firstLine="567"/>
        <w:rPr>
          <w:i/>
          <w:iCs/>
          <w:strike/>
        </w:rPr>
      </w:pPr>
      <w:r w:rsidRPr="00177EBE">
        <w:rPr>
          <w:i/>
          <w:iCs/>
          <w:strike/>
        </w:rPr>
        <w:t>1.1 os sais, éteres, ésteres e isômeros das substâncias enumeradas acima, sempre que seja possível a sua existência;</w:t>
      </w:r>
    </w:p>
    <w:p w:rsidR="00B4779A" w:rsidRPr="00177EBE" w:rsidRDefault="00B4779A" w:rsidP="0036127E">
      <w:pPr>
        <w:pStyle w:val="Corpodetexto"/>
        <w:widowControl/>
        <w:spacing w:after="200" w:line="240" w:lineRule="auto"/>
        <w:ind w:firstLine="567"/>
        <w:rPr>
          <w:i/>
          <w:iCs/>
          <w:strike/>
        </w:rPr>
      </w:pPr>
      <w:r w:rsidRPr="00177EBE">
        <w:rPr>
          <w:i/>
          <w:iCs/>
          <w:strike/>
        </w:rPr>
        <w:t>1.2 os sais de éteres, ésteres e isômeros das substâncias enumeradas acima, sempre que seja possível a sua existência.</w:t>
      </w:r>
    </w:p>
    <w:p w:rsidR="00B4779A" w:rsidRPr="00177EBE" w:rsidRDefault="00B4779A" w:rsidP="0036127E">
      <w:pPr>
        <w:pStyle w:val="Corpodetexto"/>
        <w:widowControl/>
        <w:tabs>
          <w:tab w:val="left" w:pos="-284"/>
        </w:tabs>
        <w:spacing w:after="200" w:line="240" w:lineRule="auto"/>
        <w:ind w:firstLine="567"/>
        <w:rPr>
          <w:i/>
          <w:iCs/>
          <w:strike/>
          <w:color w:val="000000"/>
        </w:rPr>
      </w:pPr>
      <w:r w:rsidRPr="00177EBE">
        <w:rPr>
          <w:i/>
          <w:iCs/>
          <w:strike/>
          <w:color w:val="000000"/>
        </w:rPr>
        <w:t>2) os medicamentos de uso tópico contendo as substâncias desta lista ficam sujeitos a VENDA SOB PRESCRIÇÃO MÉDICA SEM RETENÇÃO DE RECEITA.</w:t>
      </w:r>
    </w:p>
    <w:p w:rsidR="00B4779A" w:rsidRPr="00177EBE" w:rsidRDefault="00B4779A" w:rsidP="0036127E">
      <w:pPr>
        <w:pStyle w:val="Recuodecorpodetexto"/>
        <w:widowControl w:val="0"/>
        <w:spacing w:after="200"/>
        <w:ind w:firstLine="567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</w:p>
    <w:p w:rsidR="00B4779A" w:rsidRPr="00177EBE" w:rsidRDefault="00B4779A" w:rsidP="0036127E">
      <w:pPr>
        <w:pStyle w:val="Recuodecorpodetexto"/>
        <w:widowControl w:val="0"/>
        <w:spacing w:after="200"/>
        <w:jc w:val="center"/>
        <w:rPr>
          <w:rFonts w:ascii="Times New Roman" w:hAnsi="Times New Roman" w:cs="Times New Roman"/>
          <w:b/>
          <w:strike/>
          <w:snapToGrid w:val="0"/>
          <w:kern w:val="16"/>
          <w:sz w:val="24"/>
          <w:szCs w:val="24"/>
        </w:rPr>
      </w:pPr>
      <w:r w:rsidRPr="00177EBE">
        <w:rPr>
          <w:rFonts w:ascii="Times New Roman" w:hAnsi="Times New Roman" w:cs="Times New Roman"/>
          <w:b/>
          <w:strike/>
          <w:snapToGrid w:val="0"/>
          <w:kern w:val="16"/>
          <w:sz w:val="24"/>
          <w:szCs w:val="24"/>
        </w:rPr>
        <w:t>LISTA - D1</w:t>
      </w:r>
    </w:p>
    <w:p w:rsidR="00B4779A" w:rsidRPr="00177EBE" w:rsidRDefault="00B4779A" w:rsidP="0036127E">
      <w:pPr>
        <w:pStyle w:val="Recuodecorpodetexto"/>
        <w:widowControl w:val="0"/>
        <w:spacing w:after="200"/>
        <w:jc w:val="center"/>
        <w:rPr>
          <w:rFonts w:ascii="Times New Roman" w:hAnsi="Times New Roman" w:cs="Times New Roman"/>
          <w:b/>
          <w:strike/>
          <w:snapToGrid w:val="0"/>
          <w:kern w:val="16"/>
          <w:sz w:val="24"/>
          <w:szCs w:val="24"/>
        </w:rPr>
      </w:pPr>
      <w:r w:rsidRPr="00177EBE">
        <w:rPr>
          <w:rFonts w:ascii="Times New Roman" w:hAnsi="Times New Roman" w:cs="Times New Roman"/>
          <w:b/>
          <w:strike/>
          <w:snapToGrid w:val="0"/>
          <w:kern w:val="16"/>
          <w:sz w:val="24"/>
          <w:szCs w:val="24"/>
        </w:rPr>
        <w:t>LISTA DE SUBSTÂNCIAS PRECURSORAS DE ENTORPECENTES E/OU PSICOTRÓPICOS</w:t>
      </w:r>
    </w:p>
    <w:p w:rsidR="00B4779A" w:rsidRPr="00177EBE" w:rsidRDefault="00B4779A" w:rsidP="0036127E">
      <w:pPr>
        <w:pStyle w:val="Recuodecorpodetexto"/>
        <w:widowControl w:val="0"/>
        <w:spacing w:after="200"/>
        <w:jc w:val="center"/>
        <w:rPr>
          <w:rFonts w:ascii="Times New Roman" w:hAnsi="Times New Roman" w:cs="Times New Roman"/>
          <w:b/>
          <w:bCs/>
          <w:strike/>
          <w:snapToGrid w:val="0"/>
          <w:kern w:val="16"/>
          <w:sz w:val="24"/>
          <w:szCs w:val="24"/>
        </w:rPr>
      </w:pPr>
      <w:r w:rsidRPr="00177EBE">
        <w:rPr>
          <w:rFonts w:ascii="Times New Roman" w:hAnsi="Times New Roman" w:cs="Times New Roman"/>
          <w:b/>
          <w:bCs/>
          <w:strike/>
          <w:snapToGrid w:val="0"/>
          <w:kern w:val="16"/>
          <w:sz w:val="24"/>
          <w:szCs w:val="24"/>
        </w:rPr>
        <w:t>(Sujeitas a Receita Médica sem Retenção)</w:t>
      </w:r>
    </w:p>
    <w:p w:rsidR="00B4779A" w:rsidRPr="00177EBE" w:rsidRDefault="00B4779A" w:rsidP="0036127E">
      <w:pPr>
        <w:spacing w:after="200"/>
        <w:ind w:firstLine="567"/>
        <w:jc w:val="center"/>
        <w:rPr>
          <w:strike/>
        </w:rPr>
      </w:pPr>
    </w:p>
    <w:p w:rsidR="00B4779A" w:rsidRPr="00177EBE" w:rsidRDefault="00A42CB5" w:rsidP="0036127E">
      <w:pPr>
        <w:pStyle w:val="PargrafodaLista"/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177EBE">
        <w:rPr>
          <w:strike/>
        </w:rPr>
        <w:t xml:space="preserve">1. </w:t>
      </w:r>
      <w:r w:rsidR="00B4779A" w:rsidRPr="00177EBE">
        <w:rPr>
          <w:strike/>
        </w:rPr>
        <w:t>1-FENIL-2-PROPANONA</w:t>
      </w:r>
    </w:p>
    <w:p w:rsidR="00B4779A" w:rsidRPr="00177EBE" w:rsidRDefault="00A42CB5" w:rsidP="0036127E">
      <w:pPr>
        <w:pStyle w:val="PargrafodaLista"/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177EBE">
        <w:rPr>
          <w:strike/>
        </w:rPr>
        <w:t xml:space="preserve">2. </w:t>
      </w:r>
      <w:r w:rsidR="00B4779A" w:rsidRPr="00177EBE">
        <w:rPr>
          <w:strike/>
        </w:rPr>
        <w:t>3,4 - METILENDIOXIFENIL-2-PROPANONA</w:t>
      </w:r>
    </w:p>
    <w:p w:rsidR="00B4779A" w:rsidRPr="00177EBE" w:rsidRDefault="00A42CB5" w:rsidP="0036127E">
      <w:pPr>
        <w:pStyle w:val="PargrafodaLista"/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177EBE">
        <w:rPr>
          <w:strike/>
        </w:rPr>
        <w:t xml:space="preserve">3. </w:t>
      </w:r>
      <w:r w:rsidR="00B4779A" w:rsidRPr="00177EBE">
        <w:rPr>
          <w:strike/>
        </w:rPr>
        <w:t>ACIDO ANTRANÍLICO</w:t>
      </w:r>
    </w:p>
    <w:p w:rsidR="00B4779A" w:rsidRPr="00177EBE" w:rsidRDefault="00A42CB5" w:rsidP="0036127E">
      <w:pPr>
        <w:pStyle w:val="PargrafodaLista"/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177EBE">
        <w:rPr>
          <w:strike/>
        </w:rPr>
        <w:t xml:space="preserve">4. </w:t>
      </w:r>
      <w:r w:rsidR="00B4779A" w:rsidRPr="00177EBE">
        <w:rPr>
          <w:strike/>
        </w:rPr>
        <w:t>ÁCIDO FENILACETICO</w:t>
      </w:r>
    </w:p>
    <w:p w:rsidR="00B4779A" w:rsidRPr="00177EBE" w:rsidRDefault="00A42CB5" w:rsidP="0036127E">
      <w:pPr>
        <w:pStyle w:val="PargrafodaLista"/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177EBE">
        <w:rPr>
          <w:strike/>
        </w:rPr>
        <w:t xml:space="preserve">5. </w:t>
      </w:r>
      <w:r w:rsidR="00B4779A" w:rsidRPr="00177EBE">
        <w:rPr>
          <w:strike/>
        </w:rPr>
        <w:t xml:space="preserve">ÁCIDO LISÉRGICO </w:t>
      </w:r>
    </w:p>
    <w:p w:rsidR="00B4779A" w:rsidRPr="00177EBE" w:rsidRDefault="00A42CB5" w:rsidP="0036127E">
      <w:pPr>
        <w:pStyle w:val="PargrafodaLista"/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177EBE">
        <w:rPr>
          <w:strike/>
        </w:rPr>
        <w:t xml:space="preserve">6. </w:t>
      </w:r>
      <w:r w:rsidR="00B4779A" w:rsidRPr="00177EBE">
        <w:rPr>
          <w:strike/>
        </w:rPr>
        <w:t>ÁCIDO N-ACETILANTRANÍLICO</w:t>
      </w:r>
    </w:p>
    <w:p w:rsidR="000A6C89" w:rsidRPr="00177EBE" w:rsidRDefault="00A42CB5" w:rsidP="0036127E">
      <w:pPr>
        <w:pStyle w:val="PargrafodaLista"/>
        <w:tabs>
          <w:tab w:val="left" w:pos="360"/>
        </w:tabs>
        <w:spacing w:after="200"/>
        <w:ind w:left="0" w:firstLine="567"/>
        <w:contextualSpacing w:val="0"/>
        <w:jc w:val="both"/>
        <w:rPr>
          <w:strike/>
          <w:color w:val="000000"/>
        </w:rPr>
      </w:pPr>
      <w:r w:rsidRPr="00177EBE">
        <w:rPr>
          <w:strike/>
          <w:color w:val="000000"/>
        </w:rPr>
        <w:t xml:space="preserve">7. </w:t>
      </w:r>
      <w:r w:rsidR="000A6C89" w:rsidRPr="00177EBE">
        <w:rPr>
          <w:strike/>
          <w:color w:val="000000"/>
        </w:rPr>
        <w:t>ALFA-FENILACETOACETONITRILO</w:t>
      </w:r>
      <w:r w:rsidR="00BB397D" w:rsidRPr="00177EBE">
        <w:rPr>
          <w:strike/>
          <w:color w:val="000000"/>
        </w:rPr>
        <w:t xml:space="preserve"> (</w:t>
      </w:r>
      <w:r w:rsidR="000A6C89" w:rsidRPr="00177EBE">
        <w:rPr>
          <w:strike/>
          <w:color w:val="000000"/>
        </w:rPr>
        <w:t>APAAN</w:t>
      </w:r>
      <w:r w:rsidR="00BB397D" w:rsidRPr="00177EBE">
        <w:rPr>
          <w:strike/>
          <w:color w:val="000000"/>
        </w:rPr>
        <w:t>)</w:t>
      </w:r>
    </w:p>
    <w:p w:rsidR="00B4779A" w:rsidRPr="00177EBE" w:rsidRDefault="00A42CB5" w:rsidP="0036127E">
      <w:pPr>
        <w:pStyle w:val="PargrafodaLista"/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177EBE">
        <w:rPr>
          <w:strike/>
        </w:rPr>
        <w:t xml:space="preserve">8. </w:t>
      </w:r>
      <w:r w:rsidR="00B4779A" w:rsidRPr="00177EBE">
        <w:rPr>
          <w:strike/>
        </w:rPr>
        <w:t>DIIDROERGOTAMINA</w:t>
      </w:r>
    </w:p>
    <w:p w:rsidR="00B4779A" w:rsidRPr="00177EBE" w:rsidRDefault="00A42CB5" w:rsidP="0036127E">
      <w:pPr>
        <w:pStyle w:val="PargrafodaLista"/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177EBE">
        <w:rPr>
          <w:strike/>
        </w:rPr>
        <w:t xml:space="preserve">9. </w:t>
      </w:r>
      <w:r w:rsidR="00B4779A" w:rsidRPr="00177EBE">
        <w:rPr>
          <w:strike/>
        </w:rPr>
        <w:t>DIIDROERGOMETRINA</w:t>
      </w:r>
    </w:p>
    <w:p w:rsidR="00B4779A" w:rsidRPr="00177EBE" w:rsidRDefault="00A42CB5" w:rsidP="0036127E">
      <w:pPr>
        <w:pStyle w:val="PargrafodaLista"/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177EBE">
        <w:rPr>
          <w:strike/>
        </w:rPr>
        <w:t xml:space="preserve">10. </w:t>
      </w:r>
      <w:r w:rsidR="00B4779A" w:rsidRPr="00177EBE">
        <w:rPr>
          <w:strike/>
        </w:rPr>
        <w:t>EFEDRINA</w:t>
      </w:r>
    </w:p>
    <w:p w:rsidR="00B4779A" w:rsidRPr="00177EBE" w:rsidRDefault="00A42CB5" w:rsidP="0036127E">
      <w:pPr>
        <w:pStyle w:val="PargrafodaLista"/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177EBE">
        <w:rPr>
          <w:strike/>
        </w:rPr>
        <w:t xml:space="preserve">11. </w:t>
      </w:r>
      <w:r w:rsidR="00B4779A" w:rsidRPr="00177EBE">
        <w:rPr>
          <w:strike/>
        </w:rPr>
        <w:t>ERGOMETRINA</w:t>
      </w:r>
    </w:p>
    <w:p w:rsidR="00B4779A" w:rsidRPr="00177EBE" w:rsidRDefault="00A42CB5" w:rsidP="0036127E">
      <w:pPr>
        <w:pStyle w:val="PargrafodaLista"/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177EBE">
        <w:rPr>
          <w:strike/>
        </w:rPr>
        <w:t xml:space="preserve">12. </w:t>
      </w:r>
      <w:r w:rsidR="00B4779A" w:rsidRPr="00177EBE">
        <w:rPr>
          <w:strike/>
        </w:rPr>
        <w:t>ERGOTAMINA</w:t>
      </w:r>
    </w:p>
    <w:p w:rsidR="00B4779A" w:rsidRPr="00177EBE" w:rsidRDefault="00A42CB5" w:rsidP="0036127E">
      <w:pPr>
        <w:pStyle w:val="BodyText21"/>
        <w:tabs>
          <w:tab w:val="left" w:pos="360"/>
        </w:tabs>
        <w:spacing w:after="200"/>
        <w:ind w:firstLine="567"/>
        <w:rPr>
          <w:rFonts w:ascii="Times New Roman" w:hAnsi="Times New Roman" w:cs="Times New Roman"/>
          <w:strike/>
          <w:sz w:val="24"/>
          <w:szCs w:val="24"/>
        </w:rPr>
      </w:pPr>
      <w:r w:rsidRPr="00177EBE">
        <w:rPr>
          <w:rFonts w:ascii="Times New Roman" w:hAnsi="Times New Roman" w:cs="Times New Roman"/>
          <w:strike/>
          <w:sz w:val="24"/>
          <w:szCs w:val="24"/>
        </w:rPr>
        <w:t xml:space="preserve">13. </w:t>
      </w:r>
      <w:r w:rsidR="00B4779A" w:rsidRPr="00177EBE">
        <w:rPr>
          <w:rFonts w:ascii="Times New Roman" w:hAnsi="Times New Roman" w:cs="Times New Roman"/>
          <w:strike/>
          <w:sz w:val="24"/>
          <w:szCs w:val="24"/>
        </w:rPr>
        <w:t>ETAFEDRINA</w:t>
      </w:r>
    </w:p>
    <w:p w:rsidR="00B4779A" w:rsidRPr="00177EBE" w:rsidRDefault="00A42CB5" w:rsidP="0036127E">
      <w:pPr>
        <w:pStyle w:val="PargrafodaLista"/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177EBE">
        <w:rPr>
          <w:strike/>
        </w:rPr>
        <w:t xml:space="preserve">14. </w:t>
      </w:r>
      <w:r w:rsidR="00B4779A" w:rsidRPr="00177EBE">
        <w:rPr>
          <w:strike/>
        </w:rPr>
        <w:t>ISOSAFROL</w:t>
      </w:r>
    </w:p>
    <w:p w:rsidR="00B4779A" w:rsidRPr="00177EBE" w:rsidRDefault="00A42CB5" w:rsidP="0036127E">
      <w:pPr>
        <w:pStyle w:val="BodyText21"/>
        <w:tabs>
          <w:tab w:val="left" w:pos="360"/>
        </w:tabs>
        <w:spacing w:after="200"/>
        <w:ind w:firstLine="567"/>
        <w:rPr>
          <w:rFonts w:ascii="Times New Roman" w:hAnsi="Times New Roman" w:cs="Times New Roman"/>
          <w:strike/>
          <w:sz w:val="24"/>
          <w:szCs w:val="24"/>
        </w:rPr>
      </w:pPr>
      <w:r w:rsidRPr="00177EBE">
        <w:rPr>
          <w:rFonts w:ascii="Times New Roman" w:hAnsi="Times New Roman" w:cs="Times New Roman"/>
          <w:strike/>
          <w:sz w:val="24"/>
          <w:szCs w:val="24"/>
        </w:rPr>
        <w:t xml:space="preserve">15. </w:t>
      </w:r>
      <w:r w:rsidR="00B4779A" w:rsidRPr="00177EBE">
        <w:rPr>
          <w:rFonts w:ascii="Times New Roman" w:hAnsi="Times New Roman" w:cs="Times New Roman"/>
          <w:strike/>
          <w:sz w:val="24"/>
          <w:szCs w:val="24"/>
        </w:rPr>
        <w:t>ÓLEO DE SASSAFRÁS</w:t>
      </w:r>
    </w:p>
    <w:p w:rsidR="00B4779A" w:rsidRPr="00177EBE" w:rsidRDefault="00A42CB5" w:rsidP="0036127E">
      <w:pPr>
        <w:pStyle w:val="BodyText21"/>
        <w:tabs>
          <w:tab w:val="left" w:pos="360"/>
        </w:tabs>
        <w:spacing w:after="200"/>
        <w:ind w:firstLine="567"/>
        <w:rPr>
          <w:rFonts w:ascii="Times New Roman" w:hAnsi="Times New Roman" w:cs="Times New Roman"/>
          <w:strike/>
          <w:sz w:val="24"/>
          <w:szCs w:val="24"/>
        </w:rPr>
      </w:pPr>
      <w:r w:rsidRPr="00177EBE">
        <w:rPr>
          <w:rFonts w:ascii="Times New Roman" w:hAnsi="Times New Roman" w:cs="Times New Roman"/>
          <w:strike/>
          <w:sz w:val="24"/>
          <w:szCs w:val="24"/>
        </w:rPr>
        <w:t xml:space="preserve">16. </w:t>
      </w:r>
      <w:r w:rsidR="00B4779A" w:rsidRPr="00177EBE">
        <w:rPr>
          <w:rFonts w:ascii="Times New Roman" w:hAnsi="Times New Roman" w:cs="Times New Roman"/>
          <w:strike/>
          <w:sz w:val="24"/>
          <w:szCs w:val="24"/>
        </w:rPr>
        <w:t>ÓLEO DA PIMENTA LONGA</w:t>
      </w:r>
    </w:p>
    <w:p w:rsidR="00B4779A" w:rsidRPr="00177EBE" w:rsidRDefault="00A42CB5" w:rsidP="0036127E">
      <w:pPr>
        <w:pStyle w:val="BodyText21"/>
        <w:tabs>
          <w:tab w:val="left" w:pos="360"/>
        </w:tabs>
        <w:spacing w:after="200"/>
        <w:ind w:firstLine="567"/>
        <w:rPr>
          <w:rFonts w:ascii="Times New Roman" w:hAnsi="Times New Roman" w:cs="Times New Roman"/>
          <w:strike/>
          <w:sz w:val="24"/>
          <w:szCs w:val="24"/>
        </w:rPr>
      </w:pPr>
      <w:r w:rsidRPr="00177EBE">
        <w:rPr>
          <w:rFonts w:ascii="Times New Roman" w:hAnsi="Times New Roman" w:cs="Times New Roman"/>
          <w:strike/>
          <w:sz w:val="24"/>
          <w:szCs w:val="24"/>
        </w:rPr>
        <w:t xml:space="preserve">17. </w:t>
      </w:r>
      <w:r w:rsidR="00B4779A" w:rsidRPr="00177EBE">
        <w:rPr>
          <w:rFonts w:ascii="Times New Roman" w:hAnsi="Times New Roman" w:cs="Times New Roman"/>
          <w:strike/>
          <w:sz w:val="24"/>
          <w:szCs w:val="24"/>
        </w:rPr>
        <w:t>PIPERIDINA</w:t>
      </w:r>
    </w:p>
    <w:p w:rsidR="00B4779A" w:rsidRPr="00177EBE" w:rsidRDefault="00A42CB5" w:rsidP="0036127E">
      <w:pPr>
        <w:pStyle w:val="PargrafodaLista"/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177EBE">
        <w:rPr>
          <w:strike/>
        </w:rPr>
        <w:t xml:space="preserve">18. </w:t>
      </w:r>
      <w:r w:rsidR="00B4779A" w:rsidRPr="00177EBE">
        <w:rPr>
          <w:strike/>
        </w:rPr>
        <w:t>PIPERONAL</w:t>
      </w:r>
    </w:p>
    <w:p w:rsidR="00B4779A" w:rsidRPr="00177EBE" w:rsidRDefault="00A42CB5" w:rsidP="0036127E">
      <w:pPr>
        <w:pStyle w:val="PargrafodaLista"/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177EBE">
        <w:rPr>
          <w:strike/>
        </w:rPr>
        <w:t xml:space="preserve">19. </w:t>
      </w:r>
      <w:r w:rsidR="00B4779A" w:rsidRPr="00177EBE">
        <w:rPr>
          <w:strike/>
        </w:rPr>
        <w:t>PSEUDOEFEDRINA</w:t>
      </w:r>
    </w:p>
    <w:p w:rsidR="00B4779A" w:rsidRPr="00177EBE" w:rsidRDefault="00A42CB5" w:rsidP="0036127E">
      <w:pPr>
        <w:pStyle w:val="PargrafodaLista"/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177EBE">
        <w:rPr>
          <w:strike/>
        </w:rPr>
        <w:t xml:space="preserve">20. </w:t>
      </w:r>
      <w:r w:rsidR="00B4779A" w:rsidRPr="00177EBE">
        <w:rPr>
          <w:strike/>
        </w:rPr>
        <w:t>SAFROL</w:t>
      </w:r>
    </w:p>
    <w:p w:rsidR="00B4779A" w:rsidRPr="00177EBE" w:rsidRDefault="00B4779A" w:rsidP="0036127E">
      <w:pPr>
        <w:spacing w:after="200"/>
        <w:ind w:firstLine="567"/>
        <w:rPr>
          <w:i/>
          <w:iCs/>
          <w:strike/>
        </w:rPr>
      </w:pPr>
    </w:p>
    <w:p w:rsidR="00B4779A" w:rsidRPr="00177EBE" w:rsidRDefault="00B4779A" w:rsidP="0036127E">
      <w:pPr>
        <w:spacing w:after="200"/>
        <w:ind w:firstLine="567"/>
        <w:rPr>
          <w:i/>
          <w:iCs/>
          <w:strike/>
        </w:rPr>
      </w:pPr>
      <w:r w:rsidRPr="00177EBE">
        <w:rPr>
          <w:i/>
          <w:iCs/>
          <w:strike/>
        </w:rPr>
        <w:t>ADENDO:</w:t>
      </w:r>
    </w:p>
    <w:p w:rsidR="00B4779A" w:rsidRPr="00177EBE" w:rsidRDefault="00B4779A" w:rsidP="0036127E">
      <w:pPr>
        <w:pStyle w:val="Corpodetexto"/>
        <w:widowControl/>
        <w:tabs>
          <w:tab w:val="left" w:pos="-284"/>
        </w:tabs>
        <w:spacing w:after="200" w:line="240" w:lineRule="auto"/>
        <w:ind w:firstLine="567"/>
        <w:rPr>
          <w:i/>
          <w:iCs/>
          <w:strike/>
        </w:rPr>
      </w:pPr>
      <w:r w:rsidRPr="00177EBE">
        <w:rPr>
          <w:i/>
          <w:iCs/>
          <w:strike/>
        </w:rPr>
        <w:t>1) ficam também sob controle, todos os sais das substâncias enumeradas acima, sempre que seja possível a sua existência;</w:t>
      </w:r>
    </w:p>
    <w:p w:rsidR="00B4779A" w:rsidRPr="00177EBE" w:rsidRDefault="00B4779A" w:rsidP="0036127E">
      <w:pPr>
        <w:pStyle w:val="Corpodetexto"/>
        <w:widowControl/>
        <w:tabs>
          <w:tab w:val="left" w:pos="-284"/>
        </w:tabs>
        <w:spacing w:after="200" w:line="240" w:lineRule="auto"/>
        <w:ind w:firstLine="567"/>
        <w:rPr>
          <w:i/>
          <w:iCs/>
          <w:caps/>
          <w:strike/>
        </w:rPr>
      </w:pPr>
      <w:r w:rsidRPr="00177EBE">
        <w:rPr>
          <w:i/>
          <w:iCs/>
          <w:strike/>
        </w:rPr>
        <w:t xml:space="preserve">2) ficam também sob controle as substâncias: </w:t>
      </w:r>
      <w:r w:rsidRPr="00177EBE">
        <w:rPr>
          <w:i/>
          <w:iCs/>
          <w:caps/>
          <w:strike/>
        </w:rPr>
        <w:t>mesilato de diidroergotamina</w:t>
      </w:r>
      <w:r w:rsidRPr="00177EBE">
        <w:rPr>
          <w:i/>
          <w:iCs/>
          <w:strike/>
        </w:rPr>
        <w:t xml:space="preserve">, TARTARATO DE DIIDROERGOTAMINA, </w:t>
      </w:r>
      <w:r w:rsidRPr="00177EBE">
        <w:rPr>
          <w:i/>
          <w:iCs/>
          <w:caps/>
          <w:strike/>
        </w:rPr>
        <w:t>maleato de ergometrina, TARTARATO DE ERGOMETRINA E tartarato de ergotamina.</w:t>
      </w:r>
    </w:p>
    <w:p w:rsidR="00B4779A" w:rsidRPr="00177EBE" w:rsidRDefault="00B4779A" w:rsidP="0036127E">
      <w:pPr>
        <w:spacing w:after="200"/>
        <w:ind w:firstLine="567"/>
        <w:jc w:val="both"/>
        <w:rPr>
          <w:i/>
          <w:iCs/>
          <w:strike/>
        </w:rPr>
      </w:pPr>
      <w:r w:rsidRPr="00177EBE">
        <w:rPr>
          <w:i/>
          <w:iCs/>
          <w:strike/>
        </w:rPr>
        <w:t>3) excetua-se do controle estabelecido nas Portarias SVS/MS n.º344/98 e 6/99, as formulações não medicamentosas, que contém as substâncias desta lista quando se destinarem a outros seguimentos industriais.</w:t>
      </w:r>
    </w:p>
    <w:p w:rsidR="00B4779A" w:rsidRPr="00177EBE" w:rsidRDefault="00B4779A" w:rsidP="0036127E">
      <w:pPr>
        <w:pStyle w:val="Corpodetexto3"/>
        <w:spacing w:after="200"/>
        <w:ind w:firstLine="567"/>
        <w:rPr>
          <w:rFonts w:ascii="Times New Roman" w:hAnsi="Times New Roman" w:cs="Times New Roman"/>
          <w:strike/>
          <w:sz w:val="24"/>
          <w:szCs w:val="24"/>
          <w:u w:val="none"/>
        </w:rPr>
      </w:pPr>
      <w:r w:rsidRPr="00177EBE">
        <w:rPr>
          <w:rFonts w:ascii="Times New Roman" w:hAnsi="Times New Roman" w:cs="Times New Roman"/>
          <w:strike/>
          <w:sz w:val="24"/>
          <w:szCs w:val="24"/>
          <w:u w:val="none"/>
        </w:rPr>
        <w:t xml:space="preserve">4) óleo de pimenta longa é obtido da extração das folhas e dos talos finos da Piper hispidinervum </w:t>
      </w:r>
      <w:r w:rsidRPr="00177EBE">
        <w:rPr>
          <w:rFonts w:ascii="Times New Roman" w:hAnsi="Times New Roman" w:cs="Times New Roman"/>
          <w:i w:val="0"/>
          <w:iCs w:val="0"/>
          <w:strike/>
          <w:sz w:val="24"/>
          <w:szCs w:val="24"/>
          <w:u w:val="none"/>
        </w:rPr>
        <w:t>C.DC.</w:t>
      </w:r>
      <w:r w:rsidRPr="00177EBE">
        <w:rPr>
          <w:rFonts w:ascii="Times New Roman" w:hAnsi="Times New Roman" w:cs="Times New Roman"/>
          <w:strike/>
          <w:sz w:val="24"/>
          <w:szCs w:val="24"/>
          <w:u w:val="none"/>
        </w:rPr>
        <w:t>, planta nativa da Região Norte do Brasil.</w:t>
      </w:r>
    </w:p>
    <w:p w:rsidR="00B4779A" w:rsidRPr="00177EBE" w:rsidRDefault="00F449BF" w:rsidP="0036127E">
      <w:pPr>
        <w:pStyle w:val="Corpodetexto"/>
        <w:spacing w:after="200" w:line="240" w:lineRule="auto"/>
        <w:ind w:firstLine="567"/>
        <w:rPr>
          <w:i/>
          <w:iCs/>
          <w:strike/>
          <w:kern w:val="0"/>
        </w:rPr>
      </w:pPr>
      <w:r w:rsidRPr="00177EBE">
        <w:rPr>
          <w:i/>
          <w:iCs/>
          <w:strike/>
          <w:kern w:val="0"/>
        </w:rPr>
        <w:t>5) ficam também sob controle todos os</w:t>
      </w:r>
      <w:r w:rsidR="00CC5E5C" w:rsidRPr="00177EBE">
        <w:rPr>
          <w:i/>
          <w:iCs/>
          <w:strike/>
          <w:kern w:val="0"/>
        </w:rPr>
        <w:t xml:space="preserve"> isômeros ópticos da substância</w:t>
      </w:r>
      <w:r w:rsidRPr="00177EBE">
        <w:rPr>
          <w:i/>
          <w:iCs/>
          <w:strike/>
          <w:kern w:val="0"/>
        </w:rPr>
        <w:t xml:space="preserve"> APAAN, sempre que seja possível sua existência.</w:t>
      </w:r>
    </w:p>
    <w:p w:rsidR="00B4779A" w:rsidRPr="00177EBE" w:rsidRDefault="00B4779A" w:rsidP="0036127E">
      <w:pPr>
        <w:pStyle w:val="Recuodecorpodetexto"/>
        <w:widowControl w:val="0"/>
        <w:spacing w:after="200"/>
        <w:ind w:firstLine="567"/>
        <w:jc w:val="center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</w:p>
    <w:p w:rsidR="00B4779A" w:rsidRPr="00177EBE" w:rsidRDefault="00B4779A" w:rsidP="0036127E">
      <w:pPr>
        <w:pStyle w:val="Recuodecorpodetexto"/>
        <w:widowControl w:val="0"/>
        <w:spacing w:after="200"/>
        <w:jc w:val="center"/>
        <w:rPr>
          <w:rFonts w:ascii="Times New Roman" w:hAnsi="Times New Roman" w:cs="Times New Roman"/>
          <w:b/>
          <w:strike/>
          <w:snapToGrid w:val="0"/>
          <w:kern w:val="16"/>
          <w:sz w:val="24"/>
          <w:szCs w:val="24"/>
        </w:rPr>
      </w:pPr>
      <w:r w:rsidRPr="00177EBE">
        <w:rPr>
          <w:rFonts w:ascii="Times New Roman" w:hAnsi="Times New Roman" w:cs="Times New Roman"/>
          <w:b/>
          <w:strike/>
          <w:snapToGrid w:val="0"/>
          <w:kern w:val="16"/>
          <w:sz w:val="24"/>
          <w:szCs w:val="24"/>
        </w:rPr>
        <w:t>LISTA - D2</w:t>
      </w:r>
    </w:p>
    <w:p w:rsidR="00B4779A" w:rsidRPr="00177EBE" w:rsidRDefault="00B4779A" w:rsidP="0036127E">
      <w:pPr>
        <w:pStyle w:val="Recuodecorpodetexto"/>
        <w:widowControl w:val="0"/>
        <w:spacing w:after="200"/>
        <w:jc w:val="center"/>
        <w:rPr>
          <w:rFonts w:ascii="Times New Roman" w:hAnsi="Times New Roman" w:cs="Times New Roman"/>
          <w:b/>
          <w:strike/>
          <w:snapToGrid w:val="0"/>
          <w:kern w:val="16"/>
          <w:sz w:val="24"/>
          <w:szCs w:val="24"/>
        </w:rPr>
      </w:pPr>
      <w:r w:rsidRPr="00177EBE">
        <w:rPr>
          <w:rFonts w:ascii="Times New Roman" w:hAnsi="Times New Roman" w:cs="Times New Roman"/>
          <w:b/>
          <w:strike/>
          <w:snapToGrid w:val="0"/>
          <w:kern w:val="16"/>
          <w:sz w:val="24"/>
          <w:szCs w:val="24"/>
        </w:rPr>
        <w:t>LISTA DE INSUMOS QUÍMICOS UTILIZADOS PARA FABRICAÇÃO E SÍNTESE DE ENTORPECENTES E/OU PSICOTRÓPICOS</w:t>
      </w:r>
    </w:p>
    <w:p w:rsidR="00B4779A" w:rsidRPr="00177EBE" w:rsidRDefault="00B4779A" w:rsidP="0036127E">
      <w:pPr>
        <w:pStyle w:val="Cabealho"/>
        <w:tabs>
          <w:tab w:val="clear" w:pos="4419"/>
          <w:tab w:val="clear" w:pos="8838"/>
        </w:tabs>
        <w:spacing w:after="200"/>
        <w:jc w:val="center"/>
        <w:rPr>
          <w:b/>
          <w:bCs/>
          <w:strike/>
          <w:sz w:val="24"/>
          <w:szCs w:val="24"/>
        </w:rPr>
      </w:pPr>
      <w:r w:rsidRPr="00177EBE">
        <w:rPr>
          <w:b/>
          <w:bCs/>
          <w:strike/>
          <w:sz w:val="24"/>
          <w:szCs w:val="24"/>
        </w:rPr>
        <w:t>(Sujeitos a Controle do Ministério da Justiça)</w:t>
      </w:r>
    </w:p>
    <w:p w:rsidR="00B4779A" w:rsidRPr="00177EBE" w:rsidRDefault="00B4779A" w:rsidP="0036127E">
      <w:pPr>
        <w:pStyle w:val="Cabealho"/>
        <w:tabs>
          <w:tab w:val="clear" w:pos="4419"/>
          <w:tab w:val="clear" w:pos="8838"/>
        </w:tabs>
        <w:spacing w:after="200"/>
        <w:ind w:firstLine="567"/>
        <w:jc w:val="center"/>
        <w:rPr>
          <w:b/>
          <w:bCs/>
          <w:strike/>
          <w:sz w:val="24"/>
          <w:szCs w:val="24"/>
        </w:rPr>
      </w:pPr>
    </w:p>
    <w:p w:rsidR="00B4779A" w:rsidRPr="00177EBE" w:rsidRDefault="00B4779A" w:rsidP="0036127E">
      <w:pPr>
        <w:tabs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 xml:space="preserve">1. ACETONA </w:t>
      </w:r>
    </w:p>
    <w:p w:rsidR="00B4779A" w:rsidRPr="00177EBE" w:rsidRDefault="00B4779A" w:rsidP="0036127E">
      <w:pPr>
        <w:tabs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 xml:space="preserve">2. ÁCIDO CLORÍDRICO </w:t>
      </w:r>
    </w:p>
    <w:p w:rsidR="00B4779A" w:rsidRPr="00177EBE" w:rsidRDefault="00B4779A" w:rsidP="0036127E">
      <w:pPr>
        <w:tabs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 xml:space="preserve">3. ÁCIDO SULFÚRICO </w:t>
      </w:r>
    </w:p>
    <w:p w:rsidR="00B4779A" w:rsidRPr="00177EBE" w:rsidRDefault="00B4779A" w:rsidP="0036127E">
      <w:pPr>
        <w:pStyle w:val="Cabealho"/>
        <w:widowControl/>
        <w:tabs>
          <w:tab w:val="clear" w:pos="4419"/>
          <w:tab w:val="clear" w:pos="8838"/>
          <w:tab w:val="left" w:pos="360"/>
        </w:tabs>
        <w:spacing w:after="200"/>
        <w:ind w:firstLine="567"/>
        <w:rPr>
          <w:strike/>
          <w:sz w:val="24"/>
          <w:szCs w:val="24"/>
        </w:rPr>
      </w:pPr>
      <w:r w:rsidRPr="00177EBE">
        <w:rPr>
          <w:strike/>
          <w:sz w:val="24"/>
          <w:szCs w:val="24"/>
        </w:rPr>
        <w:t xml:space="preserve">4. ANIDRIDO ACÉTICO </w:t>
      </w:r>
    </w:p>
    <w:p w:rsidR="00B4779A" w:rsidRPr="00177EBE" w:rsidRDefault="00B4779A" w:rsidP="0036127E">
      <w:pPr>
        <w:pStyle w:val="Cabealho"/>
        <w:widowControl/>
        <w:tabs>
          <w:tab w:val="clear" w:pos="4419"/>
          <w:tab w:val="clear" w:pos="8838"/>
          <w:tab w:val="left" w:pos="360"/>
        </w:tabs>
        <w:spacing w:after="200"/>
        <w:ind w:firstLine="567"/>
        <w:rPr>
          <w:strike/>
          <w:sz w:val="24"/>
          <w:szCs w:val="24"/>
        </w:rPr>
      </w:pPr>
      <w:r w:rsidRPr="00177EBE">
        <w:rPr>
          <w:strike/>
          <w:sz w:val="24"/>
          <w:szCs w:val="24"/>
        </w:rPr>
        <w:t>5. CLORETO DE ETILA</w:t>
      </w:r>
    </w:p>
    <w:p w:rsidR="00B4779A" w:rsidRPr="00177EBE" w:rsidRDefault="00B4779A" w:rsidP="0036127E">
      <w:pPr>
        <w:tabs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6. CLORETO DE METILENO</w:t>
      </w:r>
    </w:p>
    <w:p w:rsidR="00B4779A" w:rsidRPr="00177EBE" w:rsidRDefault="00B4779A" w:rsidP="0036127E">
      <w:pPr>
        <w:tabs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 xml:space="preserve">7. CLOROFÓRMIO </w:t>
      </w:r>
    </w:p>
    <w:p w:rsidR="00B4779A" w:rsidRPr="00177EBE" w:rsidRDefault="00B4779A" w:rsidP="0036127E">
      <w:pPr>
        <w:tabs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 xml:space="preserve">8. ÉTER ETÍLICO </w:t>
      </w:r>
    </w:p>
    <w:p w:rsidR="00B4779A" w:rsidRPr="00177EBE" w:rsidRDefault="00B4779A" w:rsidP="0036127E">
      <w:pPr>
        <w:tabs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 xml:space="preserve">9. METIL ETIL CETONA </w:t>
      </w:r>
    </w:p>
    <w:p w:rsidR="00B4779A" w:rsidRPr="00177EBE" w:rsidRDefault="00B4779A" w:rsidP="0036127E">
      <w:pPr>
        <w:pStyle w:val="Cabealho"/>
        <w:widowControl/>
        <w:tabs>
          <w:tab w:val="clear" w:pos="4419"/>
          <w:tab w:val="clear" w:pos="8838"/>
          <w:tab w:val="left" w:pos="360"/>
        </w:tabs>
        <w:spacing w:after="200"/>
        <w:ind w:firstLine="567"/>
        <w:rPr>
          <w:strike/>
          <w:sz w:val="24"/>
          <w:szCs w:val="24"/>
        </w:rPr>
      </w:pPr>
      <w:r w:rsidRPr="00177EBE">
        <w:rPr>
          <w:strike/>
          <w:sz w:val="24"/>
          <w:szCs w:val="24"/>
        </w:rPr>
        <w:t xml:space="preserve">10. PERMANGANATO DE POTÁSSIO </w:t>
      </w:r>
    </w:p>
    <w:p w:rsidR="00B4779A" w:rsidRPr="00177EBE" w:rsidRDefault="00B4779A" w:rsidP="0036127E">
      <w:pPr>
        <w:tabs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 xml:space="preserve">11. SULFATO DE SÓDIO </w:t>
      </w:r>
    </w:p>
    <w:p w:rsidR="00B4779A" w:rsidRPr="00177EBE" w:rsidRDefault="00B4779A" w:rsidP="0036127E">
      <w:pPr>
        <w:tabs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 xml:space="preserve">12. TOLUENO </w:t>
      </w:r>
    </w:p>
    <w:p w:rsidR="00B4779A" w:rsidRPr="00177EBE" w:rsidRDefault="00B4779A" w:rsidP="0036127E">
      <w:pPr>
        <w:pStyle w:val="Cabealho"/>
        <w:tabs>
          <w:tab w:val="clear" w:pos="4419"/>
          <w:tab w:val="clear" w:pos="8838"/>
          <w:tab w:val="left" w:pos="360"/>
        </w:tabs>
        <w:spacing w:after="200"/>
        <w:ind w:firstLine="567"/>
        <w:rPr>
          <w:strike/>
          <w:sz w:val="24"/>
          <w:szCs w:val="24"/>
        </w:rPr>
      </w:pPr>
    </w:p>
    <w:p w:rsidR="00B4779A" w:rsidRPr="00177EBE" w:rsidRDefault="00B4779A" w:rsidP="0036127E">
      <w:pPr>
        <w:spacing w:after="200"/>
        <w:ind w:firstLine="567"/>
        <w:rPr>
          <w:i/>
          <w:iCs/>
          <w:strike/>
        </w:rPr>
      </w:pPr>
      <w:r w:rsidRPr="00177EBE">
        <w:rPr>
          <w:i/>
          <w:iCs/>
          <w:strike/>
        </w:rPr>
        <w:t>ADENDO:</w:t>
      </w:r>
    </w:p>
    <w:p w:rsidR="00B4779A" w:rsidRPr="00177EBE" w:rsidRDefault="00B4779A" w:rsidP="0036127E">
      <w:pPr>
        <w:pStyle w:val="Corpodetexto"/>
        <w:widowControl/>
        <w:tabs>
          <w:tab w:val="left" w:pos="0"/>
        </w:tabs>
        <w:spacing w:after="200" w:line="240" w:lineRule="auto"/>
        <w:ind w:firstLine="567"/>
        <w:rPr>
          <w:i/>
          <w:iCs/>
          <w:strike/>
        </w:rPr>
      </w:pPr>
      <w:r w:rsidRPr="00177EBE">
        <w:rPr>
          <w:i/>
          <w:iCs/>
          <w:strike/>
        </w:rPr>
        <w:t xml:space="preserve">1) produtos e insumos químicos, sujeitos a controle da Polícia Federal, de acordo com a Lei nº 10.357 de 27/12/2001, Lei n.º 9.017 de 30/03/1995, </w:t>
      </w:r>
      <w:r w:rsidRPr="00177EBE">
        <w:rPr>
          <w:i/>
          <w:iCs/>
          <w:strike/>
          <w:color w:val="000000"/>
        </w:rPr>
        <w:t>Decreto n.º 1.646 de 26/09/1995, Decreto n.º 2.036 de 14/10/1996, Resolução n.º  01/95 de 07/11/1995 e Instrução</w:t>
      </w:r>
      <w:r w:rsidRPr="00177EBE">
        <w:rPr>
          <w:i/>
          <w:iCs/>
          <w:strike/>
        </w:rPr>
        <w:t xml:space="preserve"> Normativa n.º 06 de 25/09/1997;</w:t>
      </w:r>
    </w:p>
    <w:p w:rsidR="00B4779A" w:rsidRPr="00177EBE" w:rsidRDefault="00B4779A" w:rsidP="0036127E">
      <w:pPr>
        <w:pStyle w:val="Corpodetexto"/>
        <w:widowControl/>
        <w:tabs>
          <w:tab w:val="left" w:pos="0"/>
        </w:tabs>
        <w:spacing w:after="200" w:line="240" w:lineRule="auto"/>
        <w:ind w:firstLine="567"/>
        <w:rPr>
          <w:i/>
          <w:iCs/>
          <w:strike/>
        </w:rPr>
      </w:pPr>
      <w:r w:rsidRPr="00177EBE">
        <w:rPr>
          <w:i/>
          <w:iCs/>
          <w:strike/>
        </w:rPr>
        <w:t>2) o insumo químico ou substância CLOROFÓRMIO está proibido para uso em medicamentos.</w:t>
      </w:r>
    </w:p>
    <w:p w:rsidR="00B4779A" w:rsidRPr="00177EBE" w:rsidRDefault="00B4779A" w:rsidP="0036127E">
      <w:pPr>
        <w:pStyle w:val="Corpodetexto"/>
        <w:widowControl/>
        <w:tabs>
          <w:tab w:val="left" w:pos="0"/>
        </w:tabs>
        <w:spacing w:after="200" w:line="240" w:lineRule="auto"/>
        <w:ind w:firstLine="567"/>
        <w:rPr>
          <w:i/>
          <w:iCs/>
          <w:strike/>
        </w:rPr>
      </w:pPr>
      <w:r w:rsidRPr="00177EBE">
        <w:rPr>
          <w:i/>
          <w:iCs/>
          <w:strike/>
        </w:rPr>
        <w:t xml:space="preserve">3) o CLORETO DE ETILA,  por meio da Resolução n.º 1, de 5 </w:t>
      </w:r>
      <w:r w:rsidR="003818FF" w:rsidRPr="00177EBE">
        <w:rPr>
          <w:i/>
          <w:iCs/>
          <w:strike/>
        </w:rPr>
        <w:t>de fevereiro de 2001, foi incluí</w:t>
      </w:r>
      <w:r w:rsidRPr="00177EBE">
        <w:rPr>
          <w:i/>
          <w:iCs/>
          <w:strike/>
        </w:rPr>
        <w:t>do n</w:t>
      </w:r>
      <w:r w:rsidR="003818FF" w:rsidRPr="00177EBE">
        <w:rPr>
          <w:i/>
          <w:iCs/>
          <w:strike/>
        </w:rPr>
        <w:t>a relação de substâncias consta</w:t>
      </w:r>
      <w:r w:rsidRPr="00177EBE">
        <w:rPr>
          <w:i/>
          <w:iCs/>
          <w:strike/>
        </w:rPr>
        <w:t>ntes do artigo 1º da Resolução n.º 1-MJ, de 7 de novembro de 1995.</w:t>
      </w:r>
    </w:p>
    <w:p w:rsidR="00B4779A" w:rsidRPr="00177EBE" w:rsidRDefault="00B4779A" w:rsidP="0036127E">
      <w:pPr>
        <w:pStyle w:val="Corpodetexto"/>
        <w:widowControl/>
        <w:tabs>
          <w:tab w:val="left" w:pos="0"/>
        </w:tabs>
        <w:spacing w:after="200" w:line="240" w:lineRule="auto"/>
        <w:ind w:firstLine="567"/>
        <w:rPr>
          <w:i/>
          <w:iCs/>
          <w:strike/>
        </w:rPr>
      </w:pPr>
      <w:r w:rsidRPr="00177EBE">
        <w:rPr>
          <w:i/>
          <w:iCs/>
          <w:strike/>
        </w:rPr>
        <w:t>4) quando os insumos desta lista, forem utilizados para fins de fabricação de produtos sujeitos a vigilância sanitária,  as empresas devem atender a legislação sanitária  específica.</w:t>
      </w:r>
    </w:p>
    <w:p w:rsidR="00B4779A" w:rsidRPr="00177EBE" w:rsidRDefault="00B4779A" w:rsidP="0036127E">
      <w:pPr>
        <w:pStyle w:val="Corpodetexto"/>
        <w:widowControl/>
        <w:tabs>
          <w:tab w:val="left" w:pos="420"/>
        </w:tabs>
        <w:spacing w:after="200" w:line="240" w:lineRule="auto"/>
        <w:ind w:firstLine="567"/>
        <w:rPr>
          <w:strike/>
        </w:rPr>
      </w:pPr>
    </w:p>
    <w:p w:rsidR="00B4779A" w:rsidRPr="00177EBE" w:rsidRDefault="00B4779A" w:rsidP="0036127E">
      <w:pPr>
        <w:pStyle w:val="Ttulo2"/>
        <w:widowControl/>
        <w:spacing w:after="200"/>
        <w:rPr>
          <w:rFonts w:ascii="Times New Roman" w:hAnsi="Times New Roman" w:cs="Times New Roman"/>
          <w:bCs w:val="0"/>
          <w:strike/>
        </w:rPr>
      </w:pPr>
      <w:r w:rsidRPr="00177EBE">
        <w:rPr>
          <w:rFonts w:ascii="Times New Roman" w:hAnsi="Times New Roman" w:cs="Times New Roman"/>
          <w:bCs w:val="0"/>
          <w:strike/>
        </w:rPr>
        <w:t>LISTA – E</w:t>
      </w:r>
    </w:p>
    <w:p w:rsidR="00B4779A" w:rsidRPr="00177EBE" w:rsidRDefault="00B4779A" w:rsidP="0036127E">
      <w:pPr>
        <w:pStyle w:val="Ttulo2"/>
        <w:widowControl/>
        <w:spacing w:after="200"/>
        <w:ind w:firstLine="567"/>
        <w:rPr>
          <w:rFonts w:ascii="Times New Roman" w:hAnsi="Times New Roman" w:cs="Times New Roman"/>
          <w:bCs w:val="0"/>
          <w:strike/>
        </w:rPr>
      </w:pPr>
      <w:r w:rsidRPr="00177EBE">
        <w:rPr>
          <w:rFonts w:ascii="Times New Roman" w:hAnsi="Times New Roman" w:cs="Times New Roman"/>
          <w:bCs w:val="0"/>
          <w:strike/>
        </w:rPr>
        <w:t>LISTA DE PLANTAS PROSCRITAS QUE PODEM ORIGINAR SUBSTÂNCIAS ENTORPECENTES E/OU PSICOTRÓPICAS</w:t>
      </w:r>
      <w:r w:rsidRPr="00177EBE">
        <w:rPr>
          <w:rFonts w:ascii="Times New Roman" w:hAnsi="Times New Roman" w:cs="Times New Roman"/>
          <w:bCs w:val="0"/>
          <w:strike/>
          <w:color w:val="008000"/>
        </w:rPr>
        <w:t xml:space="preserve"> </w:t>
      </w:r>
    </w:p>
    <w:p w:rsidR="00B4779A" w:rsidRPr="00177EBE" w:rsidRDefault="00B4779A" w:rsidP="0036127E">
      <w:pPr>
        <w:spacing w:after="200"/>
        <w:ind w:firstLine="567"/>
        <w:rPr>
          <w:strike/>
        </w:rPr>
      </w:pPr>
      <w:r w:rsidRPr="00177EBE">
        <w:rPr>
          <w:strike/>
        </w:rPr>
        <w:t xml:space="preserve">1. </w:t>
      </w:r>
      <w:r w:rsidRPr="00177EBE">
        <w:rPr>
          <w:i/>
          <w:iCs/>
          <w:strike/>
        </w:rPr>
        <w:t>Cannabis sativa</w:t>
      </w:r>
      <w:r w:rsidRPr="00177EBE">
        <w:rPr>
          <w:strike/>
        </w:rPr>
        <w:t xml:space="preserve"> L..</w:t>
      </w:r>
    </w:p>
    <w:p w:rsidR="00B4779A" w:rsidRPr="00177EBE" w:rsidRDefault="00B4779A" w:rsidP="0036127E">
      <w:pPr>
        <w:spacing w:after="200"/>
        <w:ind w:firstLine="567"/>
        <w:rPr>
          <w:strike/>
          <w:lang w:val="en-US"/>
        </w:rPr>
      </w:pPr>
      <w:r w:rsidRPr="00177EBE">
        <w:rPr>
          <w:i/>
          <w:iCs/>
          <w:strike/>
          <w:lang w:val="en-US"/>
        </w:rPr>
        <w:t xml:space="preserve">2. Claviceps paspali </w:t>
      </w:r>
      <w:r w:rsidRPr="00177EBE">
        <w:rPr>
          <w:strike/>
          <w:lang w:val="en-US"/>
        </w:rPr>
        <w:t xml:space="preserve">Stevens &amp; Hall. </w:t>
      </w:r>
    </w:p>
    <w:p w:rsidR="00B4779A" w:rsidRPr="00177EBE" w:rsidRDefault="00B4779A" w:rsidP="0036127E">
      <w:pPr>
        <w:tabs>
          <w:tab w:val="left" w:pos="360"/>
        </w:tabs>
        <w:spacing w:after="200"/>
        <w:ind w:firstLine="567"/>
        <w:rPr>
          <w:strike/>
          <w:lang w:val="en-US"/>
        </w:rPr>
      </w:pPr>
      <w:r w:rsidRPr="00177EBE">
        <w:rPr>
          <w:strike/>
          <w:lang w:val="en-US"/>
        </w:rPr>
        <w:t xml:space="preserve">3. </w:t>
      </w:r>
      <w:r w:rsidRPr="00177EBE">
        <w:rPr>
          <w:i/>
          <w:iCs/>
          <w:strike/>
          <w:lang w:val="en-US"/>
        </w:rPr>
        <w:t>Datura suaveolens</w:t>
      </w:r>
      <w:r w:rsidRPr="00177EBE">
        <w:rPr>
          <w:strike/>
          <w:lang w:val="en-US"/>
        </w:rPr>
        <w:t xml:space="preserve"> Willd.</w:t>
      </w:r>
    </w:p>
    <w:p w:rsidR="00B4779A" w:rsidRPr="00177EBE" w:rsidRDefault="00B4779A" w:rsidP="0036127E">
      <w:pPr>
        <w:tabs>
          <w:tab w:val="left" w:pos="360"/>
        </w:tabs>
        <w:spacing w:after="200"/>
        <w:ind w:firstLine="567"/>
        <w:rPr>
          <w:strike/>
          <w:lang w:val="en-US"/>
        </w:rPr>
      </w:pPr>
      <w:r w:rsidRPr="00177EBE">
        <w:rPr>
          <w:strike/>
          <w:lang w:val="en-US"/>
        </w:rPr>
        <w:t xml:space="preserve">4. </w:t>
      </w:r>
      <w:r w:rsidRPr="00177EBE">
        <w:rPr>
          <w:i/>
          <w:iCs/>
          <w:strike/>
          <w:lang w:val="en-US"/>
        </w:rPr>
        <w:t>Erythroxylum coca</w:t>
      </w:r>
      <w:r w:rsidRPr="00177EBE">
        <w:rPr>
          <w:strike/>
          <w:lang w:val="en-US"/>
        </w:rPr>
        <w:t xml:space="preserve"> Lam.</w:t>
      </w:r>
    </w:p>
    <w:p w:rsidR="00B4779A" w:rsidRPr="00177EBE" w:rsidRDefault="00B4779A" w:rsidP="0036127E">
      <w:pPr>
        <w:tabs>
          <w:tab w:val="left" w:pos="360"/>
        </w:tabs>
        <w:spacing w:after="200"/>
        <w:ind w:firstLine="567"/>
        <w:rPr>
          <w:strike/>
          <w:lang w:val="en-US"/>
        </w:rPr>
      </w:pPr>
      <w:r w:rsidRPr="00177EBE">
        <w:rPr>
          <w:strike/>
          <w:lang w:val="en-US"/>
        </w:rPr>
        <w:t xml:space="preserve">5. </w:t>
      </w:r>
      <w:r w:rsidRPr="00177EBE">
        <w:rPr>
          <w:i/>
          <w:iCs/>
          <w:strike/>
          <w:lang w:val="en-US"/>
        </w:rPr>
        <w:t>Lophophora williamsii</w:t>
      </w:r>
      <w:r w:rsidRPr="00177EBE">
        <w:rPr>
          <w:strike/>
          <w:lang w:val="en-US"/>
        </w:rPr>
        <w:t xml:space="preserve"> Coult.</w:t>
      </w:r>
    </w:p>
    <w:p w:rsidR="00B4779A" w:rsidRPr="00177EBE" w:rsidRDefault="00B4779A" w:rsidP="0036127E">
      <w:pPr>
        <w:tabs>
          <w:tab w:val="left" w:pos="360"/>
        </w:tabs>
        <w:spacing w:after="200"/>
        <w:ind w:firstLine="567"/>
        <w:rPr>
          <w:i/>
          <w:iCs/>
          <w:strike/>
        </w:rPr>
      </w:pPr>
      <w:r w:rsidRPr="00177EBE">
        <w:rPr>
          <w:strike/>
        </w:rPr>
        <w:t xml:space="preserve">6. </w:t>
      </w:r>
      <w:r w:rsidRPr="00177EBE">
        <w:rPr>
          <w:i/>
          <w:iCs/>
          <w:strike/>
        </w:rPr>
        <w:t xml:space="preserve">Papaver Somniferum </w:t>
      </w:r>
      <w:r w:rsidRPr="00177EBE">
        <w:rPr>
          <w:strike/>
        </w:rPr>
        <w:t>L..</w:t>
      </w:r>
    </w:p>
    <w:p w:rsidR="00B4779A" w:rsidRPr="00177EBE" w:rsidRDefault="00B4779A" w:rsidP="0036127E">
      <w:pPr>
        <w:tabs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 xml:space="preserve">7. </w:t>
      </w:r>
      <w:r w:rsidRPr="00177EBE">
        <w:rPr>
          <w:i/>
          <w:iCs/>
          <w:strike/>
        </w:rPr>
        <w:t>Prestonia amazonica</w:t>
      </w:r>
      <w:r w:rsidRPr="00177EBE">
        <w:rPr>
          <w:strike/>
        </w:rPr>
        <w:t xml:space="preserve"> J. F. Macbr.</w:t>
      </w:r>
    </w:p>
    <w:p w:rsidR="00B4779A" w:rsidRPr="00177EBE" w:rsidRDefault="00B4779A" w:rsidP="0036127E">
      <w:pPr>
        <w:tabs>
          <w:tab w:val="left" w:pos="360"/>
        </w:tabs>
        <w:spacing w:after="200"/>
        <w:ind w:firstLine="567"/>
        <w:rPr>
          <w:strike/>
        </w:rPr>
      </w:pPr>
      <w:r w:rsidRPr="00177EBE">
        <w:rPr>
          <w:strike/>
        </w:rPr>
        <w:t>8.</w:t>
      </w:r>
      <w:r w:rsidRPr="00177EBE">
        <w:rPr>
          <w:i/>
          <w:strike/>
        </w:rPr>
        <w:t xml:space="preserve"> Salvia Divinorum</w:t>
      </w:r>
    </w:p>
    <w:p w:rsidR="00B4779A" w:rsidRPr="00177EBE" w:rsidRDefault="00B4779A" w:rsidP="0036127E">
      <w:pPr>
        <w:pStyle w:val="Cabealho"/>
        <w:widowControl/>
        <w:tabs>
          <w:tab w:val="clear" w:pos="4419"/>
          <w:tab w:val="clear" w:pos="8838"/>
          <w:tab w:val="left" w:pos="360"/>
        </w:tabs>
        <w:spacing w:after="200"/>
        <w:ind w:firstLine="567"/>
        <w:rPr>
          <w:strike/>
          <w:sz w:val="24"/>
          <w:szCs w:val="24"/>
        </w:rPr>
      </w:pPr>
    </w:p>
    <w:p w:rsidR="00B4779A" w:rsidRPr="00177EBE" w:rsidRDefault="00B4779A" w:rsidP="0036127E">
      <w:pPr>
        <w:spacing w:after="200"/>
        <w:ind w:firstLine="567"/>
        <w:rPr>
          <w:i/>
          <w:iCs/>
          <w:strike/>
        </w:rPr>
      </w:pPr>
      <w:r w:rsidRPr="00177EBE">
        <w:rPr>
          <w:i/>
          <w:iCs/>
          <w:strike/>
        </w:rPr>
        <w:t>ADENDO:</w:t>
      </w:r>
    </w:p>
    <w:p w:rsidR="00B4779A" w:rsidRPr="00177EBE" w:rsidRDefault="00B4779A" w:rsidP="0036127E">
      <w:pPr>
        <w:pStyle w:val="Corpodetexto"/>
        <w:widowControl/>
        <w:spacing w:after="200" w:line="240" w:lineRule="auto"/>
        <w:ind w:firstLine="567"/>
        <w:rPr>
          <w:i/>
          <w:iCs/>
          <w:strike/>
        </w:rPr>
      </w:pPr>
      <w:r w:rsidRPr="00177EBE">
        <w:rPr>
          <w:i/>
          <w:iCs/>
          <w:strike/>
        </w:rPr>
        <w:t xml:space="preserve">1) </w:t>
      </w:r>
      <w:r w:rsidRPr="00177EBE">
        <w:rPr>
          <w:i/>
          <w:strike/>
        </w:rPr>
        <w:t>ficam proibidas a importação, a exportação, o comércio, a manipulação e o uso das plantas enumeradas acima.</w:t>
      </w:r>
    </w:p>
    <w:p w:rsidR="007B42E9" w:rsidRPr="00177EBE" w:rsidRDefault="007B42E9" w:rsidP="0036127E">
      <w:pPr>
        <w:pStyle w:val="Corpodetexto"/>
        <w:widowControl/>
        <w:spacing w:after="200" w:line="240" w:lineRule="auto"/>
        <w:ind w:firstLine="567"/>
        <w:rPr>
          <w:i/>
          <w:iCs/>
          <w:strike/>
        </w:rPr>
      </w:pPr>
      <w:r w:rsidRPr="00177EBE">
        <w:rPr>
          <w:i/>
          <w:iCs/>
          <w:strike/>
        </w:rPr>
        <w:t>2) ficam também sob controle, todas as substâncias obtidas a partir das plantas elencadas acima, bem como os sais, isômeros, ésteres e éteres destas substâncias.</w:t>
      </w:r>
    </w:p>
    <w:p w:rsidR="00B4779A" w:rsidRPr="00177EBE" w:rsidRDefault="00B4779A" w:rsidP="0036127E">
      <w:pPr>
        <w:spacing w:after="200"/>
        <w:ind w:firstLine="567"/>
        <w:rPr>
          <w:strike/>
        </w:rPr>
      </w:pPr>
      <w:r w:rsidRPr="00177EBE">
        <w:rPr>
          <w:i/>
          <w:iCs/>
          <w:strike/>
        </w:rPr>
        <w:t>3) a planta Lophophora williamsii</w:t>
      </w:r>
      <w:r w:rsidRPr="00177EBE">
        <w:rPr>
          <w:strike/>
        </w:rPr>
        <w:t xml:space="preserve"> Coult. </w:t>
      </w:r>
      <w:r w:rsidRPr="00177EBE">
        <w:rPr>
          <w:i/>
          <w:iCs/>
          <w:strike/>
        </w:rPr>
        <w:t>é comumente conhecida como cacto peyote</w:t>
      </w:r>
      <w:r w:rsidRPr="00177EBE">
        <w:rPr>
          <w:strike/>
        </w:rPr>
        <w:t>.</w:t>
      </w:r>
    </w:p>
    <w:p w:rsidR="00B4779A" w:rsidRPr="00177EBE" w:rsidRDefault="00B4779A" w:rsidP="0036127E">
      <w:pPr>
        <w:pStyle w:val="Corpodetexto"/>
        <w:widowControl/>
        <w:spacing w:after="200" w:line="240" w:lineRule="auto"/>
        <w:ind w:firstLine="567"/>
        <w:rPr>
          <w:i/>
          <w:strike/>
        </w:rPr>
      </w:pPr>
      <w:r w:rsidRPr="00177EBE">
        <w:rPr>
          <w:strike/>
        </w:rPr>
        <w:t>4)</w:t>
      </w:r>
      <w:r w:rsidRPr="00177EBE">
        <w:rPr>
          <w:i/>
          <w:strike/>
        </w:rPr>
        <w:t xml:space="preserve"> </w:t>
      </w:r>
      <w:r w:rsidRPr="00177EBE">
        <w:rPr>
          <w:i/>
          <w:iCs/>
          <w:strike/>
        </w:rPr>
        <w:t xml:space="preserve">excetua-se do controle estabelecido nas Portarias SVS/MS n.º 344/98 e 6/99, a importação de semente de dormideira (Papaver Somniferum L.) </w:t>
      </w:r>
      <w:r w:rsidRPr="00177EBE">
        <w:rPr>
          <w:i/>
          <w:strike/>
        </w:rPr>
        <w:t>quando, comprovadamente, for utilizada com finalidade alimentícia, devendo, portanto, atender legislação sanitária específica.</w:t>
      </w:r>
    </w:p>
    <w:p w:rsidR="00FB523E" w:rsidRPr="00177EBE" w:rsidRDefault="00CA619E" w:rsidP="0036127E">
      <w:pPr>
        <w:pStyle w:val="Corpodetexto"/>
        <w:widowControl/>
        <w:spacing w:after="200" w:line="240" w:lineRule="auto"/>
        <w:ind w:firstLine="567"/>
        <w:rPr>
          <w:i/>
          <w:strike/>
        </w:rPr>
      </w:pPr>
      <w:r w:rsidRPr="00177EBE">
        <w:rPr>
          <w:i/>
          <w:strike/>
        </w:rPr>
        <w:t>5) e</w:t>
      </w:r>
      <w:r w:rsidR="00FB523E" w:rsidRPr="00177EBE">
        <w:rPr>
          <w:i/>
          <w:strike/>
        </w:rPr>
        <w:t>xcetua-se dos controles referentes a esta lista a substância canabidiol, que está relacionada na lista “C1” deste regulamento.</w:t>
      </w:r>
    </w:p>
    <w:p w:rsidR="00FE1867" w:rsidRPr="00177EBE" w:rsidRDefault="00FE1867" w:rsidP="0036127E">
      <w:pPr>
        <w:pStyle w:val="Corpodetexto"/>
        <w:widowControl/>
        <w:spacing w:after="200" w:line="240" w:lineRule="auto"/>
        <w:ind w:firstLine="567"/>
        <w:rPr>
          <w:i/>
          <w:strike/>
        </w:rPr>
      </w:pPr>
      <w:r w:rsidRPr="00177EBE">
        <w:rPr>
          <w:i/>
          <w:strike/>
        </w:rPr>
        <w:t xml:space="preserve">6) excetua-se das disposições legais </w:t>
      </w:r>
      <w:r w:rsidR="000E32F5" w:rsidRPr="00177EBE">
        <w:rPr>
          <w:i/>
          <w:strike/>
        </w:rPr>
        <w:t xml:space="preserve">deste Regulamento Técnico a substância papaverina, bem como </w:t>
      </w:r>
      <w:r w:rsidRPr="00177EBE">
        <w:rPr>
          <w:i/>
          <w:strike/>
        </w:rPr>
        <w:t xml:space="preserve">as formulações que a contenham, </w:t>
      </w:r>
      <w:r w:rsidR="000E32F5" w:rsidRPr="00177EBE">
        <w:rPr>
          <w:i/>
          <w:strike/>
        </w:rPr>
        <w:t>desde</w:t>
      </w:r>
      <w:r w:rsidRPr="00177EBE">
        <w:rPr>
          <w:i/>
          <w:strike/>
        </w:rPr>
        <w:t xml:space="preserve"> que </w:t>
      </w:r>
      <w:r w:rsidR="000E32F5" w:rsidRPr="00177EBE">
        <w:rPr>
          <w:i/>
          <w:strike/>
        </w:rPr>
        <w:t xml:space="preserve">estas </w:t>
      </w:r>
      <w:r w:rsidRPr="00177EBE">
        <w:rPr>
          <w:i/>
          <w:strike/>
        </w:rPr>
        <w:t xml:space="preserve">não </w:t>
      </w:r>
      <w:r w:rsidR="000E32F5" w:rsidRPr="00177EBE">
        <w:rPr>
          <w:i/>
          <w:strike/>
        </w:rPr>
        <w:t>possuam</w:t>
      </w:r>
      <w:r w:rsidRPr="00177EBE">
        <w:rPr>
          <w:i/>
          <w:strike/>
        </w:rPr>
        <w:t xml:space="preserve"> outras sub</w:t>
      </w:r>
      <w:r w:rsidR="002A5339" w:rsidRPr="00177EBE">
        <w:rPr>
          <w:i/>
          <w:strike/>
        </w:rPr>
        <w:t>s</w:t>
      </w:r>
      <w:r w:rsidRPr="00177EBE">
        <w:rPr>
          <w:i/>
          <w:strike/>
        </w:rPr>
        <w:t>tânc</w:t>
      </w:r>
      <w:r w:rsidR="00743F83" w:rsidRPr="00177EBE">
        <w:rPr>
          <w:i/>
          <w:strike/>
        </w:rPr>
        <w:t>ias sujeitas ao controle especial da Portaria SVS/MS nº 344/98.</w:t>
      </w:r>
    </w:p>
    <w:p w:rsidR="000273FC" w:rsidRPr="00177EBE" w:rsidRDefault="000273FC" w:rsidP="0036127E">
      <w:pPr>
        <w:pStyle w:val="Corpodetexto"/>
        <w:widowControl/>
        <w:spacing w:after="200" w:line="240" w:lineRule="auto"/>
        <w:ind w:firstLine="567"/>
        <w:rPr>
          <w:i/>
          <w:strike/>
        </w:rPr>
      </w:pPr>
      <w:r w:rsidRPr="00177EBE">
        <w:rPr>
          <w:b/>
          <w:i/>
          <w:strike/>
        </w:rPr>
        <w:t>7</w:t>
      </w:r>
      <w:r w:rsidRPr="00177EBE">
        <w:rPr>
          <w:i/>
          <w:strike/>
        </w:rPr>
        <w:t xml:space="preserve">) </w:t>
      </w:r>
      <w:r w:rsidR="003A04DE" w:rsidRPr="00177EBE">
        <w:rPr>
          <w:i/>
          <w:strike/>
        </w:rPr>
        <w:t xml:space="preserve">fica permitida, excepcionalmente, </w:t>
      </w:r>
      <w:r w:rsidRPr="00177EBE">
        <w:rPr>
          <w:i/>
          <w:strike/>
        </w:rPr>
        <w:t xml:space="preserve">a importação </w:t>
      </w:r>
      <w:r w:rsidR="003A04DE" w:rsidRPr="00177EBE">
        <w:rPr>
          <w:i/>
          <w:strike/>
        </w:rPr>
        <w:t>d</w:t>
      </w:r>
      <w:r w:rsidR="009744AF" w:rsidRPr="00177EBE">
        <w:rPr>
          <w:i/>
          <w:strike/>
        </w:rPr>
        <w:t xml:space="preserve">e produtos </w:t>
      </w:r>
      <w:r w:rsidR="006507DF" w:rsidRPr="00177EBE">
        <w:rPr>
          <w:i/>
          <w:strike/>
        </w:rPr>
        <w:t>que possuam as substâncias canabidiol e/ou tetrahidrocannabinol (THC)</w:t>
      </w:r>
      <w:r w:rsidR="003A04DE" w:rsidRPr="00177EBE">
        <w:rPr>
          <w:i/>
          <w:strike/>
        </w:rPr>
        <w:t>, quando</w:t>
      </w:r>
      <w:r w:rsidRPr="00177EBE">
        <w:rPr>
          <w:i/>
          <w:strike/>
        </w:rPr>
        <w:t xml:space="preserve"> realizada por pessoa física</w:t>
      </w:r>
      <w:r w:rsidR="00D97DA4" w:rsidRPr="00177EBE">
        <w:rPr>
          <w:i/>
          <w:strike/>
        </w:rPr>
        <w:t>,</w:t>
      </w:r>
      <w:r w:rsidR="00D97DA4" w:rsidRPr="00177EBE">
        <w:rPr>
          <w:strike/>
          <w:kern w:val="0"/>
        </w:rPr>
        <w:t xml:space="preserve"> </w:t>
      </w:r>
      <w:r w:rsidRPr="00177EBE">
        <w:rPr>
          <w:i/>
          <w:strike/>
        </w:rPr>
        <w:t xml:space="preserve">para uso próprio, para tratamento de saúde, </w:t>
      </w:r>
      <w:r w:rsidR="00D97DA4" w:rsidRPr="00177EBE">
        <w:rPr>
          <w:i/>
          <w:strike/>
        </w:rPr>
        <w:t xml:space="preserve">mediante prescrição </w:t>
      </w:r>
      <w:r w:rsidR="006507DF" w:rsidRPr="00177EBE">
        <w:rPr>
          <w:i/>
          <w:strike/>
        </w:rPr>
        <w:t>médica</w:t>
      </w:r>
      <w:r w:rsidR="00D97DA4" w:rsidRPr="00177EBE">
        <w:rPr>
          <w:i/>
          <w:strike/>
        </w:rPr>
        <w:t xml:space="preserve">, </w:t>
      </w:r>
      <w:r w:rsidR="00C66C9C" w:rsidRPr="00177EBE">
        <w:rPr>
          <w:i/>
          <w:strike/>
        </w:rPr>
        <w:t xml:space="preserve">aplicando-se os mesmos requisitos estabelecidos pela </w:t>
      </w:r>
      <w:r w:rsidRPr="00177EBE">
        <w:rPr>
          <w:i/>
          <w:strike/>
        </w:rPr>
        <w:t>R</w:t>
      </w:r>
      <w:r w:rsidR="004F2C90" w:rsidRPr="00177EBE">
        <w:rPr>
          <w:i/>
          <w:strike/>
        </w:rPr>
        <w:t>esolução da Diretoria Colegiada</w:t>
      </w:r>
      <w:r w:rsidRPr="00177EBE">
        <w:rPr>
          <w:i/>
          <w:strike/>
        </w:rPr>
        <w:t xml:space="preserve"> - RDC nº 17, de 6 de maio de 2015.</w:t>
      </w:r>
    </w:p>
    <w:p w:rsidR="00B4779A" w:rsidRPr="00177EBE" w:rsidRDefault="00B4779A" w:rsidP="0036127E">
      <w:pPr>
        <w:pStyle w:val="Ttulo"/>
        <w:spacing w:after="200"/>
        <w:ind w:firstLine="567"/>
        <w:rPr>
          <w:rFonts w:ascii="Times New Roman" w:hAnsi="Times New Roman"/>
          <w:b w:val="0"/>
          <w:bCs w:val="0"/>
          <w:strike/>
          <w:sz w:val="24"/>
          <w:szCs w:val="24"/>
        </w:rPr>
      </w:pPr>
    </w:p>
    <w:p w:rsidR="00B4779A" w:rsidRPr="00177EBE" w:rsidRDefault="00B4779A" w:rsidP="0036127E">
      <w:pPr>
        <w:pStyle w:val="Ttulo"/>
        <w:spacing w:after="200"/>
        <w:ind w:firstLine="567"/>
        <w:rPr>
          <w:rFonts w:ascii="Times New Roman" w:hAnsi="Times New Roman"/>
          <w:bCs w:val="0"/>
          <w:strike/>
          <w:sz w:val="24"/>
          <w:szCs w:val="24"/>
        </w:rPr>
      </w:pPr>
      <w:r w:rsidRPr="00177EBE">
        <w:rPr>
          <w:rFonts w:ascii="Times New Roman" w:hAnsi="Times New Roman"/>
          <w:bCs w:val="0"/>
          <w:strike/>
          <w:sz w:val="24"/>
          <w:szCs w:val="24"/>
        </w:rPr>
        <w:t>LISTA - F</w:t>
      </w:r>
    </w:p>
    <w:p w:rsidR="00B4779A" w:rsidRPr="00177EBE" w:rsidRDefault="00B4779A" w:rsidP="0036127E">
      <w:pPr>
        <w:pStyle w:val="Ttulo4"/>
        <w:widowControl/>
        <w:spacing w:after="200"/>
        <w:ind w:firstLine="567"/>
        <w:rPr>
          <w:bCs w:val="0"/>
          <w:strike/>
          <w:sz w:val="24"/>
          <w:szCs w:val="24"/>
        </w:rPr>
      </w:pPr>
      <w:r w:rsidRPr="00177EBE">
        <w:rPr>
          <w:bCs w:val="0"/>
          <w:strike/>
          <w:sz w:val="24"/>
          <w:szCs w:val="24"/>
        </w:rPr>
        <w:t>LISTA DAS SUBSTÂNCIAS DE USO PROSCRITO NO BRASIL</w:t>
      </w:r>
    </w:p>
    <w:p w:rsidR="00B4779A" w:rsidRPr="00177EBE" w:rsidRDefault="00B4779A" w:rsidP="0036127E">
      <w:pPr>
        <w:tabs>
          <w:tab w:val="left" w:pos="6663"/>
        </w:tabs>
        <w:spacing w:after="200"/>
        <w:ind w:firstLine="567"/>
        <w:jc w:val="both"/>
        <w:rPr>
          <w:b/>
          <w:bCs/>
          <w:strike/>
        </w:rPr>
      </w:pPr>
    </w:p>
    <w:p w:rsidR="00B4779A" w:rsidRPr="00177EBE" w:rsidRDefault="00B4779A" w:rsidP="0036127E">
      <w:pPr>
        <w:pStyle w:val="Cabealho"/>
        <w:widowControl/>
        <w:tabs>
          <w:tab w:val="clear" w:pos="4419"/>
          <w:tab w:val="clear" w:pos="8838"/>
        </w:tabs>
        <w:spacing w:after="200"/>
        <w:ind w:firstLine="567"/>
        <w:rPr>
          <w:b/>
          <w:strike/>
          <w:sz w:val="24"/>
          <w:szCs w:val="24"/>
        </w:rPr>
      </w:pPr>
      <w:r w:rsidRPr="00177EBE">
        <w:rPr>
          <w:b/>
          <w:strike/>
          <w:sz w:val="24"/>
          <w:szCs w:val="24"/>
        </w:rPr>
        <w:t>LISTA F1 - SUBSTÂNCIAS ENTORPECENTES</w:t>
      </w:r>
    </w:p>
    <w:p w:rsidR="00B4779A" w:rsidRPr="00177EBE" w:rsidRDefault="00B4779A" w:rsidP="0036127E">
      <w:pPr>
        <w:pStyle w:val="Cabealho"/>
        <w:widowControl/>
        <w:tabs>
          <w:tab w:val="clear" w:pos="4419"/>
          <w:tab w:val="clear" w:pos="8838"/>
        </w:tabs>
        <w:spacing w:after="200"/>
        <w:ind w:firstLine="567"/>
        <w:rPr>
          <w:strike/>
          <w:sz w:val="24"/>
          <w:szCs w:val="24"/>
        </w:rPr>
      </w:pPr>
    </w:p>
    <w:tbl>
      <w:tblPr>
        <w:tblW w:w="10065" w:type="dxa"/>
        <w:tblInd w:w="-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"/>
        <w:gridCol w:w="3048"/>
        <w:gridCol w:w="658"/>
        <w:gridCol w:w="5863"/>
      </w:tblGrid>
      <w:tr w:rsidR="00E65106" w:rsidRPr="00177EBE" w:rsidTr="0036127E">
        <w:tc>
          <w:tcPr>
            <w:tcW w:w="496" w:type="dxa"/>
          </w:tcPr>
          <w:p w:rsidR="00E65106" w:rsidRPr="00177EBE" w:rsidRDefault="009871B6" w:rsidP="0036127E">
            <w:pPr>
              <w:spacing w:after="200"/>
              <w:ind w:right="-419"/>
              <w:jc w:val="both"/>
              <w:rPr>
                <w:strike/>
              </w:rPr>
            </w:pPr>
            <w:r w:rsidRPr="00177EBE">
              <w:rPr>
                <w:strike/>
              </w:rPr>
              <w:t>1</w:t>
            </w:r>
            <w:r w:rsidR="00E65106" w:rsidRPr="00177EBE">
              <w:rPr>
                <w:strike/>
              </w:rPr>
              <w:t>.</w:t>
            </w:r>
          </w:p>
        </w:tc>
        <w:tc>
          <w:tcPr>
            <w:tcW w:w="3048" w:type="dxa"/>
          </w:tcPr>
          <w:p w:rsidR="00E65106" w:rsidRPr="00177EBE" w:rsidRDefault="00E65106" w:rsidP="0036127E">
            <w:pPr>
              <w:spacing w:after="200"/>
              <w:jc w:val="both"/>
              <w:rPr>
                <w:strike/>
              </w:rPr>
            </w:pPr>
            <w:r w:rsidRPr="00177EBE">
              <w:rPr>
                <w:strike/>
              </w:rPr>
              <w:t>3-METILFENTANILA</w:t>
            </w:r>
          </w:p>
        </w:tc>
        <w:tc>
          <w:tcPr>
            <w:tcW w:w="658" w:type="dxa"/>
          </w:tcPr>
          <w:p w:rsidR="00E65106" w:rsidRPr="00177EBE" w:rsidRDefault="00E65106" w:rsidP="0036127E">
            <w:pPr>
              <w:spacing w:after="200"/>
              <w:ind w:left="-294"/>
              <w:jc w:val="center"/>
              <w:rPr>
                <w:strike/>
              </w:rPr>
            </w:pPr>
            <w:r w:rsidRPr="00177EBE">
              <w:rPr>
                <w:strike/>
              </w:rPr>
              <w:t>ou</w:t>
            </w:r>
          </w:p>
        </w:tc>
        <w:tc>
          <w:tcPr>
            <w:tcW w:w="5863" w:type="dxa"/>
          </w:tcPr>
          <w:p w:rsidR="00E65106" w:rsidRPr="00177EBE" w:rsidRDefault="00E65106" w:rsidP="0036127E">
            <w:pPr>
              <w:spacing w:after="200"/>
              <w:jc w:val="both"/>
              <w:rPr>
                <w:strike/>
              </w:rPr>
            </w:pPr>
            <w:r w:rsidRPr="00177EBE">
              <w:rPr>
                <w:i/>
                <w:iCs/>
                <w:strike/>
              </w:rPr>
              <w:t>N</w:t>
            </w:r>
            <w:r w:rsidRPr="00177EBE">
              <w:rPr>
                <w:strike/>
              </w:rPr>
              <w:t>-(3-METIL-1-(FENETIL-4-PIPERIDIL)PROPIONANILIDA</w:t>
            </w:r>
          </w:p>
        </w:tc>
      </w:tr>
      <w:tr w:rsidR="00B4779A" w:rsidRPr="00177EBE" w:rsidTr="0036127E">
        <w:tc>
          <w:tcPr>
            <w:tcW w:w="496" w:type="dxa"/>
          </w:tcPr>
          <w:p w:rsidR="00B4779A" w:rsidRPr="00177EBE" w:rsidRDefault="009871B6" w:rsidP="0036127E">
            <w:pPr>
              <w:pStyle w:val="BodyText21"/>
              <w:spacing w:after="200"/>
              <w:ind w:right="-419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7EBE">
              <w:rPr>
                <w:rFonts w:ascii="Times New Roman" w:hAnsi="Times New Roman" w:cs="Times New Roman"/>
                <w:strike/>
                <w:sz w:val="24"/>
                <w:szCs w:val="24"/>
              </w:rPr>
              <w:t>2</w:t>
            </w:r>
            <w:r w:rsidR="00B4779A" w:rsidRPr="00177EBE">
              <w:rPr>
                <w:rFonts w:ascii="Times New Roman" w:hAnsi="Times New Roman" w:cs="Times New Roman"/>
                <w:strike/>
                <w:sz w:val="24"/>
                <w:szCs w:val="24"/>
              </w:rPr>
              <w:t>.</w:t>
            </w:r>
          </w:p>
        </w:tc>
        <w:tc>
          <w:tcPr>
            <w:tcW w:w="3048" w:type="dxa"/>
          </w:tcPr>
          <w:p w:rsidR="00B4779A" w:rsidRPr="00177EBE" w:rsidRDefault="00B4779A" w:rsidP="0036127E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7EBE">
              <w:rPr>
                <w:rFonts w:ascii="Times New Roman" w:hAnsi="Times New Roman" w:cs="Times New Roman"/>
                <w:strike/>
                <w:sz w:val="24"/>
                <w:szCs w:val="24"/>
              </w:rPr>
              <w:t>3-METILTIOFENTANILA</w:t>
            </w:r>
          </w:p>
        </w:tc>
        <w:tc>
          <w:tcPr>
            <w:tcW w:w="658" w:type="dxa"/>
          </w:tcPr>
          <w:p w:rsidR="00B4779A" w:rsidRPr="00177EBE" w:rsidRDefault="00B4779A" w:rsidP="0036127E">
            <w:pPr>
              <w:pStyle w:val="BodyText21"/>
              <w:spacing w:after="200"/>
              <w:ind w:left="-294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7EBE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5863" w:type="dxa"/>
          </w:tcPr>
          <w:p w:rsidR="00B4779A" w:rsidRPr="00177EBE" w:rsidRDefault="00B4779A" w:rsidP="0036127E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7EBE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177EBE">
              <w:rPr>
                <w:rFonts w:ascii="Times New Roman" w:hAnsi="Times New Roman" w:cs="Times New Roman"/>
                <w:strike/>
                <w:sz w:val="24"/>
                <w:szCs w:val="24"/>
              </w:rPr>
              <w:t>-[3-METIL-1-[2-(2-TIENIL)ETIL]-4-PIPERIDIL]PROPIONANILIDA</w:t>
            </w:r>
          </w:p>
        </w:tc>
      </w:tr>
      <w:tr w:rsidR="00B4779A" w:rsidRPr="00177EBE" w:rsidTr="0036127E">
        <w:tc>
          <w:tcPr>
            <w:tcW w:w="496" w:type="dxa"/>
          </w:tcPr>
          <w:p w:rsidR="00B4779A" w:rsidRPr="00177EBE" w:rsidRDefault="009871B6" w:rsidP="0036127E">
            <w:pPr>
              <w:pStyle w:val="BodyText21"/>
              <w:spacing w:after="200"/>
              <w:ind w:right="-419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7EBE">
              <w:rPr>
                <w:rFonts w:ascii="Times New Roman" w:hAnsi="Times New Roman" w:cs="Times New Roman"/>
                <w:strike/>
                <w:sz w:val="24"/>
                <w:szCs w:val="24"/>
              </w:rPr>
              <w:t>3</w:t>
            </w:r>
            <w:r w:rsidR="00B4779A" w:rsidRPr="00177EBE">
              <w:rPr>
                <w:rFonts w:ascii="Times New Roman" w:hAnsi="Times New Roman" w:cs="Times New Roman"/>
                <w:strike/>
                <w:sz w:val="24"/>
                <w:szCs w:val="24"/>
              </w:rPr>
              <w:t>.</w:t>
            </w:r>
          </w:p>
        </w:tc>
        <w:tc>
          <w:tcPr>
            <w:tcW w:w="3048" w:type="dxa"/>
          </w:tcPr>
          <w:p w:rsidR="00B4779A" w:rsidRPr="00177EBE" w:rsidRDefault="00B4779A" w:rsidP="0036127E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7EBE">
              <w:rPr>
                <w:rFonts w:ascii="Times New Roman" w:hAnsi="Times New Roman" w:cs="Times New Roman"/>
                <w:strike/>
                <w:sz w:val="24"/>
                <w:szCs w:val="24"/>
              </w:rPr>
              <w:t>ACETIL-</w:t>
            </w:r>
            <w:r w:rsidRPr="00177EBE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177EBE">
              <w:rPr>
                <w:rFonts w:ascii="Times New Roman" w:hAnsi="Times New Roman" w:cs="Times New Roman"/>
                <w:strike/>
                <w:sz w:val="24"/>
                <w:szCs w:val="24"/>
              </w:rPr>
              <w:t>-METILFENTANILA</w:t>
            </w:r>
          </w:p>
        </w:tc>
        <w:tc>
          <w:tcPr>
            <w:tcW w:w="658" w:type="dxa"/>
          </w:tcPr>
          <w:p w:rsidR="00B4779A" w:rsidRPr="00177EBE" w:rsidRDefault="00B4779A" w:rsidP="0036127E">
            <w:pPr>
              <w:pStyle w:val="BodyText21"/>
              <w:spacing w:after="200"/>
              <w:ind w:left="-294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7EBE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5863" w:type="dxa"/>
          </w:tcPr>
          <w:p w:rsidR="00B4779A" w:rsidRPr="00177EBE" w:rsidRDefault="00B4779A" w:rsidP="0036127E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7EBE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177EBE">
              <w:rPr>
                <w:rFonts w:ascii="Times New Roman" w:hAnsi="Times New Roman" w:cs="Times New Roman"/>
                <w:strike/>
                <w:sz w:val="24"/>
                <w:szCs w:val="24"/>
              </w:rPr>
              <w:t>-[1-(</w:t>
            </w:r>
            <w:r w:rsidRPr="00177EBE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177EBE">
              <w:rPr>
                <w:rFonts w:ascii="Times New Roman" w:hAnsi="Times New Roman" w:cs="Times New Roman"/>
                <w:strike/>
                <w:sz w:val="24"/>
                <w:szCs w:val="24"/>
              </w:rPr>
              <w:t>-METILFENETIL)-4-PIPERIDIL]ACETANILIDA</w:t>
            </w:r>
          </w:p>
        </w:tc>
      </w:tr>
      <w:tr w:rsidR="00B4779A" w:rsidRPr="00177EBE" w:rsidTr="0036127E">
        <w:tc>
          <w:tcPr>
            <w:tcW w:w="496" w:type="dxa"/>
          </w:tcPr>
          <w:p w:rsidR="00B4779A" w:rsidRPr="00177EBE" w:rsidRDefault="009871B6" w:rsidP="0036127E">
            <w:pPr>
              <w:pStyle w:val="BodyText21"/>
              <w:spacing w:after="200"/>
              <w:ind w:right="-419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7EBE">
              <w:rPr>
                <w:rFonts w:ascii="Times New Roman" w:hAnsi="Times New Roman" w:cs="Times New Roman"/>
                <w:strike/>
                <w:sz w:val="24"/>
                <w:szCs w:val="24"/>
              </w:rPr>
              <w:t>4</w:t>
            </w:r>
            <w:r w:rsidR="00B4779A" w:rsidRPr="00177EBE">
              <w:rPr>
                <w:rFonts w:ascii="Times New Roman" w:hAnsi="Times New Roman" w:cs="Times New Roman"/>
                <w:strike/>
                <w:sz w:val="24"/>
                <w:szCs w:val="24"/>
              </w:rPr>
              <w:t>.</w:t>
            </w:r>
          </w:p>
        </w:tc>
        <w:tc>
          <w:tcPr>
            <w:tcW w:w="3048" w:type="dxa"/>
          </w:tcPr>
          <w:p w:rsidR="00B4779A" w:rsidRPr="00177EBE" w:rsidRDefault="00B4779A" w:rsidP="0036127E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7EBE">
              <w:rPr>
                <w:rFonts w:ascii="Times New Roman" w:hAnsi="Times New Roman" w:cs="Times New Roman"/>
                <w:strike/>
                <w:sz w:val="24"/>
                <w:szCs w:val="24"/>
              </w:rPr>
              <w:t>ACETORFINA</w:t>
            </w:r>
          </w:p>
        </w:tc>
        <w:tc>
          <w:tcPr>
            <w:tcW w:w="658" w:type="dxa"/>
          </w:tcPr>
          <w:p w:rsidR="00B4779A" w:rsidRPr="00177EBE" w:rsidRDefault="00B4779A" w:rsidP="0036127E">
            <w:pPr>
              <w:pStyle w:val="BodyText21"/>
              <w:spacing w:after="200"/>
              <w:ind w:left="-294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7EBE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5863" w:type="dxa"/>
          </w:tcPr>
          <w:p w:rsidR="00B4779A" w:rsidRPr="00177EBE" w:rsidRDefault="00B4779A" w:rsidP="0036127E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7EBE">
              <w:rPr>
                <w:rFonts w:ascii="Times New Roman" w:hAnsi="Times New Roman" w:cs="Times New Roman"/>
                <w:strike/>
                <w:sz w:val="24"/>
                <w:szCs w:val="24"/>
              </w:rPr>
              <w:t>3-</w:t>
            </w:r>
            <w:r w:rsidRPr="00177EBE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O</w:t>
            </w:r>
            <w:r w:rsidRPr="00177EBE">
              <w:rPr>
                <w:rFonts w:ascii="Times New Roman" w:hAnsi="Times New Roman" w:cs="Times New Roman"/>
                <w:strike/>
                <w:sz w:val="24"/>
                <w:szCs w:val="24"/>
              </w:rPr>
              <w:t>-ACETILTETRAHIDRO-7-</w:t>
            </w:r>
            <w:r w:rsidRPr="00177EBE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177EBE">
              <w:rPr>
                <w:rFonts w:ascii="Times New Roman" w:hAnsi="Times New Roman" w:cs="Times New Roman"/>
                <w:strike/>
                <w:sz w:val="24"/>
                <w:szCs w:val="24"/>
              </w:rPr>
              <w:t>-(1-HIDROXI-1-METILBUTIL)-6,14-</w:t>
            </w:r>
            <w:r w:rsidRPr="00177EBE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ENDO</w:t>
            </w:r>
            <w:r w:rsidRPr="00177EBE">
              <w:rPr>
                <w:rFonts w:ascii="Times New Roman" w:hAnsi="Times New Roman" w:cs="Times New Roman"/>
                <w:strike/>
                <w:sz w:val="24"/>
                <w:szCs w:val="24"/>
              </w:rPr>
              <w:t>ETENO-ORIPAVINA</w:t>
            </w:r>
          </w:p>
        </w:tc>
      </w:tr>
      <w:tr w:rsidR="009871B6" w:rsidRPr="00177EBE" w:rsidTr="0036127E">
        <w:tc>
          <w:tcPr>
            <w:tcW w:w="496" w:type="dxa"/>
          </w:tcPr>
          <w:p w:rsidR="009871B6" w:rsidRPr="00177EBE" w:rsidRDefault="009871B6" w:rsidP="0036127E">
            <w:pPr>
              <w:pStyle w:val="BodyText21"/>
              <w:spacing w:after="200"/>
              <w:ind w:right="-419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7EBE">
              <w:rPr>
                <w:rFonts w:ascii="Times New Roman" w:hAnsi="Times New Roman" w:cs="Times New Roman"/>
                <w:strike/>
                <w:sz w:val="24"/>
                <w:szCs w:val="24"/>
              </w:rPr>
              <w:t>5.</w:t>
            </w:r>
          </w:p>
        </w:tc>
        <w:tc>
          <w:tcPr>
            <w:tcW w:w="3048" w:type="dxa"/>
          </w:tcPr>
          <w:p w:rsidR="009871B6" w:rsidRPr="00177EBE" w:rsidRDefault="009871B6" w:rsidP="0036127E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7EBE">
              <w:rPr>
                <w:rFonts w:ascii="Times New Roman" w:hAnsi="Times New Roman" w:cs="Times New Roman"/>
                <w:strike/>
                <w:sz w:val="24"/>
                <w:szCs w:val="24"/>
              </w:rPr>
              <w:t>AH-7921</w:t>
            </w:r>
          </w:p>
        </w:tc>
        <w:tc>
          <w:tcPr>
            <w:tcW w:w="658" w:type="dxa"/>
          </w:tcPr>
          <w:p w:rsidR="009871B6" w:rsidRPr="00177EBE" w:rsidRDefault="009871B6" w:rsidP="0036127E">
            <w:pPr>
              <w:pStyle w:val="BodyText21"/>
              <w:spacing w:after="200"/>
              <w:ind w:left="-294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7EBE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5863" w:type="dxa"/>
          </w:tcPr>
          <w:p w:rsidR="009871B6" w:rsidRPr="00177EBE" w:rsidRDefault="009871B6" w:rsidP="0036127E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7EBE">
              <w:rPr>
                <w:rFonts w:ascii="Times New Roman" w:hAnsi="Times New Roman" w:cs="Times New Roman"/>
                <w:strike/>
                <w:sz w:val="24"/>
                <w:szCs w:val="24"/>
              </w:rPr>
              <w:t>3,4-DICLORO-N-{[1-(DIMETILAMINO)CICLO-HEXIL] METIL}BENZAMIDA</w:t>
            </w:r>
          </w:p>
        </w:tc>
      </w:tr>
      <w:tr w:rsidR="00B4779A" w:rsidRPr="00177EBE" w:rsidTr="0036127E">
        <w:tc>
          <w:tcPr>
            <w:tcW w:w="496" w:type="dxa"/>
          </w:tcPr>
          <w:p w:rsidR="00B4779A" w:rsidRPr="00177EBE" w:rsidRDefault="00FD1EC9" w:rsidP="0036127E">
            <w:pPr>
              <w:pStyle w:val="BodyText21"/>
              <w:spacing w:after="200"/>
              <w:ind w:right="-419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7EBE">
              <w:rPr>
                <w:rFonts w:ascii="Times New Roman" w:hAnsi="Times New Roman" w:cs="Times New Roman"/>
                <w:strike/>
                <w:sz w:val="24"/>
                <w:szCs w:val="24"/>
              </w:rPr>
              <w:t>6</w:t>
            </w:r>
            <w:r w:rsidR="00B4779A" w:rsidRPr="00177EBE">
              <w:rPr>
                <w:rFonts w:ascii="Times New Roman" w:hAnsi="Times New Roman" w:cs="Times New Roman"/>
                <w:strike/>
                <w:sz w:val="24"/>
                <w:szCs w:val="24"/>
              </w:rPr>
              <w:t>.</w:t>
            </w:r>
          </w:p>
        </w:tc>
        <w:tc>
          <w:tcPr>
            <w:tcW w:w="3048" w:type="dxa"/>
          </w:tcPr>
          <w:p w:rsidR="00B4779A" w:rsidRPr="00177EBE" w:rsidRDefault="00B4779A" w:rsidP="0036127E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7EBE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</w:t>
            </w:r>
            <w:r w:rsidRPr="00177EBE">
              <w:rPr>
                <w:rFonts w:ascii="Times New Roman" w:hAnsi="Times New Roman" w:cs="Times New Roman"/>
                <w:strike/>
                <w:sz w:val="24"/>
                <w:szCs w:val="24"/>
              </w:rPr>
              <w:t>A-METILFENTANILA</w:t>
            </w:r>
          </w:p>
        </w:tc>
        <w:tc>
          <w:tcPr>
            <w:tcW w:w="658" w:type="dxa"/>
          </w:tcPr>
          <w:p w:rsidR="00B4779A" w:rsidRPr="00177EBE" w:rsidRDefault="00B4779A" w:rsidP="0036127E">
            <w:pPr>
              <w:pStyle w:val="BodyText21"/>
              <w:spacing w:after="200"/>
              <w:ind w:left="-294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7EBE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5863" w:type="dxa"/>
          </w:tcPr>
          <w:p w:rsidR="00B4779A" w:rsidRPr="00177EBE" w:rsidRDefault="00B4779A" w:rsidP="0036127E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7EBE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177EBE">
              <w:rPr>
                <w:rFonts w:ascii="Times New Roman" w:hAnsi="Times New Roman" w:cs="Times New Roman"/>
                <w:strike/>
                <w:sz w:val="24"/>
                <w:szCs w:val="24"/>
              </w:rPr>
              <w:t>-[1-(</w:t>
            </w:r>
            <w:r w:rsidRPr="00177EBE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177EBE">
              <w:rPr>
                <w:rFonts w:ascii="Times New Roman" w:hAnsi="Times New Roman" w:cs="Times New Roman"/>
                <w:strike/>
                <w:sz w:val="24"/>
                <w:szCs w:val="24"/>
              </w:rPr>
              <w:t>-METILFENETIL)-4-PIPERIDIL]PROPIONANILIDA</w:t>
            </w:r>
          </w:p>
        </w:tc>
      </w:tr>
      <w:tr w:rsidR="00B4779A" w:rsidRPr="00177EBE" w:rsidTr="0036127E">
        <w:tc>
          <w:tcPr>
            <w:tcW w:w="496" w:type="dxa"/>
          </w:tcPr>
          <w:p w:rsidR="00B4779A" w:rsidRPr="00177EBE" w:rsidRDefault="00FD1EC9" w:rsidP="0036127E">
            <w:pPr>
              <w:spacing w:after="200"/>
              <w:ind w:right="-419"/>
              <w:jc w:val="both"/>
              <w:rPr>
                <w:strike/>
              </w:rPr>
            </w:pPr>
            <w:r w:rsidRPr="00177EBE">
              <w:rPr>
                <w:strike/>
              </w:rPr>
              <w:t>7</w:t>
            </w:r>
            <w:r w:rsidR="00B4779A" w:rsidRPr="00177EBE">
              <w:rPr>
                <w:strike/>
              </w:rPr>
              <w:t>.</w:t>
            </w:r>
          </w:p>
        </w:tc>
        <w:tc>
          <w:tcPr>
            <w:tcW w:w="3048" w:type="dxa"/>
          </w:tcPr>
          <w:p w:rsidR="00B4779A" w:rsidRPr="00177EBE" w:rsidRDefault="00B4779A" w:rsidP="0036127E">
            <w:pPr>
              <w:spacing w:after="200"/>
              <w:jc w:val="both"/>
              <w:rPr>
                <w:strike/>
              </w:rPr>
            </w:pPr>
            <w:r w:rsidRPr="00177EBE">
              <w:rPr>
                <w:i/>
                <w:iCs/>
                <w:strike/>
              </w:rPr>
              <w:t>ALFA</w:t>
            </w:r>
            <w:r w:rsidRPr="00177EBE">
              <w:rPr>
                <w:strike/>
              </w:rPr>
              <w:t>-METILTIOFENTANILA</w:t>
            </w:r>
          </w:p>
        </w:tc>
        <w:tc>
          <w:tcPr>
            <w:tcW w:w="658" w:type="dxa"/>
          </w:tcPr>
          <w:p w:rsidR="00B4779A" w:rsidRPr="00177EBE" w:rsidRDefault="00B4779A" w:rsidP="0036127E">
            <w:pPr>
              <w:spacing w:after="200"/>
              <w:ind w:left="-294"/>
              <w:jc w:val="center"/>
              <w:rPr>
                <w:strike/>
              </w:rPr>
            </w:pPr>
            <w:r w:rsidRPr="00177EBE">
              <w:rPr>
                <w:strike/>
              </w:rPr>
              <w:t>ou</w:t>
            </w:r>
          </w:p>
        </w:tc>
        <w:tc>
          <w:tcPr>
            <w:tcW w:w="5863" w:type="dxa"/>
          </w:tcPr>
          <w:p w:rsidR="00B4779A" w:rsidRPr="00177EBE" w:rsidRDefault="00B4779A" w:rsidP="0036127E">
            <w:pPr>
              <w:spacing w:after="200"/>
              <w:jc w:val="both"/>
              <w:rPr>
                <w:strike/>
              </w:rPr>
            </w:pPr>
            <w:r w:rsidRPr="00177EBE">
              <w:rPr>
                <w:i/>
                <w:iCs/>
                <w:strike/>
              </w:rPr>
              <w:t>N</w:t>
            </w:r>
            <w:r w:rsidRPr="00177EBE">
              <w:rPr>
                <w:strike/>
              </w:rPr>
              <w:t>-[1-[1-METIL-2-(2-TIENIl)ETIL]-4-PIPERIDIL]PROPIONANILIDA</w:t>
            </w:r>
          </w:p>
        </w:tc>
      </w:tr>
      <w:tr w:rsidR="00B4779A" w:rsidRPr="00177EBE" w:rsidTr="0036127E">
        <w:tc>
          <w:tcPr>
            <w:tcW w:w="496" w:type="dxa"/>
          </w:tcPr>
          <w:p w:rsidR="00B4779A" w:rsidRPr="00177EBE" w:rsidRDefault="00FD1EC9" w:rsidP="0036127E">
            <w:pPr>
              <w:spacing w:after="200"/>
              <w:ind w:right="-419"/>
              <w:jc w:val="both"/>
              <w:rPr>
                <w:strike/>
              </w:rPr>
            </w:pPr>
            <w:r w:rsidRPr="00177EBE">
              <w:rPr>
                <w:strike/>
              </w:rPr>
              <w:t>8</w:t>
            </w:r>
            <w:r w:rsidR="00B4779A" w:rsidRPr="00177EBE">
              <w:rPr>
                <w:strike/>
              </w:rPr>
              <w:t>.</w:t>
            </w:r>
          </w:p>
        </w:tc>
        <w:tc>
          <w:tcPr>
            <w:tcW w:w="3048" w:type="dxa"/>
          </w:tcPr>
          <w:p w:rsidR="00B4779A" w:rsidRPr="00177EBE" w:rsidRDefault="00B4779A" w:rsidP="0036127E">
            <w:pPr>
              <w:spacing w:after="200"/>
              <w:jc w:val="both"/>
              <w:rPr>
                <w:i/>
                <w:iCs/>
                <w:strike/>
              </w:rPr>
            </w:pPr>
            <w:r w:rsidRPr="00177EBE">
              <w:rPr>
                <w:i/>
                <w:iCs/>
                <w:strike/>
              </w:rPr>
              <w:t>BETA</w:t>
            </w:r>
            <w:r w:rsidRPr="00177EBE">
              <w:rPr>
                <w:strike/>
              </w:rPr>
              <w:t>-HIDROXI-3-METILFENTANILA</w:t>
            </w:r>
          </w:p>
        </w:tc>
        <w:tc>
          <w:tcPr>
            <w:tcW w:w="658" w:type="dxa"/>
          </w:tcPr>
          <w:p w:rsidR="00B4779A" w:rsidRPr="00177EBE" w:rsidRDefault="00B4779A" w:rsidP="0036127E">
            <w:pPr>
              <w:spacing w:after="200"/>
              <w:ind w:left="-294"/>
              <w:jc w:val="center"/>
              <w:rPr>
                <w:strike/>
              </w:rPr>
            </w:pPr>
            <w:r w:rsidRPr="00177EBE">
              <w:rPr>
                <w:strike/>
              </w:rPr>
              <w:t>ou</w:t>
            </w:r>
          </w:p>
        </w:tc>
        <w:tc>
          <w:tcPr>
            <w:tcW w:w="5863" w:type="dxa"/>
          </w:tcPr>
          <w:p w:rsidR="00B4779A" w:rsidRPr="00177EBE" w:rsidRDefault="00B4779A" w:rsidP="0036127E">
            <w:pPr>
              <w:spacing w:after="200"/>
              <w:jc w:val="both"/>
              <w:rPr>
                <w:i/>
                <w:iCs/>
                <w:strike/>
              </w:rPr>
            </w:pPr>
            <w:r w:rsidRPr="00177EBE">
              <w:rPr>
                <w:i/>
                <w:iCs/>
                <w:strike/>
              </w:rPr>
              <w:t>N</w:t>
            </w:r>
            <w:r w:rsidRPr="00177EBE">
              <w:rPr>
                <w:strike/>
              </w:rPr>
              <w:t>-[1-(</w:t>
            </w:r>
            <w:r w:rsidRPr="00177EBE">
              <w:rPr>
                <w:i/>
                <w:iCs/>
                <w:strike/>
              </w:rPr>
              <w:t>BETA</w:t>
            </w:r>
            <w:r w:rsidRPr="00177EBE">
              <w:rPr>
                <w:strike/>
              </w:rPr>
              <w:t>-HIDROXIFENETIL)-3-METIL-4-PIPERIDIL]PROPIONANILIDA</w:t>
            </w:r>
          </w:p>
        </w:tc>
      </w:tr>
      <w:tr w:rsidR="00B4779A" w:rsidRPr="00177EBE" w:rsidTr="0036127E">
        <w:tc>
          <w:tcPr>
            <w:tcW w:w="496" w:type="dxa"/>
          </w:tcPr>
          <w:p w:rsidR="00B4779A" w:rsidRPr="00177EBE" w:rsidRDefault="00FD1EC9" w:rsidP="0036127E">
            <w:pPr>
              <w:pStyle w:val="BodyText21"/>
              <w:spacing w:after="200"/>
              <w:ind w:right="-419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7EBE">
              <w:rPr>
                <w:rFonts w:ascii="Times New Roman" w:hAnsi="Times New Roman" w:cs="Times New Roman"/>
                <w:strike/>
                <w:sz w:val="24"/>
                <w:szCs w:val="24"/>
              </w:rPr>
              <w:t>9</w:t>
            </w:r>
            <w:r w:rsidR="00B4779A" w:rsidRPr="00177EBE">
              <w:rPr>
                <w:rFonts w:ascii="Times New Roman" w:hAnsi="Times New Roman" w:cs="Times New Roman"/>
                <w:strike/>
                <w:sz w:val="24"/>
                <w:szCs w:val="24"/>
              </w:rPr>
              <w:t>.</w:t>
            </w:r>
          </w:p>
        </w:tc>
        <w:tc>
          <w:tcPr>
            <w:tcW w:w="3048" w:type="dxa"/>
          </w:tcPr>
          <w:p w:rsidR="00B4779A" w:rsidRPr="00177EBE" w:rsidRDefault="00B4779A" w:rsidP="0036127E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7EBE">
              <w:rPr>
                <w:rFonts w:ascii="Times New Roman" w:hAnsi="Times New Roman" w:cs="Times New Roman"/>
                <w:strike/>
                <w:sz w:val="24"/>
                <w:szCs w:val="24"/>
              </w:rPr>
              <w:t>BETA-HIDROXIFENTANILA</w:t>
            </w:r>
          </w:p>
        </w:tc>
        <w:tc>
          <w:tcPr>
            <w:tcW w:w="658" w:type="dxa"/>
          </w:tcPr>
          <w:p w:rsidR="00B4779A" w:rsidRPr="00177EBE" w:rsidRDefault="00B4779A" w:rsidP="0036127E">
            <w:pPr>
              <w:pStyle w:val="BodyText21"/>
              <w:spacing w:after="200"/>
              <w:ind w:left="-294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7EBE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5863" w:type="dxa"/>
          </w:tcPr>
          <w:p w:rsidR="00B4779A" w:rsidRPr="00177EBE" w:rsidRDefault="00B4779A" w:rsidP="0036127E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7EBE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177EBE">
              <w:rPr>
                <w:rFonts w:ascii="Times New Roman" w:hAnsi="Times New Roman" w:cs="Times New Roman"/>
                <w:strike/>
                <w:sz w:val="24"/>
                <w:szCs w:val="24"/>
              </w:rPr>
              <w:t>-[1-(</w:t>
            </w:r>
            <w:r w:rsidRPr="00177EBE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BETA</w:t>
            </w:r>
            <w:r w:rsidRPr="00177EBE">
              <w:rPr>
                <w:rFonts w:ascii="Times New Roman" w:hAnsi="Times New Roman" w:cs="Times New Roman"/>
                <w:strike/>
                <w:sz w:val="24"/>
                <w:szCs w:val="24"/>
              </w:rPr>
              <w:t>-HIDROXIFENETIL)-4-PIPERIDIL]PROPIONANILIDA</w:t>
            </w:r>
          </w:p>
        </w:tc>
      </w:tr>
      <w:tr w:rsidR="00B4779A" w:rsidRPr="00177EBE" w:rsidTr="0036127E">
        <w:tc>
          <w:tcPr>
            <w:tcW w:w="496" w:type="dxa"/>
          </w:tcPr>
          <w:p w:rsidR="00B4779A" w:rsidRPr="00177EBE" w:rsidRDefault="00FD1EC9" w:rsidP="0036127E">
            <w:pPr>
              <w:spacing w:after="200"/>
              <w:ind w:right="-419"/>
              <w:jc w:val="both"/>
              <w:rPr>
                <w:strike/>
              </w:rPr>
            </w:pPr>
            <w:r w:rsidRPr="00177EBE">
              <w:rPr>
                <w:strike/>
              </w:rPr>
              <w:t>10</w:t>
            </w:r>
            <w:r w:rsidR="00B4779A" w:rsidRPr="00177EBE">
              <w:rPr>
                <w:strike/>
              </w:rPr>
              <w:t>.</w:t>
            </w:r>
          </w:p>
        </w:tc>
        <w:tc>
          <w:tcPr>
            <w:tcW w:w="3048" w:type="dxa"/>
          </w:tcPr>
          <w:p w:rsidR="00B4779A" w:rsidRPr="00177EBE" w:rsidRDefault="00B4779A" w:rsidP="0036127E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7EBE">
              <w:rPr>
                <w:rFonts w:ascii="Times New Roman" w:hAnsi="Times New Roman" w:cs="Times New Roman"/>
                <w:strike/>
                <w:sz w:val="24"/>
                <w:szCs w:val="24"/>
              </w:rPr>
              <w:t>CETOBEMIDONA</w:t>
            </w:r>
          </w:p>
        </w:tc>
        <w:tc>
          <w:tcPr>
            <w:tcW w:w="658" w:type="dxa"/>
          </w:tcPr>
          <w:p w:rsidR="00B4779A" w:rsidRPr="00177EBE" w:rsidRDefault="00B4779A" w:rsidP="0036127E">
            <w:pPr>
              <w:spacing w:after="200"/>
              <w:ind w:left="-294"/>
              <w:jc w:val="center"/>
              <w:rPr>
                <w:strike/>
              </w:rPr>
            </w:pPr>
            <w:r w:rsidRPr="00177EBE">
              <w:rPr>
                <w:strike/>
              </w:rPr>
              <w:t>ou</w:t>
            </w:r>
          </w:p>
        </w:tc>
        <w:tc>
          <w:tcPr>
            <w:tcW w:w="5863" w:type="dxa"/>
          </w:tcPr>
          <w:p w:rsidR="00B4779A" w:rsidRPr="00177EBE" w:rsidRDefault="00B4779A" w:rsidP="0036127E">
            <w:pPr>
              <w:spacing w:after="200"/>
              <w:rPr>
                <w:strike/>
              </w:rPr>
            </w:pPr>
            <w:r w:rsidRPr="00177EBE">
              <w:rPr>
                <w:strike/>
              </w:rPr>
              <w:t>4-</w:t>
            </w:r>
            <w:r w:rsidRPr="00177EBE">
              <w:rPr>
                <w:i/>
                <w:iCs/>
                <w:strike/>
              </w:rPr>
              <w:t>META</w:t>
            </w:r>
            <w:r w:rsidRPr="00177EBE">
              <w:rPr>
                <w:strike/>
              </w:rPr>
              <w:t>-HIDROXIFENIL-1-METIL-4-PROPIONILPIPERIDINA</w:t>
            </w:r>
          </w:p>
        </w:tc>
      </w:tr>
      <w:tr w:rsidR="00B4779A" w:rsidRPr="00177EBE" w:rsidTr="0036127E">
        <w:tc>
          <w:tcPr>
            <w:tcW w:w="496" w:type="dxa"/>
          </w:tcPr>
          <w:p w:rsidR="00B4779A" w:rsidRPr="00177EBE" w:rsidRDefault="00FD1EC9" w:rsidP="0036127E">
            <w:pPr>
              <w:pStyle w:val="BodyText21"/>
              <w:spacing w:after="200"/>
              <w:ind w:right="-419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7EBE">
              <w:rPr>
                <w:rFonts w:ascii="Times New Roman" w:hAnsi="Times New Roman" w:cs="Times New Roman"/>
                <w:strike/>
                <w:sz w:val="24"/>
                <w:szCs w:val="24"/>
              </w:rPr>
              <w:t>11</w:t>
            </w:r>
            <w:r w:rsidR="00B4779A" w:rsidRPr="00177EBE">
              <w:rPr>
                <w:rFonts w:ascii="Times New Roman" w:hAnsi="Times New Roman" w:cs="Times New Roman"/>
                <w:strike/>
                <w:sz w:val="24"/>
                <w:szCs w:val="24"/>
              </w:rPr>
              <w:t>.</w:t>
            </w:r>
          </w:p>
        </w:tc>
        <w:tc>
          <w:tcPr>
            <w:tcW w:w="3048" w:type="dxa"/>
          </w:tcPr>
          <w:p w:rsidR="00B4779A" w:rsidRPr="00177EBE" w:rsidRDefault="00B4779A" w:rsidP="0036127E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7EBE">
              <w:rPr>
                <w:rFonts w:ascii="Times New Roman" w:hAnsi="Times New Roman" w:cs="Times New Roman"/>
                <w:strike/>
                <w:sz w:val="24"/>
                <w:szCs w:val="24"/>
              </w:rPr>
              <w:t>COCAÍNA</w:t>
            </w:r>
          </w:p>
        </w:tc>
        <w:tc>
          <w:tcPr>
            <w:tcW w:w="658" w:type="dxa"/>
          </w:tcPr>
          <w:p w:rsidR="00B4779A" w:rsidRPr="00177EBE" w:rsidRDefault="00B4779A" w:rsidP="0036127E">
            <w:pPr>
              <w:pStyle w:val="BodyText21"/>
              <w:spacing w:after="200"/>
              <w:ind w:left="-294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7EBE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5863" w:type="dxa"/>
          </w:tcPr>
          <w:p w:rsidR="00B4779A" w:rsidRPr="00177EBE" w:rsidRDefault="00B4779A" w:rsidP="0036127E">
            <w:pPr>
              <w:spacing w:after="200"/>
              <w:rPr>
                <w:strike/>
              </w:rPr>
            </w:pPr>
            <w:r w:rsidRPr="00177EBE">
              <w:rPr>
                <w:strike/>
              </w:rPr>
              <w:t>ÉSTER METÍLICO DA BENZOILECGONINA</w:t>
            </w:r>
          </w:p>
        </w:tc>
      </w:tr>
      <w:tr w:rsidR="00B4779A" w:rsidRPr="00177EBE" w:rsidTr="0036127E">
        <w:tc>
          <w:tcPr>
            <w:tcW w:w="496" w:type="dxa"/>
          </w:tcPr>
          <w:p w:rsidR="00B4779A" w:rsidRPr="00177EBE" w:rsidRDefault="00FD1EC9" w:rsidP="0036127E">
            <w:pPr>
              <w:spacing w:after="200"/>
              <w:ind w:right="-419"/>
              <w:jc w:val="both"/>
              <w:rPr>
                <w:strike/>
              </w:rPr>
            </w:pPr>
            <w:r w:rsidRPr="00177EBE">
              <w:rPr>
                <w:strike/>
              </w:rPr>
              <w:t>12</w:t>
            </w:r>
            <w:r w:rsidR="00B4779A" w:rsidRPr="00177EBE">
              <w:rPr>
                <w:strike/>
              </w:rPr>
              <w:t>.</w:t>
            </w:r>
          </w:p>
        </w:tc>
        <w:tc>
          <w:tcPr>
            <w:tcW w:w="3048" w:type="dxa"/>
          </w:tcPr>
          <w:p w:rsidR="00B4779A" w:rsidRPr="00177EBE" w:rsidRDefault="00B4779A" w:rsidP="0036127E">
            <w:pPr>
              <w:spacing w:after="200"/>
              <w:jc w:val="both"/>
              <w:rPr>
                <w:strike/>
              </w:rPr>
            </w:pPr>
            <w:r w:rsidRPr="00177EBE">
              <w:rPr>
                <w:strike/>
              </w:rPr>
              <w:t>DESOMORFINA</w:t>
            </w:r>
          </w:p>
        </w:tc>
        <w:tc>
          <w:tcPr>
            <w:tcW w:w="658" w:type="dxa"/>
          </w:tcPr>
          <w:p w:rsidR="00B4779A" w:rsidRPr="00177EBE" w:rsidRDefault="00B4779A" w:rsidP="0036127E">
            <w:pPr>
              <w:spacing w:after="200"/>
              <w:ind w:left="-294"/>
              <w:jc w:val="center"/>
              <w:rPr>
                <w:strike/>
              </w:rPr>
            </w:pPr>
            <w:r w:rsidRPr="00177EBE">
              <w:rPr>
                <w:strike/>
              </w:rPr>
              <w:t>ou</w:t>
            </w:r>
          </w:p>
        </w:tc>
        <w:tc>
          <w:tcPr>
            <w:tcW w:w="5863" w:type="dxa"/>
          </w:tcPr>
          <w:p w:rsidR="00B4779A" w:rsidRPr="00177EBE" w:rsidRDefault="00B4779A" w:rsidP="0036127E">
            <w:pPr>
              <w:spacing w:after="200"/>
              <w:rPr>
                <w:strike/>
              </w:rPr>
            </w:pPr>
            <w:r w:rsidRPr="00177EBE">
              <w:rPr>
                <w:strike/>
              </w:rPr>
              <w:t>DIIDRODEOXIMORFINA</w:t>
            </w:r>
          </w:p>
        </w:tc>
      </w:tr>
      <w:tr w:rsidR="00B4779A" w:rsidRPr="00177EBE" w:rsidTr="0036127E">
        <w:tc>
          <w:tcPr>
            <w:tcW w:w="496" w:type="dxa"/>
          </w:tcPr>
          <w:p w:rsidR="00B4779A" w:rsidRPr="00177EBE" w:rsidRDefault="00FD1EC9" w:rsidP="0036127E">
            <w:pPr>
              <w:pStyle w:val="BodyText21"/>
              <w:spacing w:after="200"/>
              <w:ind w:right="-419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7EBE">
              <w:rPr>
                <w:rFonts w:ascii="Times New Roman" w:hAnsi="Times New Roman" w:cs="Times New Roman"/>
                <w:strike/>
                <w:sz w:val="24"/>
                <w:szCs w:val="24"/>
              </w:rPr>
              <w:t>13</w:t>
            </w:r>
            <w:r w:rsidR="00B4779A" w:rsidRPr="00177EBE">
              <w:rPr>
                <w:rFonts w:ascii="Times New Roman" w:hAnsi="Times New Roman" w:cs="Times New Roman"/>
                <w:strike/>
                <w:sz w:val="24"/>
                <w:szCs w:val="24"/>
              </w:rPr>
              <w:t>.</w:t>
            </w:r>
          </w:p>
        </w:tc>
        <w:tc>
          <w:tcPr>
            <w:tcW w:w="3048" w:type="dxa"/>
          </w:tcPr>
          <w:p w:rsidR="00B4779A" w:rsidRPr="00177EBE" w:rsidRDefault="00B4779A" w:rsidP="0036127E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7EBE">
              <w:rPr>
                <w:rFonts w:ascii="Times New Roman" w:hAnsi="Times New Roman" w:cs="Times New Roman"/>
                <w:strike/>
                <w:sz w:val="24"/>
                <w:szCs w:val="24"/>
              </w:rPr>
              <w:t>DIIDROETORFINA</w:t>
            </w:r>
          </w:p>
        </w:tc>
        <w:tc>
          <w:tcPr>
            <w:tcW w:w="658" w:type="dxa"/>
          </w:tcPr>
          <w:p w:rsidR="00B4779A" w:rsidRPr="00177EBE" w:rsidRDefault="00B4779A" w:rsidP="0036127E">
            <w:pPr>
              <w:pStyle w:val="BodyText21"/>
              <w:spacing w:after="200"/>
              <w:ind w:left="-294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7EBE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5863" w:type="dxa"/>
            <w:vAlign w:val="center"/>
          </w:tcPr>
          <w:p w:rsidR="00B4779A" w:rsidRPr="00177EBE" w:rsidRDefault="00B4779A" w:rsidP="0036127E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7EBE">
              <w:rPr>
                <w:rFonts w:ascii="Times New Roman" w:hAnsi="Times New Roman" w:cs="Times New Roman"/>
                <w:strike/>
                <w:sz w:val="24"/>
                <w:szCs w:val="24"/>
              </w:rPr>
              <w:t>7,8-DIIDRO-7-</w:t>
            </w:r>
            <w:r w:rsidRPr="00177EBE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177EBE">
              <w:rPr>
                <w:rFonts w:ascii="Times New Roman" w:hAnsi="Times New Roman" w:cs="Times New Roman"/>
                <w:strike/>
                <w:sz w:val="24"/>
                <w:szCs w:val="24"/>
              </w:rPr>
              <w:t>-[1-(R)-HIDROXI-1-METILBUTIL]-6,14-</w:t>
            </w:r>
            <w:r w:rsidRPr="00177EBE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ENDO</w:t>
            </w:r>
            <w:r w:rsidRPr="00177EBE">
              <w:rPr>
                <w:rFonts w:ascii="Times New Roman" w:hAnsi="Times New Roman" w:cs="Times New Roman"/>
                <w:strike/>
                <w:sz w:val="24"/>
                <w:szCs w:val="24"/>
              </w:rPr>
              <w:t>-ETANOTETRAHIDROORIPAVINA</w:t>
            </w:r>
          </w:p>
        </w:tc>
      </w:tr>
      <w:tr w:rsidR="00B4779A" w:rsidRPr="00177EBE" w:rsidTr="0036127E">
        <w:tc>
          <w:tcPr>
            <w:tcW w:w="496" w:type="dxa"/>
          </w:tcPr>
          <w:p w:rsidR="00B4779A" w:rsidRPr="00177EBE" w:rsidRDefault="00FD1EC9" w:rsidP="0036127E">
            <w:pPr>
              <w:pStyle w:val="BodyText21"/>
              <w:spacing w:after="200"/>
              <w:ind w:right="-419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7EBE">
              <w:rPr>
                <w:rFonts w:ascii="Times New Roman" w:hAnsi="Times New Roman" w:cs="Times New Roman"/>
                <w:strike/>
                <w:sz w:val="24"/>
                <w:szCs w:val="24"/>
              </w:rPr>
              <w:t>14</w:t>
            </w:r>
            <w:r w:rsidR="00B4779A" w:rsidRPr="00177EBE">
              <w:rPr>
                <w:rFonts w:ascii="Times New Roman" w:hAnsi="Times New Roman" w:cs="Times New Roman"/>
                <w:strike/>
                <w:sz w:val="24"/>
                <w:szCs w:val="24"/>
              </w:rPr>
              <w:t>.</w:t>
            </w:r>
          </w:p>
        </w:tc>
        <w:tc>
          <w:tcPr>
            <w:tcW w:w="3048" w:type="dxa"/>
          </w:tcPr>
          <w:p w:rsidR="00B4779A" w:rsidRPr="00177EBE" w:rsidRDefault="00B4779A" w:rsidP="0036127E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7EBE">
              <w:rPr>
                <w:rFonts w:ascii="Times New Roman" w:hAnsi="Times New Roman" w:cs="Times New Roman"/>
                <w:strike/>
                <w:sz w:val="24"/>
                <w:szCs w:val="24"/>
              </w:rPr>
              <w:t>ECGONINA</w:t>
            </w:r>
          </w:p>
        </w:tc>
        <w:tc>
          <w:tcPr>
            <w:tcW w:w="658" w:type="dxa"/>
          </w:tcPr>
          <w:p w:rsidR="00B4779A" w:rsidRPr="00177EBE" w:rsidRDefault="00B4779A" w:rsidP="0036127E">
            <w:pPr>
              <w:pStyle w:val="BodyText21"/>
              <w:spacing w:after="200"/>
              <w:ind w:left="-294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7EBE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5863" w:type="dxa"/>
          </w:tcPr>
          <w:p w:rsidR="00B4779A" w:rsidRPr="00177EBE" w:rsidRDefault="00B4779A" w:rsidP="0036127E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7EBE">
              <w:rPr>
                <w:rFonts w:ascii="Times New Roman" w:hAnsi="Times New Roman" w:cs="Times New Roman"/>
                <w:strike/>
                <w:sz w:val="24"/>
                <w:szCs w:val="24"/>
              </w:rPr>
              <w:t>(-)-3-HIDROXITROPANO-2-CARBOXILATO</w:t>
            </w:r>
          </w:p>
        </w:tc>
      </w:tr>
      <w:tr w:rsidR="00B4779A" w:rsidRPr="00177EBE" w:rsidTr="0036127E">
        <w:tc>
          <w:tcPr>
            <w:tcW w:w="496" w:type="dxa"/>
          </w:tcPr>
          <w:p w:rsidR="00B4779A" w:rsidRPr="00177EBE" w:rsidRDefault="00FD1EC9" w:rsidP="0036127E">
            <w:pPr>
              <w:spacing w:after="200"/>
              <w:ind w:right="-419"/>
              <w:jc w:val="both"/>
              <w:rPr>
                <w:strike/>
              </w:rPr>
            </w:pPr>
            <w:r w:rsidRPr="00177EBE">
              <w:rPr>
                <w:strike/>
              </w:rPr>
              <w:t>15</w:t>
            </w:r>
            <w:r w:rsidR="00B4779A" w:rsidRPr="00177EBE">
              <w:rPr>
                <w:strike/>
              </w:rPr>
              <w:t>.</w:t>
            </w:r>
          </w:p>
        </w:tc>
        <w:tc>
          <w:tcPr>
            <w:tcW w:w="3048" w:type="dxa"/>
          </w:tcPr>
          <w:p w:rsidR="00B4779A" w:rsidRPr="00177EBE" w:rsidRDefault="00B4779A" w:rsidP="0036127E">
            <w:pPr>
              <w:spacing w:after="200"/>
              <w:jc w:val="both"/>
              <w:rPr>
                <w:strike/>
              </w:rPr>
            </w:pPr>
            <w:r w:rsidRPr="00177EBE">
              <w:rPr>
                <w:strike/>
              </w:rPr>
              <w:t>ETORFINA</w:t>
            </w:r>
          </w:p>
        </w:tc>
        <w:tc>
          <w:tcPr>
            <w:tcW w:w="658" w:type="dxa"/>
          </w:tcPr>
          <w:p w:rsidR="00B4779A" w:rsidRPr="00177EBE" w:rsidRDefault="00B4779A" w:rsidP="0036127E">
            <w:pPr>
              <w:pStyle w:val="BodyText21"/>
              <w:spacing w:after="200"/>
              <w:ind w:left="-294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7EBE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5863" w:type="dxa"/>
          </w:tcPr>
          <w:p w:rsidR="00B4779A" w:rsidRPr="00177EBE" w:rsidRDefault="00B4779A" w:rsidP="0036127E">
            <w:pPr>
              <w:spacing w:after="200"/>
              <w:rPr>
                <w:strike/>
              </w:rPr>
            </w:pPr>
            <w:r w:rsidRPr="00177EBE">
              <w:rPr>
                <w:strike/>
              </w:rPr>
              <w:t>TETRAHIDRO-7-</w:t>
            </w:r>
            <w:r w:rsidRPr="00177EBE">
              <w:rPr>
                <w:i/>
                <w:iCs/>
                <w:strike/>
              </w:rPr>
              <w:t>ALFA</w:t>
            </w:r>
            <w:r w:rsidRPr="00177EBE">
              <w:rPr>
                <w:strike/>
              </w:rPr>
              <w:t>-(1-HIDROXI-1-METILBUTIL)-6,14-</w:t>
            </w:r>
            <w:r w:rsidRPr="00177EBE">
              <w:rPr>
                <w:i/>
                <w:iCs/>
                <w:strike/>
              </w:rPr>
              <w:t>ENDO</w:t>
            </w:r>
            <w:r w:rsidRPr="00177EBE">
              <w:rPr>
                <w:strike/>
              </w:rPr>
              <w:t>ETENO-ORIPAVINA</w:t>
            </w:r>
          </w:p>
        </w:tc>
      </w:tr>
      <w:tr w:rsidR="00B4779A" w:rsidRPr="00177EBE" w:rsidTr="0036127E">
        <w:tc>
          <w:tcPr>
            <w:tcW w:w="496" w:type="dxa"/>
          </w:tcPr>
          <w:p w:rsidR="00B4779A" w:rsidRPr="00177EBE" w:rsidRDefault="00FD1EC9" w:rsidP="0036127E">
            <w:pPr>
              <w:spacing w:after="200"/>
              <w:ind w:right="-419"/>
              <w:jc w:val="both"/>
              <w:rPr>
                <w:strike/>
              </w:rPr>
            </w:pPr>
            <w:r w:rsidRPr="00177EBE">
              <w:rPr>
                <w:strike/>
              </w:rPr>
              <w:t>16</w:t>
            </w:r>
            <w:r w:rsidR="00B4779A" w:rsidRPr="00177EBE">
              <w:rPr>
                <w:strike/>
              </w:rPr>
              <w:t>.</w:t>
            </w:r>
          </w:p>
        </w:tc>
        <w:tc>
          <w:tcPr>
            <w:tcW w:w="3048" w:type="dxa"/>
          </w:tcPr>
          <w:p w:rsidR="00B4779A" w:rsidRPr="00177EBE" w:rsidRDefault="00B4779A" w:rsidP="0036127E">
            <w:pPr>
              <w:spacing w:after="200"/>
              <w:jc w:val="both"/>
              <w:rPr>
                <w:strike/>
              </w:rPr>
            </w:pPr>
            <w:r w:rsidRPr="00177EBE">
              <w:rPr>
                <w:strike/>
              </w:rPr>
              <w:t>HEROÍNA</w:t>
            </w:r>
          </w:p>
        </w:tc>
        <w:tc>
          <w:tcPr>
            <w:tcW w:w="658" w:type="dxa"/>
          </w:tcPr>
          <w:p w:rsidR="00B4779A" w:rsidRPr="00177EBE" w:rsidRDefault="00B4779A" w:rsidP="0036127E">
            <w:pPr>
              <w:pStyle w:val="BodyText21"/>
              <w:spacing w:after="200"/>
              <w:ind w:left="-294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7EBE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5863" w:type="dxa"/>
          </w:tcPr>
          <w:p w:rsidR="00B4779A" w:rsidRPr="00177EBE" w:rsidRDefault="00B4779A" w:rsidP="0036127E">
            <w:pPr>
              <w:spacing w:after="200"/>
              <w:rPr>
                <w:strike/>
              </w:rPr>
            </w:pPr>
            <w:r w:rsidRPr="00177EBE">
              <w:rPr>
                <w:strike/>
              </w:rPr>
              <w:t>DIACETILMORFINA</w:t>
            </w:r>
          </w:p>
        </w:tc>
      </w:tr>
      <w:tr w:rsidR="00B4779A" w:rsidRPr="00177EBE" w:rsidTr="0036127E">
        <w:tc>
          <w:tcPr>
            <w:tcW w:w="496" w:type="dxa"/>
          </w:tcPr>
          <w:p w:rsidR="00B4779A" w:rsidRPr="00177EBE" w:rsidRDefault="00FD1EC9" w:rsidP="0036127E">
            <w:pPr>
              <w:spacing w:after="200"/>
              <w:ind w:right="-419"/>
              <w:jc w:val="both"/>
              <w:rPr>
                <w:strike/>
              </w:rPr>
            </w:pPr>
            <w:r w:rsidRPr="00177EBE">
              <w:rPr>
                <w:strike/>
              </w:rPr>
              <w:t>17</w:t>
            </w:r>
            <w:r w:rsidR="00B4779A" w:rsidRPr="00177EBE">
              <w:rPr>
                <w:strike/>
              </w:rPr>
              <w:t>.</w:t>
            </w:r>
          </w:p>
        </w:tc>
        <w:tc>
          <w:tcPr>
            <w:tcW w:w="3048" w:type="dxa"/>
          </w:tcPr>
          <w:p w:rsidR="00B4779A" w:rsidRPr="00177EBE" w:rsidRDefault="00B4779A" w:rsidP="0036127E">
            <w:pPr>
              <w:spacing w:after="200"/>
              <w:jc w:val="both"/>
              <w:rPr>
                <w:strike/>
              </w:rPr>
            </w:pPr>
            <w:r w:rsidRPr="00177EBE">
              <w:rPr>
                <w:strike/>
              </w:rPr>
              <w:t>MDPV</w:t>
            </w:r>
          </w:p>
        </w:tc>
        <w:tc>
          <w:tcPr>
            <w:tcW w:w="658" w:type="dxa"/>
          </w:tcPr>
          <w:p w:rsidR="00B4779A" w:rsidRPr="00177EBE" w:rsidRDefault="00B4779A" w:rsidP="0036127E">
            <w:pPr>
              <w:pStyle w:val="BodyText21"/>
              <w:spacing w:after="200"/>
              <w:ind w:left="-294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7EBE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5863" w:type="dxa"/>
          </w:tcPr>
          <w:p w:rsidR="00B4779A" w:rsidRPr="00177EBE" w:rsidRDefault="00B4779A" w:rsidP="0036127E">
            <w:pPr>
              <w:spacing w:after="200"/>
              <w:rPr>
                <w:strike/>
              </w:rPr>
            </w:pPr>
            <w:r w:rsidRPr="00177EBE">
              <w:rPr>
                <w:strike/>
              </w:rPr>
              <w:t>1-(1,3-BENZODIOXOL-5-IL)-2-(PIRROLIDIN-1-IL)-1-PENTANONA</w:t>
            </w:r>
          </w:p>
        </w:tc>
      </w:tr>
      <w:tr w:rsidR="00B4779A" w:rsidRPr="00177EBE" w:rsidTr="0036127E">
        <w:tc>
          <w:tcPr>
            <w:tcW w:w="496" w:type="dxa"/>
          </w:tcPr>
          <w:p w:rsidR="00B4779A" w:rsidRPr="00177EBE" w:rsidRDefault="00FD1EC9" w:rsidP="0036127E">
            <w:pPr>
              <w:spacing w:after="200"/>
              <w:ind w:right="-419"/>
              <w:jc w:val="both"/>
              <w:rPr>
                <w:strike/>
              </w:rPr>
            </w:pPr>
            <w:r w:rsidRPr="00177EBE">
              <w:rPr>
                <w:strike/>
              </w:rPr>
              <w:t>18</w:t>
            </w:r>
            <w:r w:rsidR="00B4779A" w:rsidRPr="00177EBE">
              <w:rPr>
                <w:strike/>
              </w:rPr>
              <w:t>.</w:t>
            </w:r>
          </w:p>
        </w:tc>
        <w:tc>
          <w:tcPr>
            <w:tcW w:w="3048" w:type="dxa"/>
          </w:tcPr>
          <w:p w:rsidR="00B4779A" w:rsidRPr="00177EBE" w:rsidRDefault="00B4779A" w:rsidP="0036127E">
            <w:pPr>
              <w:spacing w:after="200"/>
              <w:jc w:val="both"/>
              <w:rPr>
                <w:strike/>
              </w:rPr>
            </w:pPr>
            <w:r w:rsidRPr="00177EBE">
              <w:rPr>
                <w:strike/>
              </w:rPr>
              <w:t>MPPP</w:t>
            </w:r>
          </w:p>
        </w:tc>
        <w:tc>
          <w:tcPr>
            <w:tcW w:w="658" w:type="dxa"/>
          </w:tcPr>
          <w:p w:rsidR="00B4779A" w:rsidRPr="00177EBE" w:rsidRDefault="00B4779A" w:rsidP="0036127E">
            <w:pPr>
              <w:pStyle w:val="BodyText21"/>
              <w:spacing w:after="200"/>
              <w:ind w:left="-294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7EBE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5863" w:type="dxa"/>
          </w:tcPr>
          <w:p w:rsidR="00B4779A" w:rsidRPr="00177EBE" w:rsidRDefault="00B4779A" w:rsidP="0036127E">
            <w:pPr>
              <w:spacing w:after="200"/>
              <w:rPr>
                <w:strike/>
              </w:rPr>
            </w:pPr>
            <w:r w:rsidRPr="00177EBE">
              <w:rPr>
                <w:strike/>
              </w:rPr>
              <w:t>1-METIL-4-FENIL-4-PROPIONATO DE PIPERIDINA (ÉSTER)</w:t>
            </w:r>
          </w:p>
        </w:tc>
      </w:tr>
      <w:tr w:rsidR="00B4779A" w:rsidRPr="00177EBE" w:rsidTr="0036127E">
        <w:tc>
          <w:tcPr>
            <w:tcW w:w="496" w:type="dxa"/>
          </w:tcPr>
          <w:p w:rsidR="00B4779A" w:rsidRPr="00177EBE" w:rsidRDefault="00FD1EC9" w:rsidP="0036127E">
            <w:pPr>
              <w:spacing w:after="200"/>
              <w:ind w:right="-419"/>
              <w:jc w:val="both"/>
              <w:rPr>
                <w:strike/>
              </w:rPr>
            </w:pPr>
            <w:r w:rsidRPr="00177EBE">
              <w:rPr>
                <w:strike/>
              </w:rPr>
              <w:t>19</w:t>
            </w:r>
            <w:r w:rsidR="00B4779A" w:rsidRPr="00177EBE">
              <w:rPr>
                <w:strike/>
              </w:rPr>
              <w:t>.</w:t>
            </w:r>
          </w:p>
        </w:tc>
        <w:tc>
          <w:tcPr>
            <w:tcW w:w="3048" w:type="dxa"/>
          </w:tcPr>
          <w:p w:rsidR="00B4779A" w:rsidRPr="00177EBE" w:rsidRDefault="00B4779A" w:rsidP="0036127E">
            <w:pPr>
              <w:spacing w:after="200"/>
              <w:jc w:val="both"/>
              <w:rPr>
                <w:strike/>
              </w:rPr>
            </w:pPr>
            <w:r w:rsidRPr="00177EBE">
              <w:rPr>
                <w:i/>
                <w:iCs/>
                <w:strike/>
              </w:rPr>
              <w:t>PARA</w:t>
            </w:r>
            <w:r w:rsidRPr="00177EBE">
              <w:rPr>
                <w:strike/>
              </w:rPr>
              <w:t>-FLUOROFENTANILA</w:t>
            </w:r>
          </w:p>
        </w:tc>
        <w:tc>
          <w:tcPr>
            <w:tcW w:w="658" w:type="dxa"/>
          </w:tcPr>
          <w:p w:rsidR="00B4779A" w:rsidRPr="00177EBE" w:rsidRDefault="00B4779A" w:rsidP="0036127E">
            <w:pPr>
              <w:spacing w:after="200"/>
              <w:ind w:left="-294"/>
              <w:jc w:val="center"/>
              <w:rPr>
                <w:strike/>
              </w:rPr>
            </w:pPr>
            <w:r w:rsidRPr="00177EBE">
              <w:rPr>
                <w:strike/>
              </w:rPr>
              <w:t>ou</w:t>
            </w:r>
          </w:p>
        </w:tc>
        <w:tc>
          <w:tcPr>
            <w:tcW w:w="5863" w:type="dxa"/>
          </w:tcPr>
          <w:p w:rsidR="00B4779A" w:rsidRPr="00177EBE" w:rsidRDefault="00B4779A" w:rsidP="0036127E">
            <w:pPr>
              <w:spacing w:after="200"/>
              <w:rPr>
                <w:strike/>
              </w:rPr>
            </w:pPr>
            <w:r w:rsidRPr="00177EBE">
              <w:rPr>
                <w:strike/>
              </w:rPr>
              <w:t>4’-FLUORO-</w:t>
            </w:r>
            <w:r w:rsidRPr="00177EBE">
              <w:rPr>
                <w:i/>
                <w:iCs/>
                <w:strike/>
              </w:rPr>
              <w:t>N</w:t>
            </w:r>
            <w:r w:rsidRPr="00177EBE">
              <w:rPr>
                <w:strike/>
              </w:rPr>
              <w:t>-(1-FENETIL-4-PIPERIDIL])PROPIONANILIDA</w:t>
            </w:r>
          </w:p>
        </w:tc>
      </w:tr>
      <w:tr w:rsidR="00B4779A" w:rsidRPr="00177EBE" w:rsidTr="0036127E">
        <w:tc>
          <w:tcPr>
            <w:tcW w:w="496" w:type="dxa"/>
          </w:tcPr>
          <w:p w:rsidR="00B4779A" w:rsidRPr="00177EBE" w:rsidRDefault="00FD1EC9" w:rsidP="0036127E">
            <w:pPr>
              <w:spacing w:after="200"/>
              <w:ind w:right="-419"/>
              <w:jc w:val="both"/>
              <w:rPr>
                <w:strike/>
              </w:rPr>
            </w:pPr>
            <w:r w:rsidRPr="00177EBE">
              <w:rPr>
                <w:strike/>
              </w:rPr>
              <w:t>20</w:t>
            </w:r>
            <w:r w:rsidR="00B4779A" w:rsidRPr="00177EBE">
              <w:rPr>
                <w:strike/>
              </w:rPr>
              <w:t>.</w:t>
            </w:r>
          </w:p>
        </w:tc>
        <w:tc>
          <w:tcPr>
            <w:tcW w:w="3048" w:type="dxa"/>
          </w:tcPr>
          <w:p w:rsidR="00B4779A" w:rsidRPr="00177EBE" w:rsidRDefault="00B4779A" w:rsidP="0036127E">
            <w:pPr>
              <w:spacing w:after="200"/>
              <w:jc w:val="both"/>
              <w:rPr>
                <w:i/>
                <w:iCs/>
                <w:strike/>
              </w:rPr>
            </w:pPr>
            <w:r w:rsidRPr="00177EBE">
              <w:rPr>
                <w:strike/>
              </w:rPr>
              <w:t>PEPAP</w:t>
            </w:r>
          </w:p>
        </w:tc>
        <w:tc>
          <w:tcPr>
            <w:tcW w:w="658" w:type="dxa"/>
          </w:tcPr>
          <w:p w:rsidR="00B4779A" w:rsidRPr="00177EBE" w:rsidRDefault="00B4779A" w:rsidP="0036127E">
            <w:pPr>
              <w:spacing w:after="200"/>
              <w:ind w:left="-294"/>
              <w:jc w:val="center"/>
              <w:rPr>
                <w:strike/>
              </w:rPr>
            </w:pPr>
            <w:r w:rsidRPr="00177EBE">
              <w:rPr>
                <w:strike/>
              </w:rPr>
              <w:t>ou</w:t>
            </w:r>
          </w:p>
        </w:tc>
        <w:tc>
          <w:tcPr>
            <w:tcW w:w="5863" w:type="dxa"/>
          </w:tcPr>
          <w:p w:rsidR="00B4779A" w:rsidRPr="00177EBE" w:rsidRDefault="00B4779A" w:rsidP="0036127E">
            <w:pPr>
              <w:tabs>
                <w:tab w:val="left" w:pos="360"/>
              </w:tabs>
              <w:spacing w:after="200"/>
              <w:rPr>
                <w:strike/>
              </w:rPr>
            </w:pPr>
            <w:r w:rsidRPr="00177EBE">
              <w:rPr>
                <w:strike/>
              </w:rPr>
              <w:t>1-FENETIL-4-FENIL-4-ACETATO DE PIPERIDINA (ÉSTER)</w:t>
            </w:r>
          </w:p>
        </w:tc>
      </w:tr>
      <w:tr w:rsidR="00B4779A" w:rsidRPr="00177EBE" w:rsidTr="0036127E">
        <w:tc>
          <w:tcPr>
            <w:tcW w:w="496" w:type="dxa"/>
          </w:tcPr>
          <w:p w:rsidR="00B4779A" w:rsidRPr="00177EBE" w:rsidRDefault="00FD1EC9" w:rsidP="0036127E">
            <w:pPr>
              <w:spacing w:after="200"/>
              <w:ind w:right="-419"/>
              <w:jc w:val="both"/>
              <w:rPr>
                <w:strike/>
              </w:rPr>
            </w:pPr>
            <w:r w:rsidRPr="00177EBE">
              <w:rPr>
                <w:strike/>
              </w:rPr>
              <w:t>21</w:t>
            </w:r>
            <w:r w:rsidR="00B4779A" w:rsidRPr="00177EBE">
              <w:rPr>
                <w:strike/>
              </w:rPr>
              <w:t>.</w:t>
            </w:r>
          </w:p>
        </w:tc>
        <w:tc>
          <w:tcPr>
            <w:tcW w:w="3048" w:type="dxa"/>
          </w:tcPr>
          <w:p w:rsidR="00B4779A" w:rsidRPr="00177EBE" w:rsidRDefault="00B4779A" w:rsidP="0036127E">
            <w:pPr>
              <w:spacing w:after="200"/>
              <w:jc w:val="both"/>
              <w:rPr>
                <w:strike/>
              </w:rPr>
            </w:pPr>
            <w:r w:rsidRPr="00177EBE">
              <w:rPr>
                <w:strike/>
              </w:rPr>
              <w:t>TIOFENTANILA</w:t>
            </w:r>
          </w:p>
        </w:tc>
        <w:tc>
          <w:tcPr>
            <w:tcW w:w="658" w:type="dxa"/>
          </w:tcPr>
          <w:p w:rsidR="00B4779A" w:rsidRPr="00177EBE" w:rsidRDefault="00B4779A" w:rsidP="0036127E">
            <w:pPr>
              <w:spacing w:after="200"/>
              <w:ind w:left="-294"/>
              <w:jc w:val="center"/>
              <w:rPr>
                <w:strike/>
              </w:rPr>
            </w:pPr>
            <w:r w:rsidRPr="00177EBE">
              <w:rPr>
                <w:strike/>
              </w:rPr>
              <w:t>ou</w:t>
            </w:r>
          </w:p>
        </w:tc>
        <w:tc>
          <w:tcPr>
            <w:tcW w:w="5863" w:type="dxa"/>
          </w:tcPr>
          <w:p w:rsidR="00B4779A" w:rsidRPr="00177EBE" w:rsidRDefault="00B4779A" w:rsidP="0036127E">
            <w:pPr>
              <w:spacing w:after="200"/>
              <w:rPr>
                <w:strike/>
              </w:rPr>
            </w:pPr>
            <w:r w:rsidRPr="00177EBE">
              <w:rPr>
                <w:i/>
                <w:iCs/>
                <w:strike/>
              </w:rPr>
              <w:t>N</w:t>
            </w:r>
            <w:r w:rsidRPr="00177EBE">
              <w:rPr>
                <w:strike/>
              </w:rPr>
              <w:t>-[1-[2-(TIENIL)ETIL]-4-PIPERIDIL]PROPIONANILIDA</w:t>
            </w:r>
          </w:p>
        </w:tc>
      </w:tr>
    </w:tbl>
    <w:p w:rsidR="00B4779A" w:rsidRPr="00177EBE" w:rsidRDefault="00B4779A" w:rsidP="0036127E">
      <w:pPr>
        <w:pStyle w:val="Cabealho"/>
        <w:widowControl/>
        <w:tabs>
          <w:tab w:val="clear" w:pos="4419"/>
          <w:tab w:val="clear" w:pos="8838"/>
        </w:tabs>
        <w:spacing w:after="200"/>
        <w:ind w:firstLine="567"/>
        <w:rPr>
          <w:b/>
          <w:bCs/>
          <w:strike/>
          <w:sz w:val="24"/>
          <w:szCs w:val="24"/>
        </w:rPr>
      </w:pPr>
    </w:p>
    <w:p w:rsidR="00B4779A" w:rsidRPr="00177EBE" w:rsidRDefault="00B4779A" w:rsidP="0036127E">
      <w:pPr>
        <w:spacing w:after="200"/>
        <w:ind w:firstLine="567"/>
        <w:rPr>
          <w:i/>
          <w:iCs/>
          <w:strike/>
        </w:rPr>
      </w:pPr>
      <w:r w:rsidRPr="00177EBE">
        <w:rPr>
          <w:i/>
          <w:iCs/>
          <w:strike/>
        </w:rPr>
        <w:t>ADENDO:</w:t>
      </w:r>
    </w:p>
    <w:p w:rsidR="00B4779A" w:rsidRPr="00177EBE" w:rsidRDefault="00B4779A" w:rsidP="0036127E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  <w:strike/>
        </w:rPr>
      </w:pPr>
    </w:p>
    <w:p w:rsidR="00B4779A" w:rsidRPr="00177EBE" w:rsidRDefault="00B4779A" w:rsidP="0036127E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  <w:strike/>
        </w:rPr>
      </w:pPr>
      <w:r w:rsidRPr="00177EBE">
        <w:rPr>
          <w:i/>
          <w:iCs/>
          <w:strike/>
        </w:rPr>
        <w:t>1)ficam também sob controle:</w:t>
      </w:r>
    </w:p>
    <w:p w:rsidR="00B4779A" w:rsidRPr="00177EBE" w:rsidRDefault="00B4779A" w:rsidP="0036127E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  <w:strike/>
        </w:rPr>
      </w:pPr>
      <w:r w:rsidRPr="00177EBE">
        <w:rPr>
          <w:i/>
          <w:iCs/>
          <w:strike/>
        </w:rPr>
        <w:t>1.1.todos os sais e isômeros das substâncias enumeradas acima, sempre que seja possível a sua existência.</w:t>
      </w:r>
    </w:p>
    <w:p w:rsidR="00B4779A" w:rsidRPr="00177EBE" w:rsidRDefault="00B4779A" w:rsidP="0036127E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  <w:strike/>
          <w:color w:val="FF0000"/>
        </w:rPr>
      </w:pPr>
      <w:r w:rsidRPr="00177EBE">
        <w:rPr>
          <w:i/>
          <w:iCs/>
          <w:strike/>
        </w:rPr>
        <w:t>1.2.todos os ésteres e derivados da substância ECGONINA</w:t>
      </w:r>
      <w:r w:rsidRPr="00177EBE">
        <w:rPr>
          <w:i/>
          <w:strike/>
        </w:rPr>
        <w:t xml:space="preserve"> que sejam transformáveis em ECGONINA E COCAÍNA.</w:t>
      </w:r>
    </w:p>
    <w:p w:rsidR="00B4779A" w:rsidRPr="00177EBE" w:rsidRDefault="00B4779A" w:rsidP="0036127E">
      <w:pPr>
        <w:pStyle w:val="Cabealho"/>
        <w:widowControl/>
        <w:tabs>
          <w:tab w:val="clear" w:pos="4419"/>
          <w:tab w:val="clear" w:pos="8838"/>
        </w:tabs>
        <w:spacing w:after="200"/>
        <w:ind w:firstLine="567"/>
        <w:rPr>
          <w:i/>
          <w:iCs/>
          <w:strike/>
          <w:sz w:val="24"/>
          <w:szCs w:val="24"/>
        </w:rPr>
      </w:pPr>
    </w:p>
    <w:p w:rsidR="00B4779A" w:rsidRPr="00177EBE" w:rsidRDefault="00B4779A" w:rsidP="0036127E">
      <w:pPr>
        <w:pStyle w:val="Cabealho"/>
        <w:widowControl/>
        <w:tabs>
          <w:tab w:val="clear" w:pos="4419"/>
          <w:tab w:val="clear" w:pos="8838"/>
        </w:tabs>
        <w:spacing w:after="200"/>
        <w:ind w:firstLine="567"/>
        <w:rPr>
          <w:b/>
          <w:strike/>
          <w:sz w:val="24"/>
          <w:szCs w:val="24"/>
        </w:rPr>
      </w:pPr>
      <w:r w:rsidRPr="00177EBE">
        <w:rPr>
          <w:b/>
          <w:strike/>
          <w:sz w:val="24"/>
          <w:szCs w:val="24"/>
        </w:rPr>
        <w:t>LISTA F2 - SUBSTÂNCIAS PSICOTRÓPICAS</w:t>
      </w:r>
    </w:p>
    <w:p w:rsidR="00054586" w:rsidRPr="00177EBE" w:rsidRDefault="005F17D0" w:rsidP="0036127E">
      <w:pPr>
        <w:pStyle w:val="Cabealho"/>
        <w:widowControl/>
        <w:tabs>
          <w:tab w:val="clear" w:pos="4419"/>
          <w:tab w:val="clear" w:pos="8838"/>
        </w:tabs>
        <w:spacing w:after="200"/>
        <w:ind w:firstLine="567"/>
        <w:rPr>
          <w:b/>
          <w:strike/>
          <w:sz w:val="24"/>
          <w:szCs w:val="24"/>
        </w:rPr>
      </w:pPr>
      <w:r w:rsidRPr="00177EBE">
        <w:rPr>
          <w:b/>
          <w:strike/>
          <w:sz w:val="24"/>
          <w:szCs w:val="24"/>
        </w:rPr>
        <w:t xml:space="preserve">a) </w:t>
      </w:r>
      <w:r w:rsidR="00054586" w:rsidRPr="00177EBE">
        <w:rPr>
          <w:b/>
          <w:strike/>
          <w:sz w:val="24"/>
          <w:szCs w:val="24"/>
        </w:rPr>
        <w:t>SUBSTÂNCIAS</w:t>
      </w:r>
    </w:p>
    <w:tbl>
      <w:tblPr>
        <w:tblW w:w="10065" w:type="dxa"/>
        <w:tblInd w:w="-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8"/>
        <w:gridCol w:w="3260"/>
        <w:gridCol w:w="567"/>
        <w:gridCol w:w="5670"/>
      </w:tblGrid>
      <w:tr w:rsidR="00B4779A" w:rsidRPr="00177EBE" w:rsidTr="0036127E">
        <w:tc>
          <w:tcPr>
            <w:tcW w:w="568" w:type="dxa"/>
          </w:tcPr>
          <w:p w:rsidR="00B4779A" w:rsidRPr="00177EBE" w:rsidRDefault="00B4779A" w:rsidP="0036127E">
            <w:pPr>
              <w:spacing w:after="200"/>
              <w:ind w:right="-353"/>
              <w:jc w:val="both"/>
              <w:rPr>
                <w:strike/>
                <w:color w:val="000000"/>
              </w:rPr>
            </w:pPr>
            <w:r w:rsidRPr="00177EBE">
              <w:rPr>
                <w:strike/>
                <w:color w:val="000000"/>
              </w:rPr>
              <w:t>1.</w:t>
            </w:r>
          </w:p>
        </w:tc>
        <w:tc>
          <w:tcPr>
            <w:tcW w:w="3260" w:type="dxa"/>
          </w:tcPr>
          <w:p w:rsidR="00B4779A" w:rsidRPr="00177EBE" w:rsidRDefault="00B4779A" w:rsidP="0036127E">
            <w:pPr>
              <w:spacing w:after="200"/>
              <w:ind w:right="-353"/>
              <w:rPr>
                <w:strike/>
                <w:color w:val="000000"/>
              </w:rPr>
            </w:pPr>
            <w:r w:rsidRPr="00177EBE">
              <w:rPr>
                <w:strike/>
                <w:color w:val="000000"/>
              </w:rPr>
              <w:t>(+) – LISÉRGIDA</w:t>
            </w:r>
          </w:p>
        </w:tc>
        <w:tc>
          <w:tcPr>
            <w:tcW w:w="567" w:type="dxa"/>
          </w:tcPr>
          <w:p w:rsidR="00B4779A" w:rsidRPr="00177EBE" w:rsidRDefault="00B4779A" w:rsidP="0036127E">
            <w:pPr>
              <w:spacing w:after="200"/>
              <w:ind w:right="32"/>
              <w:jc w:val="center"/>
              <w:rPr>
                <w:strike/>
                <w:color w:val="000000"/>
              </w:rPr>
            </w:pPr>
            <w:r w:rsidRPr="00177EBE">
              <w:rPr>
                <w:strike/>
                <w:color w:val="000000"/>
              </w:rPr>
              <w:t>ou</w:t>
            </w:r>
          </w:p>
        </w:tc>
        <w:tc>
          <w:tcPr>
            <w:tcW w:w="5670" w:type="dxa"/>
          </w:tcPr>
          <w:p w:rsidR="00B4779A" w:rsidRPr="00177EBE" w:rsidRDefault="00B4779A" w:rsidP="0036127E">
            <w:pPr>
              <w:spacing w:after="200"/>
              <w:ind w:right="-353"/>
              <w:rPr>
                <w:strike/>
                <w:color w:val="000000"/>
              </w:rPr>
            </w:pPr>
            <w:r w:rsidRPr="00177EBE">
              <w:rPr>
                <w:strike/>
                <w:color w:val="000000"/>
              </w:rPr>
              <w:t>LSD; LSD-25; 9,10-DIDEHIDRO-</w:t>
            </w:r>
            <w:r w:rsidRPr="00177EBE">
              <w:rPr>
                <w:i/>
                <w:iCs/>
                <w:strike/>
                <w:color w:val="000000"/>
              </w:rPr>
              <w:t>N,N</w:t>
            </w:r>
            <w:r w:rsidRPr="00177EBE">
              <w:rPr>
                <w:strike/>
                <w:color w:val="000000"/>
              </w:rPr>
              <w:t>-DIETIL-6-METILERGOLINA-8</w:t>
            </w:r>
            <w:r w:rsidRPr="00177EBE">
              <w:rPr>
                <w:i/>
                <w:iCs/>
                <w:strike/>
                <w:color w:val="000000"/>
              </w:rPr>
              <w:t>BETA</w:t>
            </w:r>
            <w:r w:rsidRPr="00177EBE">
              <w:rPr>
                <w:strike/>
                <w:color w:val="000000"/>
              </w:rPr>
              <w:t>-CARBOXAMIDA</w:t>
            </w:r>
          </w:p>
        </w:tc>
      </w:tr>
      <w:tr w:rsidR="00B4779A" w:rsidRPr="00177EBE" w:rsidTr="0036127E">
        <w:tc>
          <w:tcPr>
            <w:tcW w:w="568" w:type="dxa"/>
          </w:tcPr>
          <w:p w:rsidR="00B4779A" w:rsidRPr="00177EBE" w:rsidRDefault="00B4779A" w:rsidP="0036127E">
            <w:pPr>
              <w:spacing w:after="200"/>
              <w:ind w:right="-353"/>
              <w:jc w:val="both"/>
              <w:rPr>
                <w:strike/>
              </w:rPr>
            </w:pPr>
            <w:r w:rsidRPr="00177EBE">
              <w:rPr>
                <w:strike/>
              </w:rPr>
              <w:t>2.</w:t>
            </w:r>
          </w:p>
        </w:tc>
        <w:tc>
          <w:tcPr>
            <w:tcW w:w="3260" w:type="dxa"/>
          </w:tcPr>
          <w:p w:rsidR="00B4779A" w:rsidRPr="00177EBE" w:rsidRDefault="00B4779A" w:rsidP="0036127E">
            <w:pPr>
              <w:spacing w:after="200"/>
              <w:ind w:right="-353"/>
              <w:jc w:val="both"/>
              <w:rPr>
                <w:strike/>
              </w:rPr>
            </w:pPr>
            <w:r w:rsidRPr="00177EBE">
              <w:rPr>
                <w:strike/>
              </w:rPr>
              <w:t>2C-B</w:t>
            </w:r>
          </w:p>
        </w:tc>
        <w:tc>
          <w:tcPr>
            <w:tcW w:w="567" w:type="dxa"/>
          </w:tcPr>
          <w:p w:rsidR="00B4779A" w:rsidRPr="00177EBE" w:rsidRDefault="00B4779A" w:rsidP="0036127E">
            <w:pPr>
              <w:spacing w:after="200"/>
              <w:ind w:right="32"/>
              <w:jc w:val="center"/>
              <w:rPr>
                <w:strike/>
              </w:rPr>
            </w:pPr>
            <w:r w:rsidRPr="00177EBE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B4779A" w:rsidRPr="00177EBE" w:rsidRDefault="00B4779A" w:rsidP="0036127E">
            <w:pPr>
              <w:spacing w:after="200"/>
              <w:ind w:right="-353"/>
              <w:rPr>
                <w:strike/>
              </w:rPr>
            </w:pPr>
            <w:r w:rsidRPr="00177EBE">
              <w:rPr>
                <w:strike/>
              </w:rPr>
              <w:t>4-BROMO-2,5-DIMETOXIFENILETILAMINA</w:t>
            </w:r>
          </w:p>
        </w:tc>
      </w:tr>
      <w:tr w:rsidR="00B4779A" w:rsidRPr="00177EBE" w:rsidTr="0036127E">
        <w:tc>
          <w:tcPr>
            <w:tcW w:w="568" w:type="dxa"/>
          </w:tcPr>
          <w:p w:rsidR="00B4779A" w:rsidRPr="00177EBE" w:rsidRDefault="00B4779A" w:rsidP="0036127E">
            <w:pPr>
              <w:spacing w:after="200"/>
              <w:ind w:right="-353"/>
              <w:jc w:val="both"/>
              <w:rPr>
                <w:strike/>
              </w:rPr>
            </w:pPr>
            <w:r w:rsidRPr="00177EBE">
              <w:rPr>
                <w:strike/>
              </w:rPr>
              <w:t>3.</w:t>
            </w:r>
          </w:p>
        </w:tc>
        <w:tc>
          <w:tcPr>
            <w:tcW w:w="3260" w:type="dxa"/>
          </w:tcPr>
          <w:p w:rsidR="00B4779A" w:rsidRPr="00177EBE" w:rsidRDefault="00B4779A" w:rsidP="0036127E">
            <w:pPr>
              <w:spacing w:after="200"/>
              <w:ind w:right="-353"/>
              <w:jc w:val="both"/>
              <w:rPr>
                <w:strike/>
              </w:rPr>
            </w:pPr>
            <w:r w:rsidRPr="00177EBE">
              <w:rPr>
                <w:strike/>
              </w:rPr>
              <w:t>2C-C</w:t>
            </w:r>
          </w:p>
        </w:tc>
        <w:tc>
          <w:tcPr>
            <w:tcW w:w="567" w:type="dxa"/>
          </w:tcPr>
          <w:p w:rsidR="00B4779A" w:rsidRPr="00177EBE" w:rsidRDefault="00B4779A" w:rsidP="0036127E">
            <w:pPr>
              <w:spacing w:after="200"/>
              <w:ind w:right="32"/>
              <w:jc w:val="center"/>
              <w:rPr>
                <w:strike/>
              </w:rPr>
            </w:pPr>
            <w:r w:rsidRPr="00177EBE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B4779A" w:rsidRPr="00177EBE" w:rsidRDefault="00B4779A" w:rsidP="0036127E">
            <w:pPr>
              <w:spacing w:after="200"/>
              <w:ind w:right="-353"/>
              <w:rPr>
                <w:strike/>
              </w:rPr>
            </w:pPr>
            <w:r w:rsidRPr="00177EBE">
              <w:rPr>
                <w:strike/>
              </w:rPr>
              <w:t>4-CLORO-2,5-DIMETOXIFENILETILAMINA</w:t>
            </w:r>
          </w:p>
        </w:tc>
      </w:tr>
      <w:tr w:rsidR="00B4779A" w:rsidRPr="00177EBE" w:rsidTr="0036127E">
        <w:tc>
          <w:tcPr>
            <w:tcW w:w="568" w:type="dxa"/>
          </w:tcPr>
          <w:p w:rsidR="00B4779A" w:rsidRPr="00177EBE" w:rsidRDefault="00B4779A" w:rsidP="0036127E">
            <w:pPr>
              <w:spacing w:after="200"/>
              <w:ind w:right="-353"/>
              <w:jc w:val="both"/>
              <w:rPr>
                <w:strike/>
              </w:rPr>
            </w:pPr>
            <w:r w:rsidRPr="00177EBE">
              <w:rPr>
                <w:strike/>
              </w:rPr>
              <w:t>4.</w:t>
            </w:r>
          </w:p>
        </w:tc>
        <w:tc>
          <w:tcPr>
            <w:tcW w:w="3260" w:type="dxa"/>
          </w:tcPr>
          <w:p w:rsidR="00B4779A" w:rsidRPr="00177EBE" w:rsidRDefault="00B4779A" w:rsidP="0036127E">
            <w:pPr>
              <w:spacing w:after="200"/>
              <w:ind w:right="-353"/>
              <w:jc w:val="both"/>
              <w:rPr>
                <w:strike/>
              </w:rPr>
            </w:pPr>
            <w:r w:rsidRPr="00177EBE">
              <w:rPr>
                <w:strike/>
              </w:rPr>
              <w:t>2C-D</w:t>
            </w:r>
          </w:p>
        </w:tc>
        <w:tc>
          <w:tcPr>
            <w:tcW w:w="567" w:type="dxa"/>
          </w:tcPr>
          <w:p w:rsidR="00B4779A" w:rsidRPr="00177EBE" w:rsidRDefault="00B4779A" w:rsidP="0036127E">
            <w:pPr>
              <w:spacing w:after="200"/>
              <w:ind w:right="32"/>
              <w:jc w:val="center"/>
              <w:rPr>
                <w:strike/>
              </w:rPr>
            </w:pPr>
            <w:r w:rsidRPr="00177EBE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B4779A" w:rsidRPr="00177EBE" w:rsidRDefault="00B4779A" w:rsidP="0036127E">
            <w:pPr>
              <w:spacing w:after="200"/>
              <w:ind w:right="-353"/>
              <w:rPr>
                <w:strike/>
              </w:rPr>
            </w:pPr>
            <w:r w:rsidRPr="00177EBE">
              <w:rPr>
                <w:strike/>
              </w:rPr>
              <w:t>4-METIL-2,5-DIMETOXIFENILETILAMINA</w:t>
            </w:r>
          </w:p>
        </w:tc>
      </w:tr>
      <w:tr w:rsidR="00B4779A" w:rsidRPr="00177EBE" w:rsidTr="0036127E">
        <w:tc>
          <w:tcPr>
            <w:tcW w:w="568" w:type="dxa"/>
          </w:tcPr>
          <w:p w:rsidR="00B4779A" w:rsidRPr="00177EBE" w:rsidRDefault="00B4779A" w:rsidP="0036127E">
            <w:pPr>
              <w:spacing w:after="200"/>
              <w:ind w:right="-353"/>
              <w:jc w:val="both"/>
              <w:rPr>
                <w:strike/>
              </w:rPr>
            </w:pPr>
            <w:r w:rsidRPr="00177EBE">
              <w:rPr>
                <w:strike/>
              </w:rPr>
              <w:t>5.</w:t>
            </w:r>
          </w:p>
        </w:tc>
        <w:tc>
          <w:tcPr>
            <w:tcW w:w="3260" w:type="dxa"/>
          </w:tcPr>
          <w:p w:rsidR="00B4779A" w:rsidRPr="00177EBE" w:rsidRDefault="00B4779A" w:rsidP="0036127E">
            <w:pPr>
              <w:spacing w:after="200"/>
              <w:ind w:right="-353"/>
              <w:jc w:val="both"/>
              <w:rPr>
                <w:strike/>
              </w:rPr>
            </w:pPr>
            <w:r w:rsidRPr="00177EBE">
              <w:rPr>
                <w:strike/>
              </w:rPr>
              <w:t>2C-E</w:t>
            </w:r>
          </w:p>
        </w:tc>
        <w:tc>
          <w:tcPr>
            <w:tcW w:w="567" w:type="dxa"/>
          </w:tcPr>
          <w:p w:rsidR="00B4779A" w:rsidRPr="00177EBE" w:rsidRDefault="00B4779A" w:rsidP="0036127E">
            <w:pPr>
              <w:spacing w:after="200"/>
              <w:ind w:right="32"/>
              <w:jc w:val="center"/>
              <w:rPr>
                <w:strike/>
              </w:rPr>
            </w:pPr>
            <w:r w:rsidRPr="00177EBE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B4779A" w:rsidRPr="00177EBE" w:rsidRDefault="00B4779A" w:rsidP="0036127E">
            <w:pPr>
              <w:spacing w:after="200"/>
              <w:ind w:right="-353"/>
              <w:rPr>
                <w:strike/>
              </w:rPr>
            </w:pPr>
            <w:r w:rsidRPr="00177EBE">
              <w:rPr>
                <w:strike/>
              </w:rPr>
              <w:t>4-ETIL-2,5-DIMETOXIFENILETILAMINA</w:t>
            </w:r>
          </w:p>
        </w:tc>
      </w:tr>
      <w:tr w:rsidR="00B4779A" w:rsidRPr="00177EBE" w:rsidTr="0036127E">
        <w:tc>
          <w:tcPr>
            <w:tcW w:w="568" w:type="dxa"/>
          </w:tcPr>
          <w:p w:rsidR="00B4779A" w:rsidRPr="00177EBE" w:rsidRDefault="00B4779A" w:rsidP="0036127E">
            <w:pPr>
              <w:spacing w:after="200"/>
              <w:ind w:right="-353"/>
              <w:jc w:val="both"/>
              <w:rPr>
                <w:strike/>
              </w:rPr>
            </w:pPr>
            <w:r w:rsidRPr="00177EBE">
              <w:rPr>
                <w:strike/>
              </w:rPr>
              <w:t>6.</w:t>
            </w:r>
          </w:p>
        </w:tc>
        <w:tc>
          <w:tcPr>
            <w:tcW w:w="3260" w:type="dxa"/>
          </w:tcPr>
          <w:p w:rsidR="00B4779A" w:rsidRPr="00177EBE" w:rsidRDefault="00B4779A" w:rsidP="0036127E">
            <w:pPr>
              <w:spacing w:after="200"/>
              <w:ind w:right="-353"/>
              <w:jc w:val="both"/>
              <w:rPr>
                <w:strike/>
              </w:rPr>
            </w:pPr>
            <w:r w:rsidRPr="00177EBE">
              <w:rPr>
                <w:strike/>
              </w:rPr>
              <w:t>2C-F</w:t>
            </w:r>
          </w:p>
        </w:tc>
        <w:tc>
          <w:tcPr>
            <w:tcW w:w="567" w:type="dxa"/>
          </w:tcPr>
          <w:p w:rsidR="00B4779A" w:rsidRPr="00177EBE" w:rsidRDefault="00B4779A" w:rsidP="0036127E">
            <w:pPr>
              <w:spacing w:after="200"/>
              <w:ind w:right="32"/>
              <w:jc w:val="center"/>
              <w:rPr>
                <w:strike/>
              </w:rPr>
            </w:pPr>
            <w:r w:rsidRPr="00177EBE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B4779A" w:rsidRPr="00177EBE" w:rsidRDefault="00B4779A" w:rsidP="0036127E">
            <w:pPr>
              <w:spacing w:after="200"/>
              <w:ind w:right="-353"/>
              <w:rPr>
                <w:strike/>
              </w:rPr>
            </w:pPr>
            <w:r w:rsidRPr="00177EBE">
              <w:rPr>
                <w:strike/>
              </w:rPr>
              <w:t>4-FLUOR-2,5-DIMETOXIFENILETILAMINA</w:t>
            </w:r>
          </w:p>
        </w:tc>
      </w:tr>
      <w:tr w:rsidR="00B4779A" w:rsidRPr="00177EBE" w:rsidTr="0036127E">
        <w:tc>
          <w:tcPr>
            <w:tcW w:w="568" w:type="dxa"/>
          </w:tcPr>
          <w:p w:rsidR="00B4779A" w:rsidRPr="00177EBE" w:rsidRDefault="00B4779A" w:rsidP="0036127E">
            <w:pPr>
              <w:spacing w:after="200"/>
              <w:ind w:right="-353"/>
              <w:jc w:val="both"/>
              <w:rPr>
                <w:strike/>
              </w:rPr>
            </w:pPr>
            <w:r w:rsidRPr="00177EBE">
              <w:rPr>
                <w:strike/>
              </w:rPr>
              <w:t>7.</w:t>
            </w:r>
          </w:p>
        </w:tc>
        <w:tc>
          <w:tcPr>
            <w:tcW w:w="3260" w:type="dxa"/>
          </w:tcPr>
          <w:p w:rsidR="00B4779A" w:rsidRPr="00177EBE" w:rsidRDefault="00B4779A" w:rsidP="0036127E">
            <w:pPr>
              <w:spacing w:after="200"/>
              <w:ind w:right="-353"/>
              <w:jc w:val="both"/>
              <w:rPr>
                <w:strike/>
              </w:rPr>
            </w:pPr>
            <w:r w:rsidRPr="00177EBE">
              <w:rPr>
                <w:strike/>
              </w:rPr>
              <w:t>2C-I</w:t>
            </w:r>
          </w:p>
        </w:tc>
        <w:tc>
          <w:tcPr>
            <w:tcW w:w="567" w:type="dxa"/>
          </w:tcPr>
          <w:p w:rsidR="00B4779A" w:rsidRPr="00177EBE" w:rsidRDefault="00B4779A" w:rsidP="0036127E">
            <w:pPr>
              <w:spacing w:after="200"/>
              <w:ind w:right="32"/>
              <w:jc w:val="center"/>
              <w:rPr>
                <w:strike/>
              </w:rPr>
            </w:pPr>
            <w:r w:rsidRPr="00177EBE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B4779A" w:rsidRPr="00177EBE" w:rsidRDefault="00B4779A" w:rsidP="0036127E">
            <w:pPr>
              <w:spacing w:after="200"/>
              <w:ind w:right="-353"/>
              <w:rPr>
                <w:strike/>
              </w:rPr>
            </w:pPr>
            <w:r w:rsidRPr="00177EBE">
              <w:rPr>
                <w:strike/>
              </w:rPr>
              <w:t>4-IODO-2,5-DIMETOXIFENILETILAMINA</w:t>
            </w:r>
          </w:p>
        </w:tc>
      </w:tr>
      <w:tr w:rsidR="00B4779A" w:rsidRPr="00177EBE" w:rsidTr="0036127E">
        <w:tc>
          <w:tcPr>
            <w:tcW w:w="568" w:type="dxa"/>
          </w:tcPr>
          <w:p w:rsidR="00B4779A" w:rsidRPr="00177EBE" w:rsidRDefault="00B4779A" w:rsidP="0036127E">
            <w:pPr>
              <w:spacing w:after="200"/>
              <w:ind w:right="-353"/>
              <w:jc w:val="both"/>
              <w:rPr>
                <w:strike/>
              </w:rPr>
            </w:pPr>
            <w:r w:rsidRPr="00177EBE">
              <w:rPr>
                <w:strike/>
              </w:rPr>
              <w:t>8.</w:t>
            </w:r>
          </w:p>
        </w:tc>
        <w:tc>
          <w:tcPr>
            <w:tcW w:w="3260" w:type="dxa"/>
          </w:tcPr>
          <w:p w:rsidR="00B4779A" w:rsidRPr="00177EBE" w:rsidRDefault="00B4779A" w:rsidP="0036127E">
            <w:pPr>
              <w:spacing w:after="200"/>
              <w:ind w:right="-353"/>
              <w:jc w:val="both"/>
              <w:rPr>
                <w:strike/>
              </w:rPr>
            </w:pPr>
            <w:r w:rsidRPr="00177EBE">
              <w:rPr>
                <w:strike/>
              </w:rPr>
              <w:t>2C-T-2</w:t>
            </w:r>
          </w:p>
        </w:tc>
        <w:tc>
          <w:tcPr>
            <w:tcW w:w="567" w:type="dxa"/>
          </w:tcPr>
          <w:p w:rsidR="00B4779A" w:rsidRPr="00177EBE" w:rsidRDefault="00B4779A" w:rsidP="0036127E">
            <w:pPr>
              <w:spacing w:after="200"/>
              <w:ind w:right="32"/>
              <w:jc w:val="center"/>
              <w:rPr>
                <w:strike/>
              </w:rPr>
            </w:pPr>
            <w:r w:rsidRPr="00177EBE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B4779A" w:rsidRPr="00177EBE" w:rsidRDefault="00B4779A" w:rsidP="0036127E">
            <w:pPr>
              <w:spacing w:after="200"/>
              <w:ind w:right="-353"/>
              <w:rPr>
                <w:strike/>
              </w:rPr>
            </w:pPr>
            <w:r w:rsidRPr="00177EBE">
              <w:rPr>
                <w:strike/>
              </w:rPr>
              <w:t>4-ETIL-TIO-2,5-DIMETOXIFENILETILAMINA</w:t>
            </w:r>
          </w:p>
        </w:tc>
      </w:tr>
      <w:tr w:rsidR="00B4779A" w:rsidRPr="00177EBE" w:rsidTr="0036127E">
        <w:tc>
          <w:tcPr>
            <w:tcW w:w="568" w:type="dxa"/>
          </w:tcPr>
          <w:p w:rsidR="00B4779A" w:rsidRPr="00177EBE" w:rsidRDefault="00B4779A" w:rsidP="0036127E">
            <w:pPr>
              <w:spacing w:after="200"/>
              <w:ind w:right="-353"/>
              <w:jc w:val="both"/>
              <w:rPr>
                <w:strike/>
              </w:rPr>
            </w:pPr>
            <w:r w:rsidRPr="00177EBE">
              <w:rPr>
                <w:strike/>
              </w:rPr>
              <w:t>9.</w:t>
            </w:r>
          </w:p>
        </w:tc>
        <w:tc>
          <w:tcPr>
            <w:tcW w:w="3260" w:type="dxa"/>
          </w:tcPr>
          <w:p w:rsidR="00B4779A" w:rsidRPr="00177EBE" w:rsidRDefault="00B4779A" w:rsidP="0036127E">
            <w:pPr>
              <w:spacing w:after="200"/>
              <w:ind w:right="-353"/>
              <w:jc w:val="both"/>
              <w:rPr>
                <w:strike/>
              </w:rPr>
            </w:pPr>
            <w:r w:rsidRPr="00177EBE">
              <w:rPr>
                <w:strike/>
              </w:rPr>
              <w:t>2C-T-7</w:t>
            </w:r>
          </w:p>
        </w:tc>
        <w:tc>
          <w:tcPr>
            <w:tcW w:w="567" w:type="dxa"/>
          </w:tcPr>
          <w:p w:rsidR="00B4779A" w:rsidRPr="00177EBE" w:rsidRDefault="00B4779A" w:rsidP="0036127E">
            <w:pPr>
              <w:spacing w:after="200"/>
              <w:ind w:right="32"/>
              <w:jc w:val="center"/>
              <w:rPr>
                <w:strike/>
              </w:rPr>
            </w:pPr>
            <w:r w:rsidRPr="00177EBE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B4779A" w:rsidRPr="00177EBE" w:rsidRDefault="00B4779A" w:rsidP="0036127E">
            <w:pPr>
              <w:spacing w:after="200"/>
              <w:ind w:right="-353"/>
              <w:rPr>
                <w:strike/>
              </w:rPr>
            </w:pPr>
            <w:r w:rsidRPr="00177EBE">
              <w:rPr>
                <w:strike/>
              </w:rPr>
              <w:t>2,5-DIMETOXI-4-PROPILTIOFENILETILAMINA (2C-T-7)</w:t>
            </w:r>
          </w:p>
        </w:tc>
      </w:tr>
      <w:tr w:rsidR="0067228E" w:rsidRPr="00177EBE" w:rsidTr="0036127E">
        <w:tc>
          <w:tcPr>
            <w:tcW w:w="568" w:type="dxa"/>
          </w:tcPr>
          <w:p w:rsidR="0067228E" w:rsidRPr="00177EBE" w:rsidRDefault="00FB30D0" w:rsidP="0036127E">
            <w:pPr>
              <w:spacing w:after="200"/>
              <w:ind w:right="-353"/>
              <w:jc w:val="both"/>
              <w:rPr>
                <w:strike/>
              </w:rPr>
            </w:pPr>
            <w:r w:rsidRPr="00177EBE">
              <w:rPr>
                <w:strike/>
              </w:rPr>
              <w:t>10</w:t>
            </w:r>
            <w:r w:rsidR="0067228E" w:rsidRPr="00177EBE">
              <w:rPr>
                <w:strike/>
              </w:rPr>
              <w:t>.</w:t>
            </w:r>
          </w:p>
          <w:p w:rsidR="00FB30D0" w:rsidRPr="00177EBE" w:rsidRDefault="00FB30D0" w:rsidP="0036127E">
            <w:pPr>
              <w:spacing w:after="200"/>
              <w:ind w:right="-353"/>
              <w:jc w:val="both"/>
              <w:rPr>
                <w:strike/>
              </w:rPr>
            </w:pPr>
            <w:r w:rsidRPr="00177EBE">
              <w:rPr>
                <w:strike/>
              </w:rPr>
              <w:t>11.</w:t>
            </w:r>
          </w:p>
        </w:tc>
        <w:tc>
          <w:tcPr>
            <w:tcW w:w="3260" w:type="dxa"/>
          </w:tcPr>
          <w:p w:rsidR="00FB30D0" w:rsidRPr="00177EBE" w:rsidRDefault="00FB30D0" w:rsidP="0036127E">
            <w:pPr>
              <w:spacing w:after="200"/>
              <w:ind w:right="-353"/>
              <w:jc w:val="both"/>
              <w:rPr>
                <w:strike/>
              </w:rPr>
            </w:pPr>
            <w:r w:rsidRPr="00177EBE">
              <w:rPr>
                <w:strike/>
                <w:color w:val="303030"/>
              </w:rPr>
              <w:t xml:space="preserve">4-AcO-DMT </w:t>
            </w:r>
          </w:p>
          <w:p w:rsidR="0067228E" w:rsidRPr="00177EBE" w:rsidRDefault="0067228E" w:rsidP="0036127E">
            <w:pPr>
              <w:spacing w:after="200"/>
              <w:ind w:right="-353"/>
              <w:jc w:val="both"/>
              <w:rPr>
                <w:strike/>
              </w:rPr>
            </w:pPr>
            <w:r w:rsidRPr="00177EBE">
              <w:rPr>
                <w:strike/>
              </w:rPr>
              <w:t>4-FA</w:t>
            </w:r>
          </w:p>
        </w:tc>
        <w:tc>
          <w:tcPr>
            <w:tcW w:w="567" w:type="dxa"/>
          </w:tcPr>
          <w:p w:rsidR="00FB30D0" w:rsidRPr="00177EBE" w:rsidRDefault="00FB30D0" w:rsidP="0036127E">
            <w:pPr>
              <w:spacing w:after="200"/>
              <w:ind w:right="32"/>
              <w:jc w:val="center"/>
              <w:rPr>
                <w:strike/>
              </w:rPr>
            </w:pPr>
            <w:r w:rsidRPr="00177EBE">
              <w:rPr>
                <w:strike/>
              </w:rPr>
              <w:t>ou</w:t>
            </w:r>
          </w:p>
          <w:p w:rsidR="0067228E" w:rsidRPr="00177EBE" w:rsidRDefault="0067228E" w:rsidP="0036127E">
            <w:pPr>
              <w:spacing w:after="200"/>
              <w:ind w:right="32"/>
              <w:jc w:val="center"/>
              <w:rPr>
                <w:strike/>
              </w:rPr>
            </w:pPr>
            <w:r w:rsidRPr="00177EBE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FB30D0" w:rsidRPr="00177EBE" w:rsidRDefault="00FB30D0" w:rsidP="0036127E">
            <w:pPr>
              <w:spacing w:after="200"/>
              <w:ind w:right="-353"/>
              <w:rPr>
                <w:strike/>
              </w:rPr>
            </w:pPr>
            <w:r w:rsidRPr="00177EBE">
              <w:rPr>
                <w:strike/>
                <w:color w:val="303030"/>
              </w:rPr>
              <w:t>4-ACETOXI-N,</w:t>
            </w:r>
            <w:r w:rsidR="00724799" w:rsidRPr="00177EBE">
              <w:rPr>
                <w:strike/>
                <w:color w:val="303030"/>
              </w:rPr>
              <w:t xml:space="preserve"> </w:t>
            </w:r>
            <w:r w:rsidRPr="00177EBE">
              <w:rPr>
                <w:strike/>
                <w:color w:val="303030"/>
              </w:rPr>
              <w:t>N-DIMETILTRIPTAMINA</w:t>
            </w:r>
          </w:p>
          <w:p w:rsidR="0067228E" w:rsidRPr="00177EBE" w:rsidRDefault="0067228E" w:rsidP="0036127E">
            <w:pPr>
              <w:spacing w:after="200"/>
              <w:ind w:right="-353"/>
              <w:rPr>
                <w:strike/>
              </w:rPr>
            </w:pPr>
            <w:r w:rsidRPr="00177EBE">
              <w:rPr>
                <w:strike/>
              </w:rPr>
              <w:t>4-FLUOROANFETAMINA; 1-(4-FLUOROFENIL) PROPAN-2-AMINA</w:t>
            </w:r>
          </w:p>
        </w:tc>
      </w:tr>
      <w:tr w:rsidR="0067228E" w:rsidRPr="00177EBE" w:rsidTr="0036127E">
        <w:tc>
          <w:tcPr>
            <w:tcW w:w="568" w:type="dxa"/>
          </w:tcPr>
          <w:p w:rsidR="0067228E" w:rsidRPr="00177EBE" w:rsidRDefault="00FB30D0" w:rsidP="0036127E">
            <w:pPr>
              <w:spacing w:after="200"/>
              <w:ind w:right="-353"/>
              <w:jc w:val="both"/>
              <w:rPr>
                <w:strike/>
              </w:rPr>
            </w:pPr>
            <w:r w:rsidRPr="00177EBE">
              <w:rPr>
                <w:strike/>
              </w:rPr>
              <w:t>12</w:t>
            </w:r>
            <w:r w:rsidR="0067228E" w:rsidRPr="00177EBE">
              <w:rPr>
                <w:strike/>
              </w:rPr>
              <w:t>.</w:t>
            </w:r>
          </w:p>
        </w:tc>
        <w:tc>
          <w:tcPr>
            <w:tcW w:w="3260" w:type="dxa"/>
          </w:tcPr>
          <w:p w:rsidR="0067228E" w:rsidRPr="00177EBE" w:rsidRDefault="0067228E" w:rsidP="0036127E">
            <w:pPr>
              <w:spacing w:after="200"/>
              <w:ind w:right="-353"/>
              <w:jc w:val="both"/>
              <w:rPr>
                <w:strike/>
              </w:rPr>
            </w:pPr>
            <w:r w:rsidRPr="00177EBE">
              <w:rPr>
                <w:strike/>
              </w:rPr>
              <w:t>4-MEC</w:t>
            </w:r>
          </w:p>
        </w:tc>
        <w:tc>
          <w:tcPr>
            <w:tcW w:w="567" w:type="dxa"/>
          </w:tcPr>
          <w:p w:rsidR="0067228E" w:rsidRPr="00177EBE" w:rsidRDefault="0067228E" w:rsidP="0036127E">
            <w:pPr>
              <w:spacing w:after="200"/>
              <w:ind w:right="32"/>
              <w:jc w:val="center"/>
              <w:rPr>
                <w:strike/>
              </w:rPr>
            </w:pPr>
            <w:r w:rsidRPr="00177EBE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67228E" w:rsidRPr="00177EBE" w:rsidRDefault="0067228E" w:rsidP="0036127E">
            <w:pPr>
              <w:spacing w:after="200"/>
              <w:ind w:right="-353"/>
              <w:rPr>
                <w:strike/>
              </w:rPr>
            </w:pPr>
            <w:r w:rsidRPr="00177EBE">
              <w:rPr>
                <w:strike/>
              </w:rPr>
              <w:t>4- METILETILCATINONA;</w:t>
            </w:r>
          </w:p>
          <w:p w:rsidR="0067228E" w:rsidRPr="00177EBE" w:rsidRDefault="0067228E" w:rsidP="0036127E">
            <w:pPr>
              <w:spacing w:after="200"/>
              <w:ind w:right="-353"/>
              <w:rPr>
                <w:strike/>
              </w:rPr>
            </w:pPr>
            <w:r w:rsidRPr="00177EBE">
              <w:rPr>
                <w:strike/>
              </w:rPr>
              <w:t>2-(ETILAMINA)-1-(4-METILFENIL)-PROPAN-1-ONA</w:t>
            </w:r>
          </w:p>
        </w:tc>
      </w:tr>
      <w:tr w:rsidR="0067228E" w:rsidRPr="00177EBE" w:rsidTr="0036127E">
        <w:tc>
          <w:tcPr>
            <w:tcW w:w="568" w:type="dxa"/>
          </w:tcPr>
          <w:p w:rsidR="0067228E" w:rsidRPr="00177EBE" w:rsidRDefault="00FB30D0" w:rsidP="0036127E">
            <w:pPr>
              <w:spacing w:after="200"/>
              <w:ind w:right="-353"/>
              <w:rPr>
                <w:strike/>
              </w:rPr>
            </w:pPr>
            <w:r w:rsidRPr="00177EBE">
              <w:rPr>
                <w:strike/>
              </w:rPr>
              <w:t>13</w:t>
            </w:r>
            <w:r w:rsidR="0067228E" w:rsidRPr="00177EBE">
              <w:rPr>
                <w:strike/>
              </w:rPr>
              <w:t>.</w:t>
            </w:r>
          </w:p>
        </w:tc>
        <w:tc>
          <w:tcPr>
            <w:tcW w:w="3260" w:type="dxa"/>
          </w:tcPr>
          <w:p w:rsidR="0067228E" w:rsidRPr="00177EBE" w:rsidRDefault="0067228E" w:rsidP="0036127E">
            <w:pPr>
              <w:spacing w:after="200"/>
              <w:ind w:right="-353"/>
              <w:jc w:val="both"/>
              <w:rPr>
                <w:strike/>
              </w:rPr>
            </w:pPr>
            <w:r w:rsidRPr="00177EBE">
              <w:rPr>
                <w:strike/>
              </w:rPr>
              <w:t>4-METILAMINOREX</w:t>
            </w:r>
          </w:p>
        </w:tc>
        <w:tc>
          <w:tcPr>
            <w:tcW w:w="567" w:type="dxa"/>
          </w:tcPr>
          <w:p w:rsidR="0067228E" w:rsidRPr="00177EBE" w:rsidRDefault="0067228E" w:rsidP="0036127E">
            <w:pPr>
              <w:spacing w:after="200"/>
              <w:ind w:right="32"/>
              <w:jc w:val="center"/>
              <w:rPr>
                <w:strike/>
              </w:rPr>
            </w:pPr>
            <w:r w:rsidRPr="00177EBE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67228E" w:rsidRPr="00177EBE" w:rsidRDefault="0067228E" w:rsidP="0036127E">
            <w:pPr>
              <w:spacing w:after="200"/>
              <w:ind w:right="-353"/>
              <w:rPr>
                <w:strike/>
              </w:rPr>
            </w:pPr>
            <w:r w:rsidRPr="00177EBE">
              <w:rPr>
                <w:strike/>
              </w:rPr>
              <w:t>(</w:t>
            </w:r>
            <w:r w:rsidRPr="00177EBE">
              <w:rPr>
                <w:strike/>
              </w:rPr>
              <w:sym w:font="Symbol" w:char="F0B1"/>
            </w:r>
            <w:r w:rsidRPr="00177EBE">
              <w:rPr>
                <w:strike/>
              </w:rPr>
              <w:t>)-</w:t>
            </w:r>
            <w:r w:rsidRPr="00177EBE">
              <w:rPr>
                <w:i/>
                <w:iCs/>
                <w:strike/>
              </w:rPr>
              <w:t>CIS</w:t>
            </w:r>
            <w:r w:rsidRPr="00177EBE">
              <w:rPr>
                <w:strike/>
              </w:rPr>
              <w:t xml:space="preserve">-2-AMINO-4-METIL-5-FENIL-2-OXAZOLINA </w:t>
            </w:r>
          </w:p>
        </w:tc>
      </w:tr>
      <w:tr w:rsidR="0067228E" w:rsidRPr="00177EBE" w:rsidTr="0036127E">
        <w:tc>
          <w:tcPr>
            <w:tcW w:w="568" w:type="dxa"/>
          </w:tcPr>
          <w:p w:rsidR="0067228E" w:rsidRPr="00177EBE" w:rsidRDefault="00FB30D0" w:rsidP="0036127E">
            <w:pPr>
              <w:spacing w:after="200"/>
              <w:ind w:right="-353"/>
              <w:rPr>
                <w:strike/>
              </w:rPr>
            </w:pPr>
            <w:r w:rsidRPr="00177EBE">
              <w:rPr>
                <w:strike/>
              </w:rPr>
              <w:t>14</w:t>
            </w:r>
            <w:r w:rsidR="0067228E" w:rsidRPr="00177EBE">
              <w:rPr>
                <w:strike/>
              </w:rPr>
              <w:t>.</w:t>
            </w:r>
          </w:p>
        </w:tc>
        <w:tc>
          <w:tcPr>
            <w:tcW w:w="3260" w:type="dxa"/>
          </w:tcPr>
          <w:p w:rsidR="0067228E" w:rsidRPr="00177EBE" w:rsidRDefault="0067228E" w:rsidP="0036127E">
            <w:pPr>
              <w:pStyle w:val="Cabealho"/>
              <w:widowControl/>
              <w:tabs>
                <w:tab w:val="clear" w:pos="4419"/>
                <w:tab w:val="clear" w:pos="8838"/>
              </w:tabs>
              <w:spacing w:after="200"/>
              <w:ind w:right="-353"/>
              <w:rPr>
                <w:strike/>
                <w:sz w:val="24"/>
                <w:szCs w:val="24"/>
              </w:rPr>
            </w:pPr>
            <w:r w:rsidRPr="00177EBE">
              <w:rPr>
                <w:strike/>
                <w:sz w:val="24"/>
                <w:szCs w:val="24"/>
              </w:rPr>
              <w:t>4-MTA</w:t>
            </w:r>
          </w:p>
        </w:tc>
        <w:tc>
          <w:tcPr>
            <w:tcW w:w="567" w:type="dxa"/>
          </w:tcPr>
          <w:p w:rsidR="0067228E" w:rsidRPr="00177EBE" w:rsidRDefault="0067228E" w:rsidP="0036127E">
            <w:pPr>
              <w:spacing w:after="200"/>
              <w:ind w:right="32"/>
              <w:jc w:val="center"/>
              <w:rPr>
                <w:strike/>
              </w:rPr>
            </w:pPr>
            <w:r w:rsidRPr="00177EBE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67228E" w:rsidRPr="00177EBE" w:rsidRDefault="0067228E" w:rsidP="0036127E">
            <w:pPr>
              <w:spacing w:after="200"/>
              <w:ind w:right="-353"/>
              <w:rPr>
                <w:strike/>
              </w:rPr>
            </w:pPr>
            <w:r w:rsidRPr="00177EBE">
              <w:rPr>
                <w:strike/>
              </w:rPr>
              <w:t>4-METILTIOANFETAMINA</w:t>
            </w:r>
          </w:p>
        </w:tc>
      </w:tr>
      <w:tr w:rsidR="0067228E" w:rsidRPr="00177EBE" w:rsidTr="0036127E">
        <w:tc>
          <w:tcPr>
            <w:tcW w:w="568" w:type="dxa"/>
          </w:tcPr>
          <w:p w:rsidR="0067228E" w:rsidRPr="00177EBE" w:rsidRDefault="00FB30D0" w:rsidP="0036127E">
            <w:pPr>
              <w:spacing w:after="200"/>
              <w:ind w:right="-353"/>
              <w:rPr>
                <w:strike/>
              </w:rPr>
            </w:pPr>
            <w:r w:rsidRPr="00177EBE">
              <w:rPr>
                <w:strike/>
              </w:rPr>
              <w:t>15</w:t>
            </w:r>
            <w:r w:rsidR="00724799" w:rsidRPr="00177EBE">
              <w:rPr>
                <w:strike/>
              </w:rPr>
              <w:t xml:space="preserve">.    </w:t>
            </w:r>
          </w:p>
        </w:tc>
        <w:tc>
          <w:tcPr>
            <w:tcW w:w="3260" w:type="dxa"/>
          </w:tcPr>
          <w:p w:rsidR="0067228E" w:rsidRPr="00177EBE" w:rsidRDefault="0067228E" w:rsidP="0036127E">
            <w:pPr>
              <w:pStyle w:val="Cabealho"/>
              <w:widowControl/>
              <w:tabs>
                <w:tab w:val="clear" w:pos="4419"/>
                <w:tab w:val="clear" w:pos="8838"/>
              </w:tabs>
              <w:spacing w:after="200"/>
              <w:ind w:right="-353"/>
              <w:rPr>
                <w:strike/>
                <w:sz w:val="24"/>
                <w:szCs w:val="24"/>
              </w:rPr>
            </w:pPr>
            <w:r w:rsidRPr="00177EBE">
              <w:rPr>
                <w:strike/>
                <w:sz w:val="24"/>
                <w:szCs w:val="24"/>
              </w:rPr>
              <w:t xml:space="preserve">5F-AKB48  </w:t>
            </w:r>
          </w:p>
        </w:tc>
        <w:tc>
          <w:tcPr>
            <w:tcW w:w="567" w:type="dxa"/>
          </w:tcPr>
          <w:p w:rsidR="0067228E" w:rsidRPr="00177EBE" w:rsidRDefault="0067228E" w:rsidP="0036127E">
            <w:pPr>
              <w:spacing w:after="200"/>
              <w:ind w:right="32"/>
              <w:jc w:val="center"/>
              <w:rPr>
                <w:strike/>
              </w:rPr>
            </w:pPr>
            <w:r w:rsidRPr="00177EBE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67228E" w:rsidRPr="00177EBE" w:rsidRDefault="0067228E" w:rsidP="0036127E">
            <w:pPr>
              <w:spacing w:after="200"/>
              <w:ind w:right="-353"/>
              <w:rPr>
                <w:strike/>
              </w:rPr>
            </w:pPr>
            <w:r w:rsidRPr="00177EBE">
              <w:rPr>
                <w:strike/>
              </w:rPr>
              <w:t>N-(1-ADAMANTIL)-1-(5-FLUOROPENTIL)INDAZOL-3-CARBOXAMIDA</w:t>
            </w:r>
          </w:p>
        </w:tc>
      </w:tr>
      <w:tr w:rsidR="0067228E" w:rsidRPr="00177EBE" w:rsidTr="0036127E">
        <w:tc>
          <w:tcPr>
            <w:tcW w:w="568" w:type="dxa"/>
          </w:tcPr>
          <w:p w:rsidR="0067228E" w:rsidRPr="00177EBE" w:rsidRDefault="00AD0AA1" w:rsidP="0036127E">
            <w:pPr>
              <w:spacing w:after="200"/>
              <w:ind w:right="-353"/>
              <w:rPr>
                <w:strike/>
              </w:rPr>
            </w:pPr>
            <w:r w:rsidRPr="00177EBE">
              <w:rPr>
                <w:strike/>
              </w:rPr>
              <w:t>16</w:t>
            </w:r>
            <w:r w:rsidR="0067228E" w:rsidRPr="00177EBE">
              <w:rPr>
                <w:strike/>
              </w:rPr>
              <w:t>.</w:t>
            </w:r>
          </w:p>
        </w:tc>
        <w:tc>
          <w:tcPr>
            <w:tcW w:w="3260" w:type="dxa"/>
          </w:tcPr>
          <w:p w:rsidR="0067228E" w:rsidRPr="00177EBE" w:rsidRDefault="0067228E" w:rsidP="0036127E">
            <w:pPr>
              <w:pStyle w:val="Cabealho"/>
              <w:widowControl/>
              <w:tabs>
                <w:tab w:val="clear" w:pos="4419"/>
                <w:tab w:val="clear" w:pos="8838"/>
              </w:tabs>
              <w:spacing w:after="200"/>
              <w:ind w:right="-353"/>
              <w:rPr>
                <w:strike/>
                <w:sz w:val="24"/>
                <w:szCs w:val="24"/>
              </w:rPr>
            </w:pPr>
            <w:r w:rsidRPr="00177EBE">
              <w:rPr>
                <w:strike/>
                <w:sz w:val="24"/>
                <w:szCs w:val="24"/>
              </w:rPr>
              <w:t>5-IAI</w:t>
            </w:r>
          </w:p>
        </w:tc>
        <w:tc>
          <w:tcPr>
            <w:tcW w:w="567" w:type="dxa"/>
          </w:tcPr>
          <w:p w:rsidR="0067228E" w:rsidRPr="00177EBE" w:rsidRDefault="0067228E" w:rsidP="0036127E">
            <w:pPr>
              <w:spacing w:after="200"/>
              <w:ind w:right="32"/>
              <w:jc w:val="center"/>
              <w:rPr>
                <w:strike/>
              </w:rPr>
            </w:pPr>
            <w:r w:rsidRPr="00177EBE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67228E" w:rsidRPr="00177EBE" w:rsidRDefault="0067228E" w:rsidP="0036127E">
            <w:pPr>
              <w:spacing w:after="200"/>
              <w:ind w:right="-353"/>
              <w:rPr>
                <w:strike/>
              </w:rPr>
            </w:pPr>
            <w:r w:rsidRPr="00177EBE">
              <w:rPr>
                <w:strike/>
              </w:rPr>
              <w:t>2,3-DIHIDRO-5-IODO-1H-INDENO-2-AMINA</w:t>
            </w:r>
          </w:p>
        </w:tc>
      </w:tr>
      <w:tr w:rsidR="0067228E" w:rsidRPr="00177EBE" w:rsidTr="0036127E">
        <w:tc>
          <w:tcPr>
            <w:tcW w:w="568" w:type="dxa"/>
          </w:tcPr>
          <w:p w:rsidR="0067228E" w:rsidRPr="00177EBE" w:rsidRDefault="00AD0AA1" w:rsidP="0036127E">
            <w:pPr>
              <w:spacing w:after="200"/>
              <w:ind w:right="-353"/>
              <w:rPr>
                <w:strike/>
              </w:rPr>
            </w:pPr>
            <w:r w:rsidRPr="00177EBE">
              <w:rPr>
                <w:strike/>
              </w:rPr>
              <w:t>17</w:t>
            </w:r>
            <w:r w:rsidR="0067228E" w:rsidRPr="00177EBE">
              <w:rPr>
                <w:strike/>
              </w:rPr>
              <w:t>.</w:t>
            </w:r>
          </w:p>
          <w:p w:rsidR="00724799" w:rsidRPr="00177EBE" w:rsidRDefault="00AD0AA1" w:rsidP="0036127E">
            <w:pPr>
              <w:spacing w:after="200"/>
              <w:ind w:right="-353"/>
              <w:rPr>
                <w:strike/>
              </w:rPr>
            </w:pPr>
            <w:r w:rsidRPr="00177EBE">
              <w:rPr>
                <w:strike/>
              </w:rPr>
              <w:t>18.</w:t>
            </w:r>
          </w:p>
          <w:p w:rsidR="00724799" w:rsidRPr="00177EBE" w:rsidRDefault="00AD0AA1" w:rsidP="0036127E">
            <w:pPr>
              <w:spacing w:after="200"/>
              <w:ind w:right="-353"/>
              <w:rPr>
                <w:strike/>
              </w:rPr>
            </w:pPr>
            <w:r w:rsidRPr="00177EBE">
              <w:rPr>
                <w:strike/>
              </w:rPr>
              <w:t>19.</w:t>
            </w:r>
          </w:p>
          <w:p w:rsidR="00AD0AA1" w:rsidRPr="00177EBE" w:rsidRDefault="00AD0AA1" w:rsidP="0036127E">
            <w:pPr>
              <w:spacing w:after="200"/>
              <w:ind w:right="-353"/>
              <w:rPr>
                <w:strike/>
              </w:rPr>
            </w:pPr>
            <w:r w:rsidRPr="00177EBE">
              <w:rPr>
                <w:strike/>
              </w:rPr>
              <w:t>20.</w:t>
            </w:r>
          </w:p>
          <w:p w:rsidR="006D22CD" w:rsidRPr="00177EBE" w:rsidRDefault="00AD0AA1" w:rsidP="0036127E">
            <w:pPr>
              <w:spacing w:after="200"/>
              <w:ind w:right="-353"/>
              <w:rPr>
                <w:strike/>
              </w:rPr>
            </w:pPr>
            <w:r w:rsidRPr="00177EBE">
              <w:rPr>
                <w:strike/>
              </w:rPr>
              <w:t>21</w:t>
            </w:r>
            <w:r w:rsidR="006D22CD" w:rsidRPr="00177EBE">
              <w:rPr>
                <w:strike/>
              </w:rPr>
              <w:t>.</w:t>
            </w:r>
          </w:p>
        </w:tc>
        <w:tc>
          <w:tcPr>
            <w:tcW w:w="3260" w:type="dxa"/>
          </w:tcPr>
          <w:p w:rsidR="00724799" w:rsidRPr="00177EBE" w:rsidRDefault="00724799" w:rsidP="0036127E">
            <w:pPr>
              <w:pStyle w:val="Cabealho"/>
              <w:widowControl/>
              <w:tabs>
                <w:tab w:val="clear" w:pos="4419"/>
                <w:tab w:val="clear" w:pos="8838"/>
              </w:tabs>
              <w:spacing w:after="200"/>
              <w:ind w:right="-353"/>
              <w:rPr>
                <w:strike/>
                <w:sz w:val="24"/>
                <w:szCs w:val="24"/>
              </w:rPr>
            </w:pPr>
            <w:r w:rsidRPr="00177EBE">
              <w:rPr>
                <w:strike/>
                <w:sz w:val="24"/>
                <w:szCs w:val="24"/>
              </w:rPr>
              <w:t>5-MeO-AMT</w:t>
            </w:r>
          </w:p>
          <w:p w:rsidR="00724799" w:rsidRPr="00177EBE" w:rsidRDefault="00724799" w:rsidP="0036127E">
            <w:pPr>
              <w:pStyle w:val="Cabealho"/>
              <w:widowControl/>
              <w:tabs>
                <w:tab w:val="clear" w:pos="4419"/>
                <w:tab w:val="clear" w:pos="8838"/>
              </w:tabs>
              <w:spacing w:after="200"/>
              <w:ind w:right="-353"/>
              <w:rPr>
                <w:strike/>
                <w:sz w:val="24"/>
                <w:szCs w:val="24"/>
              </w:rPr>
            </w:pPr>
            <w:r w:rsidRPr="00177EBE">
              <w:rPr>
                <w:strike/>
                <w:sz w:val="24"/>
                <w:szCs w:val="24"/>
              </w:rPr>
              <w:t>5-MeO-DIPT</w:t>
            </w:r>
          </w:p>
          <w:p w:rsidR="00724799" w:rsidRPr="00177EBE" w:rsidRDefault="006D22CD" w:rsidP="0036127E">
            <w:pPr>
              <w:pStyle w:val="Cabealho"/>
              <w:widowControl/>
              <w:tabs>
                <w:tab w:val="clear" w:pos="4419"/>
                <w:tab w:val="clear" w:pos="8838"/>
              </w:tabs>
              <w:spacing w:after="200"/>
              <w:ind w:right="-353"/>
              <w:rPr>
                <w:strike/>
                <w:sz w:val="24"/>
                <w:szCs w:val="24"/>
              </w:rPr>
            </w:pPr>
            <w:r w:rsidRPr="00177EBE">
              <w:rPr>
                <w:strike/>
                <w:sz w:val="24"/>
                <w:szCs w:val="24"/>
              </w:rPr>
              <w:t>5-MeO-DMT</w:t>
            </w:r>
          </w:p>
          <w:p w:rsidR="00724799" w:rsidRPr="00177EBE" w:rsidRDefault="006D22CD" w:rsidP="0036127E">
            <w:pPr>
              <w:pStyle w:val="Cabealho"/>
              <w:widowControl/>
              <w:tabs>
                <w:tab w:val="clear" w:pos="4419"/>
                <w:tab w:val="clear" w:pos="8838"/>
              </w:tabs>
              <w:spacing w:after="200"/>
              <w:ind w:right="-353"/>
              <w:rPr>
                <w:strike/>
                <w:sz w:val="24"/>
                <w:szCs w:val="24"/>
              </w:rPr>
            </w:pPr>
            <w:r w:rsidRPr="00177EBE">
              <w:rPr>
                <w:strike/>
                <w:sz w:val="24"/>
                <w:szCs w:val="24"/>
              </w:rPr>
              <w:t>5-MeO-MIPT</w:t>
            </w:r>
          </w:p>
          <w:p w:rsidR="0067228E" w:rsidRPr="00177EBE" w:rsidRDefault="0067228E" w:rsidP="0036127E">
            <w:pPr>
              <w:pStyle w:val="Cabealho"/>
              <w:widowControl/>
              <w:tabs>
                <w:tab w:val="clear" w:pos="4419"/>
                <w:tab w:val="clear" w:pos="8838"/>
              </w:tabs>
              <w:spacing w:after="200"/>
              <w:ind w:right="-353"/>
              <w:rPr>
                <w:strike/>
                <w:sz w:val="24"/>
                <w:szCs w:val="24"/>
              </w:rPr>
            </w:pPr>
            <w:r w:rsidRPr="00177EBE">
              <w:rPr>
                <w:strike/>
                <w:sz w:val="24"/>
                <w:szCs w:val="24"/>
              </w:rPr>
              <w:t>25B-NBOMe</w:t>
            </w:r>
          </w:p>
        </w:tc>
        <w:tc>
          <w:tcPr>
            <w:tcW w:w="567" w:type="dxa"/>
          </w:tcPr>
          <w:p w:rsidR="00724799" w:rsidRPr="00177EBE" w:rsidRDefault="00724799" w:rsidP="0036127E">
            <w:pPr>
              <w:pStyle w:val="Cabealho"/>
              <w:widowControl/>
              <w:tabs>
                <w:tab w:val="clear" w:pos="4419"/>
                <w:tab w:val="clear" w:pos="8838"/>
              </w:tabs>
              <w:spacing w:after="200"/>
              <w:ind w:right="32"/>
              <w:rPr>
                <w:strike/>
                <w:sz w:val="24"/>
                <w:szCs w:val="24"/>
              </w:rPr>
            </w:pPr>
            <w:r w:rsidRPr="00177EBE">
              <w:rPr>
                <w:strike/>
                <w:sz w:val="24"/>
                <w:szCs w:val="24"/>
              </w:rPr>
              <w:t xml:space="preserve">ou </w:t>
            </w:r>
          </w:p>
          <w:p w:rsidR="00724799" w:rsidRPr="00177EBE" w:rsidRDefault="00724799" w:rsidP="0036127E">
            <w:pPr>
              <w:pStyle w:val="Cabealho"/>
              <w:widowControl/>
              <w:tabs>
                <w:tab w:val="clear" w:pos="4419"/>
                <w:tab w:val="clear" w:pos="8838"/>
              </w:tabs>
              <w:spacing w:after="200"/>
              <w:ind w:right="32"/>
              <w:rPr>
                <w:strike/>
                <w:sz w:val="24"/>
                <w:szCs w:val="24"/>
              </w:rPr>
            </w:pPr>
            <w:r w:rsidRPr="00177EBE">
              <w:rPr>
                <w:strike/>
                <w:sz w:val="24"/>
                <w:szCs w:val="24"/>
              </w:rPr>
              <w:t>ou</w:t>
            </w:r>
          </w:p>
          <w:p w:rsidR="00724799" w:rsidRPr="00177EBE" w:rsidRDefault="006D22CD" w:rsidP="0036127E">
            <w:pPr>
              <w:pStyle w:val="Cabealho"/>
              <w:widowControl/>
              <w:tabs>
                <w:tab w:val="clear" w:pos="4419"/>
                <w:tab w:val="clear" w:pos="8838"/>
              </w:tabs>
              <w:spacing w:after="200"/>
              <w:ind w:right="32"/>
              <w:rPr>
                <w:strike/>
                <w:sz w:val="24"/>
                <w:szCs w:val="24"/>
              </w:rPr>
            </w:pPr>
            <w:r w:rsidRPr="00177EBE">
              <w:rPr>
                <w:strike/>
                <w:sz w:val="24"/>
                <w:szCs w:val="24"/>
              </w:rPr>
              <w:t>ou</w:t>
            </w:r>
          </w:p>
          <w:p w:rsidR="00724799" w:rsidRPr="00177EBE" w:rsidRDefault="006D22CD" w:rsidP="0036127E">
            <w:pPr>
              <w:pStyle w:val="Cabealho"/>
              <w:widowControl/>
              <w:tabs>
                <w:tab w:val="clear" w:pos="4419"/>
                <w:tab w:val="clear" w:pos="8838"/>
              </w:tabs>
              <w:spacing w:after="200"/>
              <w:ind w:right="32"/>
              <w:rPr>
                <w:strike/>
                <w:sz w:val="24"/>
                <w:szCs w:val="24"/>
              </w:rPr>
            </w:pPr>
            <w:r w:rsidRPr="00177EBE">
              <w:rPr>
                <w:strike/>
                <w:sz w:val="24"/>
                <w:szCs w:val="24"/>
              </w:rPr>
              <w:t>ou</w:t>
            </w:r>
          </w:p>
          <w:p w:rsidR="0067228E" w:rsidRPr="00177EBE" w:rsidRDefault="0067228E" w:rsidP="0036127E">
            <w:pPr>
              <w:pStyle w:val="Cabealho"/>
              <w:widowControl/>
              <w:tabs>
                <w:tab w:val="clear" w:pos="4419"/>
                <w:tab w:val="clear" w:pos="8838"/>
              </w:tabs>
              <w:spacing w:after="200"/>
              <w:ind w:right="32"/>
              <w:rPr>
                <w:strike/>
                <w:sz w:val="24"/>
                <w:szCs w:val="24"/>
              </w:rPr>
            </w:pPr>
            <w:r w:rsidRPr="00177EBE">
              <w:rPr>
                <w:strike/>
                <w:sz w:val="24"/>
                <w:szCs w:val="24"/>
              </w:rPr>
              <w:t>ou</w:t>
            </w:r>
          </w:p>
        </w:tc>
        <w:tc>
          <w:tcPr>
            <w:tcW w:w="5670" w:type="dxa"/>
          </w:tcPr>
          <w:p w:rsidR="00724799" w:rsidRPr="00177EBE" w:rsidRDefault="00724799" w:rsidP="0036127E">
            <w:pPr>
              <w:spacing w:after="200"/>
              <w:ind w:right="-353"/>
              <w:rPr>
                <w:strike/>
              </w:rPr>
            </w:pPr>
            <w:r w:rsidRPr="00177EBE">
              <w:rPr>
                <w:strike/>
              </w:rPr>
              <w:t>5-METOXI-ALFA-METILTRIPTAMINA</w:t>
            </w:r>
          </w:p>
          <w:p w:rsidR="00724799" w:rsidRPr="00177EBE" w:rsidRDefault="00724799" w:rsidP="0036127E">
            <w:pPr>
              <w:spacing w:after="200"/>
              <w:ind w:right="-353"/>
              <w:rPr>
                <w:strike/>
              </w:rPr>
            </w:pPr>
            <w:r w:rsidRPr="00177EBE">
              <w:rPr>
                <w:strike/>
              </w:rPr>
              <w:t>5-METOXI-N,N-DIISOPROPILTRIPTAMINA</w:t>
            </w:r>
          </w:p>
          <w:p w:rsidR="00724799" w:rsidRPr="00177EBE" w:rsidRDefault="006D22CD" w:rsidP="0036127E">
            <w:pPr>
              <w:spacing w:after="200"/>
              <w:ind w:right="-353"/>
              <w:rPr>
                <w:strike/>
              </w:rPr>
            </w:pPr>
            <w:r w:rsidRPr="00177EBE">
              <w:rPr>
                <w:strike/>
                <w:color w:val="303030"/>
              </w:rPr>
              <w:t>5-METOXI</w:t>
            </w:r>
            <w:r w:rsidR="00530A27" w:rsidRPr="00177EBE">
              <w:rPr>
                <w:strike/>
                <w:color w:val="303030"/>
              </w:rPr>
              <w:t>-N,N-</w:t>
            </w:r>
            <w:r w:rsidRPr="00177EBE">
              <w:rPr>
                <w:strike/>
                <w:color w:val="303030"/>
              </w:rPr>
              <w:t>DIMETILTRIPTAMINA</w:t>
            </w:r>
          </w:p>
          <w:p w:rsidR="00724799" w:rsidRPr="00177EBE" w:rsidRDefault="006D22CD" w:rsidP="0036127E">
            <w:pPr>
              <w:spacing w:after="200"/>
              <w:ind w:right="-353"/>
              <w:rPr>
                <w:strike/>
              </w:rPr>
            </w:pPr>
            <w:r w:rsidRPr="00177EBE">
              <w:rPr>
                <w:strike/>
                <w:color w:val="303030"/>
              </w:rPr>
              <w:t>5-METOXI-N,N-METIL ISOPROPILTRIPTAMINA</w:t>
            </w:r>
          </w:p>
          <w:p w:rsidR="0067228E" w:rsidRPr="00177EBE" w:rsidRDefault="0067228E" w:rsidP="0036127E">
            <w:pPr>
              <w:spacing w:after="200"/>
              <w:ind w:right="-353"/>
              <w:rPr>
                <w:strike/>
              </w:rPr>
            </w:pPr>
            <w:r w:rsidRPr="00177EBE">
              <w:rPr>
                <w:strike/>
              </w:rPr>
              <w:t>2-(4-BROMO-2,5-DIMETOXI-FENIL)-N-[(2-METOXIFENIL)METIL]ETANOAMINA</w:t>
            </w:r>
          </w:p>
        </w:tc>
      </w:tr>
      <w:tr w:rsidR="00AD0AA1" w:rsidRPr="00177EBE" w:rsidTr="0036127E">
        <w:tc>
          <w:tcPr>
            <w:tcW w:w="568" w:type="dxa"/>
          </w:tcPr>
          <w:p w:rsidR="00AD0AA1" w:rsidRPr="00177EBE" w:rsidRDefault="00AD0AA1" w:rsidP="0036127E">
            <w:pPr>
              <w:spacing w:after="200"/>
              <w:ind w:right="-353"/>
              <w:jc w:val="both"/>
              <w:rPr>
                <w:strike/>
              </w:rPr>
            </w:pPr>
            <w:r w:rsidRPr="00177EBE">
              <w:rPr>
                <w:strike/>
              </w:rPr>
              <w:t>22.</w:t>
            </w:r>
          </w:p>
        </w:tc>
        <w:tc>
          <w:tcPr>
            <w:tcW w:w="3260" w:type="dxa"/>
          </w:tcPr>
          <w:p w:rsidR="00AD0AA1" w:rsidRPr="00177EBE" w:rsidRDefault="00AD0AA1" w:rsidP="0036127E">
            <w:pPr>
              <w:pStyle w:val="Cabealho"/>
              <w:widowControl/>
              <w:tabs>
                <w:tab w:val="clear" w:pos="4419"/>
                <w:tab w:val="clear" w:pos="8838"/>
              </w:tabs>
              <w:spacing w:after="200"/>
              <w:ind w:right="-353"/>
              <w:rPr>
                <w:strike/>
                <w:sz w:val="24"/>
                <w:szCs w:val="24"/>
              </w:rPr>
            </w:pPr>
            <w:r w:rsidRPr="00177EBE">
              <w:rPr>
                <w:strike/>
                <w:sz w:val="24"/>
                <w:szCs w:val="24"/>
              </w:rPr>
              <w:t>25C-NBOMe</w:t>
            </w:r>
          </w:p>
        </w:tc>
        <w:tc>
          <w:tcPr>
            <w:tcW w:w="567" w:type="dxa"/>
          </w:tcPr>
          <w:p w:rsidR="00AD0AA1" w:rsidRPr="00177EBE" w:rsidRDefault="00AD0AA1" w:rsidP="0036127E">
            <w:pPr>
              <w:spacing w:after="200"/>
              <w:ind w:right="32"/>
              <w:jc w:val="center"/>
              <w:rPr>
                <w:strike/>
              </w:rPr>
            </w:pPr>
            <w:r w:rsidRPr="00177EBE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AD0AA1" w:rsidRPr="00177EBE" w:rsidRDefault="00AD0AA1" w:rsidP="0036127E">
            <w:pPr>
              <w:spacing w:after="200"/>
              <w:ind w:right="-353"/>
              <w:rPr>
                <w:strike/>
              </w:rPr>
            </w:pPr>
            <w:r w:rsidRPr="00177EBE">
              <w:rPr>
                <w:strike/>
              </w:rPr>
              <w:t>2-(4-CLORO-2,5-DIMETOXI-FENIL)-N-[(2-METOXIFENIL)METIL]ETANOAMINA</w:t>
            </w:r>
          </w:p>
        </w:tc>
      </w:tr>
      <w:tr w:rsidR="00AD0AA1" w:rsidRPr="00177EBE" w:rsidTr="0036127E">
        <w:tc>
          <w:tcPr>
            <w:tcW w:w="568" w:type="dxa"/>
          </w:tcPr>
          <w:p w:rsidR="00AD0AA1" w:rsidRPr="00177EBE" w:rsidRDefault="00AD0AA1" w:rsidP="0036127E">
            <w:pPr>
              <w:spacing w:after="200"/>
              <w:ind w:right="-353"/>
              <w:jc w:val="both"/>
              <w:rPr>
                <w:strike/>
              </w:rPr>
            </w:pPr>
            <w:r w:rsidRPr="00177EBE">
              <w:rPr>
                <w:strike/>
              </w:rPr>
              <w:t>23.</w:t>
            </w:r>
          </w:p>
        </w:tc>
        <w:tc>
          <w:tcPr>
            <w:tcW w:w="3260" w:type="dxa"/>
          </w:tcPr>
          <w:p w:rsidR="00AD0AA1" w:rsidRPr="00177EBE" w:rsidRDefault="00AD0AA1" w:rsidP="0036127E">
            <w:pPr>
              <w:spacing w:after="200"/>
              <w:ind w:right="-353"/>
              <w:jc w:val="both"/>
              <w:rPr>
                <w:strike/>
              </w:rPr>
            </w:pPr>
            <w:r w:rsidRPr="00177EBE">
              <w:rPr>
                <w:strike/>
              </w:rPr>
              <w:t>25D-NBOMe</w:t>
            </w:r>
          </w:p>
        </w:tc>
        <w:tc>
          <w:tcPr>
            <w:tcW w:w="567" w:type="dxa"/>
          </w:tcPr>
          <w:p w:rsidR="00AD0AA1" w:rsidRPr="00177EBE" w:rsidRDefault="00AD0AA1" w:rsidP="0036127E">
            <w:pPr>
              <w:spacing w:after="200"/>
              <w:ind w:right="32"/>
              <w:jc w:val="center"/>
              <w:rPr>
                <w:strike/>
              </w:rPr>
            </w:pPr>
            <w:r w:rsidRPr="00177EBE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AD0AA1" w:rsidRPr="00177EBE" w:rsidRDefault="00AD0AA1" w:rsidP="0036127E">
            <w:pPr>
              <w:spacing w:after="200"/>
              <w:ind w:right="-353"/>
              <w:rPr>
                <w:iCs/>
                <w:strike/>
              </w:rPr>
            </w:pPr>
            <w:r w:rsidRPr="00177EBE">
              <w:rPr>
                <w:iCs/>
                <w:strike/>
              </w:rPr>
              <w:t>2-(4-METIL-2,5-DIMETOXI-FENIL)-N-[(2-METOXIFENIL)METIL]ETANOAMINA</w:t>
            </w:r>
          </w:p>
        </w:tc>
      </w:tr>
      <w:tr w:rsidR="00AD0AA1" w:rsidRPr="00177EBE" w:rsidTr="0036127E">
        <w:tc>
          <w:tcPr>
            <w:tcW w:w="568" w:type="dxa"/>
          </w:tcPr>
          <w:p w:rsidR="00AD0AA1" w:rsidRPr="00177EBE" w:rsidRDefault="00AD0AA1" w:rsidP="0036127E">
            <w:pPr>
              <w:spacing w:after="200"/>
              <w:ind w:right="-353"/>
              <w:jc w:val="both"/>
              <w:rPr>
                <w:strike/>
              </w:rPr>
            </w:pPr>
            <w:r w:rsidRPr="00177EBE">
              <w:rPr>
                <w:strike/>
              </w:rPr>
              <w:t>24.</w:t>
            </w:r>
          </w:p>
        </w:tc>
        <w:tc>
          <w:tcPr>
            <w:tcW w:w="3260" w:type="dxa"/>
          </w:tcPr>
          <w:p w:rsidR="00AD0AA1" w:rsidRPr="00177EBE" w:rsidRDefault="00AD0AA1" w:rsidP="0036127E">
            <w:pPr>
              <w:spacing w:after="200"/>
              <w:ind w:right="-353"/>
              <w:jc w:val="both"/>
              <w:rPr>
                <w:strike/>
              </w:rPr>
            </w:pPr>
            <w:r w:rsidRPr="00177EBE">
              <w:rPr>
                <w:strike/>
              </w:rPr>
              <w:t>25E-NBOMe</w:t>
            </w:r>
          </w:p>
        </w:tc>
        <w:tc>
          <w:tcPr>
            <w:tcW w:w="567" w:type="dxa"/>
          </w:tcPr>
          <w:p w:rsidR="00AD0AA1" w:rsidRPr="00177EBE" w:rsidRDefault="00AD0AA1" w:rsidP="0036127E">
            <w:pPr>
              <w:spacing w:after="200"/>
              <w:ind w:right="32"/>
              <w:jc w:val="center"/>
              <w:rPr>
                <w:strike/>
              </w:rPr>
            </w:pPr>
            <w:r w:rsidRPr="00177EBE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AD0AA1" w:rsidRPr="00177EBE" w:rsidRDefault="00AD0AA1" w:rsidP="0036127E">
            <w:pPr>
              <w:spacing w:after="200"/>
              <w:ind w:right="-353"/>
              <w:rPr>
                <w:iCs/>
                <w:strike/>
              </w:rPr>
            </w:pPr>
            <w:r w:rsidRPr="00177EBE">
              <w:rPr>
                <w:iCs/>
                <w:strike/>
              </w:rPr>
              <w:t>2-(4-ETIL-2,5-DIMETOXI-FENIL)-N-[(2-METOXIFENIL)METIL]ETANOAMINA</w:t>
            </w:r>
          </w:p>
        </w:tc>
      </w:tr>
      <w:tr w:rsidR="00AD0AA1" w:rsidRPr="00177EBE" w:rsidTr="0036127E">
        <w:tc>
          <w:tcPr>
            <w:tcW w:w="568" w:type="dxa"/>
          </w:tcPr>
          <w:p w:rsidR="00AD0AA1" w:rsidRPr="00177EBE" w:rsidRDefault="00AD0AA1" w:rsidP="0036127E">
            <w:pPr>
              <w:spacing w:after="200"/>
              <w:ind w:right="-353"/>
              <w:jc w:val="both"/>
              <w:rPr>
                <w:strike/>
              </w:rPr>
            </w:pPr>
            <w:r w:rsidRPr="00177EBE">
              <w:rPr>
                <w:strike/>
              </w:rPr>
              <w:t>25.</w:t>
            </w:r>
          </w:p>
        </w:tc>
        <w:tc>
          <w:tcPr>
            <w:tcW w:w="3260" w:type="dxa"/>
          </w:tcPr>
          <w:p w:rsidR="00AD0AA1" w:rsidRPr="00177EBE" w:rsidRDefault="00AD0AA1" w:rsidP="0036127E">
            <w:pPr>
              <w:spacing w:after="200"/>
              <w:ind w:right="-353"/>
              <w:jc w:val="both"/>
              <w:rPr>
                <w:strike/>
              </w:rPr>
            </w:pPr>
            <w:r w:rsidRPr="00177EBE">
              <w:rPr>
                <w:strike/>
              </w:rPr>
              <w:t>25H-NBOMe</w:t>
            </w:r>
          </w:p>
        </w:tc>
        <w:tc>
          <w:tcPr>
            <w:tcW w:w="567" w:type="dxa"/>
          </w:tcPr>
          <w:p w:rsidR="00AD0AA1" w:rsidRPr="00177EBE" w:rsidRDefault="00AD0AA1" w:rsidP="0036127E">
            <w:pPr>
              <w:spacing w:after="200"/>
              <w:ind w:right="32"/>
              <w:jc w:val="center"/>
              <w:rPr>
                <w:strike/>
              </w:rPr>
            </w:pPr>
            <w:r w:rsidRPr="00177EBE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AD0AA1" w:rsidRPr="00177EBE" w:rsidRDefault="00AD0AA1" w:rsidP="0036127E">
            <w:pPr>
              <w:spacing w:after="200"/>
              <w:ind w:right="-353"/>
              <w:rPr>
                <w:iCs/>
                <w:strike/>
              </w:rPr>
            </w:pPr>
            <w:r w:rsidRPr="00177EBE">
              <w:rPr>
                <w:iCs/>
                <w:strike/>
              </w:rPr>
              <w:t>2-(2,5-DIMETOXI-FENIL)-N-[(2-METOXIFENIL)METIL]ETANOAMINA</w:t>
            </w:r>
          </w:p>
        </w:tc>
      </w:tr>
      <w:tr w:rsidR="00AD0AA1" w:rsidRPr="00177EBE" w:rsidTr="0036127E">
        <w:tc>
          <w:tcPr>
            <w:tcW w:w="568" w:type="dxa"/>
          </w:tcPr>
          <w:p w:rsidR="00AD0AA1" w:rsidRPr="00177EBE" w:rsidRDefault="00AD0AA1" w:rsidP="0036127E">
            <w:pPr>
              <w:spacing w:after="200"/>
              <w:ind w:right="-353"/>
              <w:jc w:val="both"/>
              <w:rPr>
                <w:strike/>
              </w:rPr>
            </w:pPr>
            <w:r w:rsidRPr="00177EBE">
              <w:rPr>
                <w:strike/>
              </w:rPr>
              <w:t>26.</w:t>
            </w:r>
          </w:p>
        </w:tc>
        <w:tc>
          <w:tcPr>
            <w:tcW w:w="3260" w:type="dxa"/>
          </w:tcPr>
          <w:p w:rsidR="00AD0AA1" w:rsidRPr="00177EBE" w:rsidRDefault="00AD0AA1" w:rsidP="0036127E">
            <w:pPr>
              <w:spacing w:after="200"/>
              <w:ind w:right="-353"/>
              <w:jc w:val="both"/>
              <w:rPr>
                <w:strike/>
              </w:rPr>
            </w:pPr>
            <w:r w:rsidRPr="00177EBE">
              <w:rPr>
                <w:strike/>
              </w:rPr>
              <w:t>25I-NBOMe</w:t>
            </w:r>
          </w:p>
        </w:tc>
        <w:tc>
          <w:tcPr>
            <w:tcW w:w="567" w:type="dxa"/>
          </w:tcPr>
          <w:p w:rsidR="00AD0AA1" w:rsidRPr="00177EBE" w:rsidRDefault="00AD0AA1" w:rsidP="0036127E">
            <w:pPr>
              <w:spacing w:after="200"/>
              <w:ind w:right="32"/>
              <w:jc w:val="center"/>
              <w:rPr>
                <w:strike/>
              </w:rPr>
            </w:pPr>
            <w:r w:rsidRPr="00177EBE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AD0AA1" w:rsidRPr="00177EBE" w:rsidRDefault="00AD0AA1" w:rsidP="0036127E">
            <w:pPr>
              <w:spacing w:after="200"/>
              <w:ind w:right="-353"/>
              <w:rPr>
                <w:iCs/>
                <w:strike/>
              </w:rPr>
            </w:pPr>
            <w:r w:rsidRPr="00177EBE">
              <w:rPr>
                <w:iCs/>
                <w:strike/>
              </w:rPr>
              <w:t>2-(4-IODO-2,5-DIMETOXI-FENIL)-N-[(2-METOXIFENIL)METIL]ETANOAMINA</w:t>
            </w:r>
          </w:p>
        </w:tc>
      </w:tr>
      <w:tr w:rsidR="00AD0AA1" w:rsidRPr="00177EBE" w:rsidTr="0036127E">
        <w:tc>
          <w:tcPr>
            <w:tcW w:w="568" w:type="dxa"/>
          </w:tcPr>
          <w:p w:rsidR="00AD0AA1" w:rsidRPr="00177EBE" w:rsidRDefault="00AD0AA1" w:rsidP="0036127E">
            <w:pPr>
              <w:spacing w:after="200"/>
              <w:ind w:right="-353"/>
              <w:jc w:val="both"/>
              <w:rPr>
                <w:strike/>
              </w:rPr>
            </w:pPr>
            <w:r w:rsidRPr="00177EBE">
              <w:rPr>
                <w:strike/>
              </w:rPr>
              <w:t>27.</w:t>
            </w:r>
          </w:p>
        </w:tc>
        <w:tc>
          <w:tcPr>
            <w:tcW w:w="3260" w:type="dxa"/>
          </w:tcPr>
          <w:p w:rsidR="00AD0AA1" w:rsidRPr="00177EBE" w:rsidRDefault="00AD0AA1" w:rsidP="0036127E">
            <w:pPr>
              <w:spacing w:after="200"/>
              <w:ind w:right="-353"/>
              <w:jc w:val="both"/>
              <w:rPr>
                <w:strike/>
              </w:rPr>
            </w:pPr>
            <w:r w:rsidRPr="00177EBE">
              <w:rPr>
                <w:strike/>
              </w:rPr>
              <w:t>25N-NBOMe</w:t>
            </w:r>
          </w:p>
        </w:tc>
        <w:tc>
          <w:tcPr>
            <w:tcW w:w="567" w:type="dxa"/>
          </w:tcPr>
          <w:p w:rsidR="00AD0AA1" w:rsidRPr="00177EBE" w:rsidRDefault="00AD0AA1" w:rsidP="0036127E">
            <w:pPr>
              <w:spacing w:after="200"/>
              <w:ind w:right="32"/>
              <w:jc w:val="center"/>
              <w:rPr>
                <w:strike/>
              </w:rPr>
            </w:pPr>
            <w:r w:rsidRPr="00177EBE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AD0AA1" w:rsidRPr="00177EBE" w:rsidRDefault="00AD0AA1" w:rsidP="0036127E">
            <w:pPr>
              <w:spacing w:after="200"/>
              <w:ind w:right="-353"/>
              <w:rPr>
                <w:iCs/>
                <w:strike/>
              </w:rPr>
            </w:pPr>
            <w:r w:rsidRPr="00177EBE">
              <w:rPr>
                <w:iCs/>
                <w:strike/>
              </w:rPr>
              <w:t>2-(4-NITRO-2,5-DIMETOXI-FENIL)-N-[(2-METOXIFENIL)METIL]ETANOAMINA</w:t>
            </w:r>
          </w:p>
        </w:tc>
      </w:tr>
      <w:tr w:rsidR="00AD0AA1" w:rsidRPr="00177EBE" w:rsidTr="0036127E">
        <w:tc>
          <w:tcPr>
            <w:tcW w:w="568" w:type="dxa"/>
          </w:tcPr>
          <w:p w:rsidR="00AD0AA1" w:rsidRPr="00177EBE" w:rsidRDefault="00AD0AA1" w:rsidP="0036127E">
            <w:pPr>
              <w:spacing w:after="200"/>
              <w:ind w:right="-353"/>
              <w:jc w:val="both"/>
              <w:rPr>
                <w:strike/>
              </w:rPr>
            </w:pPr>
            <w:r w:rsidRPr="00177EBE">
              <w:rPr>
                <w:strike/>
              </w:rPr>
              <w:t>28</w:t>
            </w:r>
          </w:p>
          <w:p w:rsidR="00AD0AA1" w:rsidRPr="00177EBE" w:rsidRDefault="00AD0AA1" w:rsidP="0036127E">
            <w:pPr>
              <w:spacing w:after="200"/>
              <w:ind w:right="-353"/>
              <w:jc w:val="both"/>
              <w:rPr>
                <w:strike/>
              </w:rPr>
            </w:pPr>
          </w:p>
        </w:tc>
        <w:tc>
          <w:tcPr>
            <w:tcW w:w="3260" w:type="dxa"/>
          </w:tcPr>
          <w:p w:rsidR="00AD0AA1" w:rsidRPr="00177EBE" w:rsidRDefault="00AD0AA1" w:rsidP="0036127E">
            <w:pPr>
              <w:spacing w:after="200"/>
              <w:ind w:right="-353"/>
              <w:jc w:val="both"/>
              <w:rPr>
                <w:strike/>
              </w:rPr>
            </w:pPr>
            <w:r w:rsidRPr="00177EBE">
              <w:rPr>
                <w:strike/>
              </w:rPr>
              <w:t>25P-NBOMe</w:t>
            </w:r>
          </w:p>
        </w:tc>
        <w:tc>
          <w:tcPr>
            <w:tcW w:w="567" w:type="dxa"/>
          </w:tcPr>
          <w:p w:rsidR="00AD0AA1" w:rsidRPr="00177EBE" w:rsidRDefault="00AD0AA1" w:rsidP="0036127E">
            <w:pPr>
              <w:spacing w:after="200"/>
              <w:ind w:right="32"/>
              <w:jc w:val="center"/>
              <w:rPr>
                <w:strike/>
              </w:rPr>
            </w:pPr>
            <w:r w:rsidRPr="00177EBE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AD0AA1" w:rsidRPr="00177EBE" w:rsidRDefault="00AD0AA1" w:rsidP="0036127E">
            <w:pPr>
              <w:spacing w:after="200"/>
              <w:ind w:right="-353"/>
              <w:rPr>
                <w:iCs/>
                <w:strike/>
              </w:rPr>
            </w:pPr>
            <w:r w:rsidRPr="00177EBE">
              <w:rPr>
                <w:iCs/>
                <w:strike/>
              </w:rPr>
              <w:t>2-(4-PROPIL-2,5-DIMETOXI-FENIL)-N-[(2-METOXIFENIL)METIL]ETANOAMINA</w:t>
            </w:r>
          </w:p>
        </w:tc>
      </w:tr>
      <w:tr w:rsidR="00AD0AA1" w:rsidRPr="00177EBE" w:rsidTr="0036127E">
        <w:tc>
          <w:tcPr>
            <w:tcW w:w="568" w:type="dxa"/>
          </w:tcPr>
          <w:p w:rsidR="00AD0AA1" w:rsidRPr="00177EBE" w:rsidRDefault="00AD0AA1" w:rsidP="0036127E">
            <w:pPr>
              <w:spacing w:after="200"/>
              <w:ind w:right="-353"/>
              <w:jc w:val="both"/>
              <w:rPr>
                <w:strike/>
              </w:rPr>
            </w:pPr>
            <w:r w:rsidRPr="00177EBE">
              <w:rPr>
                <w:strike/>
              </w:rPr>
              <w:t>29.</w:t>
            </w:r>
          </w:p>
        </w:tc>
        <w:tc>
          <w:tcPr>
            <w:tcW w:w="3260" w:type="dxa"/>
          </w:tcPr>
          <w:p w:rsidR="00AD0AA1" w:rsidRPr="00177EBE" w:rsidRDefault="00AD0AA1" w:rsidP="0036127E">
            <w:pPr>
              <w:spacing w:after="200"/>
              <w:ind w:right="-353"/>
              <w:jc w:val="both"/>
              <w:rPr>
                <w:strike/>
              </w:rPr>
            </w:pPr>
            <w:r w:rsidRPr="00177EBE">
              <w:rPr>
                <w:strike/>
              </w:rPr>
              <w:t>25T2-NBOMe</w:t>
            </w:r>
          </w:p>
        </w:tc>
        <w:tc>
          <w:tcPr>
            <w:tcW w:w="567" w:type="dxa"/>
          </w:tcPr>
          <w:p w:rsidR="00AD0AA1" w:rsidRPr="00177EBE" w:rsidRDefault="00AD0AA1" w:rsidP="0036127E">
            <w:pPr>
              <w:spacing w:after="200"/>
              <w:ind w:right="32"/>
              <w:jc w:val="center"/>
              <w:rPr>
                <w:strike/>
              </w:rPr>
            </w:pPr>
            <w:r w:rsidRPr="00177EBE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AD0AA1" w:rsidRPr="00177EBE" w:rsidRDefault="00AD0AA1" w:rsidP="0036127E">
            <w:pPr>
              <w:spacing w:after="200"/>
              <w:ind w:right="-353"/>
              <w:rPr>
                <w:iCs/>
                <w:strike/>
              </w:rPr>
            </w:pPr>
            <w:r w:rsidRPr="00177EBE">
              <w:rPr>
                <w:iCs/>
                <w:strike/>
              </w:rPr>
              <w:t>2-(4-TIOETIL-2,5-DIMETOXI-FENIL)-N-[(2-METOXIFENIL)METIL]ETANOAMINA</w:t>
            </w:r>
          </w:p>
        </w:tc>
      </w:tr>
      <w:tr w:rsidR="00AD0AA1" w:rsidRPr="00177EBE" w:rsidTr="0036127E">
        <w:tc>
          <w:tcPr>
            <w:tcW w:w="568" w:type="dxa"/>
          </w:tcPr>
          <w:p w:rsidR="00AD0AA1" w:rsidRPr="00177EBE" w:rsidRDefault="00AD0AA1" w:rsidP="0036127E">
            <w:pPr>
              <w:spacing w:after="200"/>
              <w:ind w:right="-353"/>
              <w:jc w:val="both"/>
              <w:rPr>
                <w:strike/>
              </w:rPr>
            </w:pPr>
            <w:r w:rsidRPr="00177EBE">
              <w:rPr>
                <w:strike/>
              </w:rPr>
              <w:t>30.</w:t>
            </w:r>
          </w:p>
        </w:tc>
        <w:tc>
          <w:tcPr>
            <w:tcW w:w="3260" w:type="dxa"/>
          </w:tcPr>
          <w:p w:rsidR="00AD0AA1" w:rsidRPr="00177EBE" w:rsidRDefault="00AD0AA1" w:rsidP="0036127E">
            <w:pPr>
              <w:spacing w:after="200"/>
              <w:ind w:right="-353"/>
              <w:jc w:val="both"/>
              <w:rPr>
                <w:strike/>
              </w:rPr>
            </w:pPr>
            <w:r w:rsidRPr="00177EBE">
              <w:rPr>
                <w:strike/>
              </w:rPr>
              <w:t>25T4-NBOMe</w:t>
            </w:r>
          </w:p>
        </w:tc>
        <w:tc>
          <w:tcPr>
            <w:tcW w:w="567" w:type="dxa"/>
          </w:tcPr>
          <w:p w:rsidR="00AD0AA1" w:rsidRPr="00177EBE" w:rsidRDefault="00AD0AA1" w:rsidP="0036127E">
            <w:pPr>
              <w:spacing w:after="200"/>
              <w:ind w:right="32"/>
              <w:jc w:val="center"/>
              <w:rPr>
                <w:strike/>
              </w:rPr>
            </w:pPr>
            <w:r w:rsidRPr="00177EBE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AD0AA1" w:rsidRPr="00177EBE" w:rsidRDefault="00AD0AA1" w:rsidP="0036127E">
            <w:pPr>
              <w:spacing w:after="200"/>
              <w:ind w:right="-353"/>
              <w:rPr>
                <w:iCs/>
                <w:strike/>
              </w:rPr>
            </w:pPr>
            <w:r w:rsidRPr="00177EBE">
              <w:rPr>
                <w:iCs/>
                <w:strike/>
              </w:rPr>
              <w:t>2-[4-(1-METIL-TIOETIL)-2,5-DIMETOXI-FENIL]-N-[(2-METOXIFENIL)METIL]ETANOAMINA</w:t>
            </w:r>
          </w:p>
        </w:tc>
      </w:tr>
      <w:tr w:rsidR="00AD0AA1" w:rsidRPr="00177EBE" w:rsidTr="0036127E">
        <w:tc>
          <w:tcPr>
            <w:tcW w:w="568" w:type="dxa"/>
          </w:tcPr>
          <w:p w:rsidR="00AD0AA1" w:rsidRPr="00177EBE" w:rsidRDefault="00AD0AA1" w:rsidP="0036127E">
            <w:pPr>
              <w:spacing w:after="200"/>
              <w:ind w:right="-353"/>
              <w:jc w:val="both"/>
              <w:rPr>
                <w:strike/>
                <w:color w:val="000000"/>
              </w:rPr>
            </w:pPr>
            <w:r w:rsidRPr="00177EBE">
              <w:rPr>
                <w:strike/>
                <w:color w:val="000000"/>
              </w:rPr>
              <w:t>31.</w:t>
            </w:r>
          </w:p>
        </w:tc>
        <w:tc>
          <w:tcPr>
            <w:tcW w:w="3260" w:type="dxa"/>
          </w:tcPr>
          <w:p w:rsidR="00AD0AA1" w:rsidRPr="00177EBE" w:rsidRDefault="00AD0AA1" w:rsidP="0036127E">
            <w:pPr>
              <w:spacing w:after="200"/>
              <w:ind w:right="-353"/>
              <w:jc w:val="both"/>
              <w:rPr>
                <w:strike/>
              </w:rPr>
            </w:pPr>
            <w:r w:rsidRPr="00177EBE">
              <w:rPr>
                <w:strike/>
              </w:rPr>
              <w:t>25T7-NBOMe</w:t>
            </w:r>
          </w:p>
        </w:tc>
        <w:tc>
          <w:tcPr>
            <w:tcW w:w="567" w:type="dxa"/>
          </w:tcPr>
          <w:p w:rsidR="00AD0AA1" w:rsidRPr="00177EBE" w:rsidRDefault="00AD0AA1" w:rsidP="0036127E">
            <w:pPr>
              <w:spacing w:after="200"/>
              <w:ind w:right="32"/>
              <w:jc w:val="center"/>
              <w:rPr>
                <w:strike/>
              </w:rPr>
            </w:pPr>
            <w:r w:rsidRPr="00177EBE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AD0AA1" w:rsidRPr="00177EBE" w:rsidRDefault="00AD0AA1" w:rsidP="0036127E">
            <w:pPr>
              <w:spacing w:after="200"/>
              <w:ind w:right="-353"/>
              <w:rPr>
                <w:iCs/>
                <w:strike/>
              </w:rPr>
            </w:pPr>
            <w:r w:rsidRPr="00177EBE">
              <w:rPr>
                <w:iCs/>
                <w:strike/>
              </w:rPr>
              <w:t>2-(4-TIOPROPIL-2,5-DIMETOXI-FENIL)-N-[(2-METOXIFENIL)METIL]ETANOAMINA</w:t>
            </w:r>
          </w:p>
        </w:tc>
      </w:tr>
      <w:tr w:rsidR="00AD0AA1" w:rsidRPr="00177EBE" w:rsidTr="0036127E">
        <w:tc>
          <w:tcPr>
            <w:tcW w:w="568" w:type="dxa"/>
          </w:tcPr>
          <w:p w:rsidR="00AD0AA1" w:rsidRPr="00177EBE" w:rsidRDefault="00AD0AA1" w:rsidP="0036127E">
            <w:pPr>
              <w:spacing w:after="200"/>
              <w:ind w:right="-353"/>
              <w:jc w:val="both"/>
              <w:rPr>
                <w:strike/>
              </w:rPr>
            </w:pPr>
            <w:r w:rsidRPr="00177EBE">
              <w:rPr>
                <w:strike/>
              </w:rPr>
              <w:t>32.</w:t>
            </w:r>
          </w:p>
        </w:tc>
        <w:tc>
          <w:tcPr>
            <w:tcW w:w="3260" w:type="dxa"/>
          </w:tcPr>
          <w:p w:rsidR="00AD0AA1" w:rsidRPr="00177EBE" w:rsidRDefault="00AD0AA1" w:rsidP="0036127E">
            <w:pPr>
              <w:spacing w:after="200"/>
              <w:ind w:right="-353"/>
              <w:jc w:val="both"/>
              <w:rPr>
                <w:strike/>
              </w:rPr>
            </w:pPr>
            <w:r w:rsidRPr="00177EBE">
              <w:rPr>
                <w:strike/>
              </w:rPr>
              <w:t>AKB48</w:t>
            </w:r>
          </w:p>
        </w:tc>
        <w:tc>
          <w:tcPr>
            <w:tcW w:w="567" w:type="dxa"/>
          </w:tcPr>
          <w:p w:rsidR="00AD0AA1" w:rsidRPr="00177EBE" w:rsidRDefault="00AD0AA1" w:rsidP="0036127E">
            <w:pPr>
              <w:spacing w:after="200"/>
              <w:ind w:right="32"/>
              <w:jc w:val="center"/>
              <w:rPr>
                <w:strike/>
              </w:rPr>
            </w:pPr>
            <w:r w:rsidRPr="00177EBE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AD0AA1" w:rsidRPr="00177EBE" w:rsidRDefault="00AD0AA1" w:rsidP="0036127E">
            <w:pPr>
              <w:spacing w:after="200"/>
              <w:ind w:right="-353"/>
              <w:rPr>
                <w:iCs/>
                <w:strike/>
              </w:rPr>
            </w:pPr>
            <w:r w:rsidRPr="00177EBE">
              <w:rPr>
                <w:strike/>
              </w:rPr>
              <w:t>N-ADAMANTIL-1-PENTILINDAZOL-3-CARBOXAMIDA</w:t>
            </w:r>
          </w:p>
        </w:tc>
      </w:tr>
      <w:tr w:rsidR="00AD0AA1" w:rsidRPr="00177EBE" w:rsidTr="0036127E">
        <w:tc>
          <w:tcPr>
            <w:tcW w:w="568" w:type="dxa"/>
          </w:tcPr>
          <w:p w:rsidR="00AD0AA1" w:rsidRPr="00177EBE" w:rsidRDefault="00AD0AA1" w:rsidP="0036127E">
            <w:pPr>
              <w:spacing w:after="200"/>
              <w:ind w:right="-353"/>
              <w:jc w:val="both"/>
              <w:rPr>
                <w:strike/>
              </w:rPr>
            </w:pPr>
            <w:r w:rsidRPr="00177EBE">
              <w:rPr>
                <w:strike/>
              </w:rPr>
              <w:t xml:space="preserve">33. </w:t>
            </w:r>
          </w:p>
          <w:p w:rsidR="00AD0AA1" w:rsidRPr="00177EBE" w:rsidRDefault="00AD0AA1" w:rsidP="0036127E">
            <w:pPr>
              <w:spacing w:after="200"/>
              <w:ind w:right="-353"/>
              <w:jc w:val="both"/>
              <w:rPr>
                <w:strike/>
              </w:rPr>
            </w:pPr>
          </w:p>
        </w:tc>
        <w:tc>
          <w:tcPr>
            <w:tcW w:w="3260" w:type="dxa"/>
          </w:tcPr>
          <w:p w:rsidR="00AD0AA1" w:rsidRPr="00177EBE" w:rsidRDefault="00AD0AA1" w:rsidP="0036127E">
            <w:pPr>
              <w:spacing w:after="200"/>
              <w:ind w:right="-353"/>
              <w:jc w:val="both"/>
              <w:rPr>
                <w:strike/>
                <w:color w:val="000000"/>
              </w:rPr>
            </w:pPr>
            <w:r w:rsidRPr="00177EBE">
              <w:rPr>
                <w:strike/>
                <w:color w:val="000000"/>
              </w:rPr>
              <w:t>AM-2201</w:t>
            </w:r>
          </w:p>
        </w:tc>
        <w:tc>
          <w:tcPr>
            <w:tcW w:w="567" w:type="dxa"/>
          </w:tcPr>
          <w:p w:rsidR="00AD0AA1" w:rsidRPr="00177EBE" w:rsidRDefault="00AD0AA1" w:rsidP="0036127E">
            <w:pPr>
              <w:spacing w:after="200"/>
              <w:ind w:right="32"/>
              <w:jc w:val="center"/>
              <w:rPr>
                <w:strike/>
              </w:rPr>
            </w:pPr>
            <w:r w:rsidRPr="00177EBE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AD0AA1" w:rsidRPr="00177EBE" w:rsidRDefault="00AD0AA1" w:rsidP="0036127E">
            <w:pPr>
              <w:spacing w:after="200"/>
              <w:ind w:right="-353"/>
              <w:rPr>
                <w:iCs/>
                <w:strike/>
              </w:rPr>
            </w:pPr>
            <w:r w:rsidRPr="00177EBE">
              <w:rPr>
                <w:iCs/>
                <w:strike/>
              </w:rPr>
              <w:t>(1-(5-FLUOROPENTIL)-1H-INDOL-3-IL)-1-NAFTALENIL- METANONA</w:t>
            </w:r>
          </w:p>
        </w:tc>
      </w:tr>
      <w:tr w:rsidR="00BC23ED" w:rsidRPr="00177EBE" w:rsidTr="0036127E">
        <w:tc>
          <w:tcPr>
            <w:tcW w:w="568" w:type="dxa"/>
          </w:tcPr>
          <w:p w:rsidR="00BC23ED" w:rsidRPr="00177EBE" w:rsidRDefault="00BC23ED" w:rsidP="0036127E">
            <w:pPr>
              <w:pStyle w:val="BodyText21"/>
              <w:spacing w:after="200"/>
              <w:ind w:right="-353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7EBE">
              <w:rPr>
                <w:rFonts w:ascii="Times New Roman" w:hAnsi="Times New Roman" w:cs="Times New Roman"/>
                <w:strike/>
                <w:sz w:val="24"/>
                <w:szCs w:val="24"/>
              </w:rPr>
              <w:t>34.</w:t>
            </w:r>
          </w:p>
          <w:p w:rsidR="00BC23ED" w:rsidRPr="00177EBE" w:rsidRDefault="00BC23ED" w:rsidP="0036127E">
            <w:pPr>
              <w:pStyle w:val="BodyText21"/>
              <w:spacing w:after="200"/>
              <w:ind w:right="-353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7EBE">
              <w:rPr>
                <w:rFonts w:ascii="Times New Roman" w:hAnsi="Times New Roman" w:cs="Times New Roman"/>
                <w:strike/>
                <w:sz w:val="24"/>
                <w:szCs w:val="24"/>
              </w:rPr>
              <w:t>35.</w:t>
            </w:r>
          </w:p>
        </w:tc>
        <w:tc>
          <w:tcPr>
            <w:tcW w:w="3260" w:type="dxa"/>
          </w:tcPr>
          <w:p w:rsidR="00BC23ED" w:rsidRPr="00177EBE" w:rsidRDefault="00BC23ED" w:rsidP="0036127E">
            <w:pPr>
              <w:spacing w:after="200"/>
              <w:ind w:right="-353"/>
              <w:jc w:val="both"/>
              <w:rPr>
                <w:strike/>
              </w:rPr>
            </w:pPr>
            <w:r w:rsidRPr="00177EBE">
              <w:rPr>
                <w:strike/>
              </w:rPr>
              <w:t>AMT</w:t>
            </w:r>
          </w:p>
          <w:p w:rsidR="00BC23ED" w:rsidRPr="00177EBE" w:rsidRDefault="00BC23ED" w:rsidP="0036127E">
            <w:pPr>
              <w:spacing w:after="200"/>
              <w:ind w:right="-353"/>
              <w:jc w:val="both"/>
              <w:rPr>
                <w:strike/>
              </w:rPr>
            </w:pPr>
            <w:r w:rsidRPr="00177EBE">
              <w:rPr>
                <w:strike/>
              </w:rPr>
              <w:t>BENZOFETAMINA</w:t>
            </w:r>
          </w:p>
        </w:tc>
        <w:tc>
          <w:tcPr>
            <w:tcW w:w="567" w:type="dxa"/>
          </w:tcPr>
          <w:p w:rsidR="00BC23ED" w:rsidRPr="00177EBE" w:rsidRDefault="00BC23ED" w:rsidP="0036127E">
            <w:pPr>
              <w:spacing w:after="200"/>
              <w:ind w:right="32"/>
              <w:jc w:val="center"/>
              <w:rPr>
                <w:strike/>
              </w:rPr>
            </w:pPr>
            <w:r w:rsidRPr="00177EBE">
              <w:rPr>
                <w:strike/>
              </w:rPr>
              <w:t>ou</w:t>
            </w:r>
          </w:p>
          <w:p w:rsidR="00BC23ED" w:rsidRPr="00177EBE" w:rsidRDefault="00BC23ED" w:rsidP="0036127E">
            <w:pPr>
              <w:spacing w:after="200"/>
              <w:ind w:right="32"/>
              <w:jc w:val="center"/>
              <w:rPr>
                <w:strike/>
              </w:rPr>
            </w:pPr>
            <w:r w:rsidRPr="00177EBE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BC23ED" w:rsidRPr="00177EBE" w:rsidRDefault="00BC23ED" w:rsidP="0036127E">
            <w:pPr>
              <w:spacing w:after="200"/>
              <w:ind w:right="-353"/>
              <w:rPr>
                <w:i/>
                <w:iCs/>
                <w:strike/>
              </w:rPr>
            </w:pPr>
            <w:r w:rsidRPr="00177EBE">
              <w:rPr>
                <w:strike/>
              </w:rPr>
              <w:t>ALFA-METILTRIPTAMINA</w:t>
            </w:r>
          </w:p>
          <w:p w:rsidR="00BC23ED" w:rsidRPr="00177EBE" w:rsidRDefault="00BC23ED" w:rsidP="0036127E">
            <w:pPr>
              <w:spacing w:after="200"/>
              <w:ind w:right="-353"/>
              <w:rPr>
                <w:strike/>
              </w:rPr>
            </w:pPr>
            <w:r w:rsidRPr="00177EBE">
              <w:rPr>
                <w:i/>
                <w:iCs/>
                <w:strike/>
              </w:rPr>
              <w:t>N</w:t>
            </w:r>
            <w:r w:rsidRPr="00177EBE">
              <w:rPr>
                <w:strike/>
              </w:rPr>
              <w:t>-BENZIL-</w:t>
            </w:r>
            <w:r w:rsidRPr="00177EBE">
              <w:rPr>
                <w:i/>
                <w:iCs/>
                <w:strike/>
              </w:rPr>
              <w:t>N</w:t>
            </w:r>
            <w:r w:rsidRPr="00177EBE">
              <w:rPr>
                <w:strike/>
              </w:rPr>
              <w:t>,</w:t>
            </w:r>
            <w:r w:rsidRPr="00177EBE">
              <w:rPr>
                <w:i/>
                <w:iCs/>
                <w:strike/>
              </w:rPr>
              <w:t>ALFA</w:t>
            </w:r>
            <w:r w:rsidRPr="00177EBE">
              <w:rPr>
                <w:strike/>
              </w:rPr>
              <w:t>-DIMETILFENETILAMINA</w:t>
            </w:r>
          </w:p>
        </w:tc>
      </w:tr>
      <w:tr w:rsidR="00BC23ED" w:rsidRPr="00177EBE" w:rsidTr="0036127E">
        <w:tc>
          <w:tcPr>
            <w:tcW w:w="568" w:type="dxa"/>
          </w:tcPr>
          <w:p w:rsidR="00BC23ED" w:rsidRPr="00177EBE" w:rsidRDefault="00BC23ED" w:rsidP="0036127E">
            <w:pPr>
              <w:spacing w:after="200"/>
              <w:ind w:right="-353"/>
              <w:jc w:val="both"/>
              <w:rPr>
                <w:strike/>
              </w:rPr>
            </w:pPr>
            <w:r w:rsidRPr="00177EBE">
              <w:rPr>
                <w:strike/>
              </w:rPr>
              <w:t>36.</w:t>
            </w:r>
          </w:p>
        </w:tc>
        <w:tc>
          <w:tcPr>
            <w:tcW w:w="3260" w:type="dxa"/>
          </w:tcPr>
          <w:p w:rsidR="00BC23ED" w:rsidRPr="00177EBE" w:rsidRDefault="00BC23ED" w:rsidP="0036127E">
            <w:pPr>
              <w:spacing w:after="200"/>
              <w:ind w:right="-353"/>
              <w:jc w:val="both"/>
              <w:rPr>
                <w:strike/>
              </w:rPr>
            </w:pPr>
            <w:r w:rsidRPr="00177EBE">
              <w:rPr>
                <w:strike/>
              </w:rPr>
              <w:t>BROLANFETAMINA</w:t>
            </w:r>
          </w:p>
        </w:tc>
        <w:tc>
          <w:tcPr>
            <w:tcW w:w="567" w:type="dxa"/>
          </w:tcPr>
          <w:p w:rsidR="00BC23ED" w:rsidRPr="00177EBE" w:rsidRDefault="00BC23ED" w:rsidP="0036127E">
            <w:pPr>
              <w:spacing w:after="200"/>
              <w:ind w:right="32"/>
              <w:jc w:val="center"/>
              <w:rPr>
                <w:strike/>
              </w:rPr>
            </w:pPr>
            <w:r w:rsidRPr="00177EBE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BC23ED" w:rsidRPr="00177EBE" w:rsidRDefault="00BC23ED" w:rsidP="0036127E">
            <w:pPr>
              <w:spacing w:after="200"/>
              <w:ind w:right="-353"/>
              <w:rPr>
                <w:strike/>
              </w:rPr>
            </w:pPr>
            <w:r w:rsidRPr="00177EBE">
              <w:rPr>
                <w:strike/>
              </w:rPr>
              <w:t>DOB; (</w:t>
            </w:r>
            <w:r w:rsidRPr="00177EBE">
              <w:rPr>
                <w:strike/>
              </w:rPr>
              <w:sym w:font="Symbol" w:char="F0B1"/>
            </w:r>
            <w:r w:rsidRPr="00177EBE">
              <w:rPr>
                <w:strike/>
              </w:rPr>
              <w:t>)-4-BROMO-2,5-DIMETOXI-</w:t>
            </w:r>
            <w:r w:rsidRPr="00177EBE">
              <w:rPr>
                <w:i/>
                <w:iCs/>
                <w:strike/>
              </w:rPr>
              <w:t>ALFA</w:t>
            </w:r>
            <w:r w:rsidRPr="00177EBE">
              <w:rPr>
                <w:strike/>
              </w:rPr>
              <w:t>-METILFENETILAMINA</w:t>
            </w:r>
          </w:p>
        </w:tc>
      </w:tr>
      <w:tr w:rsidR="00BC23ED" w:rsidRPr="00177EBE" w:rsidTr="0036127E">
        <w:tc>
          <w:tcPr>
            <w:tcW w:w="568" w:type="dxa"/>
          </w:tcPr>
          <w:p w:rsidR="00BC23ED" w:rsidRPr="00177EBE" w:rsidRDefault="00BC23ED" w:rsidP="0036127E">
            <w:pPr>
              <w:spacing w:after="200"/>
              <w:ind w:right="-353"/>
              <w:jc w:val="both"/>
              <w:rPr>
                <w:strike/>
              </w:rPr>
            </w:pPr>
            <w:r w:rsidRPr="00177EBE">
              <w:rPr>
                <w:strike/>
              </w:rPr>
              <w:t>37.</w:t>
            </w:r>
          </w:p>
        </w:tc>
        <w:tc>
          <w:tcPr>
            <w:tcW w:w="3260" w:type="dxa"/>
          </w:tcPr>
          <w:p w:rsidR="00BC23ED" w:rsidRPr="00177EBE" w:rsidRDefault="00BC23ED" w:rsidP="0036127E">
            <w:pPr>
              <w:spacing w:after="200"/>
              <w:ind w:right="-353"/>
              <w:jc w:val="both"/>
              <w:rPr>
                <w:strike/>
              </w:rPr>
            </w:pPr>
            <w:r w:rsidRPr="00177EBE">
              <w:rPr>
                <w:strike/>
              </w:rPr>
              <w:t>BZP</w:t>
            </w:r>
          </w:p>
        </w:tc>
        <w:tc>
          <w:tcPr>
            <w:tcW w:w="567" w:type="dxa"/>
          </w:tcPr>
          <w:p w:rsidR="00BC23ED" w:rsidRPr="00177EBE" w:rsidRDefault="00BC23ED" w:rsidP="0036127E">
            <w:pPr>
              <w:spacing w:after="200"/>
              <w:ind w:right="32"/>
              <w:jc w:val="center"/>
              <w:rPr>
                <w:strike/>
              </w:rPr>
            </w:pPr>
            <w:r w:rsidRPr="00177EBE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BC23ED" w:rsidRPr="00177EBE" w:rsidRDefault="00BC23ED" w:rsidP="0036127E">
            <w:pPr>
              <w:spacing w:after="200"/>
              <w:ind w:right="-353"/>
              <w:rPr>
                <w:strike/>
              </w:rPr>
            </w:pPr>
            <w:r w:rsidRPr="00177EBE">
              <w:rPr>
                <w:strike/>
              </w:rPr>
              <w:t>1-BENZILPIPERAZINA</w:t>
            </w:r>
          </w:p>
        </w:tc>
      </w:tr>
      <w:tr w:rsidR="00BC23ED" w:rsidRPr="00177EBE" w:rsidTr="0036127E">
        <w:tc>
          <w:tcPr>
            <w:tcW w:w="568" w:type="dxa"/>
          </w:tcPr>
          <w:p w:rsidR="00BC23ED" w:rsidRPr="00177EBE" w:rsidRDefault="00BC23ED" w:rsidP="0036127E">
            <w:pPr>
              <w:spacing w:after="200"/>
              <w:ind w:right="-353"/>
              <w:jc w:val="both"/>
              <w:rPr>
                <w:strike/>
              </w:rPr>
            </w:pPr>
            <w:r w:rsidRPr="00177EBE">
              <w:rPr>
                <w:strike/>
              </w:rPr>
              <w:t>3</w:t>
            </w:r>
            <w:r w:rsidR="00406E6F" w:rsidRPr="00177EBE">
              <w:rPr>
                <w:strike/>
              </w:rPr>
              <w:t>8</w:t>
            </w:r>
            <w:r w:rsidRPr="00177EBE">
              <w:rPr>
                <w:strike/>
              </w:rPr>
              <w:t>.</w:t>
            </w:r>
          </w:p>
        </w:tc>
        <w:tc>
          <w:tcPr>
            <w:tcW w:w="3260" w:type="dxa"/>
          </w:tcPr>
          <w:p w:rsidR="00BC23ED" w:rsidRPr="00177EBE" w:rsidRDefault="00BC23ED" w:rsidP="0036127E">
            <w:pPr>
              <w:pStyle w:val="BodyText21"/>
              <w:spacing w:after="200"/>
              <w:ind w:right="-353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7EBE">
              <w:rPr>
                <w:rFonts w:ascii="Times New Roman" w:hAnsi="Times New Roman" w:cs="Times New Roman"/>
                <w:strike/>
                <w:sz w:val="24"/>
                <w:szCs w:val="24"/>
              </w:rPr>
              <w:t>CATINONA</w:t>
            </w:r>
          </w:p>
        </w:tc>
        <w:tc>
          <w:tcPr>
            <w:tcW w:w="567" w:type="dxa"/>
          </w:tcPr>
          <w:p w:rsidR="00BC23ED" w:rsidRPr="00177EBE" w:rsidRDefault="00BC23ED" w:rsidP="0036127E">
            <w:pPr>
              <w:pStyle w:val="BodyText21"/>
              <w:spacing w:after="200"/>
              <w:ind w:right="32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7EBE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5670" w:type="dxa"/>
          </w:tcPr>
          <w:p w:rsidR="00BC23ED" w:rsidRPr="00177EBE" w:rsidRDefault="00BC23ED" w:rsidP="0036127E">
            <w:pPr>
              <w:pStyle w:val="BodyText21"/>
              <w:spacing w:after="200"/>
              <w:ind w:right="-353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7EBE">
              <w:rPr>
                <w:rFonts w:ascii="Times New Roman" w:hAnsi="Times New Roman" w:cs="Times New Roman"/>
                <w:strike/>
                <w:sz w:val="24"/>
                <w:szCs w:val="24"/>
              </w:rPr>
              <w:t>(-)-(</w:t>
            </w:r>
            <w:r w:rsidRPr="00177EBE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S</w:t>
            </w:r>
            <w:r w:rsidRPr="00177EBE">
              <w:rPr>
                <w:rFonts w:ascii="Times New Roman" w:hAnsi="Times New Roman" w:cs="Times New Roman"/>
                <w:strike/>
                <w:sz w:val="24"/>
                <w:szCs w:val="24"/>
              </w:rPr>
              <w:t>)-2-AMINOPROPIOFENONA</w:t>
            </w:r>
          </w:p>
        </w:tc>
      </w:tr>
      <w:tr w:rsidR="00BC23ED" w:rsidRPr="00177EBE" w:rsidTr="0036127E">
        <w:tc>
          <w:tcPr>
            <w:tcW w:w="568" w:type="dxa"/>
          </w:tcPr>
          <w:p w:rsidR="00BC23ED" w:rsidRPr="00177EBE" w:rsidRDefault="00AB1F39" w:rsidP="0036127E">
            <w:pPr>
              <w:spacing w:after="200"/>
              <w:ind w:right="-353"/>
              <w:jc w:val="both"/>
              <w:rPr>
                <w:strike/>
              </w:rPr>
            </w:pPr>
            <w:r w:rsidRPr="00177EBE">
              <w:rPr>
                <w:strike/>
              </w:rPr>
              <w:t>3</w:t>
            </w:r>
            <w:r w:rsidR="00406E6F" w:rsidRPr="00177EBE">
              <w:rPr>
                <w:strike/>
              </w:rPr>
              <w:t>9</w:t>
            </w:r>
            <w:r w:rsidR="00BC23ED" w:rsidRPr="00177EBE">
              <w:rPr>
                <w:strike/>
              </w:rPr>
              <w:t>.</w:t>
            </w:r>
          </w:p>
        </w:tc>
        <w:tc>
          <w:tcPr>
            <w:tcW w:w="3260" w:type="dxa"/>
          </w:tcPr>
          <w:p w:rsidR="00BC23ED" w:rsidRPr="00177EBE" w:rsidRDefault="00BC23ED" w:rsidP="0036127E">
            <w:pPr>
              <w:spacing w:after="200"/>
              <w:ind w:right="-353"/>
              <w:jc w:val="both"/>
              <w:rPr>
                <w:strike/>
              </w:rPr>
            </w:pPr>
            <w:r w:rsidRPr="00177EBE">
              <w:rPr>
                <w:strike/>
              </w:rPr>
              <w:t>DET</w:t>
            </w:r>
          </w:p>
        </w:tc>
        <w:tc>
          <w:tcPr>
            <w:tcW w:w="567" w:type="dxa"/>
          </w:tcPr>
          <w:p w:rsidR="00BC23ED" w:rsidRPr="00177EBE" w:rsidRDefault="00BC23ED" w:rsidP="0036127E">
            <w:pPr>
              <w:spacing w:after="200"/>
              <w:ind w:right="32"/>
              <w:jc w:val="center"/>
              <w:rPr>
                <w:strike/>
              </w:rPr>
            </w:pPr>
            <w:r w:rsidRPr="00177EBE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BC23ED" w:rsidRPr="00177EBE" w:rsidRDefault="00BC23ED" w:rsidP="0036127E">
            <w:pPr>
              <w:spacing w:after="200"/>
              <w:ind w:right="-353"/>
              <w:rPr>
                <w:strike/>
              </w:rPr>
            </w:pPr>
            <w:r w:rsidRPr="00177EBE">
              <w:rPr>
                <w:strike/>
              </w:rPr>
              <w:t>3-[2-(DIETILAMINO)ETIL]INDOL</w:t>
            </w:r>
          </w:p>
        </w:tc>
      </w:tr>
      <w:tr w:rsidR="00BC23ED" w:rsidRPr="00177EBE" w:rsidTr="0036127E">
        <w:tc>
          <w:tcPr>
            <w:tcW w:w="568" w:type="dxa"/>
          </w:tcPr>
          <w:p w:rsidR="00BC23ED" w:rsidRPr="00177EBE" w:rsidRDefault="00406E6F" w:rsidP="0036127E">
            <w:pPr>
              <w:spacing w:after="200"/>
              <w:ind w:right="-353"/>
              <w:jc w:val="both"/>
              <w:rPr>
                <w:strike/>
              </w:rPr>
            </w:pPr>
            <w:r w:rsidRPr="00177EBE">
              <w:rPr>
                <w:strike/>
              </w:rPr>
              <w:t>40</w:t>
            </w:r>
            <w:r w:rsidR="00BC23ED" w:rsidRPr="00177EBE">
              <w:rPr>
                <w:strike/>
              </w:rPr>
              <w:t>.</w:t>
            </w:r>
          </w:p>
        </w:tc>
        <w:tc>
          <w:tcPr>
            <w:tcW w:w="3260" w:type="dxa"/>
          </w:tcPr>
          <w:p w:rsidR="00BC23ED" w:rsidRPr="00177EBE" w:rsidRDefault="00BC23ED" w:rsidP="0036127E">
            <w:pPr>
              <w:spacing w:after="200"/>
              <w:ind w:right="-353"/>
              <w:jc w:val="both"/>
              <w:rPr>
                <w:strike/>
              </w:rPr>
            </w:pPr>
            <w:r w:rsidRPr="00177EBE">
              <w:rPr>
                <w:strike/>
              </w:rPr>
              <w:t>DMA</w:t>
            </w:r>
          </w:p>
        </w:tc>
        <w:tc>
          <w:tcPr>
            <w:tcW w:w="567" w:type="dxa"/>
          </w:tcPr>
          <w:p w:rsidR="00BC23ED" w:rsidRPr="00177EBE" w:rsidRDefault="00BC23ED" w:rsidP="0036127E">
            <w:pPr>
              <w:spacing w:after="200"/>
              <w:ind w:right="32"/>
              <w:jc w:val="center"/>
              <w:rPr>
                <w:strike/>
              </w:rPr>
            </w:pPr>
            <w:r w:rsidRPr="00177EBE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BC23ED" w:rsidRPr="00177EBE" w:rsidRDefault="00BC23ED" w:rsidP="0036127E">
            <w:pPr>
              <w:spacing w:after="200"/>
              <w:ind w:right="-353"/>
              <w:rPr>
                <w:strike/>
              </w:rPr>
            </w:pPr>
            <w:r w:rsidRPr="00177EBE">
              <w:rPr>
                <w:strike/>
              </w:rPr>
              <w:t>(</w:t>
            </w:r>
            <w:r w:rsidRPr="00177EBE">
              <w:rPr>
                <w:strike/>
              </w:rPr>
              <w:sym w:font="Symbol" w:char="F0B1"/>
            </w:r>
            <w:r w:rsidRPr="00177EBE">
              <w:rPr>
                <w:strike/>
              </w:rPr>
              <w:t>)-2,5-DIMETOXI-</w:t>
            </w:r>
            <w:r w:rsidRPr="00177EBE">
              <w:rPr>
                <w:i/>
                <w:iCs/>
                <w:strike/>
              </w:rPr>
              <w:t>ALFA</w:t>
            </w:r>
            <w:r w:rsidRPr="00177EBE">
              <w:rPr>
                <w:strike/>
              </w:rPr>
              <w:t>-METILFENETILAMINA</w:t>
            </w:r>
          </w:p>
        </w:tc>
      </w:tr>
      <w:tr w:rsidR="00BC23ED" w:rsidRPr="00177EBE" w:rsidTr="0036127E">
        <w:tc>
          <w:tcPr>
            <w:tcW w:w="568" w:type="dxa"/>
          </w:tcPr>
          <w:p w:rsidR="00BC23ED" w:rsidRPr="00177EBE" w:rsidRDefault="00406E6F" w:rsidP="0036127E">
            <w:pPr>
              <w:spacing w:after="200"/>
              <w:ind w:right="-353"/>
              <w:jc w:val="both"/>
              <w:rPr>
                <w:strike/>
              </w:rPr>
            </w:pPr>
            <w:r w:rsidRPr="00177EBE">
              <w:rPr>
                <w:strike/>
              </w:rPr>
              <w:t>41</w:t>
            </w:r>
            <w:r w:rsidR="00BC23ED" w:rsidRPr="00177EBE">
              <w:rPr>
                <w:strike/>
              </w:rPr>
              <w:t>.</w:t>
            </w:r>
          </w:p>
        </w:tc>
        <w:tc>
          <w:tcPr>
            <w:tcW w:w="3260" w:type="dxa"/>
          </w:tcPr>
          <w:p w:rsidR="00BC23ED" w:rsidRPr="00177EBE" w:rsidRDefault="00BC23ED" w:rsidP="0036127E">
            <w:pPr>
              <w:spacing w:after="200"/>
              <w:ind w:right="-353"/>
              <w:jc w:val="both"/>
              <w:rPr>
                <w:strike/>
              </w:rPr>
            </w:pPr>
            <w:r w:rsidRPr="00177EBE">
              <w:rPr>
                <w:strike/>
              </w:rPr>
              <w:t>DMAA</w:t>
            </w:r>
          </w:p>
        </w:tc>
        <w:tc>
          <w:tcPr>
            <w:tcW w:w="567" w:type="dxa"/>
          </w:tcPr>
          <w:p w:rsidR="00BC23ED" w:rsidRPr="00177EBE" w:rsidRDefault="00BC23ED" w:rsidP="0036127E">
            <w:pPr>
              <w:spacing w:after="200"/>
              <w:ind w:right="32"/>
              <w:jc w:val="center"/>
              <w:rPr>
                <w:strike/>
              </w:rPr>
            </w:pPr>
            <w:r w:rsidRPr="00177EBE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BC23ED" w:rsidRPr="00177EBE" w:rsidRDefault="00BC23ED" w:rsidP="0036127E">
            <w:pPr>
              <w:spacing w:after="200"/>
              <w:ind w:right="-353"/>
              <w:rPr>
                <w:caps/>
                <w:strike/>
              </w:rPr>
            </w:pPr>
            <w:r w:rsidRPr="00177EBE">
              <w:rPr>
                <w:caps/>
                <w:strike/>
              </w:rPr>
              <w:t>4-metilhexan-2-amina</w:t>
            </w:r>
          </w:p>
        </w:tc>
      </w:tr>
      <w:tr w:rsidR="00BC23ED" w:rsidRPr="00177EBE" w:rsidTr="0036127E">
        <w:tc>
          <w:tcPr>
            <w:tcW w:w="568" w:type="dxa"/>
          </w:tcPr>
          <w:p w:rsidR="00BC23ED" w:rsidRPr="00177EBE" w:rsidRDefault="00406E6F" w:rsidP="0036127E">
            <w:pPr>
              <w:spacing w:after="200"/>
              <w:ind w:right="-353"/>
              <w:jc w:val="both"/>
              <w:rPr>
                <w:strike/>
              </w:rPr>
            </w:pPr>
            <w:r w:rsidRPr="00177EBE">
              <w:rPr>
                <w:strike/>
              </w:rPr>
              <w:t>42</w:t>
            </w:r>
            <w:r w:rsidR="00BC23ED" w:rsidRPr="00177EBE">
              <w:rPr>
                <w:strike/>
              </w:rPr>
              <w:t>.</w:t>
            </w:r>
          </w:p>
        </w:tc>
        <w:tc>
          <w:tcPr>
            <w:tcW w:w="3260" w:type="dxa"/>
          </w:tcPr>
          <w:p w:rsidR="00BC23ED" w:rsidRPr="00177EBE" w:rsidRDefault="00BC23ED" w:rsidP="0036127E">
            <w:pPr>
              <w:spacing w:after="200"/>
              <w:ind w:right="-353"/>
              <w:jc w:val="both"/>
              <w:rPr>
                <w:strike/>
              </w:rPr>
            </w:pPr>
            <w:r w:rsidRPr="00177EBE">
              <w:rPr>
                <w:strike/>
              </w:rPr>
              <w:t>DMHP</w:t>
            </w:r>
          </w:p>
        </w:tc>
        <w:tc>
          <w:tcPr>
            <w:tcW w:w="567" w:type="dxa"/>
          </w:tcPr>
          <w:p w:rsidR="00BC23ED" w:rsidRPr="00177EBE" w:rsidRDefault="00BC23ED" w:rsidP="0036127E">
            <w:pPr>
              <w:spacing w:after="200"/>
              <w:ind w:right="32"/>
              <w:jc w:val="center"/>
              <w:rPr>
                <w:strike/>
              </w:rPr>
            </w:pPr>
            <w:r w:rsidRPr="00177EBE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BC23ED" w:rsidRPr="00177EBE" w:rsidRDefault="00BC23ED" w:rsidP="0036127E">
            <w:pPr>
              <w:spacing w:after="200"/>
              <w:ind w:right="-353"/>
              <w:rPr>
                <w:strike/>
              </w:rPr>
            </w:pPr>
            <w:r w:rsidRPr="00177EBE">
              <w:rPr>
                <w:strike/>
              </w:rPr>
              <w:t>3-(1,2-DIMETILHEPTIL)-7,8,9,10-TETRAHIDRO-6,6,9-TRIMETIL-6</w:t>
            </w:r>
            <w:r w:rsidRPr="00177EBE">
              <w:rPr>
                <w:i/>
                <w:iCs/>
                <w:strike/>
              </w:rPr>
              <w:t>H</w:t>
            </w:r>
            <w:r w:rsidRPr="00177EBE">
              <w:rPr>
                <w:strike/>
              </w:rPr>
              <w:t>-DIBENZO[</w:t>
            </w:r>
            <w:r w:rsidRPr="00177EBE">
              <w:rPr>
                <w:i/>
                <w:iCs/>
                <w:strike/>
              </w:rPr>
              <w:t>B</w:t>
            </w:r>
            <w:r w:rsidRPr="00177EBE">
              <w:rPr>
                <w:strike/>
              </w:rPr>
              <w:t>,</w:t>
            </w:r>
            <w:r w:rsidRPr="00177EBE">
              <w:rPr>
                <w:i/>
                <w:iCs/>
                <w:strike/>
              </w:rPr>
              <w:t>D</w:t>
            </w:r>
            <w:r w:rsidRPr="00177EBE">
              <w:rPr>
                <w:strike/>
              </w:rPr>
              <w:t>]PIRANO-1-OL</w:t>
            </w:r>
          </w:p>
        </w:tc>
      </w:tr>
      <w:tr w:rsidR="00BC23ED" w:rsidRPr="00177EBE" w:rsidTr="0036127E">
        <w:tc>
          <w:tcPr>
            <w:tcW w:w="568" w:type="dxa"/>
          </w:tcPr>
          <w:p w:rsidR="00BC23ED" w:rsidRPr="00177EBE" w:rsidRDefault="00406E6F" w:rsidP="0036127E">
            <w:pPr>
              <w:spacing w:after="200"/>
              <w:ind w:right="-353"/>
              <w:jc w:val="both"/>
              <w:rPr>
                <w:strike/>
                <w:color w:val="000000"/>
              </w:rPr>
            </w:pPr>
            <w:r w:rsidRPr="00177EBE">
              <w:rPr>
                <w:strike/>
                <w:color w:val="000000"/>
              </w:rPr>
              <w:t>43</w:t>
            </w:r>
            <w:r w:rsidR="00BC23ED" w:rsidRPr="00177EBE">
              <w:rPr>
                <w:strike/>
                <w:color w:val="000000"/>
              </w:rPr>
              <w:t>.</w:t>
            </w:r>
          </w:p>
        </w:tc>
        <w:tc>
          <w:tcPr>
            <w:tcW w:w="3260" w:type="dxa"/>
          </w:tcPr>
          <w:p w:rsidR="00BC23ED" w:rsidRPr="00177EBE" w:rsidRDefault="00BC23ED" w:rsidP="0036127E">
            <w:pPr>
              <w:spacing w:after="200"/>
              <w:ind w:right="-353"/>
              <w:jc w:val="both"/>
              <w:rPr>
                <w:strike/>
              </w:rPr>
            </w:pPr>
            <w:r w:rsidRPr="00177EBE">
              <w:rPr>
                <w:strike/>
              </w:rPr>
              <w:t>DMT</w:t>
            </w:r>
          </w:p>
        </w:tc>
        <w:tc>
          <w:tcPr>
            <w:tcW w:w="567" w:type="dxa"/>
          </w:tcPr>
          <w:p w:rsidR="00BC23ED" w:rsidRPr="00177EBE" w:rsidRDefault="00BC23ED" w:rsidP="0036127E">
            <w:pPr>
              <w:spacing w:after="200"/>
              <w:ind w:right="32"/>
              <w:jc w:val="center"/>
              <w:rPr>
                <w:strike/>
              </w:rPr>
            </w:pPr>
            <w:r w:rsidRPr="00177EBE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BC23ED" w:rsidRPr="00177EBE" w:rsidRDefault="00BC23ED" w:rsidP="0036127E">
            <w:pPr>
              <w:spacing w:after="200"/>
              <w:ind w:right="-353"/>
              <w:rPr>
                <w:strike/>
              </w:rPr>
            </w:pPr>
            <w:r w:rsidRPr="00177EBE">
              <w:rPr>
                <w:strike/>
              </w:rPr>
              <w:t xml:space="preserve">3-[2-(DIMETILAMINO)ETIL] INDOL ; </w:t>
            </w:r>
            <w:r w:rsidRPr="00177EBE">
              <w:rPr>
                <w:i/>
                <w:iCs/>
                <w:strike/>
              </w:rPr>
              <w:t>N,N</w:t>
            </w:r>
            <w:r w:rsidRPr="00177EBE">
              <w:rPr>
                <w:strike/>
              </w:rPr>
              <w:t>-DIMETILTRIPTAMINA</w:t>
            </w:r>
          </w:p>
        </w:tc>
      </w:tr>
      <w:tr w:rsidR="00BC23ED" w:rsidRPr="00177EBE" w:rsidTr="0036127E">
        <w:tc>
          <w:tcPr>
            <w:tcW w:w="568" w:type="dxa"/>
          </w:tcPr>
          <w:p w:rsidR="00BC23ED" w:rsidRPr="00177EBE" w:rsidRDefault="00406E6F" w:rsidP="0036127E">
            <w:pPr>
              <w:spacing w:after="200"/>
              <w:ind w:right="-353"/>
              <w:jc w:val="both"/>
              <w:rPr>
                <w:strike/>
              </w:rPr>
            </w:pPr>
            <w:r w:rsidRPr="00177EBE">
              <w:rPr>
                <w:strike/>
              </w:rPr>
              <w:t>44</w:t>
            </w:r>
            <w:r w:rsidR="00BC23ED" w:rsidRPr="00177EBE">
              <w:rPr>
                <w:strike/>
              </w:rPr>
              <w:t>.</w:t>
            </w:r>
          </w:p>
        </w:tc>
        <w:tc>
          <w:tcPr>
            <w:tcW w:w="3260" w:type="dxa"/>
          </w:tcPr>
          <w:p w:rsidR="00BC23ED" w:rsidRPr="00177EBE" w:rsidRDefault="00BC23ED" w:rsidP="0036127E">
            <w:pPr>
              <w:spacing w:after="200"/>
              <w:ind w:right="-353"/>
              <w:jc w:val="both"/>
              <w:rPr>
                <w:strike/>
              </w:rPr>
            </w:pPr>
            <w:r w:rsidRPr="00177EBE">
              <w:rPr>
                <w:strike/>
              </w:rPr>
              <w:t>DOC</w:t>
            </w:r>
          </w:p>
        </w:tc>
        <w:tc>
          <w:tcPr>
            <w:tcW w:w="567" w:type="dxa"/>
          </w:tcPr>
          <w:p w:rsidR="00BC23ED" w:rsidRPr="00177EBE" w:rsidRDefault="00BC23ED" w:rsidP="0036127E">
            <w:pPr>
              <w:spacing w:after="200"/>
              <w:ind w:right="32"/>
              <w:jc w:val="center"/>
              <w:rPr>
                <w:strike/>
              </w:rPr>
            </w:pPr>
            <w:r w:rsidRPr="00177EBE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BC23ED" w:rsidRPr="00177EBE" w:rsidRDefault="00BC23ED" w:rsidP="0036127E">
            <w:pPr>
              <w:spacing w:after="200"/>
              <w:ind w:right="-353"/>
              <w:rPr>
                <w:strike/>
              </w:rPr>
            </w:pPr>
            <w:r w:rsidRPr="00177EBE">
              <w:rPr>
                <w:strike/>
              </w:rPr>
              <w:t>4-CLORO-2,5-DIMETOXIANFETAMINA</w:t>
            </w:r>
          </w:p>
        </w:tc>
      </w:tr>
      <w:tr w:rsidR="00BC23ED" w:rsidRPr="00177EBE" w:rsidTr="0036127E">
        <w:tc>
          <w:tcPr>
            <w:tcW w:w="568" w:type="dxa"/>
          </w:tcPr>
          <w:p w:rsidR="00BC23ED" w:rsidRPr="00177EBE" w:rsidRDefault="00406E6F" w:rsidP="0036127E">
            <w:pPr>
              <w:spacing w:after="200"/>
              <w:ind w:right="-353"/>
              <w:jc w:val="both"/>
              <w:rPr>
                <w:strike/>
              </w:rPr>
            </w:pPr>
            <w:r w:rsidRPr="00177EBE">
              <w:rPr>
                <w:strike/>
              </w:rPr>
              <w:t>45</w:t>
            </w:r>
            <w:r w:rsidR="00BC23ED" w:rsidRPr="00177EBE">
              <w:rPr>
                <w:strike/>
              </w:rPr>
              <w:t>.</w:t>
            </w:r>
          </w:p>
        </w:tc>
        <w:tc>
          <w:tcPr>
            <w:tcW w:w="3260" w:type="dxa"/>
          </w:tcPr>
          <w:p w:rsidR="00BC23ED" w:rsidRPr="00177EBE" w:rsidRDefault="00BC23ED" w:rsidP="0036127E">
            <w:pPr>
              <w:spacing w:after="200"/>
              <w:ind w:right="-353"/>
              <w:jc w:val="both"/>
              <w:rPr>
                <w:strike/>
              </w:rPr>
            </w:pPr>
            <w:r w:rsidRPr="00177EBE">
              <w:rPr>
                <w:strike/>
              </w:rPr>
              <w:t>DOET</w:t>
            </w:r>
          </w:p>
        </w:tc>
        <w:tc>
          <w:tcPr>
            <w:tcW w:w="567" w:type="dxa"/>
          </w:tcPr>
          <w:p w:rsidR="00BC23ED" w:rsidRPr="00177EBE" w:rsidRDefault="00BC23ED" w:rsidP="0036127E">
            <w:pPr>
              <w:spacing w:after="200"/>
              <w:ind w:right="32"/>
              <w:jc w:val="center"/>
              <w:rPr>
                <w:strike/>
              </w:rPr>
            </w:pPr>
            <w:r w:rsidRPr="00177EBE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BC23ED" w:rsidRPr="00177EBE" w:rsidRDefault="00BC23ED" w:rsidP="0036127E">
            <w:pPr>
              <w:spacing w:after="200"/>
              <w:ind w:right="-353"/>
              <w:rPr>
                <w:strike/>
              </w:rPr>
            </w:pPr>
            <w:r w:rsidRPr="00177EBE">
              <w:rPr>
                <w:strike/>
              </w:rPr>
              <w:t>(</w:t>
            </w:r>
            <w:r w:rsidRPr="00177EBE">
              <w:rPr>
                <w:strike/>
              </w:rPr>
              <w:sym w:font="Symbol" w:char="F0B1"/>
            </w:r>
            <w:r w:rsidRPr="00177EBE">
              <w:rPr>
                <w:strike/>
              </w:rPr>
              <w:t>)–4-ETIL-2,5-DIMETOXI-</w:t>
            </w:r>
            <w:r w:rsidRPr="00177EBE">
              <w:rPr>
                <w:i/>
                <w:iCs/>
                <w:strike/>
              </w:rPr>
              <w:t>ALFA</w:t>
            </w:r>
            <w:r w:rsidRPr="00177EBE">
              <w:rPr>
                <w:strike/>
              </w:rPr>
              <w:t>-METILFENETILAMINA</w:t>
            </w:r>
          </w:p>
        </w:tc>
      </w:tr>
      <w:tr w:rsidR="00BC23ED" w:rsidRPr="00177EBE" w:rsidTr="0036127E">
        <w:tc>
          <w:tcPr>
            <w:tcW w:w="568" w:type="dxa"/>
          </w:tcPr>
          <w:p w:rsidR="00BC23ED" w:rsidRPr="00177EBE" w:rsidRDefault="00406E6F" w:rsidP="0036127E">
            <w:pPr>
              <w:spacing w:after="200"/>
              <w:ind w:right="-353"/>
              <w:jc w:val="both"/>
              <w:rPr>
                <w:strike/>
              </w:rPr>
            </w:pPr>
            <w:r w:rsidRPr="00177EBE">
              <w:rPr>
                <w:strike/>
              </w:rPr>
              <w:t>46</w:t>
            </w:r>
            <w:r w:rsidR="00BC23ED" w:rsidRPr="00177EBE">
              <w:rPr>
                <w:strike/>
              </w:rPr>
              <w:t>.</w:t>
            </w:r>
          </w:p>
        </w:tc>
        <w:tc>
          <w:tcPr>
            <w:tcW w:w="3260" w:type="dxa"/>
          </w:tcPr>
          <w:p w:rsidR="00BC23ED" w:rsidRPr="00177EBE" w:rsidRDefault="00BC23ED" w:rsidP="0036127E">
            <w:pPr>
              <w:spacing w:after="200"/>
              <w:ind w:right="-353"/>
              <w:jc w:val="both"/>
              <w:rPr>
                <w:strike/>
              </w:rPr>
            </w:pPr>
            <w:r w:rsidRPr="00177EBE">
              <w:rPr>
                <w:strike/>
              </w:rPr>
              <w:t>DOI</w:t>
            </w:r>
          </w:p>
        </w:tc>
        <w:tc>
          <w:tcPr>
            <w:tcW w:w="567" w:type="dxa"/>
          </w:tcPr>
          <w:p w:rsidR="00BC23ED" w:rsidRPr="00177EBE" w:rsidRDefault="00BC23ED" w:rsidP="0036127E">
            <w:pPr>
              <w:spacing w:after="200"/>
              <w:ind w:right="32"/>
              <w:jc w:val="center"/>
              <w:rPr>
                <w:strike/>
              </w:rPr>
            </w:pPr>
            <w:r w:rsidRPr="00177EBE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BC23ED" w:rsidRPr="00177EBE" w:rsidRDefault="00BC23ED" w:rsidP="0036127E">
            <w:pPr>
              <w:spacing w:after="200"/>
              <w:ind w:right="-353"/>
              <w:rPr>
                <w:strike/>
              </w:rPr>
            </w:pPr>
            <w:r w:rsidRPr="00177EBE">
              <w:rPr>
                <w:strike/>
              </w:rPr>
              <w:t>4-IODO-2,5-DIMETOXIANFETAMINA</w:t>
            </w:r>
          </w:p>
        </w:tc>
      </w:tr>
      <w:tr w:rsidR="00BC23ED" w:rsidRPr="00177EBE" w:rsidTr="0036127E">
        <w:tc>
          <w:tcPr>
            <w:tcW w:w="568" w:type="dxa"/>
          </w:tcPr>
          <w:p w:rsidR="00BC23ED" w:rsidRPr="00177EBE" w:rsidRDefault="00406E6F" w:rsidP="0036127E">
            <w:pPr>
              <w:spacing w:after="200"/>
              <w:ind w:right="-353"/>
              <w:jc w:val="both"/>
              <w:rPr>
                <w:strike/>
              </w:rPr>
            </w:pPr>
            <w:r w:rsidRPr="00177EBE">
              <w:rPr>
                <w:strike/>
              </w:rPr>
              <w:t>47</w:t>
            </w:r>
            <w:r w:rsidR="00BC23ED" w:rsidRPr="00177EBE">
              <w:rPr>
                <w:strike/>
              </w:rPr>
              <w:t>.</w:t>
            </w:r>
          </w:p>
        </w:tc>
        <w:tc>
          <w:tcPr>
            <w:tcW w:w="3260" w:type="dxa"/>
          </w:tcPr>
          <w:p w:rsidR="00BC23ED" w:rsidRPr="00177EBE" w:rsidRDefault="00BC23ED" w:rsidP="0036127E">
            <w:pPr>
              <w:spacing w:after="200"/>
              <w:ind w:right="-353"/>
              <w:jc w:val="both"/>
              <w:rPr>
                <w:strike/>
                <w:color w:val="000000"/>
              </w:rPr>
            </w:pPr>
            <w:r w:rsidRPr="00177EBE">
              <w:rPr>
                <w:strike/>
                <w:color w:val="000000"/>
              </w:rPr>
              <w:t>EAM-2201</w:t>
            </w:r>
          </w:p>
        </w:tc>
        <w:tc>
          <w:tcPr>
            <w:tcW w:w="567" w:type="dxa"/>
          </w:tcPr>
          <w:p w:rsidR="00BC23ED" w:rsidRPr="00177EBE" w:rsidRDefault="00BC23ED" w:rsidP="0036127E">
            <w:pPr>
              <w:spacing w:after="200"/>
              <w:ind w:right="32"/>
              <w:jc w:val="center"/>
              <w:rPr>
                <w:strike/>
              </w:rPr>
            </w:pPr>
            <w:r w:rsidRPr="00177EBE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BC23ED" w:rsidRPr="00177EBE" w:rsidRDefault="00BC23ED" w:rsidP="0036127E">
            <w:pPr>
              <w:spacing w:after="200"/>
              <w:ind w:right="-353"/>
              <w:rPr>
                <w:strike/>
              </w:rPr>
            </w:pPr>
            <w:r w:rsidRPr="00177EBE">
              <w:rPr>
                <w:strike/>
              </w:rPr>
              <w:t>(1-(5-FLUOROPENTIL)-1H-INDOL-3-IL)-(4-ETIL-1-NAFTALENIL)-METANONA</w:t>
            </w:r>
          </w:p>
        </w:tc>
      </w:tr>
      <w:tr w:rsidR="00BC23ED" w:rsidRPr="00177EBE" w:rsidTr="0036127E">
        <w:tc>
          <w:tcPr>
            <w:tcW w:w="568" w:type="dxa"/>
          </w:tcPr>
          <w:p w:rsidR="00BC23ED" w:rsidRPr="00177EBE" w:rsidRDefault="00406E6F" w:rsidP="0036127E">
            <w:pPr>
              <w:spacing w:after="200"/>
              <w:ind w:right="-353"/>
              <w:jc w:val="both"/>
              <w:rPr>
                <w:strike/>
              </w:rPr>
            </w:pPr>
            <w:r w:rsidRPr="00177EBE">
              <w:rPr>
                <w:strike/>
              </w:rPr>
              <w:t>48</w:t>
            </w:r>
            <w:r w:rsidR="00BC23ED" w:rsidRPr="00177EBE">
              <w:rPr>
                <w:strike/>
              </w:rPr>
              <w:t>.</w:t>
            </w:r>
          </w:p>
        </w:tc>
        <w:tc>
          <w:tcPr>
            <w:tcW w:w="3260" w:type="dxa"/>
          </w:tcPr>
          <w:p w:rsidR="00BC23ED" w:rsidRPr="00177EBE" w:rsidRDefault="00BC23ED" w:rsidP="0036127E">
            <w:pPr>
              <w:spacing w:after="200"/>
              <w:ind w:right="-353"/>
              <w:jc w:val="both"/>
              <w:rPr>
                <w:strike/>
              </w:rPr>
            </w:pPr>
            <w:r w:rsidRPr="00177EBE">
              <w:rPr>
                <w:strike/>
              </w:rPr>
              <w:t>ERGINA</w:t>
            </w:r>
          </w:p>
        </w:tc>
        <w:tc>
          <w:tcPr>
            <w:tcW w:w="567" w:type="dxa"/>
          </w:tcPr>
          <w:p w:rsidR="00BC23ED" w:rsidRPr="00177EBE" w:rsidRDefault="00BC23ED" w:rsidP="0036127E">
            <w:pPr>
              <w:spacing w:after="200"/>
              <w:ind w:right="32"/>
              <w:jc w:val="center"/>
              <w:rPr>
                <w:strike/>
              </w:rPr>
            </w:pPr>
            <w:r w:rsidRPr="00177EBE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BC23ED" w:rsidRPr="00177EBE" w:rsidRDefault="00BC23ED" w:rsidP="0036127E">
            <w:pPr>
              <w:spacing w:after="200"/>
              <w:ind w:right="-353"/>
              <w:rPr>
                <w:strike/>
              </w:rPr>
            </w:pPr>
            <w:r w:rsidRPr="00177EBE">
              <w:rPr>
                <w:strike/>
              </w:rPr>
              <w:t xml:space="preserve">LSA (AMIDA DO ÁCIDO D-LISÉRGICO) </w:t>
            </w:r>
          </w:p>
        </w:tc>
      </w:tr>
      <w:tr w:rsidR="00BC23ED" w:rsidRPr="00177EBE" w:rsidTr="0036127E">
        <w:tc>
          <w:tcPr>
            <w:tcW w:w="568" w:type="dxa"/>
          </w:tcPr>
          <w:p w:rsidR="00BC23ED" w:rsidRPr="00177EBE" w:rsidRDefault="00406E6F" w:rsidP="0036127E">
            <w:pPr>
              <w:spacing w:after="200"/>
              <w:ind w:right="-353"/>
              <w:jc w:val="both"/>
              <w:rPr>
                <w:strike/>
              </w:rPr>
            </w:pPr>
            <w:r w:rsidRPr="00177EBE">
              <w:rPr>
                <w:strike/>
              </w:rPr>
              <w:t>49</w:t>
            </w:r>
            <w:r w:rsidR="00BC23ED" w:rsidRPr="00177EBE">
              <w:rPr>
                <w:strike/>
              </w:rPr>
              <w:t>.</w:t>
            </w:r>
          </w:p>
        </w:tc>
        <w:tc>
          <w:tcPr>
            <w:tcW w:w="3260" w:type="dxa"/>
          </w:tcPr>
          <w:p w:rsidR="00BC23ED" w:rsidRPr="00177EBE" w:rsidRDefault="00BC23ED" w:rsidP="0036127E">
            <w:pPr>
              <w:spacing w:after="200"/>
              <w:ind w:right="-353"/>
              <w:jc w:val="both"/>
              <w:rPr>
                <w:strike/>
              </w:rPr>
            </w:pPr>
            <w:r w:rsidRPr="00177EBE">
              <w:rPr>
                <w:strike/>
              </w:rPr>
              <w:t>ETICICLIDINA</w:t>
            </w:r>
          </w:p>
        </w:tc>
        <w:tc>
          <w:tcPr>
            <w:tcW w:w="567" w:type="dxa"/>
          </w:tcPr>
          <w:p w:rsidR="00BC23ED" w:rsidRPr="00177EBE" w:rsidRDefault="00BC23ED" w:rsidP="0036127E">
            <w:pPr>
              <w:spacing w:after="200"/>
              <w:ind w:right="32"/>
              <w:jc w:val="center"/>
              <w:rPr>
                <w:strike/>
              </w:rPr>
            </w:pPr>
            <w:r w:rsidRPr="00177EBE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BC23ED" w:rsidRPr="00177EBE" w:rsidRDefault="00BC23ED" w:rsidP="0036127E">
            <w:pPr>
              <w:spacing w:after="200"/>
              <w:ind w:right="-353"/>
              <w:rPr>
                <w:strike/>
              </w:rPr>
            </w:pPr>
            <w:r w:rsidRPr="00177EBE">
              <w:rPr>
                <w:strike/>
              </w:rPr>
              <w:t xml:space="preserve">PCE ; </w:t>
            </w:r>
            <w:r w:rsidRPr="00177EBE">
              <w:rPr>
                <w:i/>
                <w:iCs/>
                <w:strike/>
              </w:rPr>
              <w:t>N</w:t>
            </w:r>
            <w:r w:rsidRPr="00177EBE">
              <w:rPr>
                <w:strike/>
              </w:rPr>
              <w:t>-ETIL-1-FENILCICLOHEXILAMINA</w:t>
            </w:r>
          </w:p>
        </w:tc>
      </w:tr>
      <w:tr w:rsidR="00BC23ED" w:rsidRPr="00177EBE" w:rsidTr="0036127E">
        <w:tc>
          <w:tcPr>
            <w:tcW w:w="568" w:type="dxa"/>
          </w:tcPr>
          <w:p w:rsidR="00BC23ED" w:rsidRPr="00177EBE" w:rsidRDefault="00406E6F" w:rsidP="0036127E">
            <w:pPr>
              <w:spacing w:after="200"/>
              <w:ind w:right="-353"/>
              <w:jc w:val="both"/>
              <w:rPr>
                <w:strike/>
              </w:rPr>
            </w:pPr>
            <w:r w:rsidRPr="00177EBE">
              <w:rPr>
                <w:strike/>
              </w:rPr>
              <w:t>50</w:t>
            </w:r>
            <w:r w:rsidR="00BC23ED" w:rsidRPr="00177EBE">
              <w:rPr>
                <w:strike/>
              </w:rPr>
              <w:t>.</w:t>
            </w:r>
          </w:p>
        </w:tc>
        <w:tc>
          <w:tcPr>
            <w:tcW w:w="3260" w:type="dxa"/>
          </w:tcPr>
          <w:p w:rsidR="00BC23ED" w:rsidRPr="00177EBE" w:rsidRDefault="00BC23ED" w:rsidP="0036127E">
            <w:pPr>
              <w:spacing w:after="200"/>
              <w:ind w:right="-353"/>
              <w:jc w:val="both"/>
              <w:rPr>
                <w:strike/>
              </w:rPr>
            </w:pPr>
            <w:r w:rsidRPr="00177EBE">
              <w:rPr>
                <w:strike/>
              </w:rPr>
              <w:t>ETILFENIDATO</w:t>
            </w:r>
          </w:p>
        </w:tc>
        <w:tc>
          <w:tcPr>
            <w:tcW w:w="567" w:type="dxa"/>
          </w:tcPr>
          <w:p w:rsidR="00BC23ED" w:rsidRPr="00177EBE" w:rsidRDefault="00BC23ED" w:rsidP="0036127E">
            <w:pPr>
              <w:spacing w:after="200"/>
              <w:ind w:right="32"/>
              <w:jc w:val="center"/>
              <w:rPr>
                <w:strike/>
              </w:rPr>
            </w:pPr>
            <w:r w:rsidRPr="00177EBE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BC23ED" w:rsidRPr="00177EBE" w:rsidRDefault="00BC23ED" w:rsidP="0036127E">
            <w:pPr>
              <w:spacing w:after="200"/>
              <w:ind w:right="-353"/>
              <w:rPr>
                <w:strike/>
              </w:rPr>
            </w:pPr>
            <w:r w:rsidRPr="00177EBE">
              <w:rPr>
                <w:strike/>
              </w:rPr>
              <w:t>ACETATO DE ETIL-2-FENIL-2-(PIPERIDIN-2-IL)</w:t>
            </w:r>
          </w:p>
        </w:tc>
      </w:tr>
      <w:tr w:rsidR="00BC23ED" w:rsidRPr="00177EBE" w:rsidTr="0036127E">
        <w:tc>
          <w:tcPr>
            <w:tcW w:w="568" w:type="dxa"/>
          </w:tcPr>
          <w:p w:rsidR="00BC23ED" w:rsidRPr="00177EBE" w:rsidRDefault="00406E6F" w:rsidP="0036127E">
            <w:pPr>
              <w:spacing w:after="200"/>
              <w:ind w:right="-353"/>
              <w:jc w:val="both"/>
              <w:rPr>
                <w:strike/>
              </w:rPr>
            </w:pPr>
            <w:r w:rsidRPr="00177EBE">
              <w:rPr>
                <w:strike/>
              </w:rPr>
              <w:t>51</w:t>
            </w:r>
            <w:r w:rsidR="00BC23ED" w:rsidRPr="00177EBE">
              <w:rPr>
                <w:strike/>
              </w:rPr>
              <w:t>.</w:t>
            </w:r>
          </w:p>
        </w:tc>
        <w:tc>
          <w:tcPr>
            <w:tcW w:w="3260" w:type="dxa"/>
          </w:tcPr>
          <w:p w:rsidR="00BC23ED" w:rsidRPr="00177EBE" w:rsidRDefault="00BC23ED" w:rsidP="0036127E">
            <w:pPr>
              <w:spacing w:after="200"/>
              <w:ind w:right="-353"/>
              <w:jc w:val="both"/>
              <w:rPr>
                <w:strike/>
              </w:rPr>
            </w:pPr>
            <w:r w:rsidRPr="00177EBE">
              <w:rPr>
                <w:strike/>
              </w:rPr>
              <w:t>ETILONA</w:t>
            </w:r>
          </w:p>
        </w:tc>
        <w:tc>
          <w:tcPr>
            <w:tcW w:w="567" w:type="dxa"/>
          </w:tcPr>
          <w:p w:rsidR="00BC23ED" w:rsidRPr="00177EBE" w:rsidRDefault="00BC23ED" w:rsidP="0036127E">
            <w:pPr>
              <w:spacing w:after="200"/>
              <w:ind w:right="32"/>
              <w:jc w:val="center"/>
              <w:rPr>
                <w:strike/>
              </w:rPr>
            </w:pPr>
            <w:r w:rsidRPr="00177EBE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BC23ED" w:rsidRPr="00177EBE" w:rsidRDefault="00CA3A83" w:rsidP="0036127E">
            <w:pPr>
              <w:spacing w:after="200"/>
              <w:ind w:right="-353"/>
              <w:rPr>
                <w:strike/>
              </w:rPr>
            </w:pPr>
            <w:r w:rsidRPr="00177EBE">
              <w:rPr>
                <w:strike/>
              </w:rPr>
              <w:sym w:font="Symbol" w:char="F062"/>
            </w:r>
            <w:r w:rsidRPr="00177EBE">
              <w:rPr>
                <w:strike/>
              </w:rPr>
              <w:t>k</w:t>
            </w:r>
            <w:r w:rsidR="00BC23ED" w:rsidRPr="00177EBE">
              <w:rPr>
                <w:strike/>
              </w:rPr>
              <w:t>-MDEA; 1-(1,3-BENZODIOXOL-5-IL)-2-(ETILAMINO)-1-PROPANONA</w:t>
            </w:r>
          </w:p>
        </w:tc>
      </w:tr>
      <w:tr w:rsidR="00BC23ED" w:rsidRPr="00177EBE" w:rsidTr="0036127E">
        <w:tc>
          <w:tcPr>
            <w:tcW w:w="568" w:type="dxa"/>
          </w:tcPr>
          <w:p w:rsidR="00BC23ED" w:rsidRPr="00177EBE" w:rsidRDefault="00406E6F" w:rsidP="0036127E">
            <w:pPr>
              <w:spacing w:after="200"/>
              <w:ind w:right="-353"/>
              <w:jc w:val="both"/>
              <w:rPr>
                <w:strike/>
              </w:rPr>
            </w:pPr>
            <w:r w:rsidRPr="00177EBE">
              <w:rPr>
                <w:strike/>
              </w:rPr>
              <w:t>52</w:t>
            </w:r>
            <w:r w:rsidR="00BC23ED" w:rsidRPr="00177EBE">
              <w:rPr>
                <w:strike/>
              </w:rPr>
              <w:t>.</w:t>
            </w:r>
          </w:p>
        </w:tc>
        <w:tc>
          <w:tcPr>
            <w:tcW w:w="3260" w:type="dxa"/>
          </w:tcPr>
          <w:p w:rsidR="00BC23ED" w:rsidRPr="00177EBE" w:rsidRDefault="00BC23ED" w:rsidP="0036127E">
            <w:pPr>
              <w:spacing w:after="200"/>
              <w:ind w:right="-353"/>
              <w:rPr>
                <w:strike/>
              </w:rPr>
            </w:pPr>
            <w:r w:rsidRPr="00177EBE">
              <w:rPr>
                <w:strike/>
              </w:rPr>
              <w:t>ETRIPTAMINA</w:t>
            </w:r>
          </w:p>
        </w:tc>
        <w:tc>
          <w:tcPr>
            <w:tcW w:w="567" w:type="dxa"/>
          </w:tcPr>
          <w:p w:rsidR="00BC23ED" w:rsidRPr="00177EBE" w:rsidRDefault="00BC23ED" w:rsidP="0036127E">
            <w:pPr>
              <w:spacing w:after="200"/>
              <w:ind w:right="32"/>
              <w:jc w:val="center"/>
              <w:rPr>
                <w:strike/>
              </w:rPr>
            </w:pPr>
            <w:r w:rsidRPr="00177EBE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BC23ED" w:rsidRPr="00177EBE" w:rsidRDefault="00BC23ED" w:rsidP="0036127E">
            <w:pPr>
              <w:spacing w:after="200"/>
              <w:ind w:right="-353"/>
              <w:rPr>
                <w:strike/>
              </w:rPr>
            </w:pPr>
            <w:r w:rsidRPr="00177EBE">
              <w:rPr>
                <w:strike/>
              </w:rPr>
              <w:t>3-(2-AMINOBUTIL)INDOL</w:t>
            </w:r>
          </w:p>
        </w:tc>
      </w:tr>
      <w:tr w:rsidR="00BC23ED" w:rsidRPr="00177EBE" w:rsidTr="0036127E">
        <w:tc>
          <w:tcPr>
            <w:tcW w:w="568" w:type="dxa"/>
          </w:tcPr>
          <w:p w:rsidR="00BC23ED" w:rsidRPr="00177EBE" w:rsidRDefault="00406E6F" w:rsidP="0036127E">
            <w:pPr>
              <w:spacing w:after="200"/>
              <w:ind w:right="-353"/>
              <w:jc w:val="both"/>
              <w:rPr>
                <w:strike/>
              </w:rPr>
            </w:pPr>
            <w:r w:rsidRPr="00177EBE">
              <w:rPr>
                <w:strike/>
              </w:rPr>
              <w:t>53</w:t>
            </w:r>
            <w:r w:rsidR="00BC23ED" w:rsidRPr="00177EBE">
              <w:rPr>
                <w:strike/>
              </w:rPr>
              <w:t>.</w:t>
            </w:r>
          </w:p>
        </w:tc>
        <w:tc>
          <w:tcPr>
            <w:tcW w:w="3260" w:type="dxa"/>
          </w:tcPr>
          <w:p w:rsidR="00BC23ED" w:rsidRPr="00177EBE" w:rsidRDefault="008F7432" w:rsidP="0036127E">
            <w:pPr>
              <w:spacing w:after="200"/>
              <w:ind w:right="-353"/>
              <w:rPr>
                <w:strike/>
              </w:rPr>
            </w:pPr>
            <w:r w:rsidRPr="00177EBE">
              <w:rPr>
                <w:strike/>
              </w:rPr>
              <w:t>JWH-</w:t>
            </w:r>
            <w:r w:rsidR="00BC23ED" w:rsidRPr="00177EBE">
              <w:rPr>
                <w:strike/>
              </w:rPr>
              <w:t>018</w:t>
            </w:r>
          </w:p>
        </w:tc>
        <w:tc>
          <w:tcPr>
            <w:tcW w:w="567" w:type="dxa"/>
          </w:tcPr>
          <w:p w:rsidR="00BC23ED" w:rsidRPr="00177EBE" w:rsidRDefault="00BC23ED" w:rsidP="0036127E">
            <w:pPr>
              <w:spacing w:after="200"/>
              <w:ind w:right="32"/>
              <w:jc w:val="center"/>
              <w:rPr>
                <w:strike/>
              </w:rPr>
            </w:pPr>
            <w:r w:rsidRPr="00177EBE">
              <w:rPr>
                <w:strike/>
              </w:rPr>
              <w:t>ou</w:t>
            </w:r>
          </w:p>
        </w:tc>
        <w:tc>
          <w:tcPr>
            <w:tcW w:w="5670" w:type="dxa"/>
            <w:vAlign w:val="center"/>
          </w:tcPr>
          <w:p w:rsidR="00BC23ED" w:rsidRPr="00177EBE" w:rsidRDefault="00BC23ED" w:rsidP="0036127E">
            <w:pPr>
              <w:pStyle w:val="BodyText21"/>
              <w:spacing w:after="200"/>
              <w:ind w:right="-353"/>
              <w:jc w:val="left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177EBE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1-NAFTALENIL-(1-PENTIL-1H-INDOL-3-IL)-METANONA</w:t>
            </w:r>
          </w:p>
        </w:tc>
      </w:tr>
      <w:tr w:rsidR="00BC23ED" w:rsidRPr="00177EBE" w:rsidTr="0036127E">
        <w:tc>
          <w:tcPr>
            <w:tcW w:w="568" w:type="dxa"/>
          </w:tcPr>
          <w:p w:rsidR="00BC23ED" w:rsidRPr="00177EBE" w:rsidRDefault="00406E6F" w:rsidP="0036127E">
            <w:pPr>
              <w:spacing w:after="200"/>
              <w:ind w:right="-353"/>
              <w:jc w:val="both"/>
              <w:rPr>
                <w:strike/>
              </w:rPr>
            </w:pPr>
            <w:r w:rsidRPr="00177EBE">
              <w:rPr>
                <w:strike/>
              </w:rPr>
              <w:t>54</w:t>
            </w:r>
            <w:r w:rsidR="00BC23ED" w:rsidRPr="00177EBE">
              <w:rPr>
                <w:strike/>
              </w:rPr>
              <w:t>.</w:t>
            </w:r>
          </w:p>
        </w:tc>
        <w:tc>
          <w:tcPr>
            <w:tcW w:w="3260" w:type="dxa"/>
          </w:tcPr>
          <w:p w:rsidR="00BC23ED" w:rsidRPr="00177EBE" w:rsidRDefault="00BC23ED" w:rsidP="0036127E">
            <w:pPr>
              <w:spacing w:after="200"/>
              <w:ind w:right="-353"/>
              <w:rPr>
                <w:strike/>
              </w:rPr>
            </w:pPr>
            <w:r w:rsidRPr="00177EBE">
              <w:rPr>
                <w:strike/>
              </w:rPr>
              <w:t>JWH-071</w:t>
            </w:r>
          </w:p>
        </w:tc>
        <w:tc>
          <w:tcPr>
            <w:tcW w:w="567" w:type="dxa"/>
          </w:tcPr>
          <w:p w:rsidR="00BC23ED" w:rsidRPr="00177EBE" w:rsidRDefault="00BC23ED" w:rsidP="0036127E">
            <w:pPr>
              <w:spacing w:after="200"/>
              <w:ind w:right="32"/>
              <w:rPr>
                <w:strike/>
              </w:rPr>
            </w:pPr>
            <w:r w:rsidRPr="00177EBE">
              <w:rPr>
                <w:strike/>
              </w:rPr>
              <w:t>ou</w:t>
            </w:r>
          </w:p>
        </w:tc>
        <w:tc>
          <w:tcPr>
            <w:tcW w:w="5670" w:type="dxa"/>
            <w:vAlign w:val="center"/>
          </w:tcPr>
          <w:p w:rsidR="00BC23ED" w:rsidRPr="00177EBE" w:rsidRDefault="00BC23ED" w:rsidP="0036127E">
            <w:pPr>
              <w:pStyle w:val="BodyText21"/>
              <w:spacing w:after="200"/>
              <w:ind w:right="-353"/>
              <w:jc w:val="left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177EBE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(1-ETIL-1H-INDOL-3-IL)-1-NAFTALENIL-METANONA</w:t>
            </w:r>
          </w:p>
        </w:tc>
      </w:tr>
      <w:tr w:rsidR="00BC23ED" w:rsidRPr="00177EBE" w:rsidTr="0036127E">
        <w:tc>
          <w:tcPr>
            <w:tcW w:w="568" w:type="dxa"/>
          </w:tcPr>
          <w:p w:rsidR="00BC23ED" w:rsidRPr="00177EBE" w:rsidRDefault="00406E6F" w:rsidP="0036127E">
            <w:pPr>
              <w:spacing w:after="200"/>
              <w:ind w:right="-353"/>
              <w:jc w:val="both"/>
              <w:rPr>
                <w:strike/>
              </w:rPr>
            </w:pPr>
            <w:r w:rsidRPr="00177EBE">
              <w:rPr>
                <w:strike/>
              </w:rPr>
              <w:t>55</w:t>
            </w:r>
            <w:r w:rsidR="00BC23ED" w:rsidRPr="00177EBE">
              <w:rPr>
                <w:strike/>
              </w:rPr>
              <w:t>.</w:t>
            </w:r>
          </w:p>
        </w:tc>
        <w:tc>
          <w:tcPr>
            <w:tcW w:w="3260" w:type="dxa"/>
          </w:tcPr>
          <w:p w:rsidR="00BC23ED" w:rsidRPr="00177EBE" w:rsidRDefault="00BC23ED" w:rsidP="0036127E">
            <w:pPr>
              <w:spacing w:after="200"/>
              <w:ind w:right="-353"/>
              <w:rPr>
                <w:strike/>
              </w:rPr>
            </w:pPr>
            <w:r w:rsidRPr="00177EBE">
              <w:rPr>
                <w:strike/>
              </w:rPr>
              <w:t>JWH-072</w:t>
            </w:r>
          </w:p>
        </w:tc>
        <w:tc>
          <w:tcPr>
            <w:tcW w:w="567" w:type="dxa"/>
          </w:tcPr>
          <w:p w:rsidR="00BC23ED" w:rsidRPr="00177EBE" w:rsidRDefault="00BC23ED" w:rsidP="0036127E">
            <w:pPr>
              <w:spacing w:after="200"/>
              <w:ind w:right="32"/>
              <w:rPr>
                <w:strike/>
              </w:rPr>
            </w:pPr>
            <w:r w:rsidRPr="00177EBE">
              <w:rPr>
                <w:strike/>
              </w:rPr>
              <w:t>ou</w:t>
            </w:r>
          </w:p>
        </w:tc>
        <w:tc>
          <w:tcPr>
            <w:tcW w:w="5670" w:type="dxa"/>
            <w:vAlign w:val="center"/>
          </w:tcPr>
          <w:p w:rsidR="00BC23ED" w:rsidRPr="00177EBE" w:rsidRDefault="00BC23ED" w:rsidP="0036127E">
            <w:pPr>
              <w:pStyle w:val="BodyText21"/>
              <w:spacing w:after="200"/>
              <w:ind w:right="-353"/>
              <w:jc w:val="left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177EBE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(1-PROPILINDOL-3-IL)NAFTALEN-1-IL-METANONA</w:t>
            </w:r>
          </w:p>
        </w:tc>
      </w:tr>
      <w:tr w:rsidR="00BC23ED" w:rsidRPr="00177EBE" w:rsidTr="0036127E">
        <w:tc>
          <w:tcPr>
            <w:tcW w:w="568" w:type="dxa"/>
          </w:tcPr>
          <w:p w:rsidR="00BC23ED" w:rsidRPr="00177EBE" w:rsidRDefault="00406E6F" w:rsidP="0036127E">
            <w:pPr>
              <w:spacing w:after="200"/>
              <w:ind w:right="-353"/>
              <w:jc w:val="both"/>
              <w:rPr>
                <w:strike/>
              </w:rPr>
            </w:pPr>
            <w:r w:rsidRPr="00177EBE">
              <w:rPr>
                <w:strike/>
              </w:rPr>
              <w:t>56</w:t>
            </w:r>
            <w:r w:rsidR="00BC23ED" w:rsidRPr="00177EBE">
              <w:rPr>
                <w:strike/>
              </w:rPr>
              <w:t>.</w:t>
            </w:r>
          </w:p>
        </w:tc>
        <w:tc>
          <w:tcPr>
            <w:tcW w:w="3260" w:type="dxa"/>
          </w:tcPr>
          <w:p w:rsidR="00BC23ED" w:rsidRPr="00177EBE" w:rsidRDefault="00BC23ED" w:rsidP="0036127E">
            <w:pPr>
              <w:spacing w:after="200"/>
              <w:ind w:right="-353"/>
              <w:rPr>
                <w:strike/>
              </w:rPr>
            </w:pPr>
            <w:r w:rsidRPr="00177EBE">
              <w:rPr>
                <w:strike/>
              </w:rPr>
              <w:t>JWH-073</w:t>
            </w:r>
          </w:p>
        </w:tc>
        <w:tc>
          <w:tcPr>
            <w:tcW w:w="567" w:type="dxa"/>
          </w:tcPr>
          <w:p w:rsidR="00BC23ED" w:rsidRPr="00177EBE" w:rsidRDefault="00BC23ED" w:rsidP="0036127E">
            <w:pPr>
              <w:spacing w:after="200"/>
              <w:ind w:right="32"/>
              <w:rPr>
                <w:strike/>
              </w:rPr>
            </w:pPr>
            <w:r w:rsidRPr="00177EBE">
              <w:rPr>
                <w:strike/>
              </w:rPr>
              <w:t>ou</w:t>
            </w:r>
          </w:p>
        </w:tc>
        <w:tc>
          <w:tcPr>
            <w:tcW w:w="5670" w:type="dxa"/>
            <w:vAlign w:val="center"/>
          </w:tcPr>
          <w:p w:rsidR="00BC23ED" w:rsidRPr="00177EBE" w:rsidRDefault="00BC23ED" w:rsidP="0036127E">
            <w:pPr>
              <w:pStyle w:val="BodyText21"/>
              <w:spacing w:after="200"/>
              <w:ind w:right="-353"/>
              <w:jc w:val="left"/>
              <w:rPr>
                <w:rFonts w:ascii="Times New Roman" w:hAnsi="Times New Roman" w:cs="Times New Roman"/>
                <w:iCs/>
                <w:strike/>
                <w:sz w:val="24"/>
                <w:szCs w:val="24"/>
                <w:lang w:val="en-US"/>
              </w:rPr>
            </w:pPr>
            <w:r w:rsidRPr="00177EBE">
              <w:rPr>
                <w:rFonts w:ascii="Times New Roman" w:hAnsi="Times New Roman" w:cs="Times New Roman"/>
                <w:iCs/>
                <w:strike/>
                <w:sz w:val="24"/>
                <w:szCs w:val="24"/>
                <w:lang w:val="en-US"/>
              </w:rPr>
              <w:t>NAFTALEN-1-IL(1-BUTILINDOL-3-IL) METANONA</w:t>
            </w:r>
          </w:p>
        </w:tc>
      </w:tr>
      <w:tr w:rsidR="00BC23ED" w:rsidRPr="00177EBE" w:rsidTr="0036127E">
        <w:tc>
          <w:tcPr>
            <w:tcW w:w="568" w:type="dxa"/>
          </w:tcPr>
          <w:p w:rsidR="00BC23ED" w:rsidRPr="00177EBE" w:rsidRDefault="00406E6F" w:rsidP="0036127E">
            <w:pPr>
              <w:spacing w:after="200"/>
              <w:ind w:right="-353"/>
              <w:jc w:val="both"/>
              <w:rPr>
                <w:strike/>
              </w:rPr>
            </w:pPr>
            <w:r w:rsidRPr="00177EBE">
              <w:rPr>
                <w:strike/>
              </w:rPr>
              <w:t>57</w:t>
            </w:r>
            <w:r w:rsidR="00BC23ED" w:rsidRPr="00177EBE">
              <w:rPr>
                <w:strike/>
              </w:rPr>
              <w:t>.</w:t>
            </w:r>
          </w:p>
        </w:tc>
        <w:tc>
          <w:tcPr>
            <w:tcW w:w="3260" w:type="dxa"/>
          </w:tcPr>
          <w:p w:rsidR="00BC23ED" w:rsidRPr="00177EBE" w:rsidRDefault="00BC23ED" w:rsidP="0036127E">
            <w:pPr>
              <w:spacing w:after="200"/>
              <w:ind w:right="-353"/>
              <w:rPr>
                <w:strike/>
              </w:rPr>
            </w:pPr>
            <w:r w:rsidRPr="00177EBE">
              <w:rPr>
                <w:strike/>
              </w:rPr>
              <w:t>JWH-081</w:t>
            </w:r>
          </w:p>
        </w:tc>
        <w:tc>
          <w:tcPr>
            <w:tcW w:w="567" w:type="dxa"/>
          </w:tcPr>
          <w:p w:rsidR="00BC23ED" w:rsidRPr="00177EBE" w:rsidRDefault="00BC23ED" w:rsidP="0036127E">
            <w:pPr>
              <w:spacing w:after="200"/>
              <w:ind w:right="32"/>
              <w:rPr>
                <w:strike/>
              </w:rPr>
            </w:pPr>
            <w:r w:rsidRPr="00177EBE">
              <w:rPr>
                <w:strike/>
              </w:rPr>
              <w:t>ou</w:t>
            </w:r>
          </w:p>
        </w:tc>
        <w:tc>
          <w:tcPr>
            <w:tcW w:w="5670" w:type="dxa"/>
            <w:vAlign w:val="center"/>
          </w:tcPr>
          <w:p w:rsidR="00BC23ED" w:rsidRPr="00177EBE" w:rsidRDefault="00BC23ED" w:rsidP="0036127E">
            <w:pPr>
              <w:pStyle w:val="BodyText21"/>
              <w:spacing w:after="200"/>
              <w:ind w:right="-353"/>
              <w:jc w:val="left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177EBE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4-METOXINAFTALEN-1-IL-(1-PENTILINDOL-3-IL)  METANONA</w:t>
            </w:r>
          </w:p>
        </w:tc>
      </w:tr>
      <w:tr w:rsidR="00BC23ED" w:rsidRPr="00177EBE" w:rsidTr="0036127E">
        <w:tc>
          <w:tcPr>
            <w:tcW w:w="568" w:type="dxa"/>
          </w:tcPr>
          <w:p w:rsidR="00BC23ED" w:rsidRPr="00177EBE" w:rsidRDefault="00406E6F" w:rsidP="0036127E">
            <w:pPr>
              <w:spacing w:after="200"/>
              <w:ind w:right="-353"/>
              <w:jc w:val="both"/>
              <w:rPr>
                <w:strike/>
              </w:rPr>
            </w:pPr>
            <w:r w:rsidRPr="00177EBE">
              <w:rPr>
                <w:strike/>
              </w:rPr>
              <w:t>58</w:t>
            </w:r>
            <w:r w:rsidR="00BC23ED" w:rsidRPr="00177EBE">
              <w:rPr>
                <w:strike/>
              </w:rPr>
              <w:t>.</w:t>
            </w:r>
          </w:p>
        </w:tc>
        <w:tc>
          <w:tcPr>
            <w:tcW w:w="3260" w:type="dxa"/>
          </w:tcPr>
          <w:p w:rsidR="00BC23ED" w:rsidRPr="00177EBE" w:rsidRDefault="00BC23ED" w:rsidP="0036127E">
            <w:pPr>
              <w:spacing w:after="200"/>
              <w:ind w:right="-353"/>
              <w:rPr>
                <w:strike/>
              </w:rPr>
            </w:pPr>
            <w:r w:rsidRPr="00177EBE">
              <w:rPr>
                <w:strike/>
              </w:rPr>
              <w:t>JWH-098</w:t>
            </w:r>
          </w:p>
        </w:tc>
        <w:tc>
          <w:tcPr>
            <w:tcW w:w="567" w:type="dxa"/>
          </w:tcPr>
          <w:p w:rsidR="00BC23ED" w:rsidRPr="00177EBE" w:rsidRDefault="00BC23ED" w:rsidP="0036127E">
            <w:pPr>
              <w:spacing w:after="200"/>
              <w:ind w:right="32"/>
              <w:rPr>
                <w:strike/>
              </w:rPr>
            </w:pPr>
            <w:r w:rsidRPr="00177EBE">
              <w:rPr>
                <w:strike/>
              </w:rPr>
              <w:t>ou</w:t>
            </w:r>
          </w:p>
        </w:tc>
        <w:tc>
          <w:tcPr>
            <w:tcW w:w="5670" w:type="dxa"/>
            <w:vAlign w:val="center"/>
          </w:tcPr>
          <w:p w:rsidR="00BC23ED" w:rsidRPr="00177EBE" w:rsidRDefault="00BC23ED" w:rsidP="0036127E">
            <w:pPr>
              <w:pStyle w:val="BodyText21"/>
              <w:spacing w:after="200"/>
              <w:ind w:right="-353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177EBE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(4-METOXI1-NAFTALENIL)(2-METIL-1- PENTIL-1H-INDOL-3-IL) METANONA</w:t>
            </w:r>
          </w:p>
        </w:tc>
      </w:tr>
      <w:tr w:rsidR="00BC23ED" w:rsidRPr="00177EBE" w:rsidTr="0036127E">
        <w:tc>
          <w:tcPr>
            <w:tcW w:w="568" w:type="dxa"/>
          </w:tcPr>
          <w:p w:rsidR="00BC23ED" w:rsidRPr="00177EBE" w:rsidRDefault="00406E6F" w:rsidP="0036127E">
            <w:pPr>
              <w:spacing w:after="200"/>
              <w:ind w:right="-353"/>
              <w:jc w:val="both"/>
              <w:rPr>
                <w:strike/>
              </w:rPr>
            </w:pPr>
            <w:r w:rsidRPr="00177EBE">
              <w:rPr>
                <w:strike/>
              </w:rPr>
              <w:t>59</w:t>
            </w:r>
            <w:r w:rsidR="00BC23ED" w:rsidRPr="00177EBE">
              <w:rPr>
                <w:strike/>
              </w:rPr>
              <w:t>.</w:t>
            </w:r>
          </w:p>
        </w:tc>
        <w:tc>
          <w:tcPr>
            <w:tcW w:w="3260" w:type="dxa"/>
          </w:tcPr>
          <w:p w:rsidR="00BC23ED" w:rsidRPr="00177EBE" w:rsidRDefault="00BC23ED" w:rsidP="0036127E">
            <w:pPr>
              <w:spacing w:after="200"/>
              <w:ind w:right="-353"/>
              <w:rPr>
                <w:strike/>
              </w:rPr>
            </w:pPr>
            <w:r w:rsidRPr="00177EBE">
              <w:rPr>
                <w:strike/>
              </w:rPr>
              <w:t>JWH-122</w:t>
            </w:r>
          </w:p>
        </w:tc>
        <w:tc>
          <w:tcPr>
            <w:tcW w:w="567" w:type="dxa"/>
          </w:tcPr>
          <w:p w:rsidR="00BC23ED" w:rsidRPr="00177EBE" w:rsidRDefault="00BC23ED" w:rsidP="0036127E">
            <w:pPr>
              <w:spacing w:after="200"/>
              <w:ind w:right="32"/>
              <w:rPr>
                <w:strike/>
              </w:rPr>
            </w:pPr>
            <w:r w:rsidRPr="00177EBE">
              <w:rPr>
                <w:strike/>
              </w:rPr>
              <w:t>ou</w:t>
            </w:r>
          </w:p>
        </w:tc>
        <w:tc>
          <w:tcPr>
            <w:tcW w:w="5670" w:type="dxa"/>
            <w:vAlign w:val="center"/>
          </w:tcPr>
          <w:p w:rsidR="00BC23ED" w:rsidRPr="00177EBE" w:rsidRDefault="00BC23ED" w:rsidP="0036127E">
            <w:pPr>
              <w:pStyle w:val="BodyText21"/>
              <w:spacing w:after="200"/>
              <w:ind w:right="-353"/>
              <w:jc w:val="left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177EBE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4-METILNAFTALEN-1-IL-(1-PENTILINDOL-3-IL) METANONA</w:t>
            </w:r>
          </w:p>
        </w:tc>
      </w:tr>
      <w:tr w:rsidR="00BC23ED" w:rsidRPr="00177EBE" w:rsidTr="0036127E">
        <w:tc>
          <w:tcPr>
            <w:tcW w:w="568" w:type="dxa"/>
          </w:tcPr>
          <w:p w:rsidR="00BC23ED" w:rsidRPr="00177EBE" w:rsidRDefault="00406E6F" w:rsidP="0036127E">
            <w:pPr>
              <w:spacing w:after="200"/>
              <w:ind w:right="-353"/>
              <w:jc w:val="both"/>
              <w:rPr>
                <w:strike/>
                <w:color w:val="000000"/>
              </w:rPr>
            </w:pPr>
            <w:r w:rsidRPr="00177EBE">
              <w:rPr>
                <w:strike/>
                <w:color w:val="000000"/>
              </w:rPr>
              <w:t>60</w:t>
            </w:r>
            <w:r w:rsidR="00BC23ED" w:rsidRPr="00177EBE">
              <w:rPr>
                <w:strike/>
                <w:color w:val="000000"/>
              </w:rPr>
              <w:t>.</w:t>
            </w:r>
          </w:p>
        </w:tc>
        <w:tc>
          <w:tcPr>
            <w:tcW w:w="3260" w:type="dxa"/>
          </w:tcPr>
          <w:p w:rsidR="00BC23ED" w:rsidRPr="00177EBE" w:rsidRDefault="00BC23ED" w:rsidP="0036127E">
            <w:pPr>
              <w:spacing w:after="200"/>
              <w:ind w:right="-353"/>
              <w:rPr>
                <w:strike/>
              </w:rPr>
            </w:pPr>
            <w:r w:rsidRPr="00177EBE">
              <w:rPr>
                <w:strike/>
              </w:rPr>
              <w:t>JWH-210</w:t>
            </w:r>
          </w:p>
        </w:tc>
        <w:tc>
          <w:tcPr>
            <w:tcW w:w="567" w:type="dxa"/>
          </w:tcPr>
          <w:p w:rsidR="00BC23ED" w:rsidRPr="00177EBE" w:rsidRDefault="00BC23ED" w:rsidP="0036127E">
            <w:pPr>
              <w:spacing w:after="200"/>
              <w:ind w:right="32"/>
              <w:rPr>
                <w:strike/>
              </w:rPr>
            </w:pPr>
            <w:r w:rsidRPr="00177EBE">
              <w:rPr>
                <w:strike/>
              </w:rPr>
              <w:t>ou</w:t>
            </w:r>
          </w:p>
        </w:tc>
        <w:tc>
          <w:tcPr>
            <w:tcW w:w="5670" w:type="dxa"/>
            <w:vAlign w:val="center"/>
          </w:tcPr>
          <w:p w:rsidR="00BC23ED" w:rsidRPr="00177EBE" w:rsidRDefault="00BC23ED" w:rsidP="0036127E">
            <w:pPr>
              <w:pStyle w:val="BodyText21"/>
              <w:spacing w:after="200"/>
              <w:ind w:right="-353"/>
              <w:jc w:val="left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177EBE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4-ETILNAFTALEN-1-IL-(1-PENTILINDOL-3-IL) METANONA</w:t>
            </w:r>
          </w:p>
        </w:tc>
      </w:tr>
      <w:tr w:rsidR="00BC23ED" w:rsidRPr="00177EBE" w:rsidTr="0036127E">
        <w:tc>
          <w:tcPr>
            <w:tcW w:w="568" w:type="dxa"/>
          </w:tcPr>
          <w:p w:rsidR="00BC23ED" w:rsidRPr="00177EBE" w:rsidRDefault="00406E6F" w:rsidP="0036127E">
            <w:pPr>
              <w:spacing w:after="200"/>
              <w:ind w:right="-353"/>
              <w:jc w:val="both"/>
              <w:rPr>
                <w:strike/>
              </w:rPr>
            </w:pPr>
            <w:r w:rsidRPr="00177EBE">
              <w:rPr>
                <w:strike/>
              </w:rPr>
              <w:t>61</w:t>
            </w:r>
            <w:r w:rsidR="00BC23ED" w:rsidRPr="00177EBE">
              <w:rPr>
                <w:strike/>
              </w:rPr>
              <w:t>.</w:t>
            </w:r>
          </w:p>
        </w:tc>
        <w:tc>
          <w:tcPr>
            <w:tcW w:w="3260" w:type="dxa"/>
          </w:tcPr>
          <w:p w:rsidR="00BC23ED" w:rsidRPr="00177EBE" w:rsidRDefault="00BC23ED" w:rsidP="0036127E">
            <w:pPr>
              <w:spacing w:after="200"/>
              <w:ind w:right="-353"/>
              <w:rPr>
                <w:strike/>
              </w:rPr>
            </w:pPr>
            <w:r w:rsidRPr="00177EBE">
              <w:rPr>
                <w:strike/>
              </w:rPr>
              <w:t>JWH-250</w:t>
            </w:r>
          </w:p>
        </w:tc>
        <w:tc>
          <w:tcPr>
            <w:tcW w:w="567" w:type="dxa"/>
          </w:tcPr>
          <w:p w:rsidR="00BC23ED" w:rsidRPr="00177EBE" w:rsidRDefault="00BC23ED" w:rsidP="0036127E">
            <w:pPr>
              <w:spacing w:after="200"/>
              <w:ind w:right="32"/>
              <w:rPr>
                <w:strike/>
              </w:rPr>
            </w:pPr>
            <w:r w:rsidRPr="00177EBE">
              <w:rPr>
                <w:strike/>
              </w:rPr>
              <w:t>ou</w:t>
            </w:r>
          </w:p>
        </w:tc>
        <w:tc>
          <w:tcPr>
            <w:tcW w:w="5670" w:type="dxa"/>
            <w:vAlign w:val="center"/>
          </w:tcPr>
          <w:p w:rsidR="00BC23ED" w:rsidRPr="00177EBE" w:rsidRDefault="00BC23ED" w:rsidP="0036127E">
            <w:pPr>
              <w:pStyle w:val="BodyText21"/>
              <w:spacing w:after="200"/>
              <w:ind w:right="-353"/>
              <w:jc w:val="left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177EBE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2-(2-METOXIFENIL)-1-(1-PENTIL-1-INDOL-3-IL) ETANONA</w:t>
            </w:r>
          </w:p>
        </w:tc>
      </w:tr>
      <w:tr w:rsidR="00BC23ED" w:rsidRPr="00177EBE" w:rsidTr="0036127E">
        <w:tc>
          <w:tcPr>
            <w:tcW w:w="568" w:type="dxa"/>
          </w:tcPr>
          <w:p w:rsidR="00BC23ED" w:rsidRPr="00177EBE" w:rsidRDefault="00406E6F" w:rsidP="0036127E">
            <w:pPr>
              <w:spacing w:after="200"/>
              <w:ind w:right="-353"/>
              <w:jc w:val="both"/>
              <w:rPr>
                <w:strike/>
              </w:rPr>
            </w:pPr>
            <w:r w:rsidRPr="00177EBE">
              <w:rPr>
                <w:strike/>
              </w:rPr>
              <w:t>62</w:t>
            </w:r>
            <w:r w:rsidR="00BC23ED" w:rsidRPr="00177EBE">
              <w:rPr>
                <w:strike/>
              </w:rPr>
              <w:t>.</w:t>
            </w:r>
          </w:p>
        </w:tc>
        <w:tc>
          <w:tcPr>
            <w:tcW w:w="3260" w:type="dxa"/>
          </w:tcPr>
          <w:p w:rsidR="00BC23ED" w:rsidRPr="00177EBE" w:rsidRDefault="00BC23ED" w:rsidP="0036127E">
            <w:pPr>
              <w:spacing w:after="200"/>
              <w:ind w:right="-353"/>
              <w:rPr>
                <w:strike/>
              </w:rPr>
            </w:pPr>
            <w:r w:rsidRPr="00177EBE">
              <w:rPr>
                <w:strike/>
              </w:rPr>
              <w:t>JWH-251</w:t>
            </w:r>
          </w:p>
        </w:tc>
        <w:tc>
          <w:tcPr>
            <w:tcW w:w="567" w:type="dxa"/>
          </w:tcPr>
          <w:p w:rsidR="00BC23ED" w:rsidRPr="00177EBE" w:rsidRDefault="00BC23ED" w:rsidP="0036127E">
            <w:pPr>
              <w:spacing w:after="200"/>
              <w:ind w:right="32"/>
              <w:rPr>
                <w:strike/>
              </w:rPr>
            </w:pPr>
            <w:r w:rsidRPr="00177EBE">
              <w:rPr>
                <w:strike/>
              </w:rPr>
              <w:t>ou</w:t>
            </w:r>
          </w:p>
        </w:tc>
        <w:tc>
          <w:tcPr>
            <w:tcW w:w="5670" w:type="dxa"/>
            <w:vAlign w:val="center"/>
          </w:tcPr>
          <w:p w:rsidR="00BC23ED" w:rsidRPr="00177EBE" w:rsidRDefault="00BC23ED" w:rsidP="0036127E">
            <w:pPr>
              <w:pStyle w:val="BodyText21"/>
              <w:spacing w:after="200"/>
              <w:ind w:right="-353"/>
              <w:jc w:val="left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177EBE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2-(2-METILFENIL)-1-(1-PENTIL-1H-INDOL-3-IL) ETANONA</w:t>
            </w:r>
          </w:p>
        </w:tc>
      </w:tr>
      <w:tr w:rsidR="00BC23ED" w:rsidRPr="00177EBE" w:rsidTr="0036127E">
        <w:tc>
          <w:tcPr>
            <w:tcW w:w="568" w:type="dxa"/>
          </w:tcPr>
          <w:p w:rsidR="00BC23ED" w:rsidRPr="00177EBE" w:rsidRDefault="00406E6F" w:rsidP="0036127E">
            <w:pPr>
              <w:spacing w:after="200"/>
              <w:ind w:right="-353"/>
              <w:jc w:val="both"/>
              <w:rPr>
                <w:strike/>
              </w:rPr>
            </w:pPr>
            <w:r w:rsidRPr="00177EBE">
              <w:rPr>
                <w:strike/>
              </w:rPr>
              <w:t>63</w:t>
            </w:r>
            <w:r w:rsidR="00BC23ED" w:rsidRPr="00177EBE">
              <w:rPr>
                <w:strike/>
              </w:rPr>
              <w:t>.</w:t>
            </w:r>
          </w:p>
        </w:tc>
        <w:tc>
          <w:tcPr>
            <w:tcW w:w="3260" w:type="dxa"/>
          </w:tcPr>
          <w:p w:rsidR="00BC23ED" w:rsidRPr="00177EBE" w:rsidRDefault="00BC23ED" w:rsidP="0036127E">
            <w:pPr>
              <w:spacing w:after="200"/>
              <w:ind w:right="-353"/>
              <w:rPr>
                <w:strike/>
              </w:rPr>
            </w:pPr>
            <w:r w:rsidRPr="00177EBE">
              <w:rPr>
                <w:strike/>
              </w:rPr>
              <w:t>JWH-252</w:t>
            </w:r>
          </w:p>
        </w:tc>
        <w:tc>
          <w:tcPr>
            <w:tcW w:w="567" w:type="dxa"/>
          </w:tcPr>
          <w:p w:rsidR="00BC23ED" w:rsidRPr="00177EBE" w:rsidRDefault="00BC23ED" w:rsidP="0036127E">
            <w:pPr>
              <w:spacing w:after="200"/>
              <w:ind w:right="32"/>
              <w:rPr>
                <w:strike/>
              </w:rPr>
            </w:pPr>
            <w:r w:rsidRPr="00177EBE">
              <w:rPr>
                <w:strike/>
              </w:rPr>
              <w:t>ou</w:t>
            </w:r>
          </w:p>
        </w:tc>
        <w:tc>
          <w:tcPr>
            <w:tcW w:w="5670" w:type="dxa"/>
            <w:vAlign w:val="center"/>
          </w:tcPr>
          <w:p w:rsidR="00BC23ED" w:rsidRPr="00177EBE" w:rsidRDefault="00BC23ED" w:rsidP="0036127E">
            <w:pPr>
              <w:pStyle w:val="BodyText21"/>
              <w:spacing w:after="200"/>
              <w:ind w:right="-353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177EBE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1-(2-METIL-1-PENTILINDOL-3-IL)-2-(2-METILFENIL) ETANONA</w:t>
            </w:r>
          </w:p>
        </w:tc>
      </w:tr>
      <w:tr w:rsidR="00BC23ED" w:rsidRPr="00177EBE" w:rsidTr="0036127E">
        <w:tc>
          <w:tcPr>
            <w:tcW w:w="568" w:type="dxa"/>
          </w:tcPr>
          <w:p w:rsidR="00BC23ED" w:rsidRPr="00177EBE" w:rsidRDefault="00406E6F" w:rsidP="0036127E">
            <w:pPr>
              <w:spacing w:after="200"/>
              <w:ind w:right="-353"/>
              <w:jc w:val="both"/>
              <w:rPr>
                <w:strike/>
              </w:rPr>
            </w:pPr>
            <w:r w:rsidRPr="00177EBE">
              <w:rPr>
                <w:strike/>
              </w:rPr>
              <w:t>64</w:t>
            </w:r>
            <w:r w:rsidR="00BC23ED" w:rsidRPr="00177EBE">
              <w:rPr>
                <w:strike/>
              </w:rPr>
              <w:t>.</w:t>
            </w:r>
          </w:p>
        </w:tc>
        <w:tc>
          <w:tcPr>
            <w:tcW w:w="3260" w:type="dxa"/>
          </w:tcPr>
          <w:p w:rsidR="00BC23ED" w:rsidRPr="00177EBE" w:rsidRDefault="00BC23ED" w:rsidP="0036127E">
            <w:pPr>
              <w:spacing w:after="200"/>
              <w:ind w:right="-353"/>
              <w:rPr>
                <w:strike/>
              </w:rPr>
            </w:pPr>
            <w:r w:rsidRPr="00177EBE">
              <w:rPr>
                <w:strike/>
              </w:rPr>
              <w:t>JWH-253</w:t>
            </w:r>
          </w:p>
        </w:tc>
        <w:tc>
          <w:tcPr>
            <w:tcW w:w="567" w:type="dxa"/>
          </w:tcPr>
          <w:p w:rsidR="00BC23ED" w:rsidRPr="00177EBE" w:rsidRDefault="00BC23ED" w:rsidP="0036127E">
            <w:pPr>
              <w:spacing w:after="200"/>
              <w:ind w:right="32"/>
              <w:rPr>
                <w:strike/>
              </w:rPr>
            </w:pPr>
            <w:r w:rsidRPr="00177EBE">
              <w:rPr>
                <w:strike/>
              </w:rPr>
              <w:t>ou</w:t>
            </w:r>
          </w:p>
        </w:tc>
        <w:tc>
          <w:tcPr>
            <w:tcW w:w="5670" w:type="dxa"/>
            <w:vAlign w:val="center"/>
          </w:tcPr>
          <w:p w:rsidR="00BC23ED" w:rsidRPr="00177EBE" w:rsidRDefault="00BC23ED" w:rsidP="0036127E">
            <w:pPr>
              <w:pStyle w:val="BodyText21"/>
              <w:spacing w:after="200"/>
              <w:ind w:right="-353"/>
              <w:jc w:val="left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177EBE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1-(2-METIL-1-PENTIL-1H-INDOL-3-IL)-2-(3-METOXI-FENIL) ETANONA</w:t>
            </w:r>
          </w:p>
        </w:tc>
      </w:tr>
      <w:tr w:rsidR="00BC23ED" w:rsidRPr="00177EBE" w:rsidTr="0036127E">
        <w:tc>
          <w:tcPr>
            <w:tcW w:w="568" w:type="dxa"/>
          </w:tcPr>
          <w:p w:rsidR="00BC23ED" w:rsidRPr="00177EBE" w:rsidRDefault="00406E6F" w:rsidP="0036127E">
            <w:pPr>
              <w:spacing w:after="200"/>
              <w:ind w:right="-353"/>
              <w:rPr>
                <w:strike/>
              </w:rPr>
            </w:pPr>
            <w:r w:rsidRPr="00177EBE">
              <w:rPr>
                <w:strike/>
              </w:rPr>
              <w:t>65</w:t>
            </w:r>
            <w:r w:rsidR="00BC23ED" w:rsidRPr="00177EBE">
              <w:rPr>
                <w:strike/>
              </w:rPr>
              <w:t>.</w:t>
            </w:r>
          </w:p>
        </w:tc>
        <w:tc>
          <w:tcPr>
            <w:tcW w:w="3260" w:type="dxa"/>
          </w:tcPr>
          <w:p w:rsidR="00BC23ED" w:rsidRPr="00177EBE" w:rsidRDefault="00BC23ED" w:rsidP="0036127E">
            <w:pPr>
              <w:spacing w:after="200"/>
              <w:ind w:right="-353"/>
              <w:rPr>
                <w:strike/>
                <w:color w:val="000000"/>
              </w:rPr>
            </w:pPr>
            <w:r w:rsidRPr="00177EBE">
              <w:rPr>
                <w:strike/>
                <w:color w:val="000000"/>
              </w:rPr>
              <w:t>MAM-2201</w:t>
            </w:r>
          </w:p>
        </w:tc>
        <w:tc>
          <w:tcPr>
            <w:tcW w:w="567" w:type="dxa"/>
          </w:tcPr>
          <w:p w:rsidR="00BC23ED" w:rsidRPr="00177EBE" w:rsidRDefault="00BC23ED" w:rsidP="0036127E">
            <w:pPr>
              <w:spacing w:after="200"/>
              <w:ind w:right="32"/>
              <w:jc w:val="center"/>
              <w:rPr>
                <w:strike/>
              </w:rPr>
            </w:pPr>
            <w:r w:rsidRPr="00177EBE">
              <w:rPr>
                <w:strike/>
              </w:rPr>
              <w:t>ou</w:t>
            </w:r>
          </w:p>
        </w:tc>
        <w:tc>
          <w:tcPr>
            <w:tcW w:w="5670" w:type="dxa"/>
            <w:vAlign w:val="center"/>
          </w:tcPr>
          <w:p w:rsidR="00BC23ED" w:rsidRPr="00177EBE" w:rsidRDefault="00BC23ED" w:rsidP="0036127E">
            <w:pPr>
              <w:pStyle w:val="BodyText21"/>
              <w:spacing w:after="200"/>
              <w:ind w:right="-353"/>
              <w:jc w:val="left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177EBE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(1-(5-FLUOROPENTIL)-1H-INDOL-3-IL](4-METIL-1-NAFTALENIL)-METANONA</w:t>
            </w:r>
          </w:p>
        </w:tc>
      </w:tr>
      <w:tr w:rsidR="00BC23ED" w:rsidRPr="00177EBE" w:rsidTr="0036127E">
        <w:tc>
          <w:tcPr>
            <w:tcW w:w="568" w:type="dxa"/>
          </w:tcPr>
          <w:p w:rsidR="008F7432" w:rsidRPr="00177EBE" w:rsidRDefault="008F7432" w:rsidP="0036127E">
            <w:pPr>
              <w:spacing w:after="200"/>
              <w:ind w:right="-353"/>
              <w:rPr>
                <w:strike/>
              </w:rPr>
            </w:pPr>
            <w:r w:rsidRPr="00177EBE">
              <w:rPr>
                <w:strike/>
              </w:rPr>
              <w:t>66.</w:t>
            </w:r>
          </w:p>
          <w:p w:rsidR="008F7432" w:rsidRPr="00177EBE" w:rsidRDefault="008F7432" w:rsidP="0036127E">
            <w:pPr>
              <w:spacing w:after="200"/>
              <w:ind w:right="-353"/>
              <w:rPr>
                <w:strike/>
              </w:rPr>
            </w:pPr>
          </w:p>
          <w:p w:rsidR="008F7432" w:rsidRPr="00177EBE" w:rsidRDefault="008F7432" w:rsidP="0036127E">
            <w:pPr>
              <w:spacing w:after="200"/>
              <w:ind w:right="-353"/>
              <w:rPr>
                <w:strike/>
              </w:rPr>
            </w:pPr>
            <w:r w:rsidRPr="00177EBE">
              <w:rPr>
                <w:strike/>
              </w:rPr>
              <w:t>67.</w:t>
            </w:r>
          </w:p>
          <w:p w:rsidR="008F7432" w:rsidRPr="00177EBE" w:rsidRDefault="008F7432" w:rsidP="0036127E">
            <w:pPr>
              <w:spacing w:after="200"/>
              <w:ind w:right="-353"/>
              <w:rPr>
                <w:strike/>
              </w:rPr>
            </w:pPr>
          </w:p>
          <w:p w:rsidR="00BC23ED" w:rsidRPr="00177EBE" w:rsidRDefault="00406E6F" w:rsidP="0036127E">
            <w:pPr>
              <w:spacing w:after="200"/>
              <w:ind w:right="-353"/>
              <w:rPr>
                <w:strike/>
              </w:rPr>
            </w:pPr>
            <w:r w:rsidRPr="00177EBE">
              <w:rPr>
                <w:strike/>
              </w:rPr>
              <w:t>6</w:t>
            </w:r>
            <w:r w:rsidR="00CD57C3" w:rsidRPr="00177EBE">
              <w:rPr>
                <w:strike/>
              </w:rPr>
              <w:t>8</w:t>
            </w:r>
            <w:r w:rsidR="00BC23ED" w:rsidRPr="00177EBE">
              <w:rPr>
                <w:strike/>
              </w:rPr>
              <w:t>.</w:t>
            </w:r>
          </w:p>
        </w:tc>
        <w:tc>
          <w:tcPr>
            <w:tcW w:w="3260" w:type="dxa"/>
          </w:tcPr>
          <w:p w:rsidR="008F7432" w:rsidRPr="00177EBE" w:rsidRDefault="008F7432" w:rsidP="0036127E">
            <w:pPr>
              <w:spacing w:after="200"/>
              <w:ind w:right="-353"/>
              <w:rPr>
                <w:strike/>
              </w:rPr>
            </w:pPr>
            <w:r w:rsidRPr="00177EBE">
              <w:rPr>
                <w:strike/>
              </w:rPr>
              <w:t>MAM-2201 N-(4-hidroxipentil)</w:t>
            </w:r>
          </w:p>
          <w:p w:rsidR="008F7432" w:rsidRPr="00177EBE" w:rsidRDefault="008F7432" w:rsidP="0036127E">
            <w:pPr>
              <w:spacing w:after="200"/>
              <w:ind w:right="-353"/>
              <w:rPr>
                <w:strike/>
              </w:rPr>
            </w:pPr>
          </w:p>
          <w:p w:rsidR="008F7432" w:rsidRPr="00177EBE" w:rsidRDefault="008F7432" w:rsidP="0036127E">
            <w:pPr>
              <w:spacing w:after="200"/>
              <w:ind w:right="-353"/>
              <w:rPr>
                <w:strike/>
              </w:rPr>
            </w:pPr>
            <w:r w:rsidRPr="00177EBE">
              <w:rPr>
                <w:strike/>
              </w:rPr>
              <w:t>MAM-2201 N-(5-cloropentil)</w:t>
            </w:r>
          </w:p>
          <w:p w:rsidR="008F7432" w:rsidRPr="00177EBE" w:rsidRDefault="008F7432" w:rsidP="0036127E">
            <w:pPr>
              <w:spacing w:after="200"/>
              <w:ind w:right="-353"/>
              <w:rPr>
                <w:strike/>
              </w:rPr>
            </w:pPr>
          </w:p>
          <w:p w:rsidR="00BC23ED" w:rsidRPr="00177EBE" w:rsidRDefault="00BC23ED" w:rsidP="0036127E">
            <w:pPr>
              <w:spacing w:after="200"/>
              <w:ind w:right="-353"/>
              <w:rPr>
                <w:strike/>
              </w:rPr>
            </w:pPr>
            <w:r w:rsidRPr="00177EBE">
              <w:rPr>
                <w:strike/>
              </w:rPr>
              <w:t>mCPP</w:t>
            </w:r>
          </w:p>
        </w:tc>
        <w:tc>
          <w:tcPr>
            <w:tcW w:w="567" w:type="dxa"/>
          </w:tcPr>
          <w:p w:rsidR="008F7432" w:rsidRPr="00177EBE" w:rsidRDefault="008F7432" w:rsidP="0036127E">
            <w:pPr>
              <w:spacing w:after="200"/>
              <w:ind w:right="32"/>
              <w:jc w:val="center"/>
              <w:rPr>
                <w:strike/>
              </w:rPr>
            </w:pPr>
            <w:r w:rsidRPr="00177EBE">
              <w:rPr>
                <w:strike/>
              </w:rPr>
              <w:t>ou</w:t>
            </w:r>
          </w:p>
          <w:p w:rsidR="008F7432" w:rsidRPr="00177EBE" w:rsidRDefault="008F7432" w:rsidP="0036127E">
            <w:pPr>
              <w:spacing w:after="200"/>
              <w:ind w:right="32"/>
              <w:jc w:val="center"/>
              <w:rPr>
                <w:strike/>
              </w:rPr>
            </w:pPr>
          </w:p>
          <w:p w:rsidR="008F7432" w:rsidRPr="00177EBE" w:rsidRDefault="008F7432" w:rsidP="0036127E">
            <w:pPr>
              <w:spacing w:after="200"/>
              <w:ind w:right="32"/>
              <w:jc w:val="center"/>
              <w:rPr>
                <w:strike/>
              </w:rPr>
            </w:pPr>
            <w:r w:rsidRPr="00177EBE">
              <w:rPr>
                <w:strike/>
              </w:rPr>
              <w:t>ou</w:t>
            </w:r>
          </w:p>
          <w:p w:rsidR="008F7432" w:rsidRPr="00177EBE" w:rsidRDefault="008F7432" w:rsidP="0036127E">
            <w:pPr>
              <w:spacing w:after="200"/>
              <w:ind w:right="32"/>
              <w:jc w:val="center"/>
              <w:rPr>
                <w:strike/>
              </w:rPr>
            </w:pPr>
          </w:p>
          <w:p w:rsidR="00BC23ED" w:rsidRPr="00177EBE" w:rsidRDefault="00BC23ED" w:rsidP="0036127E">
            <w:pPr>
              <w:spacing w:after="200"/>
              <w:ind w:right="32"/>
              <w:jc w:val="center"/>
              <w:rPr>
                <w:strike/>
              </w:rPr>
            </w:pPr>
            <w:r w:rsidRPr="00177EBE">
              <w:rPr>
                <w:strike/>
              </w:rPr>
              <w:t>ou</w:t>
            </w:r>
          </w:p>
        </w:tc>
        <w:tc>
          <w:tcPr>
            <w:tcW w:w="5670" w:type="dxa"/>
            <w:vAlign w:val="center"/>
          </w:tcPr>
          <w:p w:rsidR="008F7432" w:rsidRPr="00177EBE" w:rsidRDefault="008F7432" w:rsidP="0036127E">
            <w:pPr>
              <w:pStyle w:val="BodyText21"/>
              <w:spacing w:after="200"/>
              <w:ind w:right="-353"/>
              <w:jc w:val="left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177EBE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[1-(5-FLUORO-4-HIDROXIPENTIL)-1H-INDOL-3-IL](4-METIL-1-NAFTALENIL)METANONA</w:t>
            </w:r>
          </w:p>
          <w:p w:rsidR="008F7432" w:rsidRPr="00177EBE" w:rsidRDefault="008F7432" w:rsidP="0036127E">
            <w:pPr>
              <w:pStyle w:val="BodyText21"/>
              <w:spacing w:after="200"/>
              <w:ind w:right="-353"/>
              <w:jc w:val="left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177EBE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[1-(5-CLOROPENTIL)-1H-INDOL-3-IL](4-METIL-1-NAFTALENIL)METANONA</w:t>
            </w:r>
          </w:p>
          <w:p w:rsidR="00BC23ED" w:rsidRPr="00177EBE" w:rsidRDefault="00BC23ED" w:rsidP="0036127E">
            <w:pPr>
              <w:pStyle w:val="BodyText21"/>
              <w:spacing w:after="200"/>
              <w:ind w:right="-353"/>
              <w:jc w:val="left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177EBE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1-(3-CLOROFENIL)PIPERAZINA</w:t>
            </w:r>
          </w:p>
        </w:tc>
      </w:tr>
      <w:tr w:rsidR="00BC23ED" w:rsidRPr="00177EBE" w:rsidTr="0036127E">
        <w:tc>
          <w:tcPr>
            <w:tcW w:w="568" w:type="dxa"/>
          </w:tcPr>
          <w:p w:rsidR="00BC23ED" w:rsidRPr="00177EBE" w:rsidRDefault="00CD57C3" w:rsidP="0036127E">
            <w:pPr>
              <w:spacing w:after="200"/>
              <w:ind w:right="-353"/>
              <w:rPr>
                <w:strike/>
              </w:rPr>
            </w:pPr>
            <w:r w:rsidRPr="00177EBE">
              <w:rPr>
                <w:strike/>
              </w:rPr>
              <w:t>69</w:t>
            </w:r>
            <w:r w:rsidR="00BC23ED" w:rsidRPr="00177EBE">
              <w:rPr>
                <w:strike/>
              </w:rPr>
              <w:t>.</w:t>
            </w:r>
          </w:p>
        </w:tc>
        <w:tc>
          <w:tcPr>
            <w:tcW w:w="3260" w:type="dxa"/>
          </w:tcPr>
          <w:p w:rsidR="00BC23ED" w:rsidRPr="00177EBE" w:rsidRDefault="00BC23ED" w:rsidP="0036127E">
            <w:pPr>
              <w:spacing w:after="200"/>
              <w:ind w:right="-353"/>
              <w:rPr>
                <w:strike/>
              </w:rPr>
            </w:pPr>
            <w:r w:rsidRPr="00177EBE">
              <w:rPr>
                <w:strike/>
              </w:rPr>
              <w:t>MDAI</w:t>
            </w:r>
          </w:p>
        </w:tc>
        <w:tc>
          <w:tcPr>
            <w:tcW w:w="567" w:type="dxa"/>
          </w:tcPr>
          <w:p w:rsidR="00BC23ED" w:rsidRPr="00177EBE" w:rsidRDefault="00BC23ED" w:rsidP="0036127E">
            <w:pPr>
              <w:spacing w:after="200"/>
              <w:ind w:right="32"/>
              <w:jc w:val="center"/>
              <w:rPr>
                <w:strike/>
              </w:rPr>
            </w:pPr>
            <w:r w:rsidRPr="00177EBE">
              <w:rPr>
                <w:strike/>
              </w:rPr>
              <w:t>ou</w:t>
            </w:r>
          </w:p>
        </w:tc>
        <w:tc>
          <w:tcPr>
            <w:tcW w:w="5670" w:type="dxa"/>
            <w:vAlign w:val="center"/>
          </w:tcPr>
          <w:p w:rsidR="00BC23ED" w:rsidRPr="00177EBE" w:rsidRDefault="00BC23ED" w:rsidP="0036127E">
            <w:pPr>
              <w:pStyle w:val="BodyText21"/>
              <w:spacing w:after="200"/>
              <w:ind w:right="-353"/>
              <w:jc w:val="left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177EBE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5,6-METILENODIOXI-2-AMINOINDANO</w:t>
            </w:r>
          </w:p>
        </w:tc>
      </w:tr>
      <w:tr w:rsidR="00BC23ED" w:rsidRPr="00177EBE" w:rsidTr="0036127E">
        <w:tc>
          <w:tcPr>
            <w:tcW w:w="568" w:type="dxa"/>
          </w:tcPr>
          <w:p w:rsidR="00BC23ED" w:rsidRPr="00177EBE" w:rsidRDefault="00CD57C3" w:rsidP="0036127E">
            <w:pPr>
              <w:spacing w:after="200"/>
              <w:ind w:right="-353"/>
              <w:rPr>
                <w:strike/>
              </w:rPr>
            </w:pPr>
            <w:r w:rsidRPr="00177EBE">
              <w:rPr>
                <w:strike/>
              </w:rPr>
              <w:t>70</w:t>
            </w:r>
            <w:r w:rsidR="00BC23ED" w:rsidRPr="00177EBE">
              <w:rPr>
                <w:strike/>
              </w:rPr>
              <w:t>.</w:t>
            </w:r>
          </w:p>
        </w:tc>
        <w:tc>
          <w:tcPr>
            <w:tcW w:w="3260" w:type="dxa"/>
          </w:tcPr>
          <w:p w:rsidR="00BC23ED" w:rsidRPr="00177EBE" w:rsidRDefault="00BC23ED" w:rsidP="0036127E">
            <w:pPr>
              <w:spacing w:after="200"/>
              <w:ind w:right="-353"/>
              <w:rPr>
                <w:strike/>
              </w:rPr>
            </w:pPr>
            <w:r w:rsidRPr="00177EBE">
              <w:rPr>
                <w:strike/>
              </w:rPr>
              <w:t>MDE</w:t>
            </w:r>
          </w:p>
        </w:tc>
        <w:tc>
          <w:tcPr>
            <w:tcW w:w="567" w:type="dxa"/>
          </w:tcPr>
          <w:p w:rsidR="00BC23ED" w:rsidRPr="00177EBE" w:rsidRDefault="00BC23ED" w:rsidP="0036127E">
            <w:pPr>
              <w:spacing w:after="200"/>
              <w:ind w:right="32"/>
              <w:jc w:val="center"/>
              <w:rPr>
                <w:strike/>
              </w:rPr>
            </w:pPr>
            <w:r w:rsidRPr="00177EBE">
              <w:rPr>
                <w:strike/>
              </w:rPr>
              <w:t>ou</w:t>
            </w:r>
          </w:p>
        </w:tc>
        <w:tc>
          <w:tcPr>
            <w:tcW w:w="5670" w:type="dxa"/>
            <w:vAlign w:val="center"/>
          </w:tcPr>
          <w:p w:rsidR="00BC23ED" w:rsidRPr="00177EBE" w:rsidRDefault="00BC23ED" w:rsidP="0036127E">
            <w:pPr>
              <w:pStyle w:val="BodyText21"/>
              <w:spacing w:after="200"/>
              <w:ind w:right="-353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7EBE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177EBE">
              <w:rPr>
                <w:rFonts w:ascii="Times New Roman" w:hAnsi="Times New Roman" w:cs="Times New Roman"/>
                <w:strike/>
                <w:sz w:val="24"/>
                <w:szCs w:val="24"/>
              </w:rPr>
              <w:t>-ETIL MDA; (</w:t>
            </w:r>
            <w:r w:rsidRPr="00177EBE">
              <w:rPr>
                <w:rFonts w:ascii="Times New Roman" w:hAnsi="Times New Roman" w:cs="Times New Roman"/>
                <w:strike/>
                <w:sz w:val="24"/>
                <w:szCs w:val="24"/>
              </w:rPr>
              <w:sym w:font="Symbol" w:char="F0B1"/>
            </w:r>
            <w:r w:rsidRPr="00177EBE">
              <w:rPr>
                <w:rFonts w:ascii="Times New Roman" w:hAnsi="Times New Roman" w:cs="Times New Roman"/>
                <w:strike/>
                <w:sz w:val="24"/>
                <w:szCs w:val="24"/>
              </w:rPr>
              <w:t>)-</w:t>
            </w:r>
            <w:r w:rsidRPr="00177EBE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177EBE">
              <w:rPr>
                <w:rFonts w:ascii="Times New Roman" w:hAnsi="Times New Roman" w:cs="Times New Roman"/>
                <w:strike/>
                <w:sz w:val="24"/>
                <w:szCs w:val="24"/>
              </w:rPr>
              <w:t>-ETIL-</w:t>
            </w:r>
            <w:r w:rsidRPr="00177EBE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177EBE">
              <w:rPr>
                <w:rFonts w:ascii="Times New Roman" w:hAnsi="Times New Roman" w:cs="Times New Roman"/>
                <w:strike/>
                <w:sz w:val="24"/>
                <w:szCs w:val="24"/>
              </w:rPr>
              <w:t>-METIL-3,4-(METILENEDIOXI)FENETILAMINA</w:t>
            </w:r>
          </w:p>
        </w:tc>
      </w:tr>
      <w:tr w:rsidR="00BC23ED" w:rsidRPr="00177EBE" w:rsidTr="0036127E">
        <w:tc>
          <w:tcPr>
            <w:tcW w:w="568" w:type="dxa"/>
          </w:tcPr>
          <w:p w:rsidR="00BC23ED" w:rsidRPr="00177EBE" w:rsidRDefault="00CD57C3" w:rsidP="0036127E">
            <w:pPr>
              <w:spacing w:after="200"/>
              <w:ind w:right="-353"/>
              <w:rPr>
                <w:strike/>
              </w:rPr>
            </w:pPr>
            <w:r w:rsidRPr="00177EBE">
              <w:rPr>
                <w:strike/>
              </w:rPr>
              <w:t>71</w:t>
            </w:r>
            <w:r w:rsidR="00BC23ED" w:rsidRPr="00177EBE">
              <w:rPr>
                <w:strike/>
              </w:rPr>
              <w:t>.</w:t>
            </w:r>
          </w:p>
        </w:tc>
        <w:tc>
          <w:tcPr>
            <w:tcW w:w="3260" w:type="dxa"/>
          </w:tcPr>
          <w:p w:rsidR="00BC23ED" w:rsidRPr="00177EBE" w:rsidRDefault="00BC23ED" w:rsidP="0036127E">
            <w:pPr>
              <w:spacing w:after="200"/>
              <w:ind w:right="-353"/>
              <w:rPr>
                <w:strike/>
              </w:rPr>
            </w:pPr>
            <w:r w:rsidRPr="00177EBE">
              <w:rPr>
                <w:strike/>
              </w:rPr>
              <w:t>MDMA</w:t>
            </w:r>
          </w:p>
        </w:tc>
        <w:tc>
          <w:tcPr>
            <w:tcW w:w="567" w:type="dxa"/>
          </w:tcPr>
          <w:p w:rsidR="00BC23ED" w:rsidRPr="00177EBE" w:rsidRDefault="00BC23ED" w:rsidP="0036127E">
            <w:pPr>
              <w:spacing w:after="200"/>
              <w:ind w:right="32"/>
              <w:jc w:val="center"/>
              <w:rPr>
                <w:strike/>
              </w:rPr>
            </w:pPr>
            <w:r w:rsidRPr="00177EBE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BC23ED" w:rsidRPr="00177EBE" w:rsidRDefault="00BC23ED" w:rsidP="0036127E">
            <w:pPr>
              <w:pStyle w:val="BodyText21"/>
              <w:spacing w:after="200"/>
              <w:ind w:right="-353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7EBE">
              <w:rPr>
                <w:rFonts w:ascii="Times New Roman" w:hAnsi="Times New Roman" w:cs="Times New Roman"/>
                <w:strike/>
                <w:sz w:val="24"/>
                <w:szCs w:val="24"/>
              </w:rPr>
              <w:t>(</w:t>
            </w:r>
            <w:r w:rsidRPr="00177EBE">
              <w:rPr>
                <w:rFonts w:ascii="Times New Roman" w:hAnsi="Times New Roman" w:cs="Times New Roman"/>
                <w:strike/>
                <w:sz w:val="24"/>
                <w:szCs w:val="24"/>
              </w:rPr>
              <w:sym w:font="Symbol" w:char="F0B1"/>
            </w:r>
            <w:r w:rsidRPr="00177EBE">
              <w:rPr>
                <w:rFonts w:ascii="Times New Roman" w:hAnsi="Times New Roman" w:cs="Times New Roman"/>
                <w:strike/>
                <w:sz w:val="24"/>
                <w:szCs w:val="24"/>
              </w:rPr>
              <w:t>)-</w:t>
            </w:r>
            <w:r w:rsidRPr="00177EBE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177EBE">
              <w:rPr>
                <w:rFonts w:ascii="Times New Roman" w:hAnsi="Times New Roman" w:cs="Times New Roman"/>
                <w:strike/>
                <w:sz w:val="24"/>
                <w:szCs w:val="24"/>
              </w:rPr>
              <w:t>,</w:t>
            </w:r>
            <w:r w:rsidRPr="00177EBE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177EBE">
              <w:rPr>
                <w:rFonts w:ascii="Times New Roman" w:hAnsi="Times New Roman" w:cs="Times New Roman"/>
                <w:strike/>
                <w:sz w:val="24"/>
                <w:szCs w:val="24"/>
              </w:rPr>
              <w:t>-DIMETIL-3,4-(METILENODIOXI)FENETILAMINA; 3,4 METILENODIOXIMETANFETAMINA</w:t>
            </w:r>
          </w:p>
        </w:tc>
      </w:tr>
      <w:tr w:rsidR="00BC23ED" w:rsidRPr="00177EBE" w:rsidTr="0036127E">
        <w:tc>
          <w:tcPr>
            <w:tcW w:w="568" w:type="dxa"/>
          </w:tcPr>
          <w:p w:rsidR="00BC23ED" w:rsidRPr="00177EBE" w:rsidRDefault="00CD57C3" w:rsidP="0036127E">
            <w:pPr>
              <w:spacing w:after="200"/>
              <w:ind w:right="-353"/>
              <w:jc w:val="both"/>
              <w:rPr>
                <w:strike/>
              </w:rPr>
            </w:pPr>
            <w:r w:rsidRPr="00177EBE">
              <w:rPr>
                <w:strike/>
              </w:rPr>
              <w:t>72</w:t>
            </w:r>
            <w:r w:rsidR="00BC23ED" w:rsidRPr="00177EBE">
              <w:rPr>
                <w:strike/>
              </w:rPr>
              <w:t>.</w:t>
            </w:r>
          </w:p>
        </w:tc>
        <w:tc>
          <w:tcPr>
            <w:tcW w:w="3260" w:type="dxa"/>
          </w:tcPr>
          <w:p w:rsidR="00BC23ED" w:rsidRPr="00177EBE" w:rsidRDefault="00BC23ED" w:rsidP="0036127E">
            <w:pPr>
              <w:spacing w:after="200"/>
              <w:ind w:right="-353"/>
              <w:rPr>
                <w:strike/>
              </w:rPr>
            </w:pPr>
            <w:r w:rsidRPr="00177EBE">
              <w:rPr>
                <w:strike/>
              </w:rPr>
              <w:t>MECLOQUALONA</w:t>
            </w:r>
          </w:p>
        </w:tc>
        <w:tc>
          <w:tcPr>
            <w:tcW w:w="567" w:type="dxa"/>
          </w:tcPr>
          <w:p w:rsidR="00BC23ED" w:rsidRPr="00177EBE" w:rsidRDefault="00BC23ED" w:rsidP="0036127E">
            <w:pPr>
              <w:spacing w:after="200"/>
              <w:ind w:right="32"/>
              <w:jc w:val="center"/>
              <w:rPr>
                <w:strike/>
              </w:rPr>
            </w:pPr>
            <w:r w:rsidRPr="00177EBE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BC23ED" w:rsidRPr="00177EBE" w:rsidRDefault="00BC23ED" w:rsidP="0036127E">
            <w:pPr>
              <w:spacing w:after="200"/>
              <w:ind w:right="-353"/>
              <w:rPr>
                <w:strike/>
              </w:rPr>
            </w:pPr>
            <w:r w:rsidRPr="00177EBE">
              <w:rPr>
                <w:strike/>
              </w:rPr>
              <w:t>3-(</w:t>
            </w:r>
            <w:r w:rsidRPr="00177EBE">
              <w:rPr>
                <w:i/>
                <w:iCs/>
                <w:strike/>
              </w:rPr>
              <w:t>O</w:t>
            </w:r>
            <w:r w:rsidRPr="00177EBE">
              <w:rPr>
                <w:strike/>
              </w:rPr>
              <w:t>-CLOROFENIL)-2-METIL-4(3</w:t>
            </w:r>
            <w:r w:rsidRPr="00177EBE">
              <w:rPr>
                <w:i/>
                <w:iCs/>
                <w:strike/>
              </w:rPr>
              <w:t>H</w:t>
            </w:r>
            <w:r w:rsidRPr="00177EBE">
              <w:rPr>
                <w:strike/>
              </w:rPr>
              <w:t>)-QUINAZOLINONA</w:t>
            </w:r>
          </w:p>
        </w:tc>
      </w:tr>
      <w:tr w:rsidR="00BC23ED" w:rsidRPr="00177EBE" w:rsidTr="0036127E">
        <w:tc>
          <w:tcPr>
            <w:tcW w:w="568" w:type="dxa"/>
          </w:tcPr>
          <w:p w:rsidR="00BC23ED" w:rsidRPr="00177EBE" w:rsidRDefault="00CD57C3" w:rsidP="0036127E">
            <w:pPr>
              <w:spacing w:after="200"/>
              <w:ind w:right="-353"/>
              <w:rPr>
                <w:strike/>
              </w:rPr>
            </w:pPr>
            <w:r w:rsidRPr="00177EBE">
              <w:rPr>
                <w:strike/>
              </w:rPr>
              <w:t>73</w:t>
            </w:r>
            <w:r w:rsidR="00BC23ED" w:rsidRPr="00177EBE">
              <w:rPr>
                <w:strike/>
              </w:rPr>
              <w:t>.</w:t>
            </w:r>
          </w:p>
        </w:tc>
        <w:tc>
          <w:tcPr>
            <w:tcW w:w="3260" w:type="dxa"/>
          </w:tcPr>
          <w:p w:rsidR="00BC23ED" w:rsidRPr="00177EBE" w:rsidRDefault="00BC23ED" w:rsidP="0036127E">
            <w:pPr>
              <w:spacing w:after="200"/>
              <w:ind w:right="-353"/>
              <w:rPr>
                <w:strike/>
              </w:rPr>
            </w:pPr>
            <w:r w:rsidRPr="00177EBE">
              <w:rPr>
                <w:strike/>
              </w:rPr>
              <w:t>MEFEDRONA</w:t>
            </w:r>
          </w:p>
        </w:tc>
        <w:tc>
          <w:tcPr>
            <w:tcW w:w="567" w:type="dxa"/>
          </w:tcPr>
          <w:p w:rsidR="00BC23ED" w:rsidRPr="00177EBE" w:rsidRDefault="00BC23ED" w:rsidP="0036127E">
            <w:pPr>
              <w:spacing w:after="200"/>
              <w:ind w:right="32"/>
              <w:rPr>
                <w:strike/>
              </w:rPr>
            </w:pPr>
            <w:r w:rsidRPr="00177EBE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BC23ED" w:rsidRPr="00177EBE" w:rsidRDefault="00BC23ED" w:rsidP="0036127E">
            <w:pPr>
              <w:spacing w:after="200"/>
              <w:ind w:right="-353"/>
              <w:rPr>
                <w:caps/>
                <w:strike/>
              </w:rPr>
            </w:pPr>
            <w:r w:rsidRPr="00177EBE">
              <w:rPr>
                <w:rStyle w:val="atn"/>
                <w:caps/>
                <w:strike/>
              </w:rPr>
              <w:t>2-</w:t>
            </w:r>
            <w:r w:rsidRPr="00177EBE">
              <w:rPr>
                <w:rStyle w:val="apple-style-span"/>
                <w:caps/>
                <w:strike/>
              </w:rPr>
              <w:t>metilamino-1</w:t>
            </w:r>
            <w:r w:rsidRPr="00177EBE">
              <w:rPr>
                <w:rStyle w:val="atn"/>
                <w:caps/>
                <w:strike/>
              </w:rPr>
              <w:t>-</w:t>
            </w:r>
            <w:r w:rsidRPr="00177EBE">
              <w:rPr>
                <w:rStyle w:val="apple-style-span"/>
                <w:caps/>
                <w:strike/>
              </w:rPr>
              <w:t>(4</w:t>
            </w:r>
            <w:r w:rsidRPr="00177EBE">
              <w:rPr>
                <w:rStyle w:val="atn"/>
                <w:caps/>
                <w:strike/>
              </w:rPr>
              <w:t>-</w:t>
            </w:r>
            <w:r w:rsidRPr="00177EBE">
              <w:rPr>
                <w:rStyle w:val="apple-style-span"/>
                <w:caps/>
                <w:strike/>
              </w:rPr>
              <w:t>metilfenil)-</w:t>
            </w:r>
            <w:r w:rsidRPr="00177EBE">
              <w:rPr>
                <w:rStyle w:val="hps"/>
                <w:caps/>
                <w:strike/>
              </w:rPr>
              <w:t>propan</w:t>
            </w:r>
            <w:r w:rsidRPr="00177EBE">
              <w:rPr>
                <w:rStyle w:val="atn"/>
                <w:caps/>
                <w:strike/>
              </w:rPr>
              <w:t>-</w:t>
            </w:r>
            <w:r w:rsidRPr="00177EBE">
              <w:rPr>
                <w:rStyle w:val="apple-style-span"/>
                <w:caps/>
                <w:strike/>
              </w:rPr>
              <w:t>1-ona</w:t>
            </w:r>
          </w:p>
        </w:tc>
      </w:tr>
      <w:tr w:rsidR="00BC23ED" w:rsidRPr="00177EBE" w:rsidTr="0036127E">
        <w:tc>
          <w:tcPr>
            <w:tcW w:w="568" w:type="dxa"/>
          </w:tcPr>
          <w:p w:rsidR="00BC23ED" w:rsidRPr="00177EBE" w:rsidRDefault="00406E6F" w:rsidP="0036127E">
            <w:pPr>
              <w:spacing w:after="200"/>
              <w:ind w:right="-353"/>
              <w:rPr>
                <w:strike/>
              </w:rPr>
            </w:pPr>
            <w:r w:rsidRPr="00177EBE">
              <w:rPr>
                <w:strike/>
              </w:rPr>
              <w:t>7</w:t>
            </w:r>
            <w:r w:rsidR="00A60743" w:rsidRPr="00177EBE">
              <w:rPr>
                <w:strike/>
              </w:rPr>
              <w:t>4</w:t>
            </w:r>
            <w:r w:rsidR="00BC23ED" w:rsidRPr="00177EBE">
              <w:rPr>
                <w:strike/>
              </w:rPr>
              <w:t>.</w:t>
            </w:r>
          </w:p>
        </w:tc>
        <w:tc>
          <w:tcPr>
            <w:tcW w:w="3260" w:type="dxa"/>
          </w:tcPr>
          <w:p w:rsidR="00BC23ED" w:rsidRPr="00177EBE" w:rsidRDefault="00BC23ED" w:rsidP="0036127E">
            <w:pPr>
              <w:spacing w:after="200"/>
              <w:ind w:right="-353"/>
              <w:rPr>
                <w:strike/>
              </w:rPr>
            </w:pPr>
            <w:r w:rsidRPr="00177EBE">
              <w:rPr>
                <w:strike/>
              </w:rPr>
              <w:t>MESCALINA</w:t>
            </w:r>
          </w:p>
        </w:tc>
        <w:tc>
          <w:tcPr>
            <w:tcW w:w="567" w:type="dxa"/>
          </w:tcPr>
          <w:p w:rsidR="00BC23ED" w:rsidRPr="00177EBE" w:rsidRDefault="00BC23ED" w:rsidP="0036127E">
            <w:pPr>
              <w:spacing w:after="200"/>
              <w:ind w:right="32"/>
              <w:jc w:val="center"/>
              <w:rPr>
                <w:strike/>
              </w:rPr>
            </w:pPr>
            <w:r w:rsidRPr="00177EBE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BC23ED" w:rsidRPr="00177EBE" w:rsidRDefault="00BC23ED" w:rsidP="0036127E">
            <w:pPr>
              <w:spacing w:after="200"/>
              <w:ind w:right="-353"/>
              <w:rPr>
                <w:strike/>
              </w:rPr>
            </w:pPr>
            <w:r w:rsidRPr="00177EBE">
              <w:rPr>
                <w:strike/>
              </w:rPr>
              <w:t>3,4,5-TRIMETOXIFENETILAMINA</w:t>
            </w:r>
          </w:p>
        </w:tc>
      </w:tr>
      <w:tr w:rsidR="00BC23ED" w:rsidRPr="00177EBE" w:rsidTr="0036127E">
        <w:tc>
          <w:tcPr>
            <w:tcW w:w="568" w:type="dxa"/>
          </w:tcPr>
          <w:p w:rsidR="00BC23ED" w:rsidRPr="00177EBE" w:rsidRDefault="00406E6F" w:rsidP="0036127E">
            <w:pPr>
              <w:spacing w:after="200"/>
              <w:ind w:right="-353"/>
              <w:rPr>
                <w:strike/>
              </w:rPr>
            </w:pPr>
            <w:r w:rsidRPr="00177EBE">
              <w:rPr>
                <w:strike/>
              </w:rPr>
              <w:t>7</w:t>
            </w:r>
            <w:r w:rsidR="00A60743" w:rsidRPr="00177EBE">
              <w:rPr>
                <w:strike/>
              </w:rPr>
              <w:t>5</w:t>
            </w:r>
            <w:r w:rsidR="00BC23ED" w:rsidRPr="00177EBE">
              <w:rPr>
                <w:strike/>
              </w:rPr>
              <w:t>.</w:t>
            </w:r>
          </w:p>
        </w:tc>
        <w:tc>
          <w:tcPr>
            <w:tcW w:w="9497" w:type="dxa"/>
            <w:gridSpan w:val="3"/>
          </w:tcPr>
          <w:p w:rsidR="00BC23ED" w:rsidRPr="00177EBE" w:rsidRDefault="00BC23ED" w:rsidP="0036127E">
            <w:pPr>
              <w:spacing w:after="200"/>
              <w:ind w:right="32"/>
              <w:rPr>
                <w:strike/>
              </w:rPr>
            </w:pPr>
            <w:r w:rsidRPr="00177EBE">
              <w:rPr>
                <w:strike/>
              </w:rPr>
              <w:t>METANFETAMINA</w:t>
            </w:r>
          </w:p>
        </w:tc>
      </w:tr>
      <w:tr w:rsidR="00BC23ED" w:rsidRPr="00177EBE" w:rsidTr="0036127E">
        <w:tc>
          <w:tcPr>
            <w:tcW w:w="568" w:type="dxa"/>
          </w:tcPr>
          <w:p w:rsidR="00BC23ED" w:rsidRPr="00177EBE" w:rsidRDefault="00A60743" w:rsidP="0036127E">
            <w:pPr>
              <w:spacing w:after="200"/>
              <w:ind w:right="-353"/>
              <w:rPr>
                <w:strike/>
              </w:rPr>
            </w:pPr>
            <w:r w:rsidRPr="00177EBE">
              <w:rPr>
                <w:strike/>
              </w:rPr>
              <w:t>76</w:t>
            </w:r>
            <w:r w:rsidR="00BC23ED" w:rsidRPr="00177EBE">
              <w:rPr>
                <w:strike/>
              </w:rPr>
              <w:t>.</w:t>
            </w:r>
          </w:p>
        </w:tc>
        <w:tc>
          <w:tcPr>
            <w:tcW w:w="3260" w:type="dxa"/>
          </w:tcPr>
          <w:p w:rsidR="00BC23ED" w:rsidRPr="00177EBE" w:rsidRDefault="00BC23ED" w:rsidP="0036127E">
            <w:pPr>
              <w:spacing w:after="200"/>
              <w:ind w:right="-353"/>
              <w:rPr>
                <w:strike/>
              </w:rPr>
            </w:pPr>
            <w:r w:rsidRPr="00177EBE">
              <w:rPr>
                <w:strike/>
              </w:rPr>
              <w:t>METAQUALONA</w:t>
            </w:r>
          </w:p>
        </w:tc>
        <w:tc>
          <w:tcPr>
            <w:tcW w:w="567" w:type="dxa"/>
          </w:tcPr>
          <w:p w:rsidR="00BC23ED" w:rsidRPr="00177EBE" w:rsidRDefault="00BC23ED" w:rsidP="0036127E">
            <w:pPr>
              <w:spacing w:after="200"/>
              <w:ind w:right="32"/>
              <w:jc w:val="center"/>
              <w:rPr>
                <w:strike/>
              </w:rPr>
            </w:pPr>
            <w:r w:rsidRPr="00177EBE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BC23ED" w:rsidRPr="00177EBE" w:rsidRDefault="00BC23ED" w:rsidP="0036127E">
            <w:pPr>
              <w:spacing w:after="200"/>
              <w:ind w:right="-353"/>
              <w:rPr>
                <w:strike/>
              </w:rPr>
            </w:pPr>
            <w:r w:rsidRPr="00177EBE">
              <w:rPr>
                <w:strike/>
              </w:rPr>
              <w:t>2-METIL-3-</w:t>
            </w:r>
            <w:r w:rsidRPr="00177EBE">
              <w:rPr>
                <w:i/>
                <w:iCs/>
                <w:strike/>
              </w:rPr>
              <w:t>O</w:t>
            </w:r>
            <w:r w:rsidRPr="00177EBE">
              <w:rPr>
                <w:strike/>
              </w:rPr>
              <w:t>-TOLIL-4(3</w:t>
            </w:r>
            <w:r w:rsidRPr="00177EBE">
              <w:rPr>
                <w:i/>
                <w:iCs/>
                <w:strike/>
              </w:rPr>
              <w:t>H</w:t>
            </w:r>
            <w:r w:rsidRPr="00177EBE">
              <w:rPr>
                <w:strike/>
              </w:rPr>
              <w:t>)-QUINAZOLINONA</w:t>
            </w:r>
          </w:p>
        </w:tc>
      </w:tr>
      <w:tr w:rsidR="00BC23ED" w:rsidRPr="00177EBE" w:rsidTr="0036127E">
        <w:tc>
          <w:tcPr>
            <w:tcW w:w="568" w:type="dxa"/>
          </w:tcPr>
          <w:p w:rsidR="00BC23ED" w:rsidRPr="00177EBE" w:rsidRDefault="00A60743" w:rsidP="0036127E">
            <w:pPr>
              <w:spacing w:after="200"/>
              <w:ind w:right="-353"/>
              <w:rPr>
                <w:strike/>
              </w:rPr>
            </w:pPr>
            <w:r w:rsidRPr="00177EBE">
              <w:rPr>
                <w:strike/>
              </w:rPr>
              <w:t>77</w:t>
            </w:r>
            <w:r w:rsidR="00BC23ED" w:rsidRPr="00177EBE">
              <w:rPr>
                <w:strike/>
              </w:rPr>
              <w:t>.</w:t>
            </w:r>
          </w:p>
        </w:tc>
        <w:tc>
          <w:tcPr>
            <w:tcW w:w="3260" w:type="dxa"/>
          </w:tcPr>
          <w:p w:rsidR="00BC23ED" w:rsidRPr="00177EBE" w:rsidRDefault="00BC23ED" w:rsidP="0036127E">
            <w:pPr>
              <w:spacing w:after="200"/>
              <w:ind w:right="-353"/>
              <w:rPr>
                <w:strike/>
              </w:rPr>
            </w:pPr>
            <w:r w:rsidRPr="00177EBE">
              <w:rPr>
                <w:strike/>
              </w:rPr>
              <w:t>METCATINONA</w:t>
            </w:r>
          </w:p>
        </w:tc>
        <w:tc>
          <w:tcPr>
            <w:tcW w:w="567" w:type="dxa"/>
          </w:tcPr>
          <w:p w:rsidR="00BC23ED" w:rsidRPr="00177EBE" w:rsidRDefault="00BC23ED" w:rsidP="0036127E">
            <w:pPr>
              <w:spacing w:after="200"/>
              <w:ind w:right="32"/>
              <w:jc w:val="center"/>
              <w:rPr>
                <w:strike/>
              </w:rPr>
            </w:pPr>
            <w:r w:rsidRPr="00177EBE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BC23ED" w:rsidRPr="00177EBE" w:rsidRDefault="00BC23ED" w:rsidP="0036127E">
            <w:pPr>
              <w:spacing w:after="200"/>
              <w:ind w:right="-353"/>
              <w:rPr>
                <w:strike/>
              </w:rPr>
            </w:pPr>
            <w:r w:rsidRPr="00177EBE">
              <w:rPr>
                <w:strike/>
              </w:rPr>
              <w:t>2-(METILAMINO)-1-FENILPROPAN-1-ONA</w:t>
            </w:r>
          </w:p>
        </w:tc>
      </w:tr>
      <w:tr w:rsidR="00BC23ED" w:rsidRPr="00177EBE" w:rsidTr="0036127E">
        <w:tc>
          <w:tcPr>
            <w:tcW w:w="568" w:type="dxa"/>
          </w:tcPr>
          <w:p w:rsidR="00BC23ED" w:rsidRPr="00177EBE" w:rsidRDefault="00A60743" w:rsidP="0036127E">
            <w:pPr>
              <w:spacing w:after="200"/>
              <w:ind w:right="-353"/>
              <w:rPr>
                <w:strike/>
              </w:rPr>
            </w:pPr>
            <w:r w:rsidRPr="00177EBE">
              <w:rPr>
                <w:strike/>
              </w:rPr>
              <w:t>78</w:t>
            </w:r>
            <w:r w:rsidR="00BC23ED" w:rsidRPr="00177EBE">
              <w:rPr>
                <w:strike/>
              </w:rPr>
              <w:t>.</w:t>
            </w:r>
          </w:p>
        </w:tc>
        <w:tc>
          <w:tcPr>
            <w:tcW w:w="3260" w:type="dxa"/>
          </w:tcPr>
          <w:p w:rsidR="00BC23ED" w:rsidRPr="00177EBE" w:rsidRDefault="00BC23ED" w:rsidP="0036127E">
            <w:pPr>
              <w:spacing w:after="200"/>
              <w:ind w:right="-353"/>
              <w:rPr>
                <w:strike/>
              </w:rPr>
            </w:pPr>
            <w:r w:rsidRPr="00177EBE">
              <w:rPr>
                <w:strike/>
              </w:rPr>
              <w:t>METILONA</w:t>
            </w:r>
          </w:p>
        </w:tc>
        <w:tc>
          <w:tcPr>
            <w:tcW w:w="567" w:type="dxa"/>
          </w:tcPr>
          <w:p w:rsidR="00BC23ED" w:rsidRPr="00177EBE" w:rsidRDefault="00BC23ED" w:rsidP="0036127E">
            <w:pPr>
              <w:spacing w:after="200"/>
              <w:ind w:right="32"/>
              <w:jc w:val="center"/>
              <w:rPr>
                <w:strike/>
              </w:rPr>
            </w:pPr>
            <w:r w:rsidRPr="00177EBE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BC23ED" w:rsidRPr="00177EBE" w:rsidRDefault="00BC23ED" w:rsidP="0036127E">
            <w:pPr>
              <w:spacing w:after="200"/>
              <w:ind w:right="-353"/>
              <w:rPr>
                <w:strike/>
              </w:rPr>
            </w:pPr>
            <w:r w:rsidRPr="00177EBE">
              <w:rPr>
                <w:strike/>
              </w:rPr>
              <w:t>1-(1,3-BENZODIOXOL-5-IL)-2-(METILAMINO)-1- PROPANONA</w:t>
            </w:r>
          </w:p>
        </w:tc>
      </w:tr>
      <w:tr w:rsidR="00BC23ED" w:rsidRPr="00177EBE" w:rsidTr="0036127E">
        <w:tc>
          <w:tcPr>
            <w:tcW w:w="568" w:type="dxa"/>
          </w:tcPr>
          <w:p w:rsidR="00BC23ED" w:rsidRPr="00177EBE" w:rsidRDefault="00406E6F" w:rsidP="0036127E">
            <w:pPr>
              <w:spacing w:after="200"/>
              <w:ind w:right="-353"/>
              <w:rPr>
                <w:strike/>
              </w:rPr>
            </w:pPr>
            <w:r w:rsidRPr="00177EBE">
              <w:rPr>
                <w:strike/>
              </w:rPr>
              <w:t>7</w:t>
            </w:r>
            <w:r w:rsidR="00A60743" w:rsidRPr="00177EBE">
              <w:rPr>
                <w:strike/>
              </w:rPr>
              <w:t>9</w:t>
            </w:r>
            <w:r w:rsidR="00BC23ED" w:rsidRPr="00177EBE">
              <w:rPr>
                <w:strike/>
              </w:rPr>
              <w:t>.</w:t>
            </w:r>
          </w:p>
        </w:tc>
        <w:tc>
          <w:tcPr>
            <w:tcW w:w="3260" w:type="dxa"/>
          </w:tcPr>
          <w:p w:rsidR="00BC23ED" w:rsidRPr="00177EBE" w:rsidRDefault="00BC23ED" w:rsidP="0036127E">
            <w:pPr>
              <w:spacing w:after="200"/>
              <w:ind w:right="-353"/>
              <w:rPr>
                <w:strike/>
              </w:rPr>
            </w:pPr>
            <w:r w:rsidRPr="00177EBE">
              <w:rPr>
                <w:strike/>
              </w:rPr>
              <w:t>METIOPROPAMINA</w:t>
            </w:r>
          </w:p>
        </w:tc>
        <w:tc>
          <w:tcPr>
            <w:tcW w:w="567" w:type="dxa"/>
          </w:tcPr>
          <w:p w:rsidR="00BC23ED" w:rsidRPr="00177EBE" w:rsidRDefault="00BC23ED" w:rsidP="0036127E">
            <w:pPr>
              <w:spacing w:after="200"/>
              <w:ind w:right="32"/>
              <w:jc w:val="center"/>
              <w:rPr>
                <w:strike/>
              </w:rPr>
            </w:pPr>
            <w:r w:rsidRPr="00177EBE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BC23ED" w:rsidRPr="00177EBE" w:rsidRDefault="00BC23ED" w:rsidP="0036127E">
            <w:pPr>
              <w:spacing w:after="200"/>
              <w:ind w:right="-353"/>
              <w:rPr>
                <w:strike/>
              </w:rPr>
            </w:pPr>
            <w:r w:rsidRPr="00177EBE">
              <w:rPr>
                <w:strike/>
              </w:rPr>
              <w:t>N-METIL-1-TIOFEN-2-ILPROPAN-2-AMINA</w:t>
            </w:r>
          </w:p>
        </w:tc>
      </w:tr>
      <w:tr w:rsidR="00BC23ED" w:rsidRPr="00177EBE" w:rsidTr="0036127E">
        <w:tc>
          <w:tcPr>
            <w:tcW w:w="568" w:type="dxa"/>
          </w:tcPr>
          <w:p w:rsidR="00BC23ED" w:rsidRPr="00177EBE" w:rsidRDefault="00A60743" w:rsidP="0036127E">
            <w:pPr>
              <w:spacing w:after="200"/>
              <w:ind w:right="-353"/>
              <w:rPr>
                <w:strike/>
              </w:rPr>
            </w:pPr>
            <w:r w:rsidRPr="00177EBE">
              <w:rPr>
                <w:strike/>
              </w:rPr>
              <w:t>80</w:t>
            </w:r>
            <w:r w:rsidR="00BC23ED" w:rsidRPr="00177EBE">
              <w:rPr>
                <w:strike/>
              </w:rPr>
              <w:t>.</w:t>
            </w:r>
          </w:p>
        </w:tc>
        <w:tc>
          <w:tcPr>
            <w:tcW w:w="3260" w:type="dxa"/>
          </w:tcPr>
          <w:p w:rsidR="00BC23ED" w:rsidRPr="00177EBE" w:rsidRDefault="00BC23ED" w:rsidP="0036127E">
            <w:pPr>
              <w:spacing w:after="200"/>
              <w:ind w:right="-353"/>
              <w:rPr>
                <w:strike/>
              </w:rPr>
            </w:pPr>
            <w:r w:rsidRPr="00177EBE">
              <w:rPr>
                <w:strike/>
              </w:rPr>
              <w:t>MMDA</w:t>
            </w:r>
          </w:p>
        </w:tc>
        <w:tc>
          <w:tcPr>
            <w:tcW w:w="567" w:type="dxa"/>
          </w:tcPr>
          <w:p w:rsidR="00BC23ED" w:rsidRPr="00177EBE" w:rsidRDefault="00BC23ED" w:rsidP="0036127E">
            <w:pPr>
              <w:spacing w:after="200"/>
              <w:ind w:right="32"/>
              <w:jc w:val="center"/>
              <w:rPr>
                <w:strike/>
              </w:rPr>
            </w:pPr>
            <w:r w:rsidRPr="00177EBE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BC23ED" w:rsidRPr="00177EBE" w:rsidRDefault="00BC23ED" w:rsidP="0036127E">
            <w:pPr>
              <w:spacing w:after="200"/>
              <w:ind w:right="-353"/>
              <w:rPr>
                <w:strike/>
              </w:rPr>
            </w:pPr>
            <w:r w:rsidRPr="00177EBE">
              <w:rPr>
                <w:strike/>
              </w:rPr>
              <w:t>5-METOXI-</w:t>
            </w:r>
            <w:r w:rsidRPr="00177EBE">
              <w:rPr>
                <w:i/>
                <w:iCs/>
                <w:strike/>
              </w:rPr>
              <w:t>ALFA</w:t>
            </w:r>
            <w:r w:rsidRPr="00177EBE">
              <w:rPr>
                <w:strike/>
              </w:rPr>
              <w:t>-METIL-3,4-(METILENODIOXI)FENETILAMINA</w:t>
            </w:r>
          </w:p>
        </w:tc>
      </w:tr>
      <w:tr w:rsidR="00BC23ED" w:rsidRPr="00177EBE" w:rsidTr="0036127E">
        <w:tc>
          <w:tcPr>
            <w:tcW w:w="568" w:type="dxa"/>
          </w:tcPr>
          <w:p w:rsidR="00BC23ED" w:rsidRPr="00177EBE" w:rsidRDefault="00A60743" w:rsidP="0036127E">
            <w:pPr>
              <w:spacing w:after="200"/>
              <w:ind w:right="-353"/>
              <w:rPr>
                <w:strike/>
              </w:rPr>
            </w:pPr>
            <w:r w:rsidRPr="00177EBE">
              <w:rPr>
                <w:strike/>
              </w:rPr>
              <w:t>81</w:t>
            </w:r>
            <w:r w:rsidR="00BC23ED" w:rsidRPr="00177EBE">
              <w:rPr>
                <w:strike/>
              </w:rPr>
              <w:t>.</w:t>
            </w:r>
          </w:p>
        </w:tc>
        <w:tc>
          <w:tcPr>
            <w:tcW w:w="3260" w:type="dxa"/>
          </w:tcPr>
          <w:p w:rsidR="00BC23ED" w:rsidRPr="00177EBE" w:rsidRDefault="00BC23ED" w:rsidP="0036127E">
            <w:pPr>
              <w:spacing w:after="200"/>
              <w:ind w:right="-353"/>
              <w:rPr>
                <w:strike/>
              </w:rPr>
            </w:pPr>
            <w:r w:rsidRPr="00177EBE">
              <w:rPr>
                <w:strike/>
              </w:rPr>
              <w:t>MXE</w:t>
            </w:r>
          </w:p>
          <w:p w:rsidR="009D6A03" w:rsidRPr="00177EBE" w:rsidRDefault="009D6A03" w:rsidP="0036127E">
            <w:pPr>
              <w:spacing w:after="200"/>
              <w:ind w:right="-353"/>
              <w:rPr>
                <w:strike/>
              </w:rPr>
            </w:pPr>
          </w:p>
        </w:tc>
        <w:tc>
          <w:tcPr>
            <w:tcW w:w="567" w:type="dxa"/>
          </w:tcPr>
          <w:p w:rsidR="00BC23ED" w:rsidRPr="00177EBE" w:rsidRDefault="00BC23ED" w:rsidP="0036127E">
            <w:pPr>
              <w:spacing w:after="200"/>
              <w:ind w:right="32"/>
              <w:jc w:val="center"/>
              <w:rPr>
                <w:strike/>
              </w:rPr>
            </w:pPr>
            <w:r w:rsidRPr="00177EBE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BC23ED" w:rsidRPr="00177EBE" w:rsidRDefault="00BC23ED" w:rsidP="0036127E">
            <w:pPr>
              <w:spacing w:after="200"/>
              <w:ind w:right="-353"/>
              <w:rPr>
                <w:strike/>
              </w:rPr>
            </w:pPr>
            <w:r w:rsidRPr="00177EBE">
              <w:rPr>
                <w:strike/>
              </w:rPr>
              <w:t>METOXETAMINA; 2-(ETILAMINO)-2-(3-METOXIFENIL)-CICLOHEXANONA</w:t>
            </w:r>
          </w:p>
        </w:tc>
      </w:tr>
      <w:tr w:rsidR="00BC23ED" w:rsidRPr="00177EBE" w:rsidTr="0036127E">
        <w:tc>
          <w:tcPr>
            <w:tcW w:w="568" w:type="dxa"/>
          </w:tcPr>
          <w:p w:rsidR="009D6A03" w:rsidRPr="00177EBE" w:rsidRDefault="009D6A03" w:rsidP="0036127E">
            <w:pPr>
              <w:spacing w:after="200"/>
              <w:ind w:right="-353"/>
              <w:rPr>
                <w:strike/>
              </w:rPr>
            </w:pPr>
            <w:r w:rsidRPr="00177EBE">
              <w:rPr>
                <w:strike/>
              </w:rPr>
              <w:t>8</w:t>
            </w:r>
            <w:r w:rsidR="00A60743" w:rsidRPr="00177EBE">
              <w:rPr>
                <w:strike/>
              </w:rPr>
              <w:t>2</w:t>
            </w:r>
            <w:r w:rsidRPr="00177EBE">
              <w:rPr>
                <w:strike/>
              </w:rPr>
              <w:t xml:space="preserve">. </w:t>
            </w:r>
          </w:p>
          <w:p w:rsidR="00BC23ED" w:rsidRPr="00177EBE" w:rsidRDefault="009D6A03" w:rsidP="0036127E">
            <w:pPr>
              <w:spacing w:after="200"/>
              <w:ind w:right="-353"/>
              <w:rPr>
                <w:strike/>
              </w:rPr>
            </w:pPr>
            <w:r w:rsidRPr="00177EBE">
              <w:rPr>
                <w:strike/>
              </w:rPr>
              <w:t>8</w:t>
            </w:r>
            <w:r w:rsidR="00A60743" w:rsidRPr="00177EBE">
              <w:rPr>
                <w:strike/>
              </w:rPr>
              <w:t>3</w:t>
            </w:r>
            <w:r w:rsidR="00BC23ED" w:rsidRPr="00177EBE">
              <w:rPr>
                <w:strike/>
              </w:rPr>
              <w:t>.</w:t>
            </w:r>
          </w:p>
        </w:tc>
        <w:tc>
          <w:tcPr>
            <w:tcW w:w="3260" w:type="dxa"/>
          </w:tcPr>
          <w:p w:rsidR="009D6A03" w:rsidRPr="00177EBE" w:rsidRDefault="009D6A03" w:rsidP="0036127E">
            <w:pPr>
              <w:spacing w:after="200"/>
              <w:ind w:right="-353"/>
              <w:rPr>
                <w:strike/>
              </w:rPr>
            </w:pPr>
            <w:r w:rsidRPr="00177EBE">
              <w:rPr>
                <w:strike/>
              </w:rPr>
              <w:t>N-ETILCATINONA</w:t>
            </w:r>
          </w:p>
          <w:p w:rsidR="00BC23ED" w:rsidRPr="00177EBE" w:rsidRDefault="00BC23ED" w:rsidP="0036127E">
            <w:pPr>
              <w:spacing w:after="200"/>
              <w:ind w:right="-353"/>
              <w:rPr>
                <w:strike/>
              </w:rPr>
            </w:pPr>
            <w:r w:rsidRPr="00177EBE">
              <w:rPr>
                <w:strike/>
              </w:rPr>
              <w:t>PARAHEXILA</w:t>
            </w:r>
          </w:p>
        </w:tc>
        <w:tc>
          <w:tcPr>
            <w:tcW w:w="567" w:type="dxa"/>
          </w:tcPr>
          <w:p w:rsidR="009D6A03" w:rsidRPr="00177EBE" w:rsidRDefault="009D6A03" w:rsidP="0036127E">
            <w:pPr>
              <w:spacing w:after="200"/>
              <w:ind w:right="32"/>
              <w:rPr>
                <w:strike/>
              </w:rPr>
            </w:pPr>
            <w:r w:rsidRPr="00177EBE">
              <w:rPr>
                <w:strike/>
              </w:rPr>
              <w:t>ou</w:t>
            </w:r>
          </w:p>
          <w:p w:rsidR="00BC23ED" w:rsidRPr="00177EBE" w:rsidRDefault="00BC23ED" w:rsidP="0036127E">
            <w:pPr>
              <w:spacing w:after="200"/>
              <w:ind w:right="32"/>
              <w:jc w:val="center"/>
              <w:rPr>
                <w:strike/>
              </w:rPr>
            </w:pPr>
            <w:r w:rsidRPr="00177EBE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9D6A03" w:rsidRPr="00177EBE" w:rsidRDefault="009D6A03" w:rsidP="0036127E">
            <w:pPr>
              <w:spacing w:after="200"/>
              <w:ind w:right="-353"/>
              <w:rPr>
                <w:strike/>
              </w:rPr>
            </w:pPr>
            <w:r w:rsidRPr="00177EBE">
              <w:rPr>
                <w:strike/>
              </w:rPr>
              <w:t>2-(ETILAMINA)-1-FENILPROPAN-1-ONA</w:t>
            </w:r>
          </w:p>
          <w:p w:rsidR="00BC23ED" w:rsidRPr="00177EBE" w:rsidRDefault="00BC23ED" w:rsidP="0036127E">
            <w:pPr>
              <w:spacing w:after="200"/>
              <w:ind w:right="-353"/>
              <w:rPr>
                <w:strike/>
              </w:rPr>
            </w:pPr>
            <w:r w:rsidRPr="00177EBE">
              <w:rPr>
                <w:strike/>
              </w:rPr>
              <w:t>3-HEXIL-7,8,9,10-TETRAHIDRO-6,6,9-TRIMETIL-6</w:t>
            </w:r>
            <w:r w:rsidRPr="00177EBE">
              <w:rPr>
                <w:i/>
                <w:iCs/>
                <w:strike/>
              </w:rPr>
              <w:t>H</w:t>
            </w:r>
            <w:r w:rsidRPr="00177EBE">
              <w:rPr>
                <w:strike/>
              </w:rPr>
              <w:t>-DIBENZO[</w:t>
            </w:r>
            <w:r w:rsidRPr="00177EBE">
              <w:rPr>
                <w:i/>
                <w:iCs/>
                <w:strike/>
              </w:rPr>
              <w:t>B,D</w:t>
            </w:r>
            <w:r w:rsidRPr="00177EBE">
              <w:rPr>
                <w:strike/>
              </w:rPr>
              <w:t>]PIRANO-1-OL</w:t>
            </w:r>
          </w:p>
        </w:tc>
      </w:tr>
      <w:tr w:rsidR="00BC23ED" w:rsidRPr="00177EBE" w:rsidTr="0036127E">
        <w:tc>
          <w:tcPr>
            <w:tcW w:w="568" w:type="dxa"/>
          </w:tcPr>
          <w:p w:rsidR="00BC23ED" w:rsidRPr="00177EBE" w:rsidRDefault="00A60743" w:rsidP="0036127E">
            <w:pPr>
              <w:spacing w:after="200"/>
              <w:ind w:right="-353"/>
              <w:rPr>
                <w:strike/>
              </w:rPr>
            </w:pPr>
            <w:r w:rsidRPr="00177EBE">
              <w:rPr>
                <w:strike/>
              </w:rPr>
              <w:t>84</w:t>
            </w:r>
            <w:r w:rsidR="00BC23ED" w:rsidRPr="00177EBE">
              <w:rPr>
                <w:strike/>
              </w:rPr>
              <w:t>.</w:t>
            </w:r>
          </w:p>
        </w:tc>
        <w:tc>
          <w:tcPr>
            <w:tcW w:w="3260" w:type="dxa"/>
          </w:tcPr>
          <w:p w:rsidR="00BC23ED" w:rsidRPr="00177EBE" w:rsidRDefault="00BC23ED" w:rsidP="0036127E">
            <w:pPr>
              <w:spacing w:after="200"/>
              <w:ind w:right="-353"/>
              <w:rPr>
                <w:strike/>
              </w:rPr>
            </w:pPr>
            <w:r w:rsidRPr="00177EBE">
              <w:rPr>
                <w:strike/>
              </w:rPr>
              <w:t>PENTEDRONA</w:t>
            </w:r>
          </w:p>
        </w:tc>
        <w:tc>
          <w:tcPr>
            <w:tcW w:w="567" w:type="dxa"/>
          </w:tcPr>
          <w:p w:rsidR="00BC23ED" w:rsidRPr="00177EBE" w:rsidRDefault="00BC23ED" w:rsidP="0036127E">
            <w:pPr>
              <w:spacing w:after="200"/>
              <w:ind w:right="32"/>
              <w:jc w:val="center"/>
              <w:rPr>
                <w:strike/>
              </w:rPr>
            </w:pPr>
            <w:r w:rsidRPr="00177EBE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BC23ED" w:rsidRPr="00177EBE" w:rsidRDefault="00BC23ED" w:rsidP="0036127E">
            <w:pPr>
              <w:spacing w:after="200"/>
              <w:ind w:right="-353"/>
              <w:rPr>
                <w:strike/>
              </w:rPr>
            </w:pPr>
            <w:r w:rsidRPr="00177EBE">
              <w:rPr>
                <w:strike/>
              </w:rPr>
              <w:t>2-(METILAMINO)-1-FENIL-PENTAN-1-ONA</w:t>
            </w:r>
          </w:p>
        </w:tc>
      </w:tr>
      <w:tr w:rsidR="00BC23ED" w:rsidRPr="00177EBE" w:rsidTr="0036127E">
        <w:tc>
          <w:tcPr>
            <w:tcW w:w="568" w:type="dxa"/>
          </w:tcPr>
          <w:p w:rsidR="00BC23ED" w:rsidRPr="00177EBE" w:rsidRDefault="009D6A03" w:rsidP="0036127E">
            <w:pPr>
              <w:spacing w:after="200"/>
              <w:ind w:right="-353"/>
              <w:rPr>
                <w:strike/>
              </w:rPr>
            </w:pPr>
            <w:r w:rsidRPr="00177EBE">
              <w:rPr>
                <w:strike/>
              </w:rPr>
              <w:t>8</w:t>
            </w:r>
            <w:r w:rsidR="00A60743" w:rsidRPr="00177EBE">
              <w:rPr>
                <w:strike/>
              </w:rPr>
              <w:t>5</w:t>
            </w:r>
            <w:r w:rsidR="00BC23ED" w:rsidRPr="00177EBE">
              <w:rPr>
                <w:strike/>
              </w:rPr>
              <w:t>.</w:t>
            </w:r>
          </w:p>
        </w:tc>
        <w:tc>
          <w:tcPr>
            <w:tcW w:w="3260" w:type="dxa"/>
          </w:tcPr>
          <w:p w:rsidR="00BC23ED" w:rsidRPr="00177EBE" w:rsidRDefault="00BC23ED" w:rsidP="0036127E">
            <w:pPr>
              <w:spacing w:after="200"/>
              <w:ind w:right="-353"/>
              <w:rPr>
                <w:strike/>
              </w:rPr>
            </w:pPr>
            <w:r w:rsidRPr="00177EBE">
              <w:rPr>
                <w:strike/>
              </w:rPr>
              <w:t>PMA</w:t>
            </w:r>
          </w:p>
        </w:tc>
        <w:tc>
          <w:tcPr>
            <w:tcW w:w="567" w:type="dxa"/>
          </w:tcPr>
          <w:p w:rsidR="00BC23ED" w:rsidRPr="00177EBE" w:rsidRDefault="00BC23ED" w:rsidP="0036127E">
            <w:pPr>
              <w:spacing w:after="200"/>
              <w:ind w:right="32"/>
              <w:jc w:val="center"/>
              <w:rPr>
                <w:strike/>
              </w:rPr>
            </w:pPr>
            <w:r w:rsidRPr="00177EBE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BC23ED" w:rsidRPr="00177EBE" w:rsidRDefault="00BC23ED" w:rsidP="0036127E">
            <w:pPr>
              <w:spacing w:after="200"/>
              <w:ind w:right="-353"/>
              <w:rPr>
                <w:strike/>
              </w:rPr>
            </w:pPr>
            <w:r w:rsidRPr="00177EBE">
              <w:rPr>
                <w:i/>
                <w:iCs/>
                <w:strike/>
              </w:rPr>
              <w:t>P</w:t>
            </w:r>
            <w:r w:rsidRPr="00177EBE">
              <w:rPr>
                <w:strike/>
              </w:rPr>
              <w:t>-METOXI-</w:t>
            </w:r>
            <w:r w:rsidRPr="00177EBE">
              <w:rPr>
                <w:i/>
                <w:iCs/>
                <w:strike/>
              </w:rPr>
              <w:t>ALFA</w:t>
            </w:r>
            <w:r w:rsidRPr="00177EBE">
              <w:rPr>
                <w:strike/>
              </w:rPr>
              <w:t>-METILFENETILAMINA</w:t>
            </w:r>
          </w:p>
        </w:tc>
      </w:tr>
      <w:tr w:rsidR="00BC23ED" w:rsidRPr="00177EBE" w:rsidTr="0036127E">
        <w:tc>
          <w:tcPr>
            <w:tcW w:w="568" w:type="dxa"/>
          </w:tcPr>
          <w:p w:rsidR="00BC23ED" w:rsidRPr="00177EBE" w:rsidRDefault="009D6A03" w:rsidP="0036127E">
            <w:pPr>
              <w:spacing w:after="200"/>
              <w:ind w:right="-353"/>
              <w:rPr>
                <w:strike/>
              </w:rPr>
            </w:pPr>
            <w:r w:rsidRPr="00177EBE">
              <w:rPr>
                <w:strike/>
              </w:rPr>
              <w:t>8</w:t>
            </w:r>
            <w:r w:rsidR="00A60743" w:rsidRPr="00177EBE">
              <w:rPr>
                <w:strike/>
              </w:rPr>
              <w:t>6</w:t>
            </w:r>
            <w:r w:rsidR="00BC23ED" w:rsidRPr="00177EBE">
              <w:rPr>
                <w:strike/>
              </w:rPr>
              <w:t>.</w:t>
            </w:r>
          </w:p>
        </w:tc>
        <w:tc>
          <w:tcPr>
            <w:tcW w:w="3260" w:type="dxa"/>
          </w:tcPr>
          <w:p w:rsidR="00BC23ED" w:rsidRPr="00177EBE" w:rsidRDefault="00BC23ED" w:rsidP="0036127E">
            <w:pPr>
              <w:spacing w:after="200"/>
              <w:ind w:right="-353"/>
              <w:rPr>
                <w:strike/>
              </w:rPr>
            </w:pPr>
            <w:r w:rsidRPr="00177EBE">
              <w:rPr>
                <w:strike/>
              </w:rPr>
              <w:t>PSILOCIBINA</w:t>
            </w:r>
          </w:p>
        </w:tc>
        <w:tc>
          <w:tcPr>
            <w:tcW w:w="567" w:type="dxa"/>
          </w:tcPr>
          <w:p w:rsidR="00BC23ED" w:rsidRPr="00177EBE" w:rsidRDefault="00BC23ED" w:rsidP="0036127E">
            <w:pPr>
              <w:spacing w:after="200"/>
              <w:ind w:right="32"/>
              <w:jc w:val="center"/>
              <w:rPr>
                <w:strike/>
              </w:rPr>
            </w:pPr>
            <w:r w:rsidRPr="00177EBE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BC23ED" w:rsidRPr="00177EBE" w:rsidRDefault="00BC23ED" w:rsidP="0036127E">
            <w:pPr>
              <w:spacing w:after="200"/>
              <w:ind w:right="-353"/>
              <w:rPr>
                <w:strike/>
              </w:rPr>
            </w:pPr>
            <w:r w:rsidRPr="00177EBE">
              <w:rPr>
                <w:strike/>
              </w:rPr>
              <w:t>FOSFATO DIIDROGENADO DE 3-[2-(DIMETILAMINOETIL)]INDOL-4-ILO</w:t>
            </w:r>
          </w:p>
        </w:tc>
      </w:tr>
      <w:tr w:rsidR="00BC23ED" w:rsidRPr="00177EBE" w:rsidTr="0036127E">
        <w:tc>
          <w:tcPr>
            <w:tcW w:w="568" w:type="dxa"/>
          </w:tcPr>
          <w:p w:rsidR="00BC23ED" w:rsidRPr="00177EBE" w:rsidRDefault="00A60743" w:rsidP="0036127E">
            <w:pPr>
              <w:spacing w:after="200"/>
              <w:ind w:right="-353"/>
              <w:jc w:val="both"/>
              <w:rPr>
                <w:strike/>
              </w:rPr>
            </w:pPr>
            <w:r w:rsidRPr="00177EBE">
              <w:rPr>
                <w:strike/>
              </w:rPr>
              <w:t>87</w:t>
            </w:r>
            <w:r w:rsidR="00BC23ED" w:rsidRPr="00177EBE">
              <w:rPr>
                <w:strike/>
              </w:rPr>
              <w:t>.</w:t>
            </w:r>
          </w:p>
        </w:tc>
        <w:tc>
          <w:tcPr>
            <w:tcW w:w="3260" w:type="dxa"/>
          </w:tcPr>
          <w:p w:rsidR="00BC23ED" w:rsidRPr="00177EBE" w:rsidRDefault="00BC23ED" w:rsidP="0036127E">
            <w:pPr>
              <w:spacing w:after="200"/>
              <w:ind w:right="-353"/>
              <w:rPr>
                <w:strike/>
              </w:rPr>
            </w:pPr>
            <w:r w:rsidRPr="00177EBE">
              <w:rPr>
                <w:strike/>
              </w:rPr>
              <w:t>PSILOCINA</w:t>
            </w:r>
          </w:p>
        </w:tc>
        <w:tc>
          <w:tcPr>
            <w:tcW w:w="567" w:type="dxa"/>
          </w:tcPr>
          <w:p w:rsidR="00BC23ED" w:rsidRPr="00177EBE" w:rsidRDefault="00BC23ED" w:rsidP="0036127E">
            <w:pPr>
              <w:spacing w:after="200"/>
              <w:ind w:right="32"/>
              <w:jc w:val="center"/>
              <w:rPr>
                <w:strike/>
              </w:rPr>
            </w:pPr>
            <w:r w:rsidRPr="00177EBE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BC23ED" w:rsidRPr="00177EBE" w:rsidRDefault="00BC23ED" w:rsidP="0036127E">
            <w:pPr>
              <w:spacing w:after="200"/>
              <w:ind w:right="-353"/>
              <w:rPr>
                <w:strike/>
              </w:rPr>
            </w:pPr>
            <w:r w:rsidRPr="00177EBE">
              <w:rPr>
                <w:strike/>
              </w:rPr>
              <w:t xml:space="preserve">PSILOTSINA ; 3-[2-(DIMETILAMINO)ETIL]INDOL-4-OL  </w:t>
            </w:r>
          </w:p>
        </w:tc>
      </w:tr>
      <w:tr w:rsidR="00BC23ED" w:rsidRPr="00177EBE" w:rsidTr="0036127E">
        <w:tc>
          <w:tcPr>
            <w:tcW w:w="568" w:type="dxa"/>
          </w:tcPr>
          <w:p w:rsidR="00BC23ED" w:rsidRPr="00177EBE" w:rsidRDefault="009D6A03" w:rsidP="0036127E">
            <w:pPr>
              <w:spacing w:after="200"/>
              <w:ind w:right="-353"/>
              <w:rPr>
                <w:strike/>
              </w:rPr>
            </w:pPr>
            <w:r w:rsidRPr="00177EBE">
              <w:rPr>
                <w:strike/>
              </w:rPr>
              <w:t>8</w:t>
            </w:r>
            <w:r w:rsidR="00A60743" w:rsidRPr="00177EBE">
              <w:rPr>
                <w:strike/>
              </w:rPr>
              <w:t>8</w:t>
            </w:r>
            <w:r w:rsidR="00BC23ED" w:rsidRPr="00177EBE">
              <w:rPr>
                <w:strike/>
              </w:rPr>
              <w:t>.</w:t>
            </w:r>
          </w:p>
        </w:tc>
        <w:tc>
          <w:tcPr>
            <w:tcW w:w="3260" w:type="dxa"/>
          </w:tcPr>
          <w:p w:rsidR="00BC23ED" w:rsidRPr="00177EBE" w:rsidRDefault="00BC23ED" w:rsidP="0036127E">
            <w:pPr>
              <w:spacing w:after="200"/>
              <w:ind w:right="-353"/>
              <w:rPr>
                <w:strike/>
              </w:rPr>
            </w:pPr>
            <w:r w:rsidRPr="00177EBE">
              <w:rPr>
                <w:strike/>
              </w:rPr>
              <w:t>ROLICICLIDINA</w:t>
            </w:r>
          </w:p>
        </w:tc>
        <w:tc>
          <w:tcPr>
            <w:tcW w:w="567" w:type="dxa"/>
          </w:tcPr>
          <w:p w:rsidR="00BC23ED" w:rsidRPr="00177EBE" w:rsidRDefault="00BC23ED" w:rsidP="0036127E">
            <w:pPr>
              <w:spacing w:after="200"/>
              <w:ind w:right="32"/>
              <w:jc w:val="center"/>
              <w:rPr>
                <w:strike/>
              </w:rPr>
            </w:pPr>
            <w:r w:rsidRPr="00177EBE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BC23ED" w:rsidRPr="00177EBE" w:rsidRDefault="00BC23ED" w:rsidP="0036127E">
            <w:pPr>
              <w:spacing w:after="200"/>
              <w:ind w:right="-353"/>
              <w:rPr>
                <w:strike/>
              </w:rPr>
            </w:pPr>
            <w:r w:rsidRPr="00177EBE">
              <w:rPr>
                <w:strike/>
              </w:rPr>
              <w:t>PHP; PCPY ; 1-(1-FENILCICLOHEXIL)PIRROLIDINA</w:t>
            </w:r>
          </w:p>
        </w:tc>
      </w:tr>
      <w:tr w:rsidR="00BC23ED" w:rsidRPr="00177EBE" w:rsidTr="0036127E">
        <w:tc>
          <w:tcPr>
            <w:tcW w:w="568" w:type="dxa"/>
          </w:tcPr>
          <w:p w:rsidR="00BC23ED" w:rsidRPr="00177EBE" w:rsidRDefault="009D6A03" w:rsidP="0036127E">
            <w:pPr>
              <w:spacing w:after="200"/>
              <w:ind w:right="-353"/>
              <w:rPr>
                <w:strike/>
              </w:rPr>
            </w:pPr>
            <w:r w:rsidRPr="00177EBE">
              <w:rPr>
                <w:strike/>
              </w:rPr>
              <w:t>8</w:t>
            </w:r>
            <w:r w:rsidR="00A60743" w:rsidRPr="00177EBE">
              <w:rPr>
                <w:strike/>
              </w:rPr>
              <w:t>9</w:t>
            </w:r>
            <w:r w:rsidR="00BC23ED" w:rsidRPr="00177EBE">
              <w:rPr>
                <w:strike/>
              </w:rPr>
              <w:t>.</w:t>
            </w:r>
          </w:p>
        </w:tc>
        <w:tc>
          <w:tcPr>
            <w:tcW w:w="3260" w:type="dxa"/>
          </w:tcPr>
          <w:p w:rsidR="00BC23ED" w:rsidRPr="00177EBE" w:rsidRDefault="00BC23ED" w:rsidP="0036127E">
            <w:pPr>
              <w:spacing w:after="200"/>
              <w:ind w:right="-353"/>
              <w:rPr>
                <w:strike/>
              </w:rPr>
            </w:pPr>
            <w:r w:rsidRPr="00177EBE">
              <w:rPr>
                <w:strike/>
              </w:rPr>
              <w:t>SALVINORINA A</w:t>
            </w:r>
          </w:p>
        </w:tc>
        <w:tc>
          <w:tcPr>
            <w:tcW w:w="567" w:type="dxa"/>
          </w:tcPr>
          <w:p w:rsidR="00BC23ED" w:rsidRPr="00177EBE" w:rsidRDefault="00BC23ED" w:rsidP="0036127E">
            <w:pPr>
              <w:spacing w:after="200"/>
              <w:ind w:right="32"/>
              <w:jc w:val="center"/>
              <w:rPr>
                <w:strike/>
              </w:rPr>
            </w:pPr>
            <w:r w:rsidRPr="00177EBE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BC23ED" w:rsidRPr="00177EBE" w:rsidRDefault="00BC23ED" w:rsidP="0036127E">
            <w:pPr>
              <w:spacing w:after="200"/>
              <w:ind w:right="-353"/>
              <w:rPr>
                <w:caps/>
                <w:strike/>
              </w:rPr>
            </w:pPr>
            <w:r w:rsidRPr="00177EBE">
              <w:rPr>
                <w:caps/>
                <w:strike/>
              </w:rPr>
              <w:t>Metil (2S,4aR,6aR,7R,9S,10aS,10bR)-9-acetoxi-2-(3-furil)-6a,10b-dimetil-4,10-dioxododecahidro-2H-benzo[f]isocromeno-7-carboxilato</w:t>
            </w:r>
          </w:p>
        </w:tc>
      </w:tr>
      <w:tr w:rsidR="00BC23ED" w:rsidRPr="00177EBE" w:rsidTr="0036127E">
        <w:tc>
          <w:tcPr>
            <w:tcW w:w="568" w:type="dxa"/>
          </w:tcPr>
          <w:p w:rsidR="00BC23ED" w:rsidRPr="00177EBE" w:rsidRDefault="00A60743" w:rsidP="0036127E">
            <w:pPr>
              <w:spacing w:after="200"/>
              <w:ind w:right="-353"/>
              <w:rPr>
                <w:strike/>
              </w:rPr>
            </w:pPr>
            <w:r w:rsidRPr="00177EBE">
              <w:rPr>
                <w:strike/>
              </w:rPr>
              <w:t>90</w:t>
            </w:r>
            <w:r w:rsidR="00BC23ED" w:rsidRPr="00177EBE">
              <w:rPr>
                <w:strike/>
              </w:rPr>
              <w:t>.</w:t>
            </w:r>
          </w:p>
        </w:tc>
        <w:tc>
          <w:tcPr>
            <w:tcW w:w="3260" w:type="dxa"/>
          </w:tcPr>
          <w:p w:rsidR="00BC23ED" w:rsidRPr="00177EBE" w:rsidRDefault="00BC23ED" w:rsidP="0036127E">
            <w:pPr>
              <w:spacing w:after="200"/>
              <w:ind w:right="-353"/>
              <w:rPr>
                <w:strike/>
              </w:rPr>
            </w:pPr>
            <w:r w:rsidRPr="00177EBE">
              <w:rPr>
                <w:strike/>
              </w:rPr>
              <w:t>STP</w:t>
            </w:r>
          </w:p>
        </w:tc>
        <w:tc>
          <w:tcPr>
            <w:tcW w:w="567" w:type="dxa"/>
          </w:tcPr>
          <w:p w:rsidR="00BC23ED" w:rsidRPr="00177EBE" w:rsidRDefault="00BC23ED" w:rsidP="0036127E">
            <w:pPr>
              <w:spacing w:after="200"/>
              <w:ind w:right="32"/>
              <w:jc w:val="center"/>
              <w:rPr>
                <w:strike/>
              </w:rPr>
            </w:pPr>
            <w:r w:rsidRPr="00177EBE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BC23ED" w:rsidRPr="00177EBE" w:rsidRDefault="00BC23ED" w:rsidP="0036127E">
            <w:pPr>
              <w:spacing w:after="200"/>
              <w:ind w:right="-353"/>
              <w:rPr>
                <w:strike/>
              </w:rPr>
            </w:pPr>
            <w:r w:rsidRPr="00177EBE">
              <w:rPr>
                <w:strike/>
              </w:rPr>
              <w:t>DOM ; 2,5-DIMETOXI-</w:t>
            </w:r>
            <w:r w:rsidRPr="00177EBE">
              <w:rPr>
                <w:i/>
                <w:iCs/>
                <w:strike/>
              </w:rPr>
              <w:t>ALFA</w:t>
            </w:r>
            <w:r w:rsidRPr="00177EBE">
              <w:rPr>
                <w:strike/>
              </w:rPr>
              <w:t>,4-DIMETILFENETILAMINA</w:t>
            </w:r>
          </w:p>
        </w:tc>
      </w:tr>
      <w:tr w:rsidR="00BC23ED" w:rsidRPr="00177EBE" w:rsidTr="0036127E">
        <w:tc>
          <w:tcPr>
            <w:tcW w:w="568" w:type="dxa"/>
          </w:tcPr>
          <w:p w:rsidR="00BC23ED" w:rsidRPr="00177EBE" w:rsidRDefault="00A60743" w:rsidP="0036127E">
            <w:pPr>
              <w:spacing w:after="200"/>
              <w:ind w:right="-353"/>
              <w:rPr>
                <w:strike/>
              </w:rPr>
            </w:pPr>
            <w:r w:rsidRPr="00177EBE">
              <w:rPr>
                <w:strike/>
              </w:rPr>
              <w:t>91</w:t>
            </w:r>
            <w:r w:rsidR="00BC23ED" w:rsidRPr="00177EBE">
              <w:rPr>
                <w:strike/>
              </w:rPr>
              <w:t>.</w:t>
            </w:r>
          </w:p>
        </w:tc>
        <w:tc>
          <w:tcPr>
            <w:tcW w:w="3260" w:type="dxa"/>
          </w:tcPr>
          <w:p w:rsidR="00BC23ED" w:rsidRPr="00177EBE" w:rsidRDefault="00BC23ED" w:rsidP="0036127E">
            <w:pPr>
              <w:pStyle w:val="Cabealho"/>
              <w:widowControl/>
              <w:tabs>
                <w:tab w:val="clear" w:pos="4419"/>
                <w:tab w:val="clear" w:pos="8838"/>
              </w:tabs>
              <w:spacing w:after="200"/>
              <w:ind w:right="-353"/>
              <w:rPr>
                <w:strike/>
                <w:sz w:val="24"/>
                <w:szCs w:val="24"/>
              </w:rPr>
            </w:pPr>
            <w:r w:rsidRPr="00177EBE">
              <w:rPr>
                <w:strike/>
                <w:sz w:val="24"/>
                <w:szCs w:val="24"/>
              </w:rPr>
              <w:t xml:space="preserve">TENAMFETAMINA </w:t>
            </w:r>
          </w:p>
        </w:tc>
        <w:tc>
          <w:tcPr>
            <w:tcW w:w="567" w:type="dxa"/>
          </w:tcPr>
          <w:p w:rsidR="00BC23ED" w:rsidRPr="00177EBE" w:rsidRDefault="00BC23ED" w:rsidP="0036127E">
            <w:pPr>
              <w:spacing w:after="200"/>
              <w:ind w:right="32"/>
              <w:jc w:val="center"/>
              <w:rPr>
                <w:strike/>
              </w:rPr>
            </w:pPr>
            <w:r w:rsidRPr="00177EBE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BC23ED" w:rsidRPr="00177EBE" w:rsidRDefault="00BC23ED" w:rsidP="0036127E">
            <w:pPr>
              <w:pStyle w:val="BodyText21"/>
              <w:spacing w:after="200"/>
              <w:ind w:right="-353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7E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MDA; </w:t>
            </w:r>
            <w:r w:rsidRPr="00177EBE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177EBE">
              <w:rPr>
                <w:rFonts w:ascii="Times New Roman" w:hAnsi="Times New Roman" w:cs="Times New Roman"/>
                <w:strike/>
                <w:sz w:val="24"/>
                <w:szCs w:val="24"/>
              </w:rPr>
              <w:t>-METIL-3,4-(METILENODIOXI)FENETILAMINA</w:t>
            </w:r>
          </w:p>
        </w:tc>
      </w:tr>
      <w:tr w:rsidR="00BC23ED" w:rsidRPr="00177EBE" w:rsidTr="0036127E">
        <w:tc>
          <w:tcPr>
            <w:tcW w:w="568" w:type="dxa"/>
          </w:tcPr>
          <w:p w:rsidR="00BC23ED" w:rsidRPr="00177EBE" w:rsidRDefault="00A60743" w:rsidP="0036127E">
            <w:pPr>
              <w:spacing w:after="200"/>
              <w:ind w:right="-353"/>
              <w:rPr>
                <w:strike/>
              </w:rPr>
            </w:pPr>
            <w:r w:rsidRPr="00177EBE">
              <w:rPr>
                <w:strike/>
              </w:rPr>
              <w:t>92</w:t>
            </w:r>
            <w:r w:rsidR="00BC23ED" w:rsidRPr="00177EBE">
              <w:rPr>
                <w:strike/>
              </w:rPr>
              <w:t>.</w:t>
            </w:r>
          </w:p>
        </w:tc>
        <w:tc>
          <w:tcPr>
            <w:tcW w:w="3260" w:type="dxa"/>
          </w:tcPr>
          <w:p w:rsidR="00BC23ED" w:rsidRPr="00177EBE" w:rsidRDefault="00BC23ED" w:rsidP="0036127E">
            <w:pPr>
              <w:spacing w:after="200"/>
              <w:ind w:right="-353"/>
              <w:rPr>
                <w:strike/>
              </w:rPr>
            </w:pPr>
            <w:r w:rsidRPr="00177EBE">
              <w:rPr>
                <w:strike/>
              </w:rPr>
              <w:t>TENOCICLIDINA</w:t>
            </w:r>
          </w:p>
        </w:tc>
        <w:tc>
          <w:tcPr>
            <w:tcW w:w="567" w:type="dxa"/>
          </w:tcPr>
          <w:p w:rsidR="00BC23ED" w:rsidRPr="00177EBE" w:rsidRDefault="00BC23ED" w:rsidP="0036127E">
            <w:pPr>
              <w:spacing w:after="200"/>
              <w:ind w:right="32"/>
              <w:jc w:val="center"/>
              <w:rPr>
                <w:strike/>
              </w:rPr>
            </w:pPr>
            <w:r w:rsidRPr="00177EBE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BC23ED" w:rsidRPr="00177EBE" w:rsidRDefault="00BC23ED" w:rsidP="0036127E">
            <w:pPr>
              <w:spacing w:after="200"/>
              <w:ind w:right="-353"/>
              <w:rPr>
                <w:strike/>
              </w:rPr>
            </w:pPr>
            <w:r w:rsidRPr="00177EBE">
              <w:rPr>
                <w:strike/>
              </w:rPr>
              <w:t>TCP ; 1-[1-(2-TIENIL)CICLOHEXIL]PIPERIDINA</w:t>
            </w:r>
          </w:p>
        </w:tc>
      </w:tr>
      <w:tr w:rsidR="00BC23ED" w:rsidRPr="00177EBE" w:rsidTr="0036127E">
        <w:tc>
          <w:tcPr>
            <w:tcW w:w="568" w:type="dxa"/>
          </w:tcPr>
          <w:p w:rsidR="00BC23ED" w:rsidRPr="00177EBE" w:rsidRDefault="00A60743" w:rsidP="0036127E">
            <w:pPr>
              <w:spacing w:after="200"/>
              <w:ind w:right="-353"/>
              <w:rPr>
                <w:strike/>
              </w:rPr>
            </w:pPr>
            <w:r w:rsidRPr="00177EBE">
              <w:rPr>
                <w:strike/>
              </w:rPr>
              <w:t>93</w:t>
            </w:r>
            <w:r w:rsidR="00BC23ED" w:rsidRPr="00177EBE">
              <w:rPr>
                <w:strike/>
              </w:rPr>
              <w:t>.</w:t>
            </w:r>
          </w:p>
        </w:tc>
        <w:tc>
          <w:tcPr>
            <w:tcW w:w="3260" w:type="dxa"/>
          </w:tcPr>
          <w:p w:rsidR="00BC23ED" w:rsidRPr="00177EBE" w:rsidRDefault="00BC23ED" w:rsidP="0036127E">
            <w:pPr>
              <w:pStyle w:val="Recuodecorpodetexto"/>
              <w:spacing w:after="200"/>
              <w:ind w:right="-353"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7EBE">
              <w:rPr>
                <w:rFonts w:ascii="Times New Roman" w:hAnsi="Times New Roman" w:cs="Times New Roman"/>
                <w:strike/>
                <w:sz w:val="24"/>
                <w:szCs w:val="24"/>
              </w:rPr>
              <w:t>TETRAHIDROCANNABINOL</w:t>
            </w:r>
          </w:p>
        </w:tc>
        <w:tc>
          <w:tcPr>
            <w:tcW w:w="567" w:type="dxa"/>
          </w:tcPr>
          <w:p w:rsidR="00BC23ED" w:rsidRPr="00177EBE" w:rsidRDefault="00BC23ED" w:rsidP="0036127E">
            <w:pPr>
              <w:spacing w:after="200"/>
              <w:ind w:right="32"/>
              <w:jc w:val="center"/>
              <w:rPr>
                <w:strike/>
              </w:rPr>
            </w:pPr>
            <w:r w:rsidRPr="00177EBE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BC23ED" w:rsidRPr="00177EBE" w:rsidRDefault="00BC23ED" w:rsidP="0036127E">
            <w:pPr>
              <w:spacing w:after="200"/>
              <w:ind w:right="-353"/>
              <w:rPr>
                <w:strike/>
              </w:rPr>
            </w:pPr>
            <w:r w:rsidRPr="00177EBE">
              <w:rPr>
                <w:strike/>
              </w:rPr>
              <w:t>THC</w:t>
            </w:r>
          </w:p>
        </w:tc>
      </w:tr>
      <w:tr w:rsidR="00BC23ED" w:rsidRPr="00177EBE" w:rsidTr="0036127E">
        <w:tc>
          <w:tcPr>
            <w:tcW w:w="568" w:type="dxa"/>
          </w:tcPr>
          <w:p w:rsidR="00BC23ED" w:rsidRPr="00177EBE" w:rsidRDefault="00A60743" w:rsidP="0036127E">
            <w:pPr>
              <w:spacing w:after="200"/>
              <w:ind w:right="-353"/>
              <w:rPr>
                <w:strike/>
              </w:rPr>
            </w:pPr>
            <w:r w:rsidRPr="00177EBE">
              <w:rPr>
                <w:strike/>
              </w:rPr>
              <w:t>94</w:t>
            </w:r>
            <w:r w:rsidR="00BC23ED" w:rsidRPr="00177EBE">
              <w:rPr>
                <w:strike/>
              </w:rPr>
              <w:t>.</w:t>
            </w:r>
          </w:p>
        </w:tc>
        <w:tc>
          <w:tcPr>
            <w:tcW w:w="3260" w:type="dxa"/>
          </w:tcPr>
          <w:p w:rsidR="00BC23ED" w:rsidRPr="00177EBE" w:rsidRDefault="00BC23ED" w:rsidP="0036127E">
            <w:pPr>
              <w:spacing w:after="200"/>
              <w:ind w:right="-353"/>
              <w:rPr>
                <w:strike/>
              </w:rPr>
            </w:pPr>
            <w:r w:rsidRPr="00177EBE">
              <w:rPr>
                <w:strike/>
              </w:rPr>
              <w:t>TMA</w:t>
            </w:r>
          </w:p>
        </w:tc>
        <w:tc>
          <w:tcPr>
            <w:tcW w:w="567" w:type="dxa"/>
          </w:tcPr>
          <w:p w:rsidR="00BC23ED" w:rsidRPr="00177EBE" w:rsidRDefault="00BC23ED" w:rsidP="0036127E">
            <w:pPr>
              <w:spacing w:after="200"/>
              <w:ind w:right="32"/>
              <w:jc w:val="center"/>
              <w:rPr>
                <w:strike/>
              </w:rPr>
            </w:pPr>
            <w:r w:rsidRPr="00177EBE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BC23ED" w:rsidRPr="00177EBE" w:rsidRDefault="00BC23ED" w:rsidP="0036127E">
            <w:pPr>
              <w:spacing w:after="200"/>
              <w:ind w:right="-353"/>
              <w:rPr>
                <w:strike/>
              </w:rPr>
            </w:pPr>
            <w:r w:rsidRPr="00177EBE">
              <w:rPr>
                <w:strike/>
              </w:rPr>
              <w:t>(</w:t>
            </w:r>
            <w:r w:rsidRPr="00177EBE">
              <w:rPr>
                <w:strike/>
              </w:rPr>
              <w:sym w:font="Symbol" w:char="F0B1"/>
            </w:r>
            <w:r w:rsidRPr="00177EBE">
              <w:rPr>
                <w:strike/>
              </w:rPr>
              <w:t>)-3,4,5-TRIMETOXI-</w:t>
            </w:r>
            <w:r w:rsidRPr="00177EBE">
              <w:rPr>
                <w:i/>
                <w:iCs/>
                <w:strike/>
              </w:rPr>
              <w:t>ALFA</w:t>
            </w:r>
            <w:r w:rsidRPr="00177EBE">
              <w:rPr>
                <w:strike/>
              </w:rPr>
              <w:t>-METILFENETILAMINA</w:t>
            </w:r>
          </w:p>
        </w:tc>
      </w:tr>
      <w:tr w:rsidR="00BC23ED" w:rsidRPr="00177EBE" w:rsidTr="0036127E">
        <w:tc>
          <w:tcPr>
            <w:tcW w:w="568" w:type="dxa"/>
          </w:tcPr>
          <w:p w:rsidR="00BC23ED" w:rsidRPr="00177EBE" w:rsidRDefault="009D6A03" w:rsidP="0036127E">
            <w:pPr>
              <w:spacing w:after="200"/>
              <w:ind w:right="-353"/>
              <w:jc w:val="both"/>
              <w:rPr>
                <w:strike/>
              </w:rPr>
            </w:pPr>
            <w:r w:rsidRPr="00177EBE">
              <w:rPr>
                <w:strike/>
              </w:rPr>
              <w:t>9</w:t>
            </w:r>
            <w:r w:rsidR="00A60743" w:rsidRPr="00177EBE">
              <w:rPr>
                <w:strike/>
              </w:rPr>
              <w:t>5</w:t>
            </w:r>
            <w:r w:rsidR="00BC23ED" w:rsidRPr="00177EBE">
              <w:rPr>
                <w:strike/>
              </w:rPr>
              <w:t>.</w:t>
            </w:r>
          </w:p>
        </w:tc>
        <w:tc>
          <w:tcPr>
            <w:tcW w:w="3260" w:type="dxa"/>
          </w:tcPr>
          <w:p w:rsidR="00BC23ED" w:rsidRPr="00177EBE" w:rsidRDefault="00BC23ED" w:rsidP="0036127E">
            <w:pPr>
              <w:spacing w:after="200"/>
              <w:ind w:right="-353"/>
              <w:rPr>
                <w:strike/>
              </w:rPr>
            </w:pPr>
            <w:r w:rsidRPr="00177EBE">
              <w:rPr>
                <w:strike/>
              </w:rPr>
              <w:t>TFMPP</w:t>
            </w:r>
          </w:p>
        </w:tc>
        <w:tc>
          <w:tcPr>
            <w:tcW w:w="567" w:type="dxa"/>
          </w:tcPr>
          <w:p w:rsidR="00BC23ED" w:rsidRPr="00177EBE" w:rsidRDefault="00BC23ED" w:rsidP="0036127E">
            <w:pPr>
              <w:spacing w:after="200"/>
              <w:ind w:right="32"/>
              <w:jc w:val="center"/>
              <w:rPr>
                <w:strike/>
              </w:rPr>
            </w:pPr>
            <w:r w:rsidRPr="00177EBE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BC23ED" w:rsidRPr="00177EBE" w:rsidRDefault="00BC23ED" w:rsidP="0036127E">
            <w:pPr>
              <w:spacing w:after="200"/>
              <w:ind w:right="-353"/>
              <w:rPr>
                <w:strike/>
              </w:rPr>
            </w:pPr>
            <w:r w:rsidRPr="00177EBE">
              <w:rPr>
                <w:strike/>
              </w:rPr>
              <w:t>1-(3-TRIFLUORMETILFENIL)PIPERAZINA</w:t>
            </w:r>
          </w:p>
        </w:tc>
      </w:tr>
      <w:tr w:rsidR="00BC23ED" w:rsidRPr="00177EBE" w:rsidTr="0036127E">
        <w:tc>
          <w:tcPr>
            <w:tcW w:w="568" w:type="dxa"/>
          </w:tcPr>
          <w:p w:rsidR="00BC23ED" w:rsidRPr="00177EBE" w:rsidRDefault="009D6A03" w:rsidP="0036127E">
            <w:pPr>
              <w:spacing w:after="200"/>
              <w:ind w:right="-353"/>
              <w:jc w:val="both"/>
              <w:rPr>
                <w:strike/>
              </w:rPr>
            </w:pPr>
            <w:r w:rsidRPr="00177EBE">
              <w:rPr>
                <w:strike/>
              </w:rPr>
              <w:t>9</w:t>
            </w:r>
            <w:r w:rsidR="00A60743" w:rsidRPr="00177EBE">
              <w:rPr>
                <w:strike/>
              </w:rPr>
              <w:t>6</w:t>
            </w:r>
            <w:r w:rsidR="00BC23ED" w:rsidRPr="00177EBE">
              <w:rPr>
                <w:strike/>
              </w:rPr>
              <w:t>.</w:t>
            </w:r>
          </w:p>
        </w:tc>
        <w:tc>
          <w:tcPr>
            <w:tcW w:w="3260" w:type="dxa"/>
          </w:tcPr>
          <w:p w:rsidR="00BC23ED" w:rsidRPr="00177EBE" w:rsidRDefault="00BC23ED" w:rsidP="0036127E">
            <w:pPr>
              <w:spacing w:after="200"/>
              <w:ind w:right="-353"/>
              <w:rPr>
                <w:strike/>
              </w:rPr>
            </w:pPr>
            <w:r w:rsidRPr="00177EBE">
              <w:rPr>
                <w:strike/>
              </w:rPr>
              <w:t>UR-144</w:t>
            </w:r>
          </w:p>
        </w:tc>
        <w:tc>
          <w:tcPr>
            <w:tcW w:w="567" w:type="dxa"/>
          </w:tcPr>
          <w:p w:rsidR="00BC23ED" w:rsidRPr="00177EBE" w:rsidRDefault="00BC23ED" w:rsidP="0036127E">
            <w:pPr>
              <w:spacing w:after="200"/>
              <w:ind w:right="32"/>
              <w:jc w:val="center"/>
              <w:rPr>
                <w:strike/>
              </w:rPr>
            </w:pPr>
            <w:r w:rsidRPr="00177EBE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BC23ED" w:rsidRPr="00177EBE" w:rsidRDefault="00D00660" w:rsidP="0036127E">
            <w:pPr>
              <w:spacing w:after="200"/>
              <w:ind w:right="-353"/>
              <w:rPr>
                <w:strike/>
              </w:rPr>
            </w:pPr>
            <w:r w:rsidRPr="00177EBE">
              <w:rPr>
                <w:strike/>
              </w:rPr>
              <w:t>(1-PENTIL-1H-INDOL-3-IL)(2,2,3,3-TETRAMETILCICLOPROPIL)</w:t>
            </w:r>
            <w:r w:rsidR="00BC23ED" w:rsidRPr="00177EBE">
              <w:rPr>
                <w:strike/>
              </w:rPr>
              <w:t>-METANONA</w:t>
            </w:r>
          </w:p>
        </w:tc>
      </w:tr>
      <w:tr w:rsidR="00BC23ED" w:rsidRPr="00177EBE" w:rsidTr="0036127E">
        <w:tc>
          <w:tcPr>
            <w:tcW w:w="568" w:type="dxa"/>
          </w:tcPr>
          <w:p w:rsidR="00BC23ED" w:rsidRPr="00177EBE" w:rsidRDefault="00A60743" w:rsidP="0036127E">
            <w:pPr>
              <w:spacing w:after="200"/>
              <w:ind w:right="-353"/>
              <w:jc w:val="both"/>
              <w:rPr>
                <w:strike/>
              </w:rPr>
            </w:pPr>
            <w:r w:rsidRPr="00177EBE">
              <w:rPr>
                <w:strike/>
              </w:rPr>
              <w:t>97</w:t>
            </w:r>
            <w:r w:rsidR="00BC23ED" w:rsidRPr="00177EBE">
              <w:rPr>
                <w:strike/>
              </w:rPr>
              <w:t>.</w:t>
            </w:r>
          </w:p>
        </w:tc>
        <w:tc>
          <w:tcPr>
            <w:tcW w:w="3260" w:type="dxa"/>
          </w:tcPr>
          <w:p w:rsidR="00BC23ED" w:rsidRPr="00177EBE" w:rsidRDefault="00BC23ED" w:rsidP="0036127E">
            <w:pPr>
              <w:spacing w:after="200"/>
              <w:ind w:right="-353"/>
              <w:rPr>
                <w:strike/>
              </w:rPr>
            </w:pPr>
            <w:r w:rsidRPr="00177EBE">
              <w:rPr>
                <w:strike/>
              </w:rPr>
              <w:t>XLR-11</w:t>
            </w:r>
          </w:p>
        </w:tc>
        <w:tc>
          <w:tcPr>
            <w:tcW w:w="567" w:type="dxa"/>
          </w:tcPr>
          <w:p w:rsidR="00BC23ED" w:rsidRPr="00177EBE" w:rsidRDefault="00BC23ED" w:rsidP="0036127E">
            <w:pPr>
              <w:spacing w:after="200"/>
              <w:ind w:right="32"/>
              <w:jc w:val="center"/>
              <w:rPr>
                <w:strike/>
              </w:rPr>
            </w:pPr>
            <w:r w:rsidRPr="00177EBE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BC23ED" w:rsidRPr="00177EBE" w:rsidRDefault="00BC23ED" w:rsidP="0036127E">
            <w:pPr>
              <w:spacing w:after="200"/>
              <w:ind w:right="-353"/>
              <w:rPr>
                <w:strike/>
              </w:rPr>
            </w:pPr>
            <w:r w:rsidRPr="00177EBE">
              <w:rPr>
                <w:strike/>
              </w:rPr>
              <w:t>5F-UR-144; [1-(5-fluoropentil)-1H-indol-3-il](2,2,3,3-tetrametilciclopropil)-metanona</w:t>
            </w:r>
          </w:p>
        </w:tc>
      </w:tr>
      <w:tr w:rsidR="00BC23ED" w:rsidRPr="00177EBE" w:rsidTr="0036127E">
        <w:tc>
          <w:tcPr>
            <w:tcW w:w="568" w:type="dxa"/>
          </w:tcPr>
          <w:p w:rsidR="00BC23ED" w:rsidRPr="00177EBE" w:rsidRDefault="00406E6F" w:rsidP="0036127E">
            <w:pPr>
              <w:spacing w:after="200"/>
              <w:ind w:right="-353"/>
              <w:jc w:val="both"/>
              <w:rPr>
                <w:strike/>
              </w:rPr>
            </w:pPr>
            <w:r w:rsidRPr="00177EBE">
              <w:rPr>
                <w:strike/>
              </w:rPr>
              <w:t>9</w:t>
            </w:r>
            <w:r w:rsidR="00A60743" w:rsidRPr="00177EBE">
              <w:rPr>
                <w:strike/>
              </w:rPr>
              <w:t>8</w:t>
            </w:r>
            <w:r w:rsidR="00BC23ED" w:rsidRPr="00177EBE">
              <w:rPr>
                <w:strike/>
              </w:rPr>
              <w:t>.</w:t>
            </w:r>
          </w:p>
        </w:tc>
        <w:tc>
          <w:tcPr>
            <w:tcW w:w="3260" w:type="dxa"/>
          </w:tcPr>
          <w:p w:rsidR="00BC23ED" w:rsidRPr="00177EBE" w:rsidRDefault="00BC23ED" w:rsidP="0036127E">
            <w:pPr>
              <w:spacing w:after="200"/>
              <w:ind w:right="-353"/>
              <w:rPr>
                <w:strike/>
              </w:rPr>
            </w:pPr>
            <w:r w:rsidRPr="00177EBE">
              <w:rPr>
                <w:strike/>
              </w:rPr>
              <w:t>ZIPEPROL</w:t>
            </w:r>
          </w:p>
        </w:tc>
        <w:tc>
          <w:tcPr>
            <w:tcW w:w="567" w:type="dxa"/>
          </w:tcPr>
          <w:p w:rsidR="00BC23ED" w:rsidRPr="00177EBE" w:rsidRDefault="00BC23ED" w:rsidP="0036127E">
            <w:pPr>
              <w:spacing w:after="200"/>
              <w:ind w:right="32"/>
              <w:jc w:val="center"/>
              <w:rPr>
                <w:strike/>
              </w:rPr>
            </w:pPr>
            <w:r w:rsidRPr="00177EBE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BC23ED" w:rsidRPr="00177EBE" w:rsidRDefault="00BC23ED" w:rsidP="0036127E">
            <w:pPr>
              <w:spacing w:after="200"/>
              <w:ind w:right="-353"/>
              <w:rPr>
                <w:strike/>
              </w:rPr>
            </w:pPr>
            <w:r w:rsidRPr="00177EBE">
              <w:rPr>
                <w:i/>
                <w:iCs/>
                <w:strike/>
              </w:rPr>
              <w:t>ALFA</w:t>
            </w:r>
            <w:r w:rsidRPr="00177EBE">
              <w:rPr>
                <w:strike/>
              </w:rPr>
              <w:t>-(</w:t>
            </w:r>
            <w:r w:rsidRPr="00177EBE">
              <w:rPr>
                <w:i/>
                <w:iCs/>
                <w:strike/>
              </w:rPr>
              <w:t>ALFA</w:t>
            </w:r>
            <w:r w:rsidRPr="00177EBE">
              <w:rPr>
                <w:strike/>
              </w:rPr>
              <w:t>-METOXIBENZIL)-4-(</w:t>
            </w:r>
            <w:r w:rsidRPr="00177EBE">
              <w:rPr>
                <w:i/>
                <w:iCs/>
                <w:strike/>
              </w:rPr>
              <w:t>BETA</w:t>
            </w:r>
            <w:r w:rsidRPr="00177EBE">
              <w:rPr>
                <w:strike/>
              </w:rPr>
              <w:t>-METOXIFENETIL)-1-PIPERAZINAETANOL</w:t>
            </w:r>
          </w:p>
        </w:tc>
      </w:tr>
    </w:tbl>
    <w:p w:rsidR="00B4779A" w:rsidRPr="00177EBE" w:rsidRDefault="00B4779A" w:rsidP="0036127E">
      <w:pPr>
        <w:spacing w:after="200"/>
        <w:ind w:firstLine="567"/>
        <w:rPr>
          <w:i/>
          <w:iCs/>
          <w:strike/>
        </w:rPr>
      </w:pPr>
    </w:p>
    <w:p w:rsidR="00054586" w:rsidRPr="00177EBE" w:rsidRDefault="00054586" w:rsidP="0036127E">
      <w:pPr>
        <w:spacing w:after="200"/>
        <w:ind w:firstLine="567"/>
        <w:rPr>
          <w:i/>
          <w:iCs/>
          <w:strike/>
        </w:rPr>
      </w:pPr>
    </w:p>
    <w:p w:rsidR="00054586" w:rsidRPr="00177EBE" w:rsidRDefault="00815F3C" w:rsidP="0036127E">
      <w:pPr>
        <w:tabs>
          <w:tab w:val="left" w:pos="360"/>
        </w:tabs>
        <w:spacing w:after="200"/>
        <w:ind w:firstLine="567"/>
        <w:jc w:val="both"/>
        <w:rPr>
          <w:iCs/>
          <w:strike/>
        </w:rPr>
      </w:pPr>
      <w:r w:rsidRPr="00177EBE">
        <w:rPr>
          <w:iCs/>
          <w:strike/>
        </w:rPr>
        <w:t>b</w:t>
      </w:r>
      <w:r w:rsidR="00011909" w:rsidRPr="00177EBE">
        <w:rPr>
          <w:iCs/>
          <w:strike/>
        </w:rPr>
        <w:t xml:space="preserve">) </w:t>
      </w:r>
      <w:r w:rsidR="00054586" w:rsidRPr="00177EBE">
        <w:rPr>
          <w:iCs/>
          <w:strike/>
        </w:rPr>
        <w:t>CLASSES ESTRUTURAIS</w:t>
      </w:r>
      <w:r w:rsidR="005708CD" w:rsidRPr="00177EBE">
        <w:rPr>
          <w:iCs/>
          <w:strike/>
        </w:rPr>
        <w:t xml:space="preserve"> - </w:t>
      </w:r>
      <w:r w:rsidR="00054586" w:rsidRPr="00177EBE">
        <w:rPr>
          <w:iCs/>
          <w:strike/>
        </w:rPr>
        <w:t>Ficam também sob controle desta Lista as substâncias canabimiméticas que se enquadram nas seguintes classes estruturais:</w:t>
      </w:r>
    </w:p>
    <w:p w:rsidR="00054586" w:rsidRPr="00177EBE" w:rsidRDefault="00011909" w:rsidP="0036127E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0" w:firstLine="567"/>
        <w:contextualSpacing w:val="0"/>
        <w:jc w:val="both"/>
        <w:rPr>
          <w:strike/>
          <w:color w:val="212121"/>
        </w:rPr>
      </w:pPr>
      <w:r w:rsidRPr="00177EBE">
        <w:rPr>
          <w:strike/>
          <w:color w:val="212121"/>
        </w:rPr>
        <w:t xml:space="preserve">1.   </w:t>
      </w:r>
      <w:r w:rsidR="00054586" w:rsidRPr="00177EBE">
        <w:rPr>
          <w:strike/>
          <w:color w:val="212121"/>
          <w:lang w:val="pt-PT"/>
        </w:rPr>
        <w:t>Qualquer substância que apresente uma estrutura 2-(ciclohexil)fenol (estrutura</w:t>
      </w:r>
      <w:r w:rsidR="00D6430D" w:rsidRPr="00177EBE">
        <w:rPr>
          <w:strike/>
          <w:color w:val="212121"/>
          <w:lang w:val="pt-PT"/>
        </w:rPr>
        <w:t xml:space="preserve"> 1):</w:t>
      </w:r>
    </w:p>
    <w:p w:rsidR="00054586" w:rsidRPr="00177EBE" w:rsidRDefault="00011909" w:rsidP="0036127E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0" w:firstLine="567"/>
        <w:contextualSpacing w:val="0"/>
        <w:jc w:val="both"/>
        <w:rPr>
          <w:strike/>
          <w:color w:val="212121"/>
        </w:rPr>
      </w:pPr>
      <w:r w:rsidRPr="00177EBE">
        <w:rPr>
          <w:strike/>
          <w:color w:val="212121"/>
          <w:lang w:val="pt-PT"/>
        </w:rPr>
        <w:t xml:space="preserve">1.1  </w:t>
      </w:r>
      <w:r w:rsidR="00054586" w:rsidRPr="00177EBE">
        <w:rPr>
          <w:strike/>
          <w:color w:val="212121"/>
          <w:lang w:val="pt-PT"/>
        </w:rPr>
        <w:t xml:space="preserve"> Com substituição na posição 1 do anel benzênico por um grupo (–OR1) hidroxil, alcoxi (éter) ou carboxialquil (éster);</w:t>
      </w:r>
    </w:p>
    <w:p w:rsidR="00054586" w:rsidRPr="00177EBE" w:rsidRDefault="00011909" w:rsidP="0036127E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0" w:firstLine="567"/>
        <w:contextualSpacing w:val="0"/>
        <w:jc w:val="both"/>
        <w:rPr>
          <w:strike/>
          <w:color w:val="212121"/>
        </w:rPr>
      </w:pPr>
      <w:r w:rsidRPr="00177EBE">
        <w:rPr>
          <w:strike/>
          <w:color w:val="212121"/>
        </w:rPr>
        <w:t xml:space="preserve">1.2   </w:t>
      </w:r>
      <w:r w:rsidR="00054586" w:rsidRPr="00177EBE">
        <w:rPr>
          <w:strike/>
          <w:color w:val="212121"/>
          <w:lang w:val="pt-PT"/>
        </w:rPr>
        <w:t>Substituída na posição 5 (–R2)  do anel benzênico em qualquer extensão;</w:t>
      </w:r>
    </w:p>
    <w:p w:rsidR="00054586" w:rsidRPr="00177EBE" w:rsidRDefault="00011909" w:rsidP="0036127E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0" w:firstLine="567"/>
        <w:contextualSpacing w:val="0"/>
        <w:jc w:val="both"/>
        <w:rPr>
          <w:strike/>
          <w:color w:val="212121"/>
        </w:rPr>
      </w:pPr>
      <w:r w:rsidRPr="00177EBE">
        <w:rPr>
          <w:strike/>
          <w:color w:val="212121"/>
        </w:rPr>
        <w:t xml:space="preserve">1.3   </w:t>
      </w:r>
      <w:r w:rsidR="00054586" w:rsidRPr="00177EBE">
        <w:rPr>
          <w:strike/>
          <w:color w:val="212121"/>
          <w:lang w:val="pt-PT"/>
        </w:rPr>
        <w:t>Substituída ou não nas posições 3’ (–R3) e/ou 6’ (–R4)  em qualquer extensão no anel ciclo-hexil;</w:t>
      </w:r>
    </w:p>
    <w:p w:rsidR="00054586" w:rsidRPr="00177EBE" w:rsidRDefault="00011909" w:rsidP="0036127E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0" w:firstLine="567"/>
        <w:contextualSpacing w:val="0"/>
        <w:jc w:val="both"/>
        <w:rPr>
          <w:strike/>
          <w:color w:val="212121"/>
        </w:rPr>
      </w:pPr>
      <w:r w:rsidRPr="00177EBE">
        <w:rPr>
          <w:strike/>
          <w:color w:val="212121"/>
        </w:rPr>
        <w:t xml:space="preserve">1.4   </w:t>
      </w:r>
      <w:r w:rsidR="00054586" w:rsidRPr="00177EBE">
        <w:rPr>
          <w:strike/>
          <w:color w:val="212121"/>
          <w:lang w:val="pt-PT"/>
        </w:rPr>
        <w:t>Que apresente ou não uma insaturação entre as posições 2’ e 3’ do anel ciclohexil substituinte.</w:t>
      </w:r>
    </w:p>
    <w:p w:rsidR="00054586" w:rsidRPr="00177EBE" w:rsidRDefault="00054586" w:rsidP="00361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firstLine="567"/>
        <w:jc w:val="center"/>
        <w:rPr>
          <w:b/>
          <w:strike/>
          <w:color w:val="212121"/>
        </w:rPr>
      </w:pPr>
      <w:r w:rsidRPr="00177EBE">
        <w:rPr>
          <w:strike/>
        </w:rPr>
        <w:object w:dxaOrig="2251" w:dyaOrig="20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2.5pt;height:103.5pt" o:ole="">
            <v:imagedata r:id="rId8" o:title=""/>
          </v:shape>
          <o:OLEObject Type="Embed" ProgID="ACD.ChemSketch.20" ShapeID="_x0000_i1025" DrawAspect="Content" ObjectID="_1595940526" r:id="rId9"/>
        </w:object>
      </w:r>
    </w:p>
    <w:p w:rsidR="00054586" w:rsidRPr="00177EBE" w:rsidRDefault="00054586" w:rsidP="00361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firstLine="567"/>
        <w:jc w:val="center"/>
        <w:rPr>
          <w:strike/>
          <w:color w:val="212121"/>
        </w:rPr>
      </w:pPr>
      <w:r w:rsidRPr="00177EBE">
        <w:rPr>
          <w:strike/>
          <w:color w:val="212121"/>
        </w:rPr>
        <w:t>Estrutura 1</w:t>
      </w:r>
    </w:p>
    <w:p w:rsidR="00054586" w:rsidRPr="00177EBE" w:rsidRDefault="00054586" w:rsidP="00361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firstLine="567"/>
        <w:jc w:val="center"/>
        <w:rPr>
          <w:strike/>
          <w:color w:val="212121"/>
        </w:rPr>
      </w:pPr>
    </w:p>
    <w:p w:rsidR="00054586" w:rsidRPr="00177EBE" w:rsidRDefault="00054586" w:rsidP="00361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firstLine="567"/>
        <w:rPr>
          <w:strike/>
          <w:color w:val="212121"/>
        </w:rPr>
      </w:pPr>
    </w:p>
    <w:p w:rsidR="00054586" w:rsidRPr="00177EBE" w:rsidRDefault="0049038A" w:rsidP="0036127E">
      <w:pPr>
        <w:pStyle w:val="PargrafodaLista"/>
        <w:spacing w:after="200"/>
        <w:ind w:left="0" w:firstLine="567"/>
        <w:contextualSpacing w:val="0"/>
        <w:jc w:val="both"/>
        <w:rPr>
          <w:strike/>
          <w:color w:val="212121"/>
          <w:lang w:val="pt-PT"/>
        </w:rPr>
      </w:pPr>
      <w:r w:rsidRPr="00177EBE">
        <w:rPr>
          <w:strike/>
          <w:color w:val="212121"/>
          <w:lang w:val="pt-PT"/>
        </w:rPr>
        <w:t xml:space="preserve">2.  </w:t>
      </w:r>
      <w:r w:rsidR="00054586" w:rsidRPr="00177EBE">
        <w:rPr>
          <w:strike/>
          <w:color w:val="212121"/>
          <w:lang w:val="pt-PT"/>
        </w:rPr>
        <w:t xml:space="preserve">Qualquer substância que apresente uma estrutura </w:t>
      </w:r>
      <w:r w:rsidR="00054586" w:rsidRPr="00177EBE">
        <w:rPr>
          <w:strike/>
        </w:rPr>
        <w:t>naftalen-1-il(1H-indol-3-il)metanona</w:t>
      </w:r>
      <w:r w:rsidR="00054586" w:rsidRPr="00177EBE">
        <w:rPr>
          <w:strike/>
          <w:color w:val="212121"/>
          <w:lang w:val="pt-PT"/>
        </w:rPr>
        <w:t xml:space="preserve"> (estrutura 2) ou </w:t>
      </w:r>
      <w:r w:rsidR="00054586" w:rsidRPr="00177EBE">
        <w:rPr>
          <w:strike/>
        </w:rPr>
        <w:t>naftalen-1-il(1H-indol-3-il)metano</w:t>
      </w:r>
      <w:r w:rsidR="00054586" w:rsidRPr="00177EBE">
        <w:rPr>
          <w:strike/>
          <w:color w:val="212121"/>
          <w:lang w:val="pt-PT"/>
        </w:rPr>
        <w:t xml:space="preserve"> (estrutura 3):</w:t>
      </w:r>
    </w:p>
    <w:p w:rsidR="00054586" w:rsidRPr="00177EBE" w:rsidRDefault="0049038A" w:rsidP="0036127E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177EBE">
        <w:rPr>
          <w:strike/>
          <w:lang w:val="pt-PT"/>
        </w:rPr>
        <w:t xml:space="preserve">2.1.  </w:t>
      </w:r>
      <w:r w:rsidR="00054586" w:rsidRPr="00177EBE">
        <w:rPr>
          <w:strike/>
        </w:rPr>
        <w:t xml:space="preserve"> Substituída no átomo de nitrogênio do anel indol (-R1);</w:t>
      </w:r>
    </w:p>
    <w:p w:rsidR="00054586" w:rsidRPr="00177EBE" w:rsidRDefault="0049038A" w:rsidP="0036127E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177EBE">
        <w:rPr>
          <w:strike/>
        </w:rPr>
        <w:t xml:space="preserve">2.2.  </w:t>
      </w:r>
      <w:r w:rsidR="00054586" w:rsidRPr="00177EBE">
        <w:rPr>
          <w:strike/>
        </w:rPr>
        <w:t xml:space="preserve"> Se ou não substituído no anel indol em qualquer extensão (-R2 e -R2’);</w:t>
      </w:r>
    </w:p>
    <w:p w:rsidR="00054586" w:rsidRPr="00177EBE" w:rsidRDefault="0049038A" w:rsidP="0036127E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177EBE">
        <w:rPr>
          <w:strike/>
        </w:rPr>
        <w:t xml:space="preserve">2.3.   </w:t>
      </w:r>
      <w:r w:rsidR="00054586" w:rsidRPr="00177EBE">
        <w:rPr>
          <w:strike/>
        </w:rPr>
        <w:t>Se ou não substituído no anel naftoil ou no anel naftil em qualquer extensão (-R3 e -R3’).</w:t>
      </w:r>
    </w:p>
    <w:p w:rsidR="00054586" w:rsidRPr="00177EBE" w:rsidRDefault="00054586" w:rsidP="0036127E">
      <w:pPr>
        <w:pStyle w:val="PargrafodaLista"/>
        <w:spacing w:after="200"/>
        <w:ind w:left="0" w:firstLine="567"/>
        <w:contextualSpacing w:val="0"/>
        <w:jc w:val="center"/>
        <w:rPr>
          <w:strike/>
        </w:rPr>
      </w:pPr>
      <w:r w:rsidRPr="00177EBE">
        <w:rPr>
          <w:strike/>
        </w:rPr>
        <w:object w:dxaOrig="6447" w:dyaOrig="3029">
          <v:shape id="_x0000_i1026" type="#_x0000_t75" style="width:322.5pt;height:151.5pt" o:ole="">
            <v:imagedata r:id="rId10" o:title=""/>
          </v:shape>
          <o:OLEObject Type="Embed" ProgID="ACD.ChemSketch.20" ShapeID="_x0000_i1026" DrawAspect="Content" ObjectID="_1595940527" r:id="rId11"/>
        </w:object>
      </w:r>
    </w:p>
    <w:p w:rsidR="004B2BFD" w:rsidRPr="00177EBE" w:rsidRDefault="004B2BFD" w:rsidP="0036127E">
      <w:pPr>
        <w:pStyle w:val="PargrafodaLista"/>
        <w:spacing w:after="200"/>
        <w:ind w:left="0" w:firstLine="567"/>
        <w:contextualSpacing w:val="0"/>
        <w:jc w:val="center"/>
        <w:rPr>
          <w:strike/>
        </w:rPr>
      </w:pPr>
      <w:r w:rsidRPr="00177EBE">
        <w:rPr>
          <w:strike/>
        </w:rPr>
        <w:t>Estrutura 2                                     Estrutura 3</w:t>
      </w:r>
    </w:p>
    <w:p w:rsidR="00054586" w:rsidRPr="00177EBE" w:rsidRDefault="00054586" w:rsidP="0036127E">
      <w:pPr>
        <w:pStyle w:val="PargrafodaLista"/>
        <w:spacing w:after="200"/>
        <w:ind w:left="0" w:firstLine="567"/>
        <w:contextualSpacing w:val="0"/>
        <w:jc w:val="center"/>
        <w:rPr>
          <w:strike/>
        </w:rPr>
      </w:pPr>
    </w:p>
    <w:p w:rsidR="00054586" w:rsidRPr="00177EBE" w:rsidRDefault="00961808" w:rsidP="0036127E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177EBE">
        <w:rPr>
          <w:strike/>
        </w:rPr>
        <w:t xml:space="preserve">3.  </w:t>
      </w:r>
      <w:r w:rsidR="00054586" w:rsidRPr="00177EBE">
        <w:rPr>
          <w:strike/>
        </w:rPr>
        <w:t>Qualquer substância que apresente uma estrutura naftalen-1-il(1H-pirrol-3-il)metanona (estrutura 4):</w:t>
      </w:r>
    </w:p>
    <w:p w:rsidR="00054586" w:rsidRPr="00177EBE" w:rsidRDefault="00961808" w:rsidP="0036127E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177EBE">
        <w:rPr>
          <w:strike/>
        </w:rPr>
        <w:t xml:space="preserve">3.1.  </w:t>
      </w:r>
      <w:r w:rsidR="00054586" w:rsidRPr="00177EBE">
        <w:rPr>
          <w:strike/>
        </w:rPr>
        <w:t>Substituída no átomo de nitrogênio do anel pirrol (-R1);</w:t>
      </w:r>
    </w:p>
    <w:p w:rsidR="00054586" w:rsidRPr="00177EBE" w:rsidRDefault="00961808" w:rsidP="0036127E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177EBE">
        <w:rPr>
          <w:strike/>
        </w:rPr>
        <w:t xml:space="preserve">3.2.  </w:t>
      </w:r>
      <w:r w:rsidR="00054586" w:rsidRPr="00177EBE">
        <w:rPr>
          <w:strike/>
        </w:rPr>
        <w:t>Substituída ou não no anel pirrol em qualquer extensão (-R2);</w:t>
      </w:r>
    </w:p>
    <w:p w:rsidR="00054586" w:rsidRPr="00177EBE" w:rsidRDefault="00961808" w:rsidP="0036127E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177EBE">
        <w:rPr>
          <w:strike/>
        </w:rPr>
        <w:t xml:space="preserve">3.3.  </w:t>
      </w:r>
      <w:r w:rsidR="00054586" w:rsidRPr="00177EBE">
        <w:rPr>
          <w:strike/>
        </w:rPr>
        <w:t>Substituída ou não no anel naftoil em qualquer extensão (-R3 e -R3’).</w:t>
      </w:r>
    </w:p>
    <w:p w:rsidR="00054586" w:rsidRPr="00177EBE" w:rsidRDefault="00054586" w:rsidP="0036127E">
      <w:pPr>
        <w:pStyle w:val="PargrafodaLista"/>
        <w:spacing w:after="200"/>
        <w:ind w:left="0" w:firstLine="567"/>
        <w:contextualSpacing w:val="0"/>
        <w:jc w:val="center"/>
        <w:rPr>
          <w:strike/>
        </w:rPr>
      </w:pPr>
      <w:r w:rsidRPr="00177EBE">
        <w:rPr>
          <w:strike/>
        </w:rPr>
        <w:object w:dxaOrig="2246" w:dyaOrig="2981">
          <v:shape id="_x0000_i1027" type="#_x0000_t75" style="width:111pt;height:149.25pt" o:ole="">
            <v:imagedata r:id="rId12" o:title=""/>
          </v:shape>
          <o:OLEObject Type="Embed" ProgID="ACD.ChemSketch.20" ShapeID="_x0000_i1027" DrawAspect="Content" ObjectID="_1595940528" r:id="rId13"/>
        </w:object>
      </w:r>
    </w:p>
    <w:p w:rsidR="00054586" w:rsidRPr="00177EBE" w:rsidRDefault="00054586" w:rsidP="0036127E">
      <w:pPr>
        <w:pStyle w:val="PargrafodaLista"/>
        <w:spacing w:after="200"/>
        <w:ind w:left="0" w:firstLine="567"/>
        <w:contextualSpacing w:val="0"/>
        <w:jc w:val="center"/>
        <w:rPr>
          <w:strike/>
        </w:rPr>
      </w:pPr>
      <w:r w:rsidRPr="00177EBE">
        <w:rPr>
          <w:strike/>
        </w:rPr>
        <w:t>Estrutura 4</w:t>
      </w:r>
    </w:p>
    <w:p w:rsidR="00054586" w:rsidRPr="00177EBE" w:rsidRDefault="00054586" w:rsidP="0036127E">
      <w:pPr>
        <w:spacing w:after="200"/>
        <w:ind w:firstLine="567"/>
        <w:jc w:val="both"/>
        <w:rPr>
          <w:rStyle w:val="Hyperlink"/>
          <w:strike/>
        </w:rPr>
      </w:pPr>
    </w:p>
    <w:p w:rsidR="00054586" w:rsidRPr="00177EBE" w:rsidRDefault="007D5B8C" w:rsidP="0036127E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177EBE">
        <w:rPr>
          <w:strike/>
        </w:rPr>
        <w:t xml:space="preserve">4.  </w:t>
      </w:r>
      <w:r w:rsidR="00054586" w:rsidRPr="00177EBE">
        <w:rPr>
          <w:strike/>
        </w:rPr>
        <w:t>Qualquer substância que apresente uma estrutura fenil(1H-indol-3-il)metanona (estrutura 5) ou fenil(1H-indol-3-il)etanona (estrutura 6):</w:t>
      </w:r>
    </w:p>
    <w:p w:rsidR="00054586" w:rsidRPr="00177EBE" w:rsidRDefault="007D5B8C" w:rsidP="0036127E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177EBE">
        <w:rPr>
          <w:strike/>
        </w:rPr>
        <w:t xml:space="preserve">4.1.  </w:t>
      </w:r>
      <w:r w:rsidR="00054586" w:rsidRPr="00177EBE">
        <w:rPr>
          <w:strike/>
        </w:rPr>
        <w:t>Substituída no átomo de nitrogênio do anel indol (-R1);</w:t>
      </w:r>
    </w:p>
    <w:p w:rsidR="00054586" w:rsidRPr="00177EBE" w:rsidRDefault="007D5B8C" w:rsidP="0036127E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177EBE">
        <w:rPr>
          <w:strike/>
        </w:rPr>
        <w:t xml:space="preserve">4.2.  </w:t>
      </w:r>
      <w:r w:rsidR="00054586" w:rsidRPr="00177EBE">
        <w:rPr>
          <w:strike/>
        </w:rPr>
        <w:t>Se ou não substituído no anel indol em qualquer extensão (-R2 e -R2’);</w:t>
      </w:r>
    </w:p>
    <w:p w:rsidR="00054586" w:rsidRPr="00177EBE" w:rsidRDefault="007D5B8C" w:rsidP="0036127E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177EBE">
        <w:rPr>
          <w:strike/>
        </w:rPr>
        <w:t xml:space="preserve">4.3.  </w:t>
      </w:r>
      <w:r w:rsidR="00054586" w:rsidRPr="00177EBE">
        <w:rPr>
          <w:strike/>
        </w:rPr>
        <w:t>Se ou não substituído no anel fenil em qualquer extensão (-R3).</w:t>
      </w:r>
    </w:p>
    <w:p w:rsidR="00054586" w:rsidRPr="00177EBE" w:rsidRDefault="00054586" w:rsidP="0036127E">
      <w:pPr>
        <w:pStyle w:val="PargrafodaLista"/>
        <w:spacing w:after="200"/>
        <w:ind w:left="0" w:firstLine="567"/>
        <w:contextualSpacing w:val="0"/>
        <w:jc w:val="center"/>
        <w:rPr>
          <w:strike/>
        </w:rPr>
      </w:pPr>
      <w:r w:rsidRPr="00177EBE">
        <w:rPr>
          <w:strike/>
        </w:rPr>
        <w:object w:dxaOrig="6447" w:dyaOrig="2981">
          <v:shape id="_x0000_i1028" type="#_x0000_t75" style="width:322.5pt;height:149.25pt" o:ole="">
            <v:imagedata r:id="rId14" o:title=""/>
          </v:shape>
          <o:OLEObject Type="Embed" ProgID="ACD.ChemSketch.20" ShapeID="_x0000_i1028" DrawAspect="Content" ObjectID="_1595940529" r:id="rId15"/>
        </w:object>
      </w:r>
    </w:p>
    <w:p w:rsidR="004B2BFD" w:rsidRPr="00177EBE" w:rsidRDefault="004B2BFD" w:rsidP="0036127E">
      <w:pPr>
        <w:pStyle w:val="PargrafodaLista"/>
        <w:spacing w:after="200"/>
        <w:ind w:left="0" w:firstLine="567"/>
        <w:contextualSpacing w:val="0"/>
        <w:jc w:val="center"/>
        <w:rPr>
          <w:strike/>
        </w:rPr>
      </w:pPr>
      <w:r w:rsidRPr="00177EBE">
        <w:rPr>
          <w:strike/>
        </w:rPr>
        <w:t>Estrutura 5                                   Estrutura 6</w:t>
      </w:r>
    </w:p>
    <w:p w:rsidR="00054586" w:rsidRPr="00177EBE" w:rsidRDefault="00054586" w:rsidP="0036127E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</w:p>
    <w:p w:rsidR="00054586" w:rsidRPr="00177EBE" w:rsidRDefault="00054586" w:rsidP="0036127E">
      <w:pPr>
        <w:spacing w:after="200"/>
        <w:ind w:firstLine="567"/>
        <w:jc w:val="both"/>
        <w:rPr>
          <w:strike/>
        </w:rPr>
      </w:pPr>
    </w:p>
    <w:p w:rsidR="00054586" w:rsidRPr="00177EBE" w:rsidRDefault="00170D4C" w:rsidP="0036127E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177EBE">
        <w:rPr>
          <w:strike/>
        </w:rPr>
        <w:t xml:space="preserve">5.  </w:t>
      </w:r>
      <w:r w:rsidR="00054586" w:rsidRPr="00177EBE">
        <w:rPr>
          <w:strike/>
        </w:rPr>
        <w:t>Qualquer substância que apresente uma estrutura ciclopropil(1H-indol-3-il)metanona (estrutura 7):</w:t>
      </w:r>
    </w:p>
    <w:p w:rsidR="00054586" w:rsidRPr="00177EBE" w:rsidRDefault="00170D4C" w:rsidP="0036127E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177EBE">
        <w:rPr>
          <w:strike/>
        </w:rPr>
        <w:t xml:space="preserve">5.1.  </w:t>
      </w:r>
      <w:r w:rsidR="00054586" w:rsidRPr="00177EBE">
        <w:rPr>
          <w:strike/>
        </w:rPr>
        <w:t>Substituída no átomo de nitrogênio do anel indol (-R1);</w:t>
      </w:r>
    </w:p>
    <w:p w:rsidR="00054586" w:rsidRPr="00177EBE" w:rsidRDefault="00170D4C" w:rsidP="0036127E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177EBE">
        <w:rPr>
          <w:strike/>
        </w:rPr>
        <w:t xml:space="preserve">5.2.  </w:t>
      </w:r>
      <w:r w:rsidR="00054586" w:rsidRPr="00177EBE">
        <w:rPr>
          <w:strike/>
        </w:rPr>
        <w:t>Substituída ou não no anel indol em qualquer extensão (-R2 e –R2’);</w:t>
      </w:r>
    </w:p>
    <w:p w:rsidR="00054586" w:rsidRPr="00177EBE" w:rsidRDefault="00170D4C" w:rsidP="0036127E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177EBE">
        <w:rPr>
          <w:strike/>
        </w:rPr>
        <w:t xml:space="preserve">5.3.  </w:t>
      </w:r>
      <w:r w:rsidR="00054586" w:rsidRPr="00177EBE">
        <w:rPr>
          <w:strike/>
        </w:rPr>
        <w:t>Substituída ou não no anel ciclopropil em qualquer extensão (-R3).</w:t>
      </w:r>
    </w:p>
    <w:p w:rsidR="00054586" w:rsidRPr="00177EBE" w:rsidRDefault="00054586" w:rsidP="0036127E">
      <w:pPr>
        <w:pStyle w:val="PargrafodaLista"/>
        <w:spacing w:after="200"/>
        <w:ind w:left="0" w:firstLine="567"/>
        <w:contextualSpacing w:val="0"/>
        <w:jc w:val="center"/>
        <w:rPr>
          <w:strike/>
        </w:rPr>
      </w:pPr>
      <w:r w:rsidRPr="00177EBE">
        <w:rPr>
          <w:strike/>
        </w:rPr>
        <w:object w:dxaOrig="2794" w:dyaOrig="2448">
          <v:shape id="_x0000_i1029" type="#_x0000_t75" style="width:135.75pt;height:117.75pt" o:ole="">
            <v:imagedata r:id="rId16" o:title=""/>
          </v:shape>
          <o:OLEObject Type="Embed" ProgID="ACD.ChemSketch.20" ShapeID="_x0000_i1029" DrawAspect="Content" ObjectID="_1595940530" r:id="rId17"/>
        </w:object>
      </w:r>
    </w:p>
    <w:p w:rsidR="00054586" w:rsidRPr="00177EBE" w:rsidRDefault="00054586" w:rsidP="0036127E">
      <w:pPr>
        <w:pStyle w:val="PargrafodaLista"/>
        <w:spacing w:after="200"/>
        <w:ind w:left="0" w:firstLine="567"/>
        <w:contextualSpacing w:val="0"/>
        <w:jc w:val="center"/>
        <w:rPr>
          <w:strike/>
        </w:rPr>
      </w:pPr>
      <w:r w:rsidRPr="00177EBE">
        <w:rPr>
          <w:strike/>
        </w:rPr>
        <w:t>Estrutura 7</w:t>
      </w:r>
    </w:p>
    <w:p w:rsidR="00054586" w:rsidRPr="00177EBE" w:rsidRDefault="00054586" w:rsidP="0036127E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</w:p>
    <w:p w:rsidR="00054586" w:rsidRPr="00177EBE" w:rsidRDefault="00421F41" w:rsidP="0036127E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177EBE">
        <w:rPr>
          <w:strike/>
        </w:rPr>
        <w:t xml:space="preserve">6.  </w:t>
      </w:r>
      <w:r w:rsidR="00054586" w:rsidRPr="00177EBE">
        <w:rPr>
          <w:strike/>
        </w:rPr>
        <w:t>Qualquer substância que apresente uma estrutura 1H-indazol-3-carboxamida (estrutura 8) ou 1H-indol-3-carboxamida (estrutura 9):</w:t>
      </w:r>
    </w:p>
    <w:p w:rsidR="00054586" w:rsidRPr="00177EBE" w:rsidRDefault="00421F41" w:rsidP="0036127E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177EBE">
        <w:rPr>
          <w:strike/>
        </w:rPr>
        <w:t xml:space="preserve">6.1.  </w:t>
      </w:r>
      <w:r w:rsidR="00054586" w:rsidRPr="00177EBE">
        <w:rPr>
          <w:strike/>
        </w:rPr>
        <w:t>Substituída no átomo de nitrogênio do anel indazol ou indol (-R1);</w:t>
      </w:r>
    </w:p>
    <w:p w:rsidR="00054586" w:rsidRPr="00177EBE" w:rsidRDefault="00421F41" w:rsidP="0036127E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177EBE">
        <w:rPr>
          <w:strike/>
        </w:rPr>
        <w:t xml:space="preserve">6.2.  </w:t>
      </w:r>
      <w:r w:rsidR="00054586" w:rsidRPr="00177EBE">
        <w:rPr>
          <w:strike/>
        </w:rPr>
        <w:t>Substituída ou não no anel indazol (-R2) ou indol (-R2 e -R2’) em qualquer extensão;</w:t>
      </w:r>
    </w:p>
    <w:p w:rsidR="00054586" w:rsidRPr="00177EBE" w:rsidRDefault="00421F41" w:rsidP="0036127E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177EBE">
        <w:rPr>
          <w:strike/>
        </w:rPr>
        <w:t xml:space="preserve">6.3.  </w:t>
      </w:r>
      <w:r w:rsidR="00054586" w:rsidRPr="00177EBE">
        <w:rPr>
          <w:strike/>
        </w:rPr>
        <w:t>Substituída ou não no grupo carboxamida em qualquer extensão (-R3).</w:t>
      </w:r>
    </w:p>
    <w:p w:rsidR="00054586" w:rsidRPr="00177EBE" w:rsidRDefault="00054586" w:rsidP="0036127E">
      <w:pPr>
        <w:spacing w:after="200"/>
        <w:ind w:firstLine="567"/>
        <w:jc w:val="both"/>
        <w:rPr>
          <w:strike/>
        </w:rPr>
      </w:pPr>
    </w:p>
    <w:p w:rsidR="00054586" w:rsidRPr="00177EBE" w:rsidRDefault="00054586" w:rsidP="0036127E">
      <w:pPr>
        <w:spacing w:after="200"/>
        <w:ind w:firstLine="567"/>
        <w:jc w:val="both"/>
        <w:rPr>
          <w:strike/>
        </w:rPr>
      </w:pPr>
    </w:p>
    <w:p w:rsidR="00054586" w:rsidRPr="00177EBE" w:rsidRDefault="00054586" w:rsidP="0036127E">
      <w:pPr>
        <w:pStyle w:val="PargrafodaLista"/>
        <w:spacing w:after="200"/>
        <w:ind w:left="0" w:firstLine="567"/>
        <w:contextualSpacing w:val="0"/>
        <w:jc w:val="center"/>
        <w:rPr>
          <w:strike/>
        </w:rPr>
      </w:pPr>
      <w:r w:rsidRPr="00177EBE">
        <w:rPr>
          <w:strike/>
        </w:rPr>
        <w:object w:dxaOrig="2232" w:dyaOrig="2064">
          <v:shape id="_x0000_i1030" type="#_x0000_t75" style="width:117pt;height:109.5pt" o:ole="">
            <v:imagedata r:id="rId18" o:title=""/>
          </v:shape>
          <o:OLEObject Type="Embed" ProgID="ACD.ChemSketch.20" ShapeID="_x0000_i1030" DrawAspect="Content" ObjectID="_1595940531" r:id="rId19"/>
        </w:object>
      </w:r>
      <w:r w:rsidRPr="00177EBE">
        <w:rPr>
          <w:strike/>
          <w:noProof/>
        </w:rPr>
        <w:t xml:space="preserve"> </w:t>
      </w:r>
      <w:r w:rsidRPr="00177EBE">
        <w:rPr>
          <w:strike/>
          <w:noProof/>
        </w:rPr>
        <w:pict>
          <v:shape id="Imagem 11" o:spid="_x0000_i1031" type="#_x0000_t75" style="width:131.25pt;height:105pt;visibility:visible">
            <v:imagedata r:id="rId20" o:title=""/>
          </v:shape>
        </w:pict>
      </w:r>
    </w:p>
    <w:p w:rsidR="00054586" w:rsidRPr="00177EBE" w:rsidRDefault="00054586" w:rsidP="0036127E">
      <w:pPr>
        <w:pStyle w:val="PargrafodaLista"/>
        <w:spacing w:after="200"/>
        <w:ind w:left="0" w:firstLine="567"/>
        <w:contextualSpacing w:val="0"/>
        <w:jc w:val="center"/>
        <w:rPr>
          <w:strike/>
        </w:rPr>
      </w:pPr>
      <w:r w:rsidRPr="00177EBE">
        <w:rPr>
          <w:strike/>
        </w:rPr>
        <w:t>Estrutura 8                                     Estrutura 9</w:t>
      </w:r>
    </w:p>
    <w:p w:rsidR="00054586" w:rsidRPr="00177EBE" w:rsidRDefault="00054586" w:rsidP="0036127E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</w:p>
    <w:p w:rsidR="00054586" w:rsidRPr="00177EBE" w:rsidRDefault="00C813E9" w:rsidP="0036127E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177EBE">
        <w:rPr>
          <w:strike/>
        </w:rPr>
        <w:t xml:space="preserve">7. </w:t>
      </w:r>
      <w:r w:rsidR="00054586" w:rsidRPr="00177EBE">
        <w:rPr>
          <w:strike/>
        </w:rPr>
        <w:t xml:space="preserve">Qualquer substância que apresente uma estrutura </w:t>
      </w:r>
      <w:r w:rsidR="00054586" w:rsidRPr="00177EBE">
        <w:rPr>
          <w:rStyle w:val="apple-style-span"/>
          <w:strike/>
          <w:color w:val="000000"/>
        </w:rPr>
        <w:t>quinolin-8-il</w:t>
      </w:r>
      <w:r w:rsidR="007C7F01" w:rsidRPr="00177EBE">
        <w:rPr>
          <w:rStyle w:val="apple-style-span"/>
          <w:strike/>
          <w:color w:val="000000"/>
        </w:rPr>
        <w:t>(</w:t>
      </w:r>
      <w:r w:rsidR="00054586" w:rsidRPr="00177EBE">
        <w:rPr>
          <w:rStyle w:val="apple-style-span"/>
          <w:strike/>
          <w:color w:val="000000"/>
        </w:rPr>
        <w:t>1H-indol-3-</w:t>
      </w:r>
      <w:r w:rsidR="007C7F01" w:rsidRPr="00177EBE">
        <w:rPr>
          <w:rStyle w:val="apple-style-span"/>
          <w:strike/>
          <w:color w:val="000000"/>
        </w:rPr>
        <w:t>il)</w:t>
      </w:r>
      <w:r w:rsidR="00054586" w:rsidRPr="00177EBE">
        <w:rPr>
          <w:rStyle w:val="apple-style-span"/>
          <w:strike/>
          <w:color w:val="000000"/>
        </w:rPr>
        <w:t>carboxilato (estrutura 10)</w:t>
      </w:r>
      <w:r w:rsidR="00054586" w:rsidRPr="00177EBE">
        <w:rPr>
          <w:strike/>
        </w:rPr>
        <w:t>:</w:t>
      </w:r>
    </w:p>
    <w:p w:rsidR="00054586" w:rsidRPr="00177EBE" w:rsidRDefault="00C813E9" w:rsidP="0036127E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177EBE">
        <w:rPr>
          <w:strike/>
        </w:rPr>
        <w:t xml:space="preserve">7.1.  </w:t>
      </w:r>
      <w:r w:rsidR="00054586" w:rsidRPr="00177EBE">
        <w:rPr>
          <w:strike/>
        </w:rPr>
        <w:t>Substituída no átomo de nitrogênio do anel indol (-R1);</w:t>
      </w:r>
    </w:p>
    <w:p w:rsidR="00054586" w:rsidRPr="00177EBE" w:rsidRDefault="00C813E9" w:rsidP="0036127E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177EBE">
        <w:rPr>
          <w:strike/>
        </w:rPr>
        <w:t xml:space="preserve">7.2.  </w:t>
      </w:r>
      <w:r w:rsidR="00054586" w:rsidRPr="00177EBE">
        <w:rPr>
          <w:strike/>
        </w:rPr>
        <w:t>Substituída ou não no anel indol (-R2 e -R2’) em qualquer extensão;</w:t>
      </w:r>
    </w:p>
    <w:p w:rsidR="00054586" w:rsidRPr="00177EBE" w:rsidRDefault="00C813E9" w:rsidP="0036127E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177EBE">
        <w:rPr>
          <w:strike/>
        </w:rPr>
        <w:t xml:space="preserve">7.3.  </w:t>
      </w:r>
      <w:r w:rsidR="00054586" w:rsidRPr="00177EBE">
        <w:rPr>
          <w:strike/>
        </w:rPr>
        <w:t>Substituída ou não no anel quinolil em qualquer extensão (-R3 e -R3’).</w:t>
      </w:r>
    </w:p>
    <w:p w:rsidR="00054586" w:rsidRPr="00177EBE" w:rsidRDefault="00054586" w:rsidP="0036127E">
      <w:pPr>
        <w:pStyle w:val="PargrafodaLista"/>
        <w:spacing w:after="200"/>
        <w:ind w:left="0" w:firstLine="567"/>
        <w:contextualSpacing w:val="0"/>
        <w:jc w:val="center"/>
        <w:rPr>
          <w:strike/>
        </w:rPr>
      </w:pPr>
      <w:r w:rsidRPr="00177EBE">
        <w:rPr>
          <w:strike/>
          <w:noProof/>
        </w:rPr>
        <w:pict>
          <v:shape id="Imagem 10" o:spid="_x0000_i1032" type="#_x0000_t75" style="width:183pt;height:159pt;visibility:visible">
            <v:imagedata r:id="rId21" o:title=""/>
          </v:shape>
        </w:pict>
      </w:r>
      <w:r w:rsidRPr="00177EBE">
        <w:rPr>
          <w:strike/>
        </w:rPr>
        <w:t xml:space="preserve"> </w:t>
      </w:r>
    </w:p>
    <w:p w:rsidR="00054586" w:rsidRPr="00177EBE" w:rsidRDefault="00054586" w:rsidP="0036127E">
      <w:pPr>
        <w:pStyle w:val="PargrafodaLista"/>
        <w:spacing w:after="200"/>
        <w:ind w:left="0" w:firstLine="567"/>
        <w:contextualSpacing w:val="0"/>
        <w:jc w:val="center"/>
        <w:rPr>
          <w:strike/>
        </w:rPr>
      </w:pPr>
      <w:r w:rsidRPr="00177EBE">
        <w:rPr>
          <w:strike/>
        </w:rPr>
        <w:t>Estrutura 10</w:t>
      </w:r>
    </w:p>
    <w:p w:rsidR="00054586" w:rsidRPr="00177EBE" w:rsidRDefault="00054586" w:rsidP="0036127E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Cs/>
          <w:strike/>
        </w:rPr>
      </w:pPr>
    </w:p>
    <w:p w:rsidR="00054586" w:rsidRPr="00177EBE" w:rsidRDefault="00054586" w:rsidP="0036127E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Cs/>
          <w:strike/>
        </w:rPr>
      </w:pPr>
    </w:p>
    <w:p w:rsidR="00B4779A" w:rsidRPr="00177EBE" w:rsidRDefault="00B4779A" w:rsidP="0036127E">
      <w:pPr>
        <w:spacing w:after="200"/>
        <w:ind w:firstLine="567"/>
        <w:rPr>
          <w:i/>
          <w:iCs/>
          <w:strike/>
        </w:rPr>
      </w:pPr>
      <w:r w:rsidRPr="00177EBE">
        <w:rPr>
          <w:i/>
          <w:iCs/>
          <w:strike/>
        </w:rPr>
        <w:t>ADENDO:</w:t>
      </w:r>
    </w:p>
    <w:p w:rsidR="00B4779A" w:rsidRPr="00177EBE" w:rsidRDefault="00B4779A" w:rsidP="0036127E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  <w:strike/>
        </w:rPr>
      </w:pPr>
      <w:r w:rsidRPr="00177EBE">
        <w:rPr>
          <w:i/>
          <w:iCs/>
          <w:strike/>
        </w:rPr>
        <w:t>1) ficam também sob controle:</w:t>
      </w:r>
    </w:p>
    <w:p w:rsidR="00B4779A" w:rsidRPr="00177EBE" w:rsidRDefault="00B4779A" w:rsidP="0036127E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  <w:strike/>
        </w:rPr>
      </w:pPr>
      <w:r w:rsidRPr="00177EBE">
        <w:rPr>
          <w:i/>
          <w:iCs/>
          <w:strike/>
        </w:rPr>
        <w:t>1.1.</w:t>
      </w:r>
      <w:r w:rsidR="00F40473" w:rsidRPr="00177EBE">
        <w:rPr>
          <w:i/>
          <w:iCs/>
          <w:strike/>
        </w:rPr>
        <w:t xml:space="preserve"> sempre que seja possível a sua existência, </w:t>
      </w:r>
      <w:r w:rsidRPr="00177EBE">
        <w:rPr>
          <w:i/>
          <w:iCs/>
          <w:strike/>
        </w:rPr>
        <w:t>todos os</w:t>
      </w:r>
      <w:r w:rsidR="00F40473" w:rsidRPr="00177EBE">
        <w:rPr>
          <w:i/>
          <w:iCs/>
          <w:strike/>
        </w:rPr>
        <w:t xml:space="preserve"> sais e</w:t>
      </w:r>
      <w:r w:rsidRPr="00177EBE">
        <w:rPr>
          <w:i/>
          <w:iCs/>
          <w:strike/>
        </w:rPr>
        <w:t xml:space="preserve"> isômeros das substâncias enumeradas </w:t>
      </w:r>
      <w:r w:rsidR="00F40473" w:rsidRPr="00177EBE">
        <w:rPr>
          <w:i/>
          <w:iCs/>
          <w:strike/>
        </w:rPr>
        <w:t xml:space="preserve">no item “a”, bem como </w:t>
      </w:r>
      <w:r w:rsidR="00B555EF" w:rsidRPr="00177EBE">
        <w:rPr>
          <w:i/>
          <w:iCs/>
          <w:strike/>
        </w:rPr>
        <w:t>todos os sais das substâncias que possam ser enquadradas no item “b</w:t>
      </w:r>
      <w:r w:rsidR="00F40473" w:rsidRPr="00177EBE">
        <w:rPr>
          <w:i/>
          <w:iCs/>
          <w:strike/>
        </w:rPr>
        <w:t>”</w:t>
      </w:r>
      <w:r w:rsidRPr="00177EBE">
        <w:rPr>
          <w:i/>
          <w:iCs/>
          <w:strike/>
        </w:rPr>
        <w:t>.</w:t>
      </w:r>
    </w:p>
    <w:p w:rsidR="00B4779A" w:rsidRPr="00177EBE" w:rsidRDefault="00B4779A" w:rsidP="0036127E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  <w:strike/>
        </w:rPr>
      </w:pPr>
      <w:r w:rsidRPr="00177EBE">
        <w:rPr>
          <w:i/>
          <w:iCs/>
          <w:strike/>
        </w:rPr>
        <w:t>1.2. os seguintes isômeros e suas variantes estereoquímicas da substância TETRAHIDROCANNABINOL:</w:t>
      </w:r>
    </w:p>
    <w:p w:rsidR="00B4779A" w:rsidRPr="00177EBE" w:rsidRDefault="00B4779A" w:rsidP="0036127E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  <w:strike/>
        </w:rPr>
      </w:pPr>
      <w:r w:rsidRPr="00177EBE">
        <w:rPr>
          <w:i/>
          <w:iCs/>
          <w:strike/>
        </w:rPr>
        <w:t xml:space="preserve"> 7,8,9,10-tetrahidro-6,6,9-trimetil-3-pentil-6H-dibenzo[b,d]pirano-1-ol</w:t>
      </w:r>
    </w:p>
    <w:p w:rsidR="00B4779A" w:rsidRPr="00177EBE" w:rsidRDefault="00B4779A" w:rsidP="0036127E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  <w:strike/>
        </w:rPr>
      </w:pPr>
      <w:r w:rsidRPr="00177EBE">
        <w:rPr>
          <w:i/>
          <w:iCs/>
          <w:strike/>
        </w:rPr>
        <w:t xml:space="preserve"> (9R,10aR)-8,9,10,10a-tetrahidro-6,6,9-trimetil-3-pentil-6H-dibenzo[b,d]pirano-1-ol</w:t>
      </w:r>
    </w:p>
    <w:p w:rsidR="00B4779A" w:rsidRPr="00177EBE" w:rsidRDefault="00B4779A" w:rsidP="0036127E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  <w:strike/>
        </w:rPr>
      </w:pPr>
      <w:r w:rsidRPr="00177EBE">
        <w:rPr>
          <w:i/>
          <w:iCs/>
          <w:strike/>
        </w:rPr>
        <w:t xml:space="preserve"> (6aR,9R,10aR)-6a,9,10,10a-tetrahidro-6,6,9-trimetil-3-pentil-6H-dibenzo[b,d]pirano-1-ol</w:t>
      </w:r>
    </w:p>
    <w:p w:rsidR="00B4779A" w:rsidRPr="00177EBE" w:rsidRDefault="00B4779A" w:rsidP="0036127E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  <w:strike/>
        </w:rPr>
      </w:pPr>
      <w:r w:rsidRPr="00177EBE">
        <w:rPr>
          <w:i/>
          <w:iCs/>
          <w:strike/>
        </w:rPr>
        <w:t xml:space="preserve"> (6aR,10aR)-6a,7,10,10a-tetrahidro-6,6,9-trimetil-3-pentil-6H-dibenzo[b,d]pirano-1-ol</w:t>
      </w:r>
    </w:p>
    <w:p w:rsidR="00B4779A" w:rsidRPr="00177EBE" w:rsidRDefault="00B4779A" w:rsidP="0036127E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  <w:strike/>
        </w:rPr>
      </w:pPr>
      <w:r w:rsidRPr="00177EBE">
        <w:rPr>
          <w:i/>
          <w:iCs/>
          <w:strike/>
        </w:rPr>
        <w:t xml:space="preserve"> 6a,7,8,9-tetrahidro-6,6,9-trimetil-3-pentil-6H-dibenzo[b,d]pirano-1-ol</w:t>
      </w:r>
    </w:p>
    <w:p w:rsidR="00B4779A" w:rsidRPr="00177EBE" w:rsidRDefault="00B4779A" w:rsidP="0036127E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  <w:strike/>
        </w:rPr>
      </w:pPr>
      <w:r w:rsidRPr="00177EBE">
        <w:rPr>
          <w:i/>
          <w:iCs/>
          <w:strike/>
        </w:rPr>
        <w:t xml:space="preserve"> (6aR,10aR)-6a,7,8,9,10,10a-hexahidro-6,6-dimetil-9-metileno-3-pentil-6H-dibenzo[b,d]pirano-1-ol</w:t>
      </w:r>
    </w:p>
    <w:p w:rsidR="00B4779A" w:rsidRPr="00177EBE" w:rsidRDefault="00B4779A" w:rsidP="0036127E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  <w:strike/>
        </w:rPr>
      </w:pPr>
      <w:r w:rsidRPr="00177EBE">
        <w:rPr>
          <w:i/>
          <w:iCs/>
          <w:strike/>
        </w:rPr>
        <w:t>2) excetua-se dos controles referentes a esta Lista, o isômero fentermina que está relacionado na Lista “B2” deste regulamento.</w:t>
      </w:r>
    </w:p>
    <w:p w:rsidR="001B6345" w:rsidRPr="00177EBE" w:rsidRDefault="00297D9C" w:rsidP="0036127E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  <w:strike/>
        </w:rPr>
      </w:pPr>
      <w:r w:rsidRPr="00177EBE">
        <w:rPr>
          <w:i/>
          <w:iCs/>
          <w:strike/>
        </w:rPr>
        <w:t>3) excetua-se dos controles referentes a esta lista a substância canabidiol, que está relacionada na Lista “C1” deste regulamento.</w:t>
      </w:r>
    </w:p>
    <w:p w:rsidR="001B6345" w:rsidRPr="00177EBE" w:rsidRDefault="002D16EE" w:rsidP="0036127E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  <w:strike/>
        </w:rPr>
      </w:pPr>
      <w:r w:rsidRPr="00177EBE">
        <w:rPr>
          <w:i/>
          <w:iCs/>
          <w:strike/>
        </w:rPr>
        <w:t xml:space="preserve">4) </w:t>
      </w:r>
      <w:r w:rsidR="00D11182" w:rsidRPr="00177EBE">
        <w:rPr>
          <w:i/>
          <w:iCs/>
          <w:strike/>
        </w:rPr>
        <w:t>excetua</w:t>
      </w:r>
      <w:r w:rsidR="001B6345" w:rsidRPr="00177EBE">
        <w:rPr>
          <w:i/>
          <w:iCs/>
          <w:strike/>
        </w:rPr>
        <w:t>-se das disposições leg</w:t>
      </w:r>
      <w:r w:rsidR="00D11182" w:rsidRPr="00177EBE">
        <w:rPr>
          <w:i/>
          <w:iCs/>
          <w:strike/>
        </w:rPr>
        <w:t xml:space="preserve">ais deste Regulamento Técnico </w:t>
      </w:r>
      <w:r w:rsidR="00A86A0A" w:rsidRPr="00177EBE">
        <w:rPr>
          <w:i/>
          <w:iCs/>
          <w:strike/>
        </w:rPr>
        <w:t xml:space="preserve">a substância </w:t>
      </w:r>
      <w:r w:rsidR="001B6345" w:rsidRPr="00177EBE">
        <w:rPr>
          <w:i/>
          <w:iCs/>
          <w:strike/>
        </w:rPr>
        <w:t>ropivacaína.</w:t>
      </w:r>
    </w:p>
    <w:p w:rsidR="00D11182" w:rsidRPr="00177EBE" w:rsidRDefault="00D11182" w:rsidP="0036127E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  <w:strike/>
        </w:rPr>
      </w:pPr>
      <w:r w:rsidRPr="00177EBE">
        <w:rPr>
          <w:i/>
          <w:iCs/>
          <w:strike/>
        </w:rPr>
        <w:t>5) excetua-se dos controles referentes a esta lista a substância milnaciprana, que está relacionada na lista “C1” deste regulamento.</w:t>
      </w:r>
    </w:p>
    <w:p w:rsidR="00E91AD2" w:rsidRPr="00177EBE" w:rsidRDefault="00D844FF" w:rsidP="0036127E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  <w:strike/>
        </w:rPr>
      </w:pPr>
      <w:r w:rsidRPr="00177EBE">
        <w:rPr>
          <w:i/>
          <w:iCs/>
          <w:strike/>
        </w:rPr>
        <w:t>6) excetua</w:t>
      </w:r>
      <w:r w:rsidR="00C44499" w:rsidRPr="00177EBE">
        <w:rPr>
          <w:i/>
          <w:iCs/>
          <w:strike/>
        </w:rPr>
        <w:t>m</w:t>
      </w:r>
      <w:r w:rsidRPr="00177EBE">
        <w:rPr>
          <w:i/>
          <w:iCs/>
          <w:strike/>
        </w:rPr>
        <w:t>-se dos controles referentes a esta lista os medicamentos registrados na Anvisa que possuam em sua formulação a substância tetrah</w:t>
      </w:r>
      <w:r w:rsidR="00A4723D" w:rsidRPr="00177EBE">
        <w:rPr>
          <w:i/>
          <w:iCs/>
          <w:strike/>
        </w:rPr>
        <w:t xml:space="preserve">idrocannabinol (THC), </w:t>
      </w:r>
      <w:r w:rsidR="00E91AD2" w:rsidRPr="00177EBE">
        <w:rPr>
          <w:i/>
          <w:iCs/>
          <w:strike/>
        </w:rPr>
        <w:t>desde que sejam atendidas as exigências a se</w:t>
      </w:r>
      <w:r w:rsidR="00A03F93" w:rsidRPr="00177EBE">
        <w:rPr>
          <w:i/>
          <w:iCs/>
          <w:strike/>
        </w:rPr>
        <w:t>rem regulamentadas previamente à</w:t>
      </w:r>
      <w:r w:rsidR="00E91AD2" w:rsidRPr="00177EBE">
        <w:rPr>
          <w:i/>
          <w:iCs/>
          <w:strike/>
        </w:rPr>
        <w:t xml:space="preserve"> concessão do registro. </w:t>
      </w:r>
    </w:p>
    <w:p w:rsidR="00054586" w:rsidRPr="00177EBE" w:rsidRDefault="00054586" w:rsidP="0036127E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b/>
          <w:i/>
          <w:iCs/>
          <w:strike/>
        </w:rPr>
      </w:pPr>
      <w:r w:rsidRPr="00177EBE">
        <w:rPr>
          <w:b/>
          <w:i/>
          <w:iCs/>
          <w:strike/>
        </w:rPr>
        <w:t xml:space="preserve">7) </w:t>
      </w:r>
      <w:r w:rsidR="00B555EF" w:rsidRPr="00177EBE">
        <w:rPr>
          <w:b/>
          <w:i/>
          <w:iCs/>
          <w:strike/>
        </w:rPr>
        <w:t>excetuam-se dos controles referentes a esta lista os isômeros das substâncias que possam ser enquadradas no item “b”.</w:t>
      </w:r>
    </w:p>
    <w:p w:rsidR="00054586" w:rsidRPr="00177EBE" w:rsidRDefault="004B2BFD" w:rsidP="0036127E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b/>
          <w:i/>
          <w:iCs/>
          <w:strike/>
        </w:rPr>
      </w:pPr>
      <w:r w:rsidRPr="00177EBE">
        <w:rPr>
          <w:b/>
          <w:i/>
          <w:iCs/>
          <w:strike/>
        </w:rPr>
        <w:t xml:space="preserve">8) </w:t>
      </w:r>
      <w:r w:rsidR="00B555EF" w:rsidRPr="00177EBE">
        <w:rPr>
          <w:b/>
          <w:i/>
          <w:iCs/>
          <w:strike/>
        </w:rPr>
        <w:t>excetuam-se dos controles referentes a esta lista quaisquer substâncias que possam ser enquadradas no item “b” e que estejam descritas em outra lista deste regulamento.</w:t>
      </w:r>
    </w:p>
    <w:p w:rsidR="00054586" w:rsidRPr="00177EBE" w:rsidRDefault="00054586" w:rsidP="0036127E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  <w:strike/>
        </w:rPr>
      </w:pPr>
    </w:p>
    <w:p w:rsidR="00B4779A" w:rsidRPr="00177EBE" w:rsidRDefault="00B4779A" w:rsidP="0036127E">
      <w:pPr>
        <w:pStyle w:val="Cabealho"/>
        <w:widowControl/>
        <w:tabs>
          <w:tab w:val="clear" w:pos="4419"/>
          <w:tab w:val="clear" w:pos="8838"/>
          <w:tab w:val="num" w:pos="-567"/>
        </w:tabs>
        <w:spacing w:after="200"/>
        <w:ind w:firstLine="567"/>
        <w:rPr>
          <w:b/>
          <w:strike/>
          <w:sz w:val="24"/>
          <w:szCs w:val="24"/>
        </w:rPr>
      </w:pPr>
      <w:r w:rsidRPr="00177EBE">
        <w:rPr>
          <w:b/>
          <w:strike/>
          <w:sz w:val="24"/>
          <w:szCs w:val="24"/>
        </w:rPr>
        <w:t>LISTA F3 – SUBSTÂNCIAS PRECURSORAS</w:t>
      </w:r>
    </w:p>
    <w:p w:rsidR="00B4779A" w:rsidRPr="00177EBE" w:rsidRDefault="00B4779A" w:rsidP="0036127E">
      <w:pPr>
        <w:pStyle w:val="BodyText21"/>
        <w:spacing w:after="200"/>
        <w:ind w:firstLine="567"/>
        <w:rPr>
          <w:rFonts w:ascii="Times New Roman" w:hAnsi="Times New Roman" w:cs="Times New Roman"/>
          <w:strike/>
          <w:sz w:val="24"/>
          <w:szCs w:val="24"/>
        </w:rPr>
      </w:pPr>
      <w:r w:rsidRPr="00177EBE">
        <w:rPr>
          <w:rFonts w:ascii="Times New Roman" w:hAnsi="Times New Roman" w:cs="Times New Roman"/>
          <w:strike/>
          <w:sz w:val="24"/>
          <w:szCs w:val="24"/>
        </w:rPr>
        <w:t>1. FENILPROPANOLAMINA</w:t>
      </w:r>
    </w:p>
    <w:p w:rsidR="00B4779A" w:rsidRPr="00177EBE" w:rsidRDefault="00B4779A" w:rsidP="0036127E">
      <w:pPr>
        <w:pStyle w:val="Cabealho"/>
        <w:widowControl/>
        <w:tabs>
          <w:tab w:val="clear" w:pos="4419"/>
          <w:tab w:val="clear" w:pos="8838"/>
          <w:tab w:val="num" w:pos="-567"/>
        </w:tabs>
        <w:spacing w:after="200"/>
        <w:ind w:firstLine="567"/>
        <w:rPr>
          <w:strike/>
          <w:sz w:val="24"/>
          <w:szCs w:val="24"/>
        </w:rPr>
      </w:pPr>
    </w:p>
    <w:p w:rsidR="00B4779A" w:rsidRPr="00177EBE" w:rsidRDefault="00B4779A" w:rsidP="0036127E">
      <w:pPr>
        <w:spacing w:after="200"/>
        <w:ind w:firstLine="567"/>
        <w:rPr>
          <w:i/>
          <w:iCs/>
          <w:strike/>
        </w:rPr>
      </w:pPr>
      <w:r w:rsidRPr="00177EBE">
        <w:rPr>
          <w:i/>
          <w:iCs/>
          <w:strike/>
        </w:rPr>
        <w:t>ADENDO:</w:t>
      </w:r>
    </w:p>
    <w:p w:rsidR="00B4779A" w:rsidRPr="00177EBE" w:rsidRDefault="00B4779A" w:rsidP="0036127E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  <w:strike/>
        </w:rPr>
      </w:pPr>
      <w:r w:rsidRPr="00177EBE">
        <w:rPr>
          <w:i/>
          <w:iCs/>
          <w:strike/>
        </w:rPr>
        <w:t>1) ficam também sob controle todos os sais e isômeros das substâncias enumeradas acima, sempre que seja possível a sua existência.</w:t>
      </w:r>
    </w:p>
    <w:p w:rsidR="00B4779A" w:rsidRPr="00177EBE" w:rsidRDefault="00B4779A" w:rsidP="0036127E">
      <w:pPr>
        <w:pStyle w:val="Cabealho"/>
        <w:widowControl/>
        <w:tabs>
          <w:tab w:val="clear" w:pos="4419"/>
          <w:tab w:val="clear" w:pos="8838"/>
          <w:tab w:val="num" w:pos="-567"/>
        </w:tabs>
        <w:spacing w:after="200"/>
        <w:ind w:firstLine="567"/>
        <w:rPr>
          <w:strike/>
          <w:sz w:val="24"/>
          <w:szCs w:val="24"/>
        </w:rPr>
      </w:pPr>
    </w:p>
    <w:p w:rsidR="00B4779A" w:rsidRPr="00177EBE" w:rsidRDefault="00B4779A" w:rsidP="0036127E">
      <w:pPr>
        <w:pStyle w:val="Cabealho"/>
        <w:widowControl/>
        <w:tabs>
          <w:tab w:val="clear" w:pos="4419"/>
          <w:tab w:val="clear" w:pos="8838"/>
          <w:tab w:val="num" w:pos="-567"/>
        </w:tabs>
        <w:spacing w:after="200"/>
        <w:ind w:firstLine="567"/>
        <w:rPr>
          <w:b/>
          <w:bCs/>
          <w:strike/>
          <w:sz w:val="24"/>
          <w:szCs w:val="24"/>
          <w:u w:val="single"/>
        </w:rPr>
      </w:pPr>
      <w:r w:rsidRPr="00177EBE">
        <w:rPr>
          <w:b/>
          <w:strike/>
          <w:sz w:val="24"/>
          <w:szCs w:val="24"/>
        </w:rPr>
        <w:t>LISTA F4 – OUTRAS SUBSTÂNCIAS</w:t>
      </w:r>
    </w:p>
    <w:p w:rsidR="00B4779A" w:rsidRPr="00177EBE" w:rsidRDefault="00DB0727" w:rsidP="0036127E">
      <w:pPr>
        <w:spacing w:after="200"/>
        <w:ind w:firstLine="567"/>
        <w:jc w:val="both"/>
        <w:rPr>
          <w:strike/>
        </w:rPr>
      </w:pPr>
      <w:r w:rsidRPr="00177EBE">
        <w:rPr>
          <w:strike/>
        </w:rPr>
        <w:t xml:space="preserve">1. </w:t>
      </w:r>
      <w:r w:rsidR="00B4779A" w:rsidRPr="00177EBE">
        <w:rPr>
          <w:strike/>
        </w:rPr>
        <w:t>ESTRICNINA</w:t>
      </w:r>
    </w:p>
    <w:p w:rsidR="00B4779A" w:rsidRPr="00177EBE" w:rsidRDefault="00DB0727" w:rsidP="0036127E">
      <w:pPr>
        <w:spacing w:after="200"/>
        <w:ind w:firstLine="567"/>
        <w:jc w:val="both"/>
        <w:rPr>
          <w:strike/>
        </w:rPr>
      </w:pPr>
      <w:r w:rsidRPr="00177EBE">
        <w:rPr>
          <w:strike/>
        </w:rPr>
        <w:t xml:space="preserve">2. </w:t>
      </w:r>
      <w:r w:rsidR="00B4779A" w:rsidRPr="00177EBE">
        <w:rPr>
          <w:strike/>
        </w:rPr>
        <w:t>ETRETINATO</w:t>
      </w:r>
    </w:p>
    <w:p w:rsidR="00293BAA" w:rsidRPr="00177EBE" w:rsidRDefault="00DB0727" w:rsidP="0036127E">
      <w:pPr>
        <w:pStyle w:val="BodyText21"/>
        <w:spacing w:after="200"/>
        <w:ind w:firstLine="567"/>
        <w:rPr>
          <w:rFonts w:ascii="Times New Roman" w:hAnsi="Times New Roman" w:cs="Times New Roman"/>
          <w:strike/>
          <w:sz w:val="24"/>
          <w:szCs w:val="24"/>
        </w:rPr>
      </w:pPr>
      <w:r w:rsidRPr="00177EBE">
        <w:rPr>
          <w:rFonts w:ascii="Times New Roman" w:hAnsi="Times New Roman" w:cs="Times New Roman"/>
          <w:strike/>
          <w:sz w:val="24"/>
          <w:szCs w:val="24"/>
        </w:rPr>
        <w:t xml:space="preserve">3. </w:t>
      </w:r>
      <w:r w:rsidR="00B4779A" w:rsidRPr="00177EBE">
        <w:rPr>
          <w:rFonts w:ascii="Times New Roman" w:hAnsi="Times New Roman" w:cs="Times New Roman"/>
          <w:strike/>
          <w:sz w:val="24"/>
          <w:szCs w:val="24"/>
        </w:rPr>
        <w:t>DEXFENFLURAMINA</w:t>
      </w:r>
    </w:p>
    <w:p w:rsidR="00293BAA" w:rsidRPr="00177EBE" w:rsidRDefault="00DB0727" w:rsidP="0036127E">
      <w:pPr>
        <w:pStyle w:val="BodyText21"/>
        <w:spacing w:after="200"/>
        <w:ind w:firstLine="567"/>
        <w:rPr>
          <w:rFonts w:ascii="Times New Roman" w:hAnsi="Times New Roman" w:cs="Times New Roman"/>
          <w:strike/>
          <w:sz w:val="24"/>
          <w:szCs w:val="24"/>
        </w:rPr>
      </w:pPr>
      <w:r w:rsidRPr="00177EBE">
        <w:rPr>
          <w:rFonts w:ascii="Times New Roman" w:hAnsi="Times New Roman" w:cs="Times New Roman"/>
          <w:strike/>
          <w:sz w:val="24"/>
          <w:szCs w:val="24"/>
        </w:rPr>
        <w:t xml:space="preserve">4. </w:t>
      </w:r>
      <w:r w:rsidR="00293BAA" w:rsidRPr="00177EBE">
        <w:rPr>
          <w:rFonts w:ascii="Times New Roman" w:hAnsi="Times New Roman" w:cs="Times New Roman"/>
          <w:strike/>
          <w:sz w:val="24"/>
          <w:szCs w:val="24"/>
        </w:rPr>
        <w:t xml:space="preserve">DINITROFENOL </w:t>
      </w:r>
    </w:p>
    <w:p w:rsidR="00B4779A" w:rsidRPr="00177EBE" w:rsidRDefault="00DB0727" w:rsidP="0036127E">
      <w:pPr>
        <w:spacing w:after="200"/>
        <w:ind w:firstLine="567"/>
        <w:jc w:val="both"/>
        <w:rPr>
          <w:strike/>
        </w:rPr>
      </w:pPr>
      <w:r w:rsidRPr="00177EBE">
        <w:rPr>
          <w:strike/>
        </w:rPr>
        <w:t xml:space="preserve">5. </w:t>
      </w:r>
      <w:r w:rsidR="00B4779A" w:rsidRPr="00177EBE">
        <w:rPr>
          <w:strike/>
        </w:rPr>
        <w:t>FENFLURAMINA</w:t>
      </w:r>
    </w:p>
    <w:p w:rsidR="00B4779A" w:rsidRPr="00177EBE" w:rsidRDefault="00DB0727" w:rsidP="0036127E">
      <w:pPr>
        <w:spacing w:after="200"/>
        <w:ind w:firstLine="567"/>
        <w:jc w:val="both"/>
        <w:rPr>
          <w:strike/>
        </w:rPr>
      </w:pPr>
      <w:r w:rsidRPr="00177EBE">
        <w:rPr>
          <w:strike/>
        </w:rPr>
        <w:t xml:space="preserve">6. </w:t>
      </w:r>
      <w:r w:rsidR="00B4779A" w:rsidRPr="00177EBE">
        <w:rPr>
          <w:strike/>
        </w:rPr>
        <w:t>LINDANO</w:t>
      </w:r>
    </w:p>
    <w:p w:rsidR="00B4779A" w:rsidRPr="00177EBE" w:rsidRDefault="00DB0727" w:rsidP="0036127E">
      <w:pPr>
        <w:spacing w:after="200"/>
        <w:ind w:firstLine="567"/>
        <w:jc w:val="both"/>
        <w:rPr>
          <w:strike/>
        </w:rPr>
      </w:pPr>
      <w:r w:rsidRPr="00177EBE">
        <w:rPr>
          <w:strike/>
        </w:rPr>
        <w:t xml:space="preserve">7. </w:t>
      </w:r>
      <w:r w:rsidR="00B4779A" w:rsidRPr="00177EBE">
        <w:rPr>
          <w:strike/>
        </w:rPr>
        <w:t>TERFENADINA</w:t>
      </w:r>
    </w:p>
    <w:p w:rsidR="00B4779A" w:rsidRPr="00177EBE" w:rsidRDefault="00B4779A" w:rsidP="0036127E">
      <w:pPr>
        <w:pStyle w:val="Cabealho"/>
        <w:widowControl/>
        <w:tabs>
          <w:tab w:val="clear" w:pos="4419"/>
          <w:tab w:val="clear" w:pos="8838"/>
        </w:tabs>
        <w:spacing w:after="200"/>
        <w:ind w:firstLine="567"/>
        <w:rPr>
          <w:b/>
          <w:bCs/>
          <w:strike/>
          <w:sz w:val="24"/>
          <w:szCs w:val="24"/>
        </w:rPr>
      </w:pPr>
    </w:p>
    <w:p w:rsidR="00B4779A" w:rsidRPr="00177EBE" w:rsidRDefault="00B4779A" w:rsidP="0036127E">
      <w:pPr>
        <w:spacing w:after="200"/>
        <w:ind w:firstLine="567"/>
        <w:rPr>
          <w:i/>
          <w:iCs/>
          <w:strike/>
        </w:rPr>
      </w:pPr>
      <w:r w:rsidRPr="00177EBE">
        <w:rPr>
          <w:i/>
          <w:iCs/>
          <w:strike/>
        </w:rPr>
        <w:t>ADENDO:</w:t>
      </w:r>
    </w:p>
    <w:p w:rsidR="00B4779A" w:rsidRPr="00177EBE" w:rsidRDefault="00B4779A" w:rsidP="0036127E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  <w:strike/>
        </w:rPr>
      </w:pPr>
      <w:r w:rsidRPr="00177EBE">
        <w:rPr>
          <w:i/>
          <w:iCs/>
          <w:strike/>
        </w:rPr>
        <w:t>1) ficam também sob controle todos os sais e isômeros das substâncias enumeradas acima, sempre que seja possível a sua existência.</w:t>
      </w:r>
    </w:p>
    <w:p w:rsidR="00726133" w:rsidRPr="00177EBE" w:rsidRDefault="00B4779A" w:rsidP="0036127E">
      <w:pPr>
        <w:spacing w:after="200"/>
        <w:ind w:firstLine="567"/>
        <w:jc w:val="both"/>
        <w:rPr>
          <w:i/>
          <w:iCs/>
          <w:strike/>
        </w:rPr>
      </w:pPr>
      <w:r w:rsidRPr="00177EBE">
        <w:rPr>
          <w:i/>
          <w:iCs/>
          <w:strike/>
        </w:rPr>
        <w:t>2) fica autorizado o uso de LINDANO como padrão analítico para fins laboratoriais ou monitoramento de resíduos ambientais, conforme legislação específica.</w:t>
      </w:r>
    </w:p>
    <w:p w:rsidR="0024105F" w:rsidRPr="00177EBE" w:rsidRDefault="0024105F" w:rsidP="0036127E">
      <w:pPr>
        <w:spacing w:after="200"/>
        <w:ind w:firstLine="567"/>
        <w:jc w:val="both"/>
        <w:rPr>
          <w:strike/>
        </w:rPr>
      </w:pPr>
    </w:p>
    <w:sectPr w:rsidR="0024105F" w:rsidRPr="00177EBE" w:rsidSect="0036127E">
      <w:headerReference w:type="default" r:id="rId22"/>
      <w:footerReference w:type="default" r:id="rId23"/>
      <w:pgSz w:w="11907" w:h="16840" w:code="9"/>
      <w:pgMar w:top="1417" w:right="1701" w:bottom="1417" w:left="1701" w:header="113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738E" w:rsidRDefault="0022738E" w:rsidP="00812E8C">
      <w:r>
        <w:separator/>
      </w:r>
    </w:p>
  </w:endnote>
  <w:endnote w:type="continuationSeparator" w:id="0">
    <w:p w:rsidR="0022738E" w:rsidRDefault="0022738E" w:rsidP="00812E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8070000" w:usb2="00000010" w:usb3="00000000" w:csb0="0002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127E" w:rsidRPr="0036127E" w:rsidRDefault="0036127E" w:rsidP="0036127E">
    <w:pPr>
      <w:tabs>
        <w:tab w:val="center" w:pos="4252"/>
        <w:tab w:val="right" w:pos="8504"/>
      </w:tabs>
      <w:jc w:val="center"/>
      <w:rPr>
        <w:rFonts w:ascii="Calibri" w:hAnsi="Calibri"/>
      </w:rPr>
    </w:pPr>
    <w:r w:rsidRPr="00B517AC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738E" w:rsidRDefault="0022738E" w:rsidP="00812E8C">
      <w:r>
        <w:separator/>
      </w:r>
    </w:p>
  </w:footnote>
  <w:footnote w:type="continuationSeparator" w:id="0">
    <w:p w:rsidR="0022738E" w:rsidRDefault="0022738E" w:rsidP="00812E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127E" w:rsidRPr="00B517AC" w:rsidRDefault="0036127E" w:rsidP="0036127E">
    <w:pPr>
      <w:tabs>
        <w:tab w:val="center" w:pos="4252"/>
        <w:tab w:val="right" w:pos="8504"/>
      </w:tabs>
      <w:jc w:val="center"/>
      <w:rPr>
        <w:rFonts w:ascii="Calibri" w:hAnsi="Calibri"/>
      </w:rPr>
    </w:pPr>
    <w:r w:rsidRPr="0036127E">
      <w:rPr>
        <w:rFonts w:ascii="Calibri" w:hAnsi="Calibri"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33" type="#_x0000_t75" alt="Descrição: Brasão da República" style="width:51.75pt;height:51pt;visibility:visible" o:ole="">
          <v:imagedata r:id="rId1" o:title=""/>
        </v:shape>
      </w:pict>
    </w:r>
  </w:p>
  <w:p w:rsidR="0036127E" w:rsidRPr="00B517AC" w:rsidRDefault="0036127E" w:rsidP="0036127E">
    <w:pPr>
      <w:tabs>
        <w:tab w:val="center" w:pos="4252"/>
        <w:tab w:val="right" w:pos="8504"/>
      </w:tabs>
      <w:jc w:val="center"/>
      <w:rPr>
        <w:rFonts w:ascii="Calibri" w:hAnsi="Calibri"/>
        <w:b/>
      </w:rPr>
    </w:pPr>
    <w:r w:rsidRPr="00B517AC">
      <w:rPr>
        <w:rFonts w:ascii="Calibri" w:hAnsi="Calibri"/>
        <w:b/>
      </w:rPr>
      <w:t>Ministério da Saúde - MS</w:t>
    </w:r>
  </w:p>
  <w:p w:rsidR="0036127E" w:rsidRDefault="0036127E" w:rsidP="0036127E">
    <w:pPr>
      <w:tabs>
        <w:tab w:val="center" w:pos="4252"/>
        <w:tab w:val="right" w:pos="8504"/>
      </w:tabs>
      <w:jc w:val="center"/>
      <w:rPr>
        <w:rFonts w:ascii="Calibri" w:hAnsi="Calibri"/>
        <w:b/>
      </w:rPr>
    </w:pPr>
    <w:r w:rsidRPr="00B517AC">
      <w:rPr>
        <w:rFonts w:ascii="Calibri" w:hAnsi="Calibri"/>
        <w:b/>
      </w:rPr>
      <w:t xml:space="preserve">Agência Nacional de Vigilância Sanitária </w:t>
    </w:r>
    <w:r>
      <w:rPr>
        <w:rFonts w:ascii="Calibri" w:hAnsi="Calibri"/>
        <w:b/>
      </w:rPr>
      <w:t>–</w:t>
    </w:r>
    <w:r w:rsidRPr="00B517AC">
      <w:rPr>
        <w:rFonts w:ascii="Calibri" w:hAnsi="Calibri"/>
        <w:b/>
      </w:rPr>
      <w:t xml:space="preserve"> ANVISA</w:t>
    </w:r>
  </w:p>
  <w:p w:rsidR="0036127E" w:rsidRPr="0036127E" w:rsidRDefault="0036127E" w:rsidP="0036127E">
    <w:pPr>
      <w:tabs>
        <w:tab w:val="center" w:pos="4252"/>
        <w:tab w:val="right" w:pos="8504"/>
      </w:tabs>
      <w:jc w:val="center"/>
      <w:rPr>
        <w:rFonts w:ascii="Calibri" w:hAnsi="Calibri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45444"/>
    <w:multiLevelType w:val="hybridMultilevel"/>
    <w:tmpl w:val="8C1EEB1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1EB39FC"/>
    <w:multiLevelType w:val="hybridMultilevel"/>
    <w:tmpl w:val="6492AF7A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DBB02BD"/>
    <w:multiLevelType w:val="hybridMultilevel"/>
    <w:tmpl w:val="90F2399C"/>
    <w:lvl w:ilvl="0" w:tplc="C72A2AAA">
      <w:start w:val="1"/>
      <w:numFmt w:val="decimal"/>
      <w:lvlText w:val="%1"/>
      <w:lvlJc w:val="left"/>
      <w:pPr>
        <w:ind w:left="1077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DFB190C"/>
    <w:multiLevelType w:val="multilevel"/>
    <w:tmpl w:val="BAFCD25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4" w15:restartNumberingAfterBreak="0">
    <w:nsid w:val="10540A71"/>
    <w:multiLevelType w:val="multilevel"/>
    <w:tmpl w:val="8458A13A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5" w15:restartNumberingAfterBreak="0">
    <w:nsid w:val="13B53AB8"/>
    <w:multiLevelType w:val="multilevel"/>
    <w:tmpl w:val="8458A13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6" w15:restartNumberingAfterBreak="0">
    <w:nsid w:val="156755AA"/>
    <w:multiLevelType w:val="hybridMultilevel"/>
    <w:tmpl w:val="54CA62DE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1F747A3"/>
    <w:multiLevelType w:val="hybridMultilevel"/>
    <w:tmpl w:val="4BD6AE32"/>
    <w:lvl w:ilvl="0" w:tplc="74DCBA5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8" w15:restartNumberingAfterBreak="0">
    <w:nsid w:val="2D054D7A"/>
    <w:multiLevelType w:val="hybridMultilevel"/>
    <w:tmpl w:val="C346EC52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2D461AAB"/>
    <w:multiLevelType w:val="multilevel"/>
    <w:tmpl w:val="73808400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0" w15:restartNumberingAfterBreak="0">
    <w:nsid w:val="307A7FC2"/>
    <w:multiLevelType w:val="hybridMultilevel"/>
    <w:tmpl w:val="31669954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33B848E9"/>
    <w:multiLevelType w:val="hybridMultilevel"/>
    <w:tmpl w:val="9BEA071E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34960B21"/>
    <w:multiLevelType w:val="hybridMultilevel"/>
    <w:tmpl w:val="C0A047D4"/>
    <w:lvl w:ilvl="0" w:tplc="F1DE7B76">
      <w:start w:val="1"/>
      <w:numFmt w:val="upperRoman"/>
      <w:lvlText w:val="%1-"/>
      <w:lvlJc w:val="left"/>
      <w:pPr>
        <w:ind w:left="2007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2367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3087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807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527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247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967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687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407" w:hanging="180"/>
      </w:pPr>
      <w:rPr>
        <w:rFonts w:cs="Times New Roman"/>
      </w:rPr>
    </w:lvl>
  </w:abstractNum>
  <w:abstractNum w:abstractNumId="13" w15:restartNumberingAfterBreak="0">
    <w:nsid w:val="38E7284E"/>
    <w:multiLevelType w:val="multilevel"/>
    <w:tmpl w:val="1076D458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cs="Times New Roman" w:hint="default"/>
      </w:rPr>
    </w:lvl>
  </w:abstractNum>
  <w:abstractNum w:abstractNumId="14" w15:restartNumberingAfterBreak="0">
    <w:nsid w:val="3DCA3ED6"/>
    <w:multiLevelType w:val="multilevel"/>
    <w:tmpl w:val="CA92ECE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5" w15:restartNumberingAfterBreak="0">
    <w:nsid w:val="49115A6E"/>
    <w:multiLevelType w:val="hybridMultilevel"/>
    <w:tmpl w:val="E512673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4F1A1746">
      <w:start w:val="1"/>
      <w:numFmt w:val="decimal"/>
      <w:lvlText w:val="%2."/>
      <w:lvlJc w:val="left"/>
      <w:pPr>
        <w:ind w:left="1440" w:hanging="360"/>
      </w:pPr>
      <w:rPr>
        <w:rFonts w:cs="Times New Roman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49B20854"/>
    <w:multiLevelType w:val="hybridMultilevel"/>
    <w:tmpl w:val="6734B49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4B43136E"/>
    <w:multiLevelType w:val="multilevel"/>
    <w:tmpl w:val="8458A13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8" w15:restartNumberingAfterBreak="0">
    <w:nsid w:val="4BC04CE8"/>
    <w:multiLevelType w:val="hybridMultilevel"/>
    <w:tmpl w:val="24869A02"/>
    <w:lvl w:ilvl="0" w:tplc="C944D0E6">
      <w:start w:val="1"/>
      <w:numFmt w:val="decimal"/>
      <w:lvlText w:val="%1."/>
      <w:lvlJc w:val="left"/>
      <w:pPr>
        <w:ind w:left="720" w:hanging="360"/>
      </w:pPr>
      <w:rPr>
        <w:rFonts w:cs="Times New Roman"/>
        <w:sz w:val="16"/>
        <w:szCs w:val="1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51277B32"/>
    <w:multiLevelType w:val="multilevel"/>
    <w:tmpl w:val="DDDE1BC2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0" w15:restartNumberingAfterBreak="0">
    <w:nsid w:val="551E3560"/>
    <w:multiLevelType w:val="hybridMultilevel"/>
    <w:tmpl w:val="70D2BD1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56287884"/>
    <w:multiLevelType w:val="hybridMultilevel"/>
    <w:tmpl w:val="39C800BC"/>
    <w:lvl w:ilvl="0" w:tplc="92E60BA0">
      <w:start w:val="1"/>
      <w:numFmt w:val="upperRoman"/>
      <w:lvlText w:val="%1-"/>
      <w:lvlJc w:val="left"/>
      <w:pPr>
        <w:ind w:left="1287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22" w15:restartNumberingAfterBreak="0">
    <w:nsid w:val="60835316"/>
    <w:multiLevelType w:val="hybridMultilevel"/>
    <w:tmpl w:val="94B8D292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6513615C"/>
    <w:multiLevelType w:val="hybridMultilevel"/>
    <w:tmpl w:val="C06C8EB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667F54F7"/>
    <w:multiLevelType w:val="hybridMultilevel"/>
    <w:tmpl w:val="93B28334"/>
    <w:lvl w:ilvl="0" w:tplc="BD34F736">
      <w:start w:val="1"/>
      <w:numFmt w:val="upperRoman"/>
      <w:lvlText w:val="%1-"/>
      <w:lvlJc w:val="left"/>
      <w:pPr>
        <w:ind w:left="2007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2367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3087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807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527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247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967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687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407" w:hanging="180"/>
      </w:pPr>
      <w:rPr>
        <w:rFonts w:cs="Times New Roman"/>
      </w:rPr>
    </w:lvl>
  </w:abstractNum>
  <w:num w:numId="1">
    <w:abstractNumId w:val="9"/>
  </w:num>
  <w:num w:numId="2">
    <w:abstractNumId w:val="19"/>
  </w:num>
  <w:num w:numId="3">
    <w:abstractNumId w:val="5"/>
  </w:num>
  <w:num w:numId="4">
    <w:abstractNumId w:val="14"/>
  </w:num>
  <w:num w:numId="5">
    <w:abstractNumId w:val="16"/>
  </w:num>
  <w:num w:numId="6">
    <w:abstractNumId w:val="7"/>
  </w:num>
  <w:num w:numId="7">
    <w:abstractNumId w:val="22"/>
  </w:num>
  <w:num w:numId="8">
    <w:abstractNumId w:val="20"/>
  </w:num>
  <w:num w:numId="9">
    <w:abstractNumId w:val="1"/>
  </w:num>
  <w:num w:numId="10">
    <w:abstractNumId w:val="11"/>
  </w:num>
  <w:num w:numId="11">
    <w:abstractNumId w:val="23"/>
  </w:num>
  <w:num w:numId="12">
    <w:abstractNumId w:val="0"/>
  </w:num>
  <w:num w:numId="13">
    <w:abstractNumId w:val="3"/>
  </w:num>
  <w:num w:numId="14">
    <w:abstractNumId w:val="6"/>
  </w:num>
  <w:num w:numId="15">
    <w:abstractNumId w:val="8"/>
  </w:num>
  <w:num w:numId="16">
    <w:abstractNumId w:val="18"/>
  </w:num>
  <w:num w:numId="17">
    <w:abstractNumId w:val="21"/>
  </w:num>
  <w:num w:numId="18">
    <w:abstractNumId w:val="24"/>
  </w:num>
  <w:num w:numId="19">
    <w:abstractNumId w:val="12"/>
  </w:num>
  <w:num w:numId="20">
    <w:abstractNumId w:val="15"/>
  </w:num>
  <w:num w:numId="21">
    <w:abstractNumId w:val="13"/>
  </w:num>
  <w:num w:numId="22">
    <w:abstractNumId w:val="10"/>
  </w:num>
  <w:num w:numId="23">
    <w:abstractNumId w:val="2"/>
  </w:num>
  <w:num w:numId="24">
    <w:abstractNumId w:val="17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16C18"/>
    <w:rsid w:val="00003ADF"/>
    <w:rsid w:val="00005C1B"/>
    <w:rsid w:val="00006D49"/>
    <w:rsid w:val="00007BA5"/>
    <w:rsid w:val="00011909"/>
    <w:rsid w:val="00016EFA"/>
    <w:rsid w:val="000174E9"/>
    <w:rsid w:val="000229CA"/>
    <w:rsid w:val="00023A0F"/>
    <w:rsid w:val="0002478B"/>
    <w:rsid w:val="0002681F"/>
    <w:rsid w:val="00026CD7"/>
    <w:rsid w:val="000273FC"/>
    <w:rsid w:val="00030EAF"/>
    <w:rsid w:val="00032801"/>
    <w:rsid w:val="00033AEB"/>
    <w:rsid w:val="000346BE"/>
    <w:rsid w:val="000353EB"/>
    <w:rsid w:val="000408D2"/>
    <w:rsid w:val="0004191F"/>
    <w:rsid w:val="00045028"/>
    <w:rsid w:val="00050F92"/>
    <w:rsid w:val="00051273"/>
    <w:rsid w:val="00054134"/>
    <w:rsid w:val="00054586"/>
    <w:rsid w:val="00055823"/>
    <w:rsid w:val="00060645"/>
    <w:rsid w:val="00063DAF"/>
    <w:rsid w:val="00064543"/>
    <w:rsid w:val="00064DED"/>
    <w:rsid w:val="00065D86"/>
    <w:rsid w:val="00067642"/>
    <w:rsid w:val="000768A9"/>
    <w:rsid w:val="000771B0"/>
    <w:rsid w:val="00082218"/>
    <w:rsid w:val="0008576D"/>
    <w:rsid w:val="00090717"/>
    <w:rsid w:val="00091318"/>
    <w:rsid w:val="00091814"/>
    <w:rsid w:val="000927A4"/>
    <w:rsid w:val="0009337C"/>
    <w:rsid w:val="00094699"/>
    <w:rsid w:val="0009539D"/>
    <w:rsid w:val="00097272"/>
    <w:rsid w:val="000A20C2"/>
    <w:rsid w:val="000A351B"/>
    <w:rsid w:val="000A3674"/>
    <w:rsid w:val="000A4E73"/>
    <w:rsid w:val="000A5A65"/>
    <w:rsid w:val="000A6A40"/>
    <w:rsid w:val="000A6C89"/>
    <w:rsid w:val="000B0CD2"/>
    <w:rsid w:val="000B1DED"/>
    <w:rsid w:val="000B1F96"/>
    <w:rsid w:val="000B3D0D"/>
    <w:rsid w:val="000B421A"/>
    <w:rsid w:val="000B4B82"/>
    <w:rsid w:val="000C0551"/>
    <w:rsid w:val="000C0F44"/>
    <w:rsid w:val="000C1A5D"/>
    <w:rsid w:val="000C5249"/>
    <w:rsid w:val="000C5ECE"/>
    <w:rsid w:val="000C6C71"/>
    <w:rsid w:val="000C70C6"/>
    <w:rsid w:val="000D07AA"/>
    <w:rsid w:val="000D3961"/>
    <w:rsid w:val="000D7C02"/>
    <w:rsid w:val="000E06E9"/>
    <w:rsid w:val="000E0D21"/>
    <w:rsid w:val="000E32F5"/>
    <w:rsid w:val="000E5608"/>
    <w:rsid w:val="000F0DC2"/>
    <w:rsid w:val="000F4C4B"/>
    <w:rsid w:val="000F622F"/>
    <w:rsid w:val="000F6E1E"/>
    <w:rsid w:val="000F74C3"/>
    <w:rsid w:val="00101269"/>
    <w:rsid w:val="001014BB"/>
    <w:rsid w:val="00101CE4"/>
    <w:rsid w:val="00103EE1"/>
    <w:rsid w:val="001064A3"/>
    <w:rsid w:val="001076B6"/>
    <w:rsid w:val="001105A8"/>
    <w:rsid w:val="0011219F"/>
    <w:rsid w:val="00121B15"/>
    <w:rsid w:val="0012689B"/>
    <w:rsid w:val="001272A9"/>
    <w:rsid w:val="001274EC"/>
    <w:rsid w:val="001318B8"/>
    <w:rsid w:val="00132BC2"/>
    <w:rsid w:val="00133441"/>
    <w:rsid w:val="001361A1"/>
    <w:rsid w:val="0014248A"/>
    <w:rsid w:val="00146A30"/>
    <w:rsid w:val="00150547"/>
    <w:rsid w:val="00150B9C"/>
    <w:rsid w:val="0015262E"/>
    <w:rsid w:val="00152787"/>
    <w:rsid w:val="00154201"/>
    <w:rsid w:val="00154E26"/>
    <w:rsid w:val="00156181"/>
    <w:rsid w:val="00156930"/>
    <w:rsid w:val="001569B1"/>
    <w:rsid w:val="00160404"/>
    <w:rsid w:val="00162308"/>
    <w:rsid w:val="00162531"/>
    <w:rsid w:val="00163AE2"/>
    <w:rsid w:val="001649BB"/>
    <w:rsid w:val="00165415"/>
    <w:rsid w:val="00167696"/>
    <w:rsid w:val="00167F4B"/>
    <w:rsid w:val="00170D4C"/>
    <w:rsid w:val="00170EC1"/>
    <w:rsid w:val="00172E12"/>
    <w:rsid w:val="00177EBE"/>
    <w:rsid w:val="00181A22"/>
    <w:rsid w:val="00183675"/>
    <w:rsid w:val="00184D57"/>
    <w:rsid w:val="00187032"/>
    <w:rsid w:val="00191530"/>
    <w:rsid w:val="00191531"/>
    <w:rsid w:val="001A0E6D"/>
    <w:rsid w:val="001A112A"/>
    <w:rsid w:val="001A18A9"/>
    <w:rsid w:val="001A2B1C"/>
    <w:rsid w:val="001A2BDD"/>
    <w:rsid w:val="001A343A"/>
    <w:rsid w:val="001A371B"/>
    <w:rsid w:val="001A53B1"/>
    <w:rsid w:val="001A60A3"/>
    <w:rsid w:val="001A7021"/>
    <w:rsid w:val="001B06D5"/>
    <w:rsid w:val="001B1FD1"/>
    <w:rsid w:val="001B241D"/>
    <w:rsid w:val="001B616D"/>
    <w:rsid w:val="001B6345"/>
    <w:rsid w:val="001C117D"/>
    <w:rsid w:val="001C3112"/>
    <w:rsid w:val="001C513A"/>
    <w:rsid w:val="001C5F08"/>
    <w:rsid w:val="001C6173"/>
    <w:rsid w:val="001C6CAB"/>
    <w:rsid w:val="001D0549"/>
    <w:rsid w:val="001D0838"/>
    <w:rsid w:val="001D4932"/>
    <w:rsid w:val="001D4A42"/>
    <w:rsid w:val="001D5AFE"/>
    <w:rsid w:val="001D79CD"/>
    <w:rsid w:val="001E2313"/>
    <w:rsid w:val="001E65A2"/>
    <w:rsid w:val="001E7868"/>
    <w:rsid w:val="001F0CCA"/>
    <w:rsid w:val="001F121B"/>
    <w:rsid w:val="001F275A"/>
    <w:rsid w:val="001F572B"/>
    <w:rsid w:val="001F6C83"/>
    <w:rsid w:val="001F6D17"/>
    <w:rsid w:val="001F6E6B"/>
    <w:rsid w:val="001F6FA3"/>
    <w:rsid w:val="0020242B"/>
    <w:rsid w:val="0020312B"/>
    <w:rsid w:val="002034E5"/>
    <w:rsid w:val="0021376D"/>
    <w:rsid w:val="00214271"/>
    <w:rsid w:val="00214695"/>
    <w:rsid w:val="00214825"/>
    <w:rsid w:val="00216687"/>
    <w:rsid w:val="002169E5"/>
    <w:rsid w:val="00216EA5"/>
    <w:rsid w:val="002177C7"/>
    <w:rsid w:val="00217F17"/>
    <w:rsid w:val="00220A5B"/>
    <w:rsid w:val="00220FAA"/>
    <w:rsid w:val="00221B59"/>
    <w:rsid w:val="00222729"/>
    <w:rsid w:val="00227240"/>
    <w:rsid w:val="0022738E"/>
    <w:rsid w:val="00232EAB"/>
    <w:rsid w:val="00234946"/>
    <w:rsid w:val="00237581"/>
    <w:rsid w:val="00237926"/>
    <w:rsid w:val="00237C4C"/>
    <w:rsid w:val="0024105F"/>
    <w:rsid w:val="00241BAA"/>
    <w:rsid w:val="00241F61"/>
    <w:rsid w:val="002462D4"/>
    <w:rsid w:val="00246C3D"/>
    <w:rsid w:val="002474E2"/>
    <w:rsid w:val="002509A6"/>
    <w:rsid w:val="00250C41"/>
    <w:rsid w:val="00253948"/>
    <w:rsid w:val="0025666A"/>
    <w:rsid w:val="00264F24"/>
    <w:rsid w:val="00265D78"/>
    <w:rsid w:val="00267810"/>
    <w:rsid w:val="00267D52"/>
    <w:rsid w:val="002701D0"/>
    <w:rsid w:val="00272930"/>
    <w:rsid w:val="0027426C"/>
    <w:rsid w:val="00274711"/>
    <w:rsid w:val="00276F72"/>
    <w:rsid w:val="00281219"/>
    <w:rsid w:val="00286C44"/>
    <w:rsid w:val="002876C9"/>
    <w:rsid w:val="00292548"/>
    <w:rsid w:val="00292591"/>
    <w:rsid w:val="00292E6A"/>
    <w:rsid w:val="0029337C"/>
    <w:rsid w:val="00293BAA"/>
    <w:rsid w:val="00294272"/>
    <w:rsid w:val="00296947"/>
    <w:rsid w:val="00296FE1"/>
    <w:rsid w:val="00297D9C"/>
    <w:rsid w:val="002A09E8"/>
    <w:rsid w:val="002A5339"/>
    <w:rsid w:val="002A734B"/>
    <w:rsid w:val="002B13D7"/>
    <w:rsid w:val="002B185A"/>
    <w:rsid w:val="002B2F5C"/>
    <w:rsid w:val="002C1300"/>
    <w:rsid w:val="002C1C5E"/>
    <w:rsid w:val="002C5581"/>
    <w:rsid w:val="002C6318"/>
    <w:rsid w:val="002D12BB"/>
    <w:rsid w:val="002D16EE"/>
    <w:rsid w:val="002D46BE"/>
    <w:rsid w:val="002D47E1"/>
    <w:rsid w:val="002D4C48"/>
    <w:rsid w:val="002D4D2E"/>
    <w:rsid w:val="002D61ED"/>
    <w:rsid w:val="002D776E"/>
    <w:rsid w:val="002E0395"/>
    <w:rsid w:val="002E0F5D"/>
    <w:rsid w:val="002E2235"/>
    <w:rsid w:val="002E7201"/>
    <w:rsid w:val="002F0214"/>
    <w:rsid w:val="002F0B10"/>
    <w:rsid w:val="002F0CE5"/>
    <w:rsid w:val="002F25D5"/>
    <w:rsid w:val="002F2C5D"/>
    <w:rsid w:val="002F61B6"/>
    <w:rsid w:val="002F7C94"/>
    <w:rsid w:val="00300863"/>
    <w:rsid w:val="00305917"/>
    <w:rsid w:val="00307D1E"/>
    <w:rsid w:val="00307EC7"/>
    <w:rsid w:val="0031071B"/>
    <w:rsid w:val="00310CA0"/>
    <w:rsid w:val="00311273"/>
    <w:rsid w:val="003113B1"/>
    <w:rsid w:val="00311B9F"/>
    <w:rsid w:val="00314423"/>
    <w:rsid w:val="00314A68"/>
    <w:rsid w:val="00314C42"/>
    <w:rsid w:val="00317D19"/>
    <w:rsid w:val="00322984"/>
    <w:rsid w:val="00322B90"/>
    <w:rsid w:val="00323EBA"/>
    <w:rsid w:val="0032542D"/>
    <w:rsid w:val="00325615"/>
    <w:rsid w:val="00325741"/>
    <w:rsid w:val="00325C52"/>
    <w:rsid w:val="00325E3A"/>
    <w:rsid w:val="00326003"/>
    <w:rsid w:val="0032604A"/>
    <w:rsid w:val="00326845"/>
    <w:rsid w:val="00326A98"/>
    <w:rsid w:val="003329A0"/>
    <w:rsid w:val="003340BF"/>
    <w:rsid w:val="00335DCA"/>
    <w:rsid w:val="00336D7F"/>
    <w:rsid w:val="003401DC"/>
    <w:rsid w:val="0034442B"/>
    <w:rsid w:val="00345368"/>
    <w:rsid w:val="00346C3E"/>
    <w:rsid w:val="003523FC"/>
    <w:rsid w:val="0035340E"/>
    <w:rsid w:val="00353FE8"/>
    <w:rsid w:val="003567BE"/>
    <w:rsid w:val="00356CF0"/>
    <w:rsid w:val="003603EB"/>
    <w:rsid w:val="0036127E"/>
    <w:rsid w:val="0036176A"/>
    <w:rsid w:val="0036362F"/>
    <w:rsid w:val="00364FE9"/>
    <w:rsid w:val="00367DC0"/>
    <w:rsid w:val="003754AD"/>
    <w:rsid w:val="0037635B"/>
    <w:rsid w:val="003766DD"/>
    <w:rsid w:val="0037707F"/>
    <w:rsid w:val="00377B31"/>
    <w:rsid w:val="00380EF2"/>
    <w:rsid w:val="003818FF"/>
    <w:rsid w:val="0038448F"/>
    <w:rsid w:val="00392DA9"/>
    <w:rsid w:val="00392E3F"/>
    <w:rsid w:val="00395A0A"/>
    <w:rsid w:val="003970D0"/>
    <w:rsid w:val="0039753D"/>
    <w:rsid w:val="00397759"/>
    <w:rsid w:val="003A04DE"/>
    <w:rsid w:val="003A11D4"/>
    <w:rsid w:val="003A1FD0"/>
    <w:rsid w:val="003A3A75"/>
    <w:rsid w:val="003A5154"/>
    <w:rsid w:val="003A68D4"/>
    <w:rsid w:val="003B1902"/>
    <w:rsid w:val="003B21E5"/>
    <w:rsid w:val="003B5408"/>
    <w:rsid w:val="003B5D06"/>
    <w:rsid w:val="003B72A3"/>
    <w:rsid w:val="003C1A81"/>
    <w:rsid w:val="003C34B6"/>
    <w:rsid w:val="003C6322"/>
    <w:rsid w:val="003C6862"/>
    <w:rsid w:val="003C694E"/>
    <w:rsid w:val="003C6F1B"/>
    <w:rsid w:val="003C7422"/>
    <w:rsid w:val="003D2866"/>
    <w:rsid w:val="003D3764"/>
    <w:rsid w:val="003D46E8"/>
    <w:rsid w:val="003D76B7"/>
    <w:rsid w:val="003D7930"/>
    <w:rsid w:val="003D7DEA"/>
    <w:rsid w:val="003E0243"/>
    <w:rsid w:val="003E09A8"/>
    <w:rsid w:val="003E225D"/>
    <w:rsid w:val="003E2F22"/>
    <w:rsid w:val="003E3732"/>
    <w:rsid w:val="003F42F3"/>
    <w:rsid w:val="003F6359"/>
    <w:rsid w:val="003F7A13"/>
    <w:rsid w:val="003F7EA0"/>
    <w:rsid w:val="00400F71"/>
    <w:rsid w:val="00401274"/>
    <w:rsid w:val="00402FBD"/>
    <w:rsid w:val="00403023"/>
    <w:rsid w:val="00406A51"/>
    <w:rsid w:val="00406B8C"/>
    <w:rsid w:val="00406E6F"/>
    <w:rsid w:val="00410C8E"/>
    <w:rsid w:val="00411CA8"/>
    <w:rsid w:val="0041339F"/>
    <w:rsid w:val="0041353C"/>
    <w:rsid w:val="00413A54"/>
    <w:rsid w:val="00414572"/>
    <w:rsid w:val="00414CB8"/>
    <w:rsid w:val="00416A37"/>
    <w:rsid w:val="00421F41"/>
    <w:rsid w:val="00423053"/>
    <w:rsid w:val="00423EB8"/>
    <w:rsid w:val="00423F16"/>
    <w:rsid w:val="00424E8F"/>
    <w:rsid w:val="004264A0"/>
    <w:rsid w:val="00426723"/>
    <w:rsid w:val="0042717D"/>
    <w:rsid w:val="00430199"/>
    <w:rsid w:val="004309E9"/>
    <w:rsid w:val="00430F84"/>
    <w:rsid w:val="004331D1"/>
    <w:rsid w:val="004344D7"/>
    <w:rsid w:val="00441E74"/>
    <w:rsid w:val="00443971"/>
    <w:rsid w:val="00443EB2"/>
    <w:rsid w:val="00445BFE"/>
    <w:rsid w:val="0044701C"/>
    <w:rsid w:val="00450B1E"/>
    <w:rsid w:val="0046079C"/>
    <w:rsid w:val="00460A62"/>
    <w:rsid w:val="004654B5"/>
    <w:rsid w:val="00467485"/>
    <w:rsid w:val="004674E4"/>
    <w:rsid w:val="004676F3"/>
    <w:rsid w:val="0047105C"/>
    <w:rsid w:val="00474670"/>
    <w:rsid w:val="0047480B"/>
    <w:rsid w:val="00474FE0"/>
    <w:rsid w:val="00485BE2"/>
    <w:rsid w:val="0048636F"/>
    <w:rsid w:val="004863C8"/>
    <w:rsid w:val="0049038A"/>
    <w:rsid w:val="00491584"/>
    <w:rsid w:val="00492243"/>
    <w:rsid w:val="00492F54"/>
    <w:rsid w:val="004940F4"/>
    <w:rsid w:val="00494D2E"/>
    <w:rsid w:val="004A268C"/>
    <w:rsid w:val="004A48E1"/>
    <w:rsid w:val="004B2BFD"/>
    <w:rsid w:val="004B4077"/>
    <w:rsid w:val="004B4B20"/>
    <w:rsid w:val="004B4E61"/>
    <w:rsid w:val="004B54D0"/>
    <w:rsid w:val="004B5561"/>
    <w:rsid w:val="004B698E"/>
    <w:rsid w:val="004B6D3B"/>
    <w:rsid w:val="004B73AC"/>
    <w:rsid w:val="004C187C"/>
    <w:rsid w:val="004C305F"/>
    <w:rsid w:val="004C3DEC"/>
    <w:rsid w:val="004C57EC"/>
    <w:rsid w:val="004C6697"/>
    <w:rsid w:val="004D10F1"/>
    <w:rsid w:val="004D421C"/>
    <w:rsid w:val="004D4223"/>
    <w:rsid w:val="004D4C0C"/>
    <w:rsid w:val="004D5324"/>
    <w:rsid w:val="004D7176"/>
    <w:rsid w:val="004E3AF1"/>
    <w:rsid w:val="004E3BCD"/>
    <w:rsid w:val="004E3F11"/>
    <w:rsid w:val="004E5B5F"/>
    <w:rsid w:val="004E5FAB"/>
    <w:rsid w:val="004E7ACC"/>
    <w:rsid w:val="004F2C90"/>
    <w:rsid w:val="004F3187"/>
    <w:rsid w:val="004F42B7"/>
    <w:rsid w:val="004F4CF9"/>
    <w:rsid w:val="004F4FD9"/>
    <w:rsid w:val="004F72C9"/>
    <w:rsid w:val="004F7E50"/>
    <w:rsid w:val="004F7F98"/>
    <w:rsid w:val="00500AC3"/>
    <w:rsid w:val="00502467"/>
    <w:rsid w:val="00502BFC"/>
    <w:rsid w:val="00502DDD"/>
    <w:rsid w:val="00503541"/>
    <w:rsid w:val="005076F6"/>
    <w:rsid w:val="00510142"/>
    <w:rsid w:val="0051078A"/>
    <w:rsid w:val="00510FC9"/>
    <w:rsid w:val="00513881"/>
    <w:rsid w:val="005151FA"/>
    <w:rsid w:val="005152CB"/>
    <w:rsid w:val="00516924"/>
    <w:rsid w:val="005173F2"/>
    <w:rsid w:val="00521E4A"/>
    <w:rsid w:val="00521EA0"/>
    <w:rsid w:val="005228DA"/>
    <w:rsid w:val="0052498C"/>
    <w:rsid w:val="00527969"/>
    <w:rsid w:val="00530A27"/>
    <w:rsid w:val="0053278D"/>
    <w:rsid w:val="00532F5C"/>
    <w:rsid w:val="005378B7"/>
    <w:rsid w:val="00537F8D"/>
    <w:rsid w:val="0054021C"/>
    <w:rsid w:val="00540AA8"/>
    <w:rsid w:val="0054241F"/>
    <w:rsid w:val="00543850"/>
    <w:rsid w:val="005447BB"/>
    <w:rsid w:val="00544FF7"/>
    <w:rsid w:val="00546959"/>
    <w:rsid w:val="00550822"/>
    <w:rsid w:val="00551948"/>
    <w:rsid w:val="00552219"/>
    <w:rsid w:val="00553614"/>
    <w:rsid w:val="00553718"/>
    <w:rsid w:val="00556B6F"/>
    <w:rsid w:val="005573A6"/>
    <w:rsid w:val="00562D6D"/>
    <w:rsid w:val="00563254"/>
    <w:rsid w:val="00563DFF"/>
    <w:rsid w:val="00565984"/>
    <w:rsid w:val="005708CD"/>
    <w:rsid w:val="00571E91"/>
    <w:rsid w:val="00572359"/>
    <w:rsid w:val="0057611D"/>
    <w:rsid w:val="0057716A"/>
    <w:rsid w:val="00580C75"/>
    <w:rsid w:val="0058145B"/>
    <w:rsid w:val="0058391A"/>
    <w:rsid w:val="00591C79"/>
    <w:rsid w:val="00595727"/>
    <w:rsid w:val="00596920"/>
    <w:rsid w:val="00597F99"/>
    <w:rsid w:val="005A02CF"/>
    <w:rsid w:val="005A0B14"/>
    <w:rsid w:val="005A1793"/>
    <w:rsid w:val="005A1E14"/>
    <w:rsid w:val="005A7DBC"/>
    <w:rsid w:val="005B1874"/>
    <w:rsid w:val="005B2712"/>
    <w:rsid w:val="005B2C85"/>
    <w:rsid w:val="005C00D0"/>
    <w:rsid w:val="005C0A89"/>
    <w:rsid w:val="005C0F5D"/>
    <w:rsid w:val="005C2CB4"/>
    <w:rsid w:val="005C5FEC"/>
    <w:rsid w:val="005C7481"/>
    <w:rsid w:val="005D1121"/>
    <w:rsid w:val="005D1385"/>
    <w:rsid w:val="005D2CE2"/>
    <w:rsid w:val="005D61C2"/>
    <w:rsid w:val="005E0A64"/>
    <w:rsid w:val="005E4CF6"/>
    <w:rsid w:val="005E5AD4"/>
    <w:rsid w:val="005E6240"/>
    <w:rsid w:val="005E646B"/>
    <w:rsid w:val="005E6B4B"/>
    <w:rsid w:val="005F040F"/>
    <w:rsid w:val="005F0442"/>
    <w:rsid w:val="005F17D0"/>
    <w:rsid w:val="005F1D35"/>
    <w:rsid w:val="005F21D5"/>
    <w:rsid w:val="005F50EA"/>
    <w:rsid w:val="005F74E5"/>
    <w:rsid w:val="005F7C46"/>
    <w:rsid w:val="005F7F1B"/>
    <w:rsid w:val="00602A14"/>
    <w:rsid w:val="00611ED0"/>
    <w:rsid w:val="006129BA"/>
    <w:rsid w:val="00612A9E"/>
    <w:rsid w:val="00613E26"/>
    <w:rsid w:val="006163CD"/>
    <w:rsid w:val="00621092"/>
    <w:rsid w:val="0062223F"/>
    <w:rsid w:val="00623330"/>
    <w:rsid w:val="00623FB1"/>
    <w:rsid w:val="006242CF"/>
    <w:rsid w:val="00624460"/>
    <w:rsid w:val="0062519E"/>
    <w:rsid w:val="00626CA6"/>
    <w:rsid w:val="00632592"/>
    <w:rsid w:val="006344DF"/>
    <w:rsid w:val="00640422"/>
    <w:rsid w:val="006446CF"/>
    <w:rsid w:val="00644C3D"/>
    <w:rsid w:val="00644CCC"/>
    <w:rsid w:val="00646B84"/>
    <w:rsid w:val="006507DF"/>
    <w:rsid w:val="0065239E"/>
    <w:rsid w:val="006548B6"/>
    <w:rsid w:val="00656961"/>
    <w:rsid w:val="00661ECB"/>
    <w:rsid w:val="00670994"/>
    <w:rsid w:val="0067228E"/>
    <w:rsid w:val="006728FB"/>
    <w:rsid w:val="00676C01"/>
    <w:rsid w:val="00676D5B"/>
    <w:rsid w:val="0067724A"/>
    <w:rsid w:val="006810A7"/>
    <w:rsid w:val="00683D8F"/>
    <w:rsid w:val="00684AB7"/>
    <w:rsid w:val="00690DB5"/>
    <w:rsid w:val="006918DF"/>
    <w:rsid w:val="006928F3"/>
    <w:rsid w:val="0069361D"/>
    <w:rsid w:val="00693D14"/>
    <w:rsid w:val="006A0F4F"/>
    <w:rsid w:val="006A1860"/>
    <w:rsid w:val="006A1EBA"/>
    <w:rsid w:val="006A2650"/>
    <w:rsid w:val="006A3D49"/>
    <w:rsid w:val="006A4F84"/>
    <w:rsid w:val="006A75BE"/>
    <w:rsid w:val="006B1F34"/>
    <w:rsid w:val="006B2699"/>
    <w:rsid w:val="006B2BA9"/>
    <w:rsid w:val="006B34FA"/>
    <w:rsid w:val="006B40FB"/>
    <w:rsid w:val="006B53D7"/>
    <w:rsid w:val="006B6BD6"/>
    <w:rsid w:val="006C14E5"/>
    <w:rsid w:val="006C389F"/>
    <w:rsid w:val="006C4A84"/>
    <w:rsid w:val="006C5151"/>
    <w:rsid w:val="006C51BF"/>
    <w:rsid w:val="006C6D53"/>
    <w:rsid w:val="006D0B09"/>
    <w:rsid w:val="006D2262"/>
    <w:rsid w:val="006D22CD"/>
    <w:rsid w:val="006D4610"/>
    <w:rsid w:val="006D4C5A"/>
    <w:rsid w:val="006D5F18"/>
    <w:rsid w:val="006D6A92"/>
    <w:rsid w:val="006D7A80"/>
    <w:rsid w:val="006D7F9B"/>
    <w:rsid w:val="006E0759"/>
    <w:rsid w:val="006E20AA"/>
    <w:rsid w:val="006E2E32"/>
    <w:rsid w:val="006E31F4"/>
    <w:rsid w:val="006F0CAA"/>
    <w:rsid w:val="006F15D0"/>
    <w:rsid w:val="006F203C"/>
    <w:rsid w:val="006F4D47"/>
    <w:rsid w:val="006F6234"/>
    <w:rsid w:val="006F6414"/>
    <w:rsid w:val="006F744A"/>
    <w:rsid w:val="0070351C"/>
    <w:rsid w:val="0070795D"/>
    <w:rsid w:val="00707BDA"/>
    <w:rsid w:val="00711EFB"/>
    <w:rsid w:val="007129D2"/>
    <w:rsid w:val="007152F4"/>
    <w:rsid w:val="00716DCA"/>
    <w:rsid w:val="00724799"/>
    <w:rsid w:val="0072562C"/>
    <w:rsid w:val="00726133"/>
    <w:rsid w:val="0072731D"/>
    <w:rsid w:val="00730A06"/>
    <w:rsid w:val="00732BCA"/>
    <w:rsid w:val="007336C6"/>
    <w:rsid w:val="00740BF4"/>
    <w:rsid w:val="007415A9"/>
    <w:rsid w:val="00741D46"/>
    <w:rsid w:val="00742EE0"/>
    <w:rsid w:val="00743F83"/>
    <w:rsid w:val="0074480A"/>
    <w:rsid w:val="00744A2B"/>
    <w:rsid w:val="0074571B"/>
    <w:rsid w:val="00754822"/>
    <w:rsid w:val="00754A22"/>
    <w:rsid w:val="00755515"/>
    <w:rsid w:val="00756AB7"/>
    <w:rsid w:val="00756BC3"/>
    <w:rsid w:val="0075756D"/>
    <w:rsid w:val="0075770F"/>
    <w:rsid w:val="00761569"/>
    <w:rsid w:val="00762390"/>
    <w:rsid w:val="00763E4C"/>
    <w:rsid w:val="007642E7"/>
    <w:rsid w:val="00764337"/>
    <w:rsid w:val="00765071"/>
    <w:rsid w:val="00765A04"/>
    <w:rsid w:val="0076716F"/>
    <w:rsid w:val="007721B6"/>
    <w:rsid w:val="00773061"/>
    <w:rsid w:val="00773A65"/>
    <w:rsid w:val="00774D4C"/>
    <w:rsid w:val="00775047"/>
    <w:rsid w:val="00775A9B"/>
    <w:rsid w:val="00777BA8"/>
    <w:rsid w:val="00780F2B"/>
    <w:rsid w:val="0078248B"/>
    <w:rsid w:val="0078333D"/>
    <w:rsid w:val="00786EB4"/>
    <w:rsid w:val="00787A60"/>
    <w:rsid w:val="00790604"/>
    <w:rsid w:val="00790702"/>
    <w:rsid w:val="007921A0"/>
    <w:rsid w:val="0079228A"/>
    <w:rsid w:val="007936A1"/>
    <w:rsid w:val="00793D5E"/>
    <w:rsid w:val="007A2DFE"/>
    <w:rsid w:val="007A5FA9"/>
    <w:rsid w:val="007A61C1"/>
    <w:rsid w:val="007B005B"/>
    <w:rsid w:val="007B05B1"/>
    <w:rsid w:val="007B1A1F"/>
    <w:rsid w:val="007B1BF1"/>
    <w:rsid w:val="007B2582"/>
    <w:rsid w:val="007B2C5F"/>
    <w:rsid w:val="007B3F18"/>
    <w:rsid w:val="007B42BC"/>
    <w:rsid w:val="007B42E9"/>
    <w:rsid w:val="007B6DAD"/>
    <w:rsid w:val="007C1655"/>
    <w:rsid w:val="007C4311"/>
    <w:rsid w:val="007C4CB8"/>
    <w:rsid w:val="007C6593"/>
    <w:rsid w:val="007C7F01"/>
    <w:rsid w:val="007D002A"/>
    <w:rsid w:val="007D0AF1"/>
    <w:rsid w:val="007D3DAF"/>
    <w:rsid w:val="007D5B8C"/>
    <w:rsid w:val="007E3392"/>
    <w:rsid w:val="007E3537"/>
    <w:rsid w:val="007E3CEA"/>
    <w:rsid w:val="007E5C40"/>
    <w:rsid w:val="007E64C2"/>
    <w:rsid w:val="007F1B2C"/>
    <w:rsid w:val="007F3FF6"/>
    <w:rsid w:val="007F4906"/>
    <w:rsid w:val="007F5A9D"/>
    <w:rsid w:val="007F5DAE"/>
    <w:rsid w:val="007F5FCF"/>
    <w:rsid w:val="007F7F82"/>
    <w:rsid w:val="00800369"/>
    <w:rsid w:val="00800B40"/>
    <w:rsid w:val="008018CC"/>
    <w:rsid w:val="00803398"/>
    <w:rsid w:val="00805A69"/>
    <w:rsid w:val="008115CD"/>
    <w:rsid w:val="00812073"/>
    <w:rsid w:val="00812735"/>
    <w:rsid w:val="00812E8C"/>
    <w:rsid w:val="00814988"/>
    <w:rsid w:val="00815F3C"/>
    <w:rsid w:val="00821329"/>
    <w:rsid w:val="00825BFA"/>
    <w:rsid w:val="00826909"/>
    <w:rsid w:val="00826B7C"/>
    <w:rsid w:val="00830191"/>
    <w:rsid w:val="0083306F"/>
    <w:rsid w:val="00834AB5"/>
    <w:rsid w:val="008376D5"/>
    <w:rsid w:val="00837A34"/>
    <w:rsid w:val="00840615"/>
    <w:rsid w:val="00840CC4"/>
    <w:rsid w:val="00841127"/>
    <w:rsid w:val="008413CD"/>
    <w:rsid w:val="008419FF"/>
    <w:rsid w:val="0084216C"/>
    <w:rsid w:val="008438E9"/>
    <w:rsid w:val="0084514C"/>
    <w:rsid w:val="008504D5"/>
    <w:rsid w:val="00852D1F"/>
    <w:rsid w:val="008530F6"/>
    <w:rsid w:val="008554E5"/>
    <w:rsid w:val="00856C5E"/>
    <w:rsid w:val="00860843"/>
    <w:rsid w:val="00860C0F"/>
    <w:rsid w:val="008626F4"/>
    <w:rsid w:val="00862F3A"/>
    <w:rsid w:val="00862F52"/>
    <w:rsid w:val="008645C7"/>
    <w:rsid w:val="00866FCC"/>
    <w:rsid w:val="00867255"/>
    <w:rsid w:val="0086793D"/>
    <w:rsid w:val="00870E00"/>
    <w:rsid w:val="00871D20"/>
    <w:rsid w:val="00875816"/>
    <w:rsid w:val="00876400"/>
    <w:rsid w:val="00883241"/>
    <w:rsid w:val="008847AA"/>
    <w:rsid w:val="0088637D"/>
    <w:rsid w:val="0088667A"/>
    <w:rsid w:val="00887F48"/>
    <w:rsid w:val="008906B7"/>
    <w:rsid w:val="00893EA7"/>
    <w:rsid w:val="008A115E"/>
    <w:rsid w:val="008A2BE2"/>
    <w:rsid w:val="008A4556"/>
    <w:rsid w:val="008A687D"/>
    <w:rsid w:val="008A6942"/>
    <w:rsid w:val="008A75A6"/>
    <w:rsid w:val="008B0490"/>
    <w:rsid w:val="008B0C2B"/>
    <w:rsid w:val="008B4E5D"/>
    <w:rsid w:val="008B5C3A"/>
    <w:rsid w:val="008C0191"/>
    <w:rsid w:val="008C1EDE"/>
    <w:rsid w:val="008C23DB"/>
    <w:rsid w:val="008C27C3"/>
    <w:rsid w:val="008C3488"/>
    <w:rsid w:val="008C545A"/>
    <w:rsid w:val="008C735E"/>
    <w:rsid w:val="008C7831"/>
    <w:rsid w:val="008D684C"/>
    <w:rsid w:val="008D6CE4"/>
    <w:rsid w:val="008E2261"/>
    <w:rsid w:val="008E494E"/>
    <w:rsid w:val="008E4D13"/>
    <w:rsid w:val="008E5FED"/>
    <w:rsid w:val="008E6285"/>
    <w:rsid w:val="008F321D"/>
    <w:rsid w:val="008F7432"/>
    <w:rsid w:val="00900208"/>
    <w:rsid w:val="009008BB"/>
    <w:rsid w:val="00901AF2"/>
    <w:rsid w:val="009030A9"/>
    <w:rsid w:val="00904E87"/>
    <w:rsid w:val="00906958"/>
    <w:rsid w:val="0091221E"/>
    <w:rsid w:val="00913DF4"/>
    <w:rsid w:val="00915331"/>
    <w:rsid w:val="009159CC"/>
    <w:rsid w:val="00915E69"/>
    <w:rsid w:val="00917888"/>
    <w:rsid w:val="00917AF3"/>
    <w:rsid w:val="00920A74"/>
    <w:rsid w:val="00921ECC"/>
    <w:rsid w:val="0092331B"/>
    <w:rsid w:val="00923A74"/>
    <w:rsid w:val="00925BEE"/>
    <w:rsid w:val="009270CA"/>
    <w:rsid w:val="00932AC9"/>
    <w:rsid w:val="0093334E"/>
    <w:rsid w:val="00934A63"/>
    <w:rsid w:val="0093566F"/>
    <w:rsid w:val="009401C5"/>
    <w:rsid w:val="0094050B"/>
    <w:rsid w:val="0094171F"/>
    <w:rsid w:val="0094358F"/>
    <w:rsid w:val="00944BD4"/>
    <w:rsid w:val="0094557E"/>
    <w:rsid w:val="0094752E"/>
    <w:rsid w:val="009501BD"/>
    <w:rsid w:val="00950CE1"/>
    <w:rsid w:val="00952365"/>
    <w:rsid w:val="00953100"/>
    <w:rsid w:val="00955F50"/>
    <w:rsid w:val="0095749F"/>
    <w:rsid w:val="0095793A"/>
    <w:rsid w:val="00960A19"/>
    <w:rsid w:val="00960DE5"/>
    <w:rsid w:val="00961808"/>
    <w:rsid w:val="00961E91"/>
    <w:rsid w:val="009631C0"/>
    <w:rsid w:val="009744AF"/>
    <w:rsid w:val="009757B2"/>
    <w:rsid w:val="0097595E"/>
    <w:rsid w:val="009759B2"/>
    <w:rsid w:val="00976201"/>
    <w:rsid w:val="0097712F"/>
    <w:rsid w:val="0098145E"/>
    <w:rsid w:val="00981F0B"/>
    <w:rsid w:val="00986BB9"/>
    <w:rsid w:val="009871B6"/>
    <w:rsid w:val="009905CB"/>
    <w:rsid w:val="00991175"/>
    <w:rsid w:val="00991788"/>
    <w:rsid w:val="009918C2"/>
    <w:rsid w:val="00992315"/>
    <w:rsid w:val="0099592A"/>
    <w:rsid w:val="009A087B"/>
    <w:rsid w:val="009A15A0"/>
    <w:rsid w:val="009A171C"/>
    <w:rsid w:val="009A2B87"/>
    <w:rsid w:val="009A34C7"/>
    <w:rsid w:val="009A5344"/>
    <w:rsid w:val="009A56FE"/>
    <w:rsid w:val="009A5A8D"/>
    <w:rsid w:val="009A68BF"/>
    <w:rsid w:val="009B5685"/>
    <w:rsid w:val="009C08D4"/>
    <w:rsid w:val="009C3661"/>
    <w:rsid w:val="009C7507"/>
    <w:rsid w:val="009D0B3A"/>
    <w:rsid w:val="009D26E5"/>
    <w:rsid w:val="009D273C"/>
    <w:rsid w:val="009D551D"/>
    <w:rsid w:val="009D6999"/>
    <w:rsid w:val="009D6A03"/>
    <w:rsid w:val="009D7443"/>
    <w:rsid w:val="009E023D"/>
    <w:rsid w:val="009E10DF"/>
    <w:rsid w:val="009E1F00"/>
    <w:rsid w:val="009E5D70"/>
    <w:rsid w:val="009E5DD5"/>
    <w:rsid w:val="009E7519"/>
    <w:rsid w:val="009E7599"/>
    <w:rsid w:val="009E76D6"/>
    <w:rsid w:val="009F3AEE"/>
    <w:rsid w:val="009F4907"/>
    <w:rsid w:val="009F64B3"/>
    <w:rsid w:val="009F7A40"/>
    <w:rsid w:val="00A029FC"/>
    <w:rsid w:val="00A02A16"/>
    <w:rsid w:val="00A02EDC"/>
    <w:rsid w:val="00A03F93"/>
    <w:rsid w:val="00A0520F"/>
    <w:rsid w:val="00A06254"/>
    <w:rsid w:val="00A11073"/>
    <w:rsid w:val="00A110B8"/>
    <w:rsid w:val="00A1137A"/>
    <w:rsid w:val="00A11FBD"/>
    <w:rsid w:val="00A126FD"/>
    <w:rsid w:val="00A141F5"/>
    <w:rsid w:val="00A142B1"/>
    <w:rsid w:val="00A144ED"/>
    <w:rsid w:val="00A14A72"/>
    <w:rsid w:val="00A15731"/>
    <w:rsid w:val="00A16C18"/>
    <w:rsid w:val="00A17052"/>
    <w:rsid w:val="00A2379D"/>
    <w:rsid w:val="00A23C76"/>
    <w:rsid w:val="00A24213"/>
    <w:rsid w:val="00A244CF"/>
    <w:rsid w:val="00A24CF6"/>
    <w:rsid w:val="00A2595C"/>
    <w:rsid w:val="00A25977"/>
    <w:rsid w:val="00A32320"/>
    <w:rsid w:val="00A35680"/>
    <w:rsid w:val="00A4274A"/>
    <w:rsid w:val="00A42CB5"/>
    <w:rsid w:val="00A43AFA"/>
    <w:rsid w:val="00A4723D"/>
    <w:rsid w:val="00A473CA"/>
    <w:rsid w:val="00A52894"/>
    <w:rsid w:val="00A56B18"/>
    <w:rsid w:val="00A57F9B"/>
    <w:rsid w:val="00A60743"/>
    <w:rsid w:val="00A61520"/>
    <w:rsid w:val="00A6289F"/>
    <w:rsid w:val="00A63A03"/>
    <w:rsid w:val="00A7080E"/>
    <w:rsid w:val="00A7176D"/>
    <w:rsid w:val="00A725B8"/>
    <w:rsid w:val="00A72AB8"/>
    <w:rsid w:val="00A771BF"/>
    <w:rsid w:val="00A86A0A"/>
    <w:rsid w:val="00A86BA7"/>
    <w:rsid w:val="00A87258"/>
    <w:rsid w:val="00A903E4"/>
    <w:rsid w:val="00A93F04"/>
    <w:rsid w:val="00A94A0B"/>
    <w:rsid w:val="00A95BF9"/>
    <w:rsid w:val="00A96ADF"/>
    <w:rsid w:val="00A96E7E"/>
    <w:rsid w:val="00A9758C"/>
    <w:rsid w:val="00AA09CF"/>
    <w:rsid w:val="00AA4DFF"/>
    <w:rsid w:val="00AA702E"/>
    <w:rsid w:val="00AA74A5"/>
    <w:rsid w:val="00AB1E30"/>
    <w:rsid w:val="00AB1F39"/>
    <w:rsid w:val="00AB2587"/>
    <w:rsid w:val="00AB25EB"/>
    <w:rsid w:val="00AB26A2"/>
    <w:rsid w:val="00AB6A80"/>
    <w:rsid w:val="00AC3421"/>
    <w:rsid w:val="00AC67D8"/>
    <w:rsid w:val="00AD0AA1"/>
    <w:rsid w:val="00AD2AA3"/>
    <w:rsid w:val="00AD426D"/>
    <w:rsid w:val="00AD46BC"/>
    <w:rsid w:val="00AD558A"/>
    <w:rsid w:val="00AD565B"/>
    <w:rsid w:val="00AD5C79"/>
    <w:rsid w:val="00AE0420"/>
    <w:rsid w:val="00AE0627"/>
    <w:rsid w:val="00AE17BC"/>
    <w:rsid w:val="00AE2231"/>
    <w:rsid w:val="00AE275D"/>
    <w:rsid w:val="00AE3BAC"/>
    <w:rsid w:val="00AE5175"/>
    <w:rsid w:val="00AE551C"/>
    <w:rsid w:val="00AF0A00"/>
    <w:rsid w:val="00AF0B38"/>
    <w:rsid w:val="00AF2F8C"/>
    <w:rsid w:val="00AF32E1"/>
    <w:rsid w:val="00AF60BB"/>
    <w:rsid w:val="00B0022F"/>
    <w:rsid w:val="00B00379"/>
    <w:rsid w:val="00B01D8F"/>
    <w:rsid w:val="00B035F9"/>
    <w:rsid w:val="00B039D0"/>
    <w:rsid w:val="00B03C99"/>
    <w:rsid w:val="00B10D09"/>
    <w:rsid w:val="00B13067"/>
    <w:rsid w:val="00B13A06"/>
    <w:rsid w:val="00B14CF2"/>
    <w:rsid w:val="00B15487"/>
    <w:rsid w:val="00B166BF"/>
    <w:rsid w:val="00B17BD5"/>
    <w:rsid w:val="00B2247B"/>
    <w:rsid w:val="00B22E9A"/>
    <w:rsid w:val="00B23595"/>
    <w:rsid w:val="00B23A37"/>
    <w:rsid w:val="00B2418F"/>
    <w:rsid w:val="00B249A7"/>
    <w:rsid w:val="00B2611A"/>
    <w:rsid w:val="00B2693E"/>
    <w:rsid w:val="00B2730A"/>
    <w:rsid w:val="00B2781C"/>
    <w:rsid w:val="00B304C3"/>
    <w:rsid w:val="00B31710"/>
    <w:rsid w:val="00B3497D"/>
    <w:rsid w:val="00B36885"/>
    <w:rsid w:val="00B36CA3"/>
    <w:rsid w:val="00B41711"/>
    <w:rsid w:val="00B4303F"/>
    <w:rsid w:val="00B44AF3"/>
    <w:rsid w:val="00B4779A"/>
    <w:rsid w:val="00B5108D"/>
    <w:rsid w:val="00B517AC"/>
    <w:rsid w:val="00B53A29"/>
    <w:rsid w:val="00B542C5"/>
    <w:rsid w:val="00B555EF"/>
    <w:rsid w:val="00B55724"/>
    <w:rsid w:val="00B6190C"/>
    <w:rsid w:val="00B631DE"/>
    <w:rsid w:val="00B633EB"/>
    <w:rsid w:val="00B63F22"/>
    <w:rsid w:val="00B64A6B"/>
    <w:rsid w:val="00B70560"/>
    <w:rsid w:val="00B800E3"/>
    <w:rsid w:val="00B84905"/>
    <w:rsid w:val="00B84BC8"/>
    <w:rsid w:val="00B84C0C"/>
    <w:rsid w:val="00B85FCF"/>
    <w:rsid w:val="00B87D65"/>
    <w:rsid w:val="00B90CBB"/>
    <w:rsid w:val="00B911DE"/>
    <w:rsid w:val="00B916F6"/>
    <w:rsid w:val="00B91CAF"/>
    <w:rsid w:val="00B9317B"/>
    <w:rsid w:val="00B96090"/>
    <w:rsid w:val="00BA2A6E"/>
    <w:rsid w:val="00BA37D6"/>
    <w:rsid w:val="00BA38B7"/>
    <w:rsid w:val="00BA3965"/>
    <w:rsid w:val="00BA7DD8"/>
    <w:rsid w:val="00BB0181"/>
    <w:rsid w:val="00BB0809"/>
    <w:rsid w:val="00BB397D"/>
    <w:rsid w:val="00BB4407"/>
    <w:rsid w:val="00BB4715"/>
    <w:rsid w:val="00BB5A29"/>
    <w:rsid w:val="00BC10D3"/>
    <w:rsid w:val="00BC23ED"/>
    <w:rsid w:val="00BC3C04"/>
    <w:rsid w:val="00BC4526"/>
    <w:rsid w:val="00BC5435"/>
    <w:rsid w:val="00BD08E0"/>
    <w:rsid w:val="00BD1235"/>
    <w:rsid w:val="00BD2597"/>
    <w:rsid w:val="00BD2E59"/>
    <w:rsid w:val="00BE0402"/>
    <w:rsid w:val="00BE5F05"/>
    <w:rsid w:val="00BE6460"/>
    <w:rsid w:val="00BE698D"/>
    <w:rsid w:val="00BE6E17"/>
    <w:rsid w:val="00BE75E4"/>
    <w:rsid w:val="00BF32A6"/>
    <w:rsid w:val="00BF437D"/>
    <w:rsid w:val="00BF5E1A"/>
    <w:rsid w:val="00BF6533"/>
    <w:rsid w:val="00BF7349"/>
    <w:rsid w:val="00C01226"/>
    <w:rsid w:val="00C01DB6"/>
    <w:rsid w:val="00C03A5B"/>
    <w:rsid w:val="00C04C52"/>
    <w:rsid w:val="00C05249"/>
    <w:rsid w:val="00C06A15"/>
    <w:rsid w:val="00C07DB6"/>
    <w:rsid w:val="00C1416A"/>
    <w:rsid w:val="00C16747"/>
    <w:rsid w:val="00C17336"/>
    <w:rsid w:val="00C17F4E"/>
    <w:rsid w:val="00C2205E"/>
    <w:rsid w:val="00C22D7D"/>
    <w:rsid w:val="00C2634E"/>
    <w:rsid w:val="00C26D29"/>
    <w:rsid w:val="00C26EFE"/>
    <w:rsid w:val="00C27B3E"/>
    <w:rsid w:val="00C27FBD"/>
    <w:rsid w:val="00C31461"/>
    <w:rsid w:val="00C344C2"/>
    <w:rsid w:val="00C34A33"/>
    <w:rsid w:val="00C353E9"/>
    <w:rsid w:val="00C404AF"/>
    <w:rsid w:val="00C4158C"/>
    <w:rsid w:val="00C42439"/>
    <w:rsid w:val="00C430AA"/>
    <w:rsid w:val="00C44499"/>
    <w:rsid w:val="00C44DFB"/>
    <w:rsid w:val="00C51335"/>
    <w:rsid w:val="00C52845"/>
    <w:rsid w:val="00C55109"/>
    <w:rsid w:val="00C61B46"/>
    <w:rsid w:val="00C63A64"/>
    <w:rsid w:val="00C65599"/>
    <w:rsid w:val="00C66C9C"/>
    <w:rsid w:val="00C70F31"/>
    <w:rsid w:val="00C71DD9"/>
    <w:rsid w:val="00C77615"/>
    <w:rsid w:val="00C77BEC"/>
    <w:rsid w:val="00C8132F"/>
    <w:rsid w:val="00C813E9"/>
    <w:rsid w:val="00C837D7"/>
    <w:rsid w:val="00C849E4"/>
    <w:rsid w:val="00C8508E"/>
    <w:rsid w:val="00C85AB1"/>
    <w:rsid w:val="00C867A9"/>
    <w:rsid w:val="00C869AF"/>
    <w:rsid w:val="00C87A75"/>
    <w:rsid w:val="00C90D40"/>
    <w:rsid w:val="00C95F9B"/>
    <w:rsid w:val="00CA11C0"/>
    <w:rsid w:val="00CA17BA"/>
    <w:rsid w:val="00CA2772"/>
    <w:rsid w:val="00CA2FD4"/>
    <w:rsid w:val="00CA3232"/>
    <w:rsid w:val="00CA3A83"/>
    <w:rsid w:val="00CA4B57"/>
    <w:rsid w:val="00CA619E"/>
    <w:rsid w:val="00CB026F"/>
    <w:rsid w:val="00CB3876"/>
    <w:rsid w:val="00CB3D80"/>
    <w:rsid w:val="00CB526A"/>
    <w:rsid w:val="00CB5B11"/>
    <w:rsid w:val="00CC0447"/>
    <w:rsid w:val="00CC3061"/>
    <w:rsid w:val="00CC5096"/>
    <w:rsid w:val="00CC5B96"/>
    <w:rsid w:val="00CC5D7C"/>
    <w:rsid w:val="00CC5E5C"/>
    <w:rsid w:val="00CC6946"/>
    <w:rsid w:val="00CD03D6"/>
    <w:rsid w:val="00CD0AE3"/>
    <w:rsid w:val="00CD0F9B"/>
    <w:rsid w:val="00CD2222"/>
    <w:rsid w:val="00CD2B77"/>
    <w:rsid w:val="00CD309B"/>
    <w:rsid w:val="00CD3563"/>
    <w:rsid w:val="00CD3D62"/>
    <w:rsid w:val="00CD4436"/>
    <w:rsid w:val="00CD57C3"/>
    <w:rsid w:val="00CE01A1"/>
    <w:rsid w:val="00CE4E40"/>
    <w:rsid w:val="00CE5B66"/>
    <w:rsid w:val="00CE6B2C"/>
    <w:rsid w:val="00CE6B51"/>
    <w:rsid w:val="00CF0555"/>
    <w:rsid w:val="00CF141D"/>
    <w:rsid w:val="00CF1AF1"/>
    <w:rsid w:val="00CF27DB"/>
    <w:rsid w:val="00CF2DE6"/>
    <w:rsid w:val="00CF5BC3"/>
    <w:rsid w:val="00CF60DC"/>
    <w:rsid w:val="00CF7788"/>
    <w:rsid w:val="00D000E9"/>
    <w:rsid w:val="00D00660"/>
    <w:rsid w:val="00D00CED"/>
    <w:rsid w:val="00D01E74"/>
    <w:rsid w:val="00D01FD1"/>
    <w:rsid w:val="00D02B43"/>
    <w:rsid w:val="00D033B6"/>
    <w:rsid w:val="00D071F8"/>
    <w:rsid w:val="00D11182"/>
    <w:rsid w:val="00D12313"/>
    <w:rsid w:val="00D12E6E"/>
    <w:rsid w:val="00D1348F"/>
    <w:rsid w:val="00D13582"/>
    <w:rsid w:val="00D137D2"/>
    <w:rsid w:val="00D145AD"/>
    <w:rsid w:val="00D149DE"/>
    <w:rsid w:val="00D14B45"/>
    <w:rsid w:val="00D1524D"/>
    <w:rsid w:val="00D16500"/>
    <w:rsid w:val="00D16A7C"/>
    <w:rsid w:val="00D17DB4"/>
    <w:rsid w:val="00D17F58"/>
    <w:rsid w:val="00D209B8"/>
    <w:rsid w:val="00D2154B"/>
    <w:rsid w:val="00D218A1"/>
    <w:rsid w:val="00D2279C"/>
    <w:rsid w:val="00D26703"/>
    <w:rsid w:val="00D309DA"/>
    <w:rsid w:val="00D314E3"/>
    <w:rsid w:val="00D341EB"/>
    <w:rsid w:val="00D349B0"/>
    <w:rsid w:val="00D40843"/>
    <w:rsid w:val="00D41AE4"/>
    <w:rsid w:val="00D43AE9"/>
    <w:rsid w:val="00D4793A"/>
    <w:rsid w:val="00D5031F"/>
    <w:rsid w:val="00D56DA8"/>
    <w:rsid w:val="00D60BB3"/>
    <w:rsid w:val="00D6112B"/>
    <w:rsid w:val="00D640F2"/>
    <w:rsid w:val="00D6430D"/>
    <w:rsid w:val="00D64B8D"/>
    <w:rsid w:val="00D66BC2"/>
    <w:rsid w:val="00D7052E"/>
    <w:rsid w:val="00D70C2B"/>
    <w:rsid w:val="00D7427C"/>
    <w:rsid w:val="00D7496D"/>
    <w:rsid w:val="00D7552E"/>
    <w:rsid w:val="00D755A8"/>
    <w:rsid w:val="00D76256"/>
    <w:rsid w:val="00D769E6"/>
    <w:rsid w:val="00D82C1B"/>
    <w:rsid w:val="00D8305E"/>
    <w:rsid w:val="00D844FF"/>
    <w:rsid w:val="00D857A4"/>
    <w:rsid w:val="00D875B4"/>
    <w:rsid w:val="00D90315"/>
    <w:rsid w:val="00D916FC"/>
    <w:rsid w:val="00D929DF"/>
    <w:rsid w:val="00D968C0"/>
    <w:rsid w:val="00D97071"/>
    <w:rsid w:val="00D97CD3"/>
    <w:rsid w:val="00D97DA4"/>
    <w:rsid w:val="00DA0241"/>
    <w:rsid w:val="00DA045A"/>
    <w:rsid w:val="00DA0634"/>
    <w:rsid w:val="00DA2740"/>
    <w:rsid w:val="00DA2D9C"/>
    <w:rsid w:val="00DA68F4"/>
    <w:rsid w:val="00DA77D7"/>
    <w:rsid w:val="00DA7844"/>
    <w:rsid w:val="00DA79DD"/>
    <w:rsid w:val="00DB0727"/>
    <w:rsid w:val="00DB0E7F"/>
    <w:rsid w:val="00DB1184"/>
    <w:rsid w:val="00DB2CE4"/>
    <w:rsid w:val="00DB4647"/>
    <w:rsid w:val="00DB79A6"/>
    <w:rsid w:val="00DB7F98"/>
    <w:rsid w:val="00DC2245"/>
    <w:rsid w:val="00DC6E81"/>
    <w:rsid w:val="00DD29D4"/>
    <w:rsid w:val="00DD42E0"/>
    <w:rsid w:val="00DD4B03"/>
    <w:rsid w:val="00DD6E8E"/>
    <w:rsid w:val="00DD7DA0"/>
    <w:rsid w:val="00DE054E"/>
    <w:rsid w:val="00DE0742"/>
    <w:rsid w:val="00DE64A0"/>
    <w:rsid w:val="00DE69E6"/>
    <w:rsid w:val="00DF202F"/>
    <w:rsid w:val="00DF3B1E"/>
    <w:rsid w:val="00DF5252"/>
    <w:rsid w:val="00DF6B4C"/>
    <w:rsid w:val="00E00A2F"/>
    <w:rsid w:val="00E013C0"/>
    <w:rsid w:val="00E04D1B"/>
    <w:rsid w:val="00E059FB"/>
    <w:rsid w:val="00E07490"/>
    <w:rsid w:val="00E07EED"/>
    <w:rsid w:val="00E10853"/>
    <w:rsid w:val="00E1490C"/>
    <w:rsid w:val="00E21BB1"/>
    <w:rsid w:val="00E25D15"/>
    <w:rsid w:val="00E33514"/>
    <w:rsid w:val="00E36D22"/>
    <w:rsid w:val="00E372BF"/>
    <w:rsid w:val="00E41515"/>
    <w:rsid w:val="00E4168E"/>
    <w:rsid w:val="00E42BE5"/>
    <w:rsid w:val="00E4407D"/>
    <w:rsid w:val="00E454D5"/>
    <w:rsid w:val="00E50328"/>
    <w:rsid w:val="00E510F3"/>
    <w:rsid w:val="00E5435F"/>
    <w:rsid w:val="00E5506B"/>
    <w:rsid w:val="00E56DD4"/>
    <w:rsid w:val="00E60515"/>
    <w:rsid w:val="00E62902"/>
    <w:rsid w:val="00E62C01"/>
    <w:rsid w:val="00E63928"/>
    <w:rsid w:val="00E65106"/>
    <w:rsid w:val="00E6659B"/>
    <w:rsid w:val="00E70D33"/>
    <w:rsid w:val="00E723BF"/>
    <w:rsid w:val="00E72DE1"/>
    <w:rsid w:val="00E75350"/>
    <w:rsid w:val="00E77928"/>
    <w:rsid w:val="00E77F51"/>
    <w:rsid w:val="00E817DC"/>
    <w:rsid w:val="00E831DC"/>
    <w:rsid w:val="00E91AD2"/>
    <w:rsid w:val="00E91C90"/>
    <w:rsid w:val="00E91FAF"/>
    <w:rsid w:val="00E92A32"/>
    <w:rsid w:val="00E93F3E"/>
    <w:rsid w:val="00E95983"/>
    <w:rsid w:val="00EA17D9"/>
    <w:rsid w:val="00EA5533"/>
    <w:rsid w:val="00EA7FBE"/>
    <w:rsid w:val="00EB0E59"/>
    <w:rsid w:val="00EB1158"/>
    <w:rsid w:val="00EB7018"/>
    <w:rsid w:val="00EB7DBB"/>
    <w:rsid w:val="00EC09C7"/>
    <w:rsid w:val="00EC15E6"/>
    <w:rsid w:val="00EC2F26"/>
    <w:rsid w:val="00EC427C"/>
    <w:rsid w:val="00EC643A"/>
    <w:rsid w:val="00ED00B9"/>
    <w:rsid w:val="00ED0DF7"/>
    <w:rsid w:val="00ED1E6C"/>
    <w:rsid w:val="00ED67BA"/>
    <w:rsid w:val="00ED6A7E"/>
    <w:rsid w:val="00EE2A02"/>
    <w:rsid w:val="00EE3652"/>
    <w:rsid w:val="00EE78F4"/>
    <w:rsid w:val="00EF1040"/>
    <w:rsid w:val="00EF141D"/>
    <w:rsid w:val="00EF1DF2"/>
    <w:rsid w:val="00EF2738"/>
    <w:rsid w:val="00EF285C"/>
    <w:rsid w:val="00EF345D"/>
    <w:rsid w:val="00EF3801"/>
    <w:rsid w:val="00EF6186"/>
    <w:rsid w:val="00EF6705"/>
    <w:rsid w:val="00EF7F17"/>
    <w:rsid w:val="00F01251"/>
    <w:rsid w:val="00F01FF9"/>
    <w:rsid w:val="00F02FB5"/>
    <w:rsid w:val="00F030F0"/>
    <w:rsid w:val="00F04191"/>
    <w:rsid w:val="00F05369"/>
    <w:rsid w:val="00F055F6"/>
    <w:rsid w:val="00F06E97"/>
    <w:rsid w:val="00F13BDA"/>
    <w:rsid w:val="00F13F1A"/>
    <w:rsid w:val="00F14382"/>
    <w:rsid w:val="00F15048"/>
    <w:rsid w:val="00F16085"/>
    <w:rsid w:val="00F17D6E"/>
    <w:rsid w:val="00F20729"/>
    <w:rsid w:val="00F20C11"/>
    <w:rsid w:val="00F22129"/>
    <w:rsid w:val="00F23003"/>
    <w:rsid w:val="00F2476B"/>
    <w:rsid w:val="00F27F46"/>
    <w:rsid w:val="00F310C2"/>
    <w:rsid w:val="00F3688C"/>
    <w:rsid w:val="00F372AC"/>
    <w:rsid w:val="00F37825"/>
    <w:rsid w:val="00F37891"/>
    <w:rsid w:val="00F40473"/>
    <w:rsid w:val="00F426A5"/>
    <w:rsid w:val="00F443D3"/>
    <w:rsid w:val="00F449BF"/>
    <w:rsid w:val="00F46595"/>
    <w:rsid w:val="00F47E47"/>
    <w:rsid w:val="00F5108C"/>
    <w:rsid w:val="00F52B74"/>
    <w:rsid w:val="00F542D9"/>
    <w:rsid w:val="00F56DEF"/>
    <w:rsid w:val="00F56E07"/>
    <w:rsid w:val="00F57142"/>
    <w:rsid w:val="00F64C40"/>
    <w:rsid w:val="00F662FB"/>
    <w:rsid w:val="00F67EE2"/>
    <w:rsid w:val="00F67FEC"/>
    <w:rsid w:val="00F70241"/>
    <w:rsid w:val="00F70EE3"/>
    <w:rsid w:val="00F718C1"/>
    <w:rsid w:val="00F73701"/>
    <w:rsid w:val="00F74310"/>
    <w:rsid w:val="00F74BF0"/>
    <w:rsid w:val="00F7582E"/>
    <w:rsid w:val="00F774C5"/>
    <w:rsid w:val="00F77631"/>
    <w:rsid w:val="00F779EE"/>
    <w:rsid w:val="00F77EEF"/>
    <w:rsid w:val="00F82F9F"/>
    <w:rsid w:val="00F83A1B"/>
    <w:rsid w:val="00F86CAF"/>
    <w:rsid w:val="00F87D3C"/>
    <w:rsid w:val="00F92373"/>
    <w:rsid w:val="00F94BDA"/>
    <w:rsid w:val="00F96724"/>
    <w:rsid w:val="00F97444"/>
    <w:rsid w:val="00F9756E"/>
    <w:rsid w:val="00FA3F0E"/>
    <w:rsid w:val="00FA4402"/>
    <w:rsid w:val="00FA4943"/>
    <w:rsid w:val="00FB078E"/>
    <w:rsid w:val="00FB1676"/>
    <w:rsid w:val="00FB2204"/>
    <w:rsid w:val="00FB2D18"/>
    <w:rsid w:val="00FB30D0"/>
    <w:rsid w:val="00FB3D89"/>
    <w:rsid w:val="00FB4AA4"/>
    <w:rsid w:val="00FB523E"/>
    <w:rsid w:val="00FB540A"/>
    <w:rsid w:val="00FB5A6D"/>
    <w:rsid w:val="00FB7087"/>
    <w:rsid w:val="00FB775E"/>
    <w:rsid w:val="00FC090E"/>
    <w:rsid w:val="00FC0CFA"/>
    <w:rsid w:val="00FC2C72"/>
    <w:rsid w:val="00FC2FFF"/>
    <w:rsid w:val="00FD1EC9"/>
    <w:rsid w:val="00FD51E9"/>
    <w:rsid w:val="00FD73F8"/>
    <w:rsid w:val="00FE0BB3"/>
    <w:rsid w:val="00FE1867"/>
    <w:rsid w:val="00FE19C4"/>
    <w:rsid w:val="00FE3A53"/>
    <w:rsid w:val="00FE7EB1"/>
    <w:rsid w:val="00FF3F39"/>
    <w:rsid w:val="00FF4440"/>
    <w:rsid w:val="00FF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efaultImageDpi w14:val="0"/>
  <w15:docId w15:val="{34EB2709-1E98-409B-AD99-E87747239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331D1"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4331D1"/>
    <w:pPr>
      <w:keepNext/>
      <w:widowControl w:val="0"/>
      <w:autoSpaceDE w:val="0"/>
      <w:autoSpaceDN w:val="0"/>
      <w:jc w:val="both"/>
      <w:outlineLvl w:val="0"/>
    </w:pPr>
    <w:rPr>
      <w:b/>
      <w:bCs/>
      <w:kern w:val="16"/>
    </w:rPr>
  </w:style>
  <w:style w:type="paragraph" w:styleId="Ttulo2">
    <w:name w:val="heading 2"/>
    <w:basedOn w:val="Normal"/>
    <w:next w:val="Normal"/>
    <w:link w:val="Ttulo2Char"/>
    <w:uiPriority w:val="9"/>
    <w:qFormat/>
    <w:rsid w:val="004331D1"/>
    <w:pPr>
      <w:keepNext/>
      <w:widowControl w:val="0"/>
      <w:autoSpaceDE w:val="0"/>
      <w:autoSpaceDN w:val="0"/>
      <w:jc w:val="center"/>
      <w:outlineLvl w:val="1"/>
    </w:pPr>
    <w:rPr>
      <w:rFonts w:ascii="Arial" w:hAnsi="Arial" w:cs="Arial"/>
      <w:b/>
      <w:bCs/>
    </w:rPr>
  </w:style>
  <w:style w:type="paragraph" w:styleId="Ttulo3">
    <w:name w:val="heading 3"/>
    <w:basedOn w:val="Normal"/>
    <w:next w:val="Normal"/>
    <w:link w:val="Ttulo3Char"/>
    <w:uiPriority w:val="9"/>
    <w:qFormat/>
    <w:rsid w:val="004331D1"/>
    <w:pPr>
      <w:keepNext/>
      <w:autoSpaceDE w:val="0"/>
      <w:autoSpaceDN w:val="0"/>
      <w:outlineLvl w:val="2"/>
    </w:pPr>
    <w:rPr>
      <w:rFonts w:ascii="Arial" w:hAnsi="Arial" w:cs="Arial"/>
      <w:b/>
      <w:bCs/>
      <w:sz w:val="20"/>
      <w:szCs w:val="20"/>
    </w:rPr>
  </w:style>
  <w:style w:type="paragraph" w:styleId="Ttulo4">
    <w:name w:val="heading 4"/>
    <w:basedOn w:val="Normal"/>
    <w:next w:val="Normal"/>
    <w:link w:val="Ttulo4Char"/>
    <w:uiPriority w:val="9"/>
    <w:qFormat/>
    <w:rsid w:val="004331D1"/>
    <w:pPr>
      <w:keepNext/>
      <w:widowControl w:val="0"/>
      <w:autoSpaceDE w:val="0"/>
      <w:autoSpaceDN w:val="0"/>
      <w:jc w:val="center"/>
      <w:outlineLvl w:val="3"/>
    </w:pPr>
    <w:rPr>
      <w:b/>
      <w:bCs/>
      <w:kern w:val="16"/>
      <w:sz w:val="20"/>
      <w:szCs w:val="20"/>
    </w:rPr>
  </w:style>
  <w:style w:type="paragraph" w:styleId="Ttulo5">
    <w:name w:val="heading 5"/>
    <w:basedOn w:val="Normal"/>
    <w:next w:val="Normal"/>
    <w:link w:val="Ttulo5Char"/>
    <w:uiPriority w:val="9"/>
    <w:qFormat/>
    <w:rsid w:val="004331D1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outlineLvl w:val="4"/>
    </w:pPr>
    <w:rPr>
      <w:rFonts w:ascii="Arial" w:hAnsi="Arial" w:cs="Arial"/>
      <w:b/>
      <w:bCs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qFormat/>
    <w:rsid w:val="004331D1"/>
    <w:pPr>
      <w:keepNext/>
      <w:widowControl w:val="0"/>
      <w:autoSpaceDE w:val="0"/>
      <w:autoSpaceDN w:val="0"/>
      <w:ind w:left="720"/>
      <w:jc w:val="center"/>
      <w:outlineLvl w:val="6"/>
    </w:pPr>
    <w:rPr>
      <w:b/>
      <w:bCs/>
      <w:kern w:val="16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qFormat/>
    <w:rsid w:val="004331D1"/>
    <w:pPr>
      <w:keepNext/>
      <w:autoSpaceDE w:val="0"/>
      <w:autoSpaceDN w:val="0"/>
      <w:outlineLvl w:val="8"/>
    </w:pPr>
    <w:rPr>
      <w:rFonts w:ascii="Arial" w:hAnsi="Arial" w:cs="Arial"/>
      <w:b/>
      <w:bCs/>
      <w:sz w:val="22"/>
      <w:szCs w:val="2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"/>
    <w:semiHidden/>
    <w:locked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"/>
    <w:semiHidden/>
    <w:locked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"/>
    <w:semiHidden/>
    <w:locked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7Char">
    <w:name w:val="Título 7 Char"/>
    <w:link w:val="Ttulo7"/>
    <w:uiPriority w:val="9"/>
    <w:semiHidden/>
    <w:locked/>
    <w:rPr>
      <w:rFonts w:ascii="Calibri" w:eastAsia="Times New Roman" w:hAnsi="Calibri" w:cs="Times New Roman"/>
      <w:sz w:val="24"/>
      <w:szCs w:val="24"/>
    </w:rPr>
  </w:style>
  <w:style w:type="character" w:customStyle="1" w:styleId="Ttulo9Char">
    <w:name w:val="Título 9 Char"/>
    <w:link w:val="Ttulo9"/>
    <w:uiPriority w:val="9"/>
    <w:semiHidden/>
    <w:locked/>
    <w:rPr>
      <w:rFonts w:ascii="Cambria" w:eastAsia="Times New Roman" w:hAnsi="Cambria" w:cs="Times New Roman"/>
      <w:sz w:val="22"/>
      <w:szCs w:val="22"/>
    </w:rPr>
  </w:style>
  <w:style w:type="paragraph" w:styleId="Corpodetexto">
    <w:name w:val="Body Text"/>
    <w:basedOn w:val="Normal"/>
    <w:link w:val="CorpodetextoChar"/>
    <w:uiPriority w:val="99"/>
    <w:rsid w:val="004331D1"/>
    <w:pPr>
      <w:widowControl w:val="0"/>
      <w:autoSpaceDE w:val="0"/>
      <w:autoSpaceDN w:val="0"/>
      <w:spacing w:line="240" w:lineRule="exact"/>
      <w:jc w:val="both"/>
    </w:pPr>
    <w:rPr>
      <w:kern w:val="16"/>
    </w:rPr>
  </w:style>
  <w:style w:type="character" w:customStyle="1" w:styleId="CorpodetextoChar">
    <w:name w:val="Corpo de texto Char"/>
    <w:link w:val="Corpodetexto"/>
    <w:uiPriority w:val="99"/>
    <w:locked/>
    <w:rsid w:val="00726133"/>
    <w:rPr>
      <w:rFonts w:cs="Times New Roman"/>
      <w:kern w:val="16"/>
      <w:sz w:val="24"/>
    </w:rPr>
  </w:style>
  <w:style w:type="paragraph" w:styleId="Cabealho">
    <w:name w:val="header"/>
    <w:basedOn w:val="Normal"/>
    <w:link w:val="CabealhoChar"/>
    <w:uiPriority w:val="99"/>
    <w:rsid w:val="004331D1"/>
    <w:pPr>
      <w:widowControl w:val="0"/>
      <w:tabs>
        <w:tab w:val="center" w:pos="4419"/>
        <w:tab w:val="right" w:pos="8838"/>
      </w:tabs>
      <w:autoSpaceDE w:val="0"/>
      <w:autoSpaceDN w:val="0"/>
    </w:pPr>
    <w:rPr>
      <w:sz w:val="20"/>
      <w:szCs w:val="20"/>
    </w:rPr>
  </w:style>
  <w:style w:type="character" w:customStyle="1" w:styleId="CabealhoChar">
    <w:name w:val="Cabeçalho Char"/>
    <w:link w:val="Cabealho"/>
    <w:uiPriority w:val="99"/>
    <w:semiHidden/>
    <w:locked/>
    <w:rPr>
      <w:rFonts w:cs="Times New Roman"/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rsid w:val="004331D1"/>
    <w:pPr>
      <w:autoSpaceDE w:val="0"/>
      <w:autoSpaceDN w:val="0"/>
    </w:pPr>
    <w:rPr>
      <w:rFonts w:ascii="Arial" w:hAnsi="Arial" w:cs="Arial"/>
      <w:sz w:val="20"/>
      <w:szCs w:val="20"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Pr>
      <w:rFonts w:cs="Times New Roman"/>
      <w:sz w:val="24"/>
      <w:szCs w:val="24"/>
    </w:rPr>
  </w:style>
  <w:style w:type="paragraph" w:customStyle="1" w:styleId="BodyText21">
    <w:name w:val="Body Text 21"/>
    <w:basedOn w:val="Normal"/>
    <w:rsid w:val="004331D1"/>
    <w:pPr>
      <w:autoSpaceDE w:val="0"/>
      <w:autoSpaceDN w:val="0"/>
      <w:jc w:val="both"/>
    </w:pPr>
    <w:rPr>
      <w:rFonts w:ascii="Arial" w:hAnsi="Arial" w:cs="Arial"/>
      <w:sz w:val="20"/>
      <w:szCs w:val="20"/>
    </w:rPr>
  </w:style>
  <w:style w:type="paragraph" w:styleId="Corpodetexto3">
    <w:name w:val="Body Text 3"/>
    <w:basedOn w:val="Normal"/>
    <w:link w:val="Corpodetexto3Char"/>
    <w:uiPriority w:val="99"/>
    <w:rsid w:val="004331D1"/>
    <w:pPr>
      <w:autoSpaceDE w:val="0"/>
      <w:autoSpaceDN w:val="0"/>
      <w:jc w:val="both"/>
    </w:pPr>
    <w:rPr>
      <w:rFonts w:ascii="Arial" w:hAnsi="Arial" w:cs="Arial"/>
      <w:i/>
      <w:iCs/>
      <w:sz w:val="20"/>
      <w:szCs w:val="20"/>
      <w:u w:val="single"/>
    </w:rPr>
  </w:style>
  <w:style w:type="character" w:customStyle="1" w:styleId="Corpodetexto3Char">
    <w:name w:val="Corpo de texto 3 Char"/>
    <w:link w:val="Corpodetexto3"/>
    <w:uiPriority w:val="99"/>
    <w:semiHidden/>
    <w:locked/>
    <w:rPr>
      <w:rFonts w:cs="Times New Roman"/>
      <w:sz w:val="16"/>
      <w:szCs w:val="16"/>
    </w:rPr>
  </w:style>
  <w:style w:type="paragraph" w:styleId="Ttulo">
    <w:name w:val="Title"/>
    <w:basedOn w:val="Normal"/>
    <w:link w:val="TtuloChar"/>
    <w:uiPriority w:val="10"/>
    <w:qFormat/>
    <w:rsid w:val="004331D1"/>
    <w:pPr>
      <w:jc w:val="center"/>
    </w:pPr>
    <w:rPr>
      <w:rFonts w:ascii="Arial" w:hAnsi="Arial"/>
      <w:b/>
      <w:bCs/>
      <w:sz w:val="20"/>
      <w:szCs w:val="20"/>
    </w:rPr>
  </w:style>
  <w:style w:type="character" w:customStyle="1" w:styleId="TtuloChar">
    <w:name w:val="Título Char"/>
    <w:link w:val="Ttulo"/>
    <w:uiPriority w:val="10"/>
    <w:locked/>
    <w:rsid w:val="00154201"/>
    <w:rPr>
      <w:rFonts w:ascii="Arial" w:hAnsi="Arial" w:cs="Times New Roman"/>
      <w:b/>
    </w:rPr>
  </w:style>
  <w:style w:type="paragraph" w:styleId="Textodebalo">
    <w:name w:val="Balloon Text"/>
    <w:basedOn w:val="Normal"/>
    <w:link w:val="TextodebaloChar"/>
    <w:uiPriority w:val="99"/>
    <w:semiHidden/>
    <w:rsid w:val="00C27B3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Pr>
      <w:rFonts w:ascii="Tahoma" w:hAnsi="Tahoma" w:cs="Tahoma"/>
      <w:sz w:val="16"/>
      <w:szCs w:val="16"/>
    </w:rPr>
  </w:style>
  <w:style w:type="paragraph" w:customStyle="1" w:styleId="NormalWeb1">
    <w:name w:val="Normal (Web)1"/>
    <w:basedOn w:val="Normal"/>
    <w:rsid w:val="00C27B3E"/>
    <w:pPr>
      <w:spacing w:before="100" w:beforeAutospacing="1" w:after="100" w:afterAutospacing="1"/>
    </w:pPr>
    <w:rPr>
      <w:rFonts w:ascii="Tahoma" w:hAnsi="Tahoma" w:cs="Tahoma"/>
      <w:color w:val="000000"/>
      <w:sz w:val="17"/>
      <w:szCs w:val="17"/>
    </w:rPr>
  </w:style>
  <w:style w:type="paragraph" w:customStyle="1" w:styleId="Default">
    <w:name w:val="Default"/>
    <w:rsid w:val="00C27B3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Pa0">
    <w:name w:val="Pa0"/>
    <w:basedOn w:val="Default"/>
    <w:next w:val="Default"/>
    <w:rsid w:val="00C27B3E"/>
    <w:pPr>
      <w:spacing w:line="201" w:lineRule="atLeast"/>
    </w:pPr>
    <w:rPr>
      <w:rFonts w:ascii="Times New Roman" w:hAnsi="Times New Roman" w:cs="Times New Roman"/>
      <w:color w:val="auto"/>
    </w:rPr>
  </w:style>
  <w:style w:type="character" w:customStyle="1" w:styleId="A0">
    <w:name w:val="A0"/>
    <w:rsid w:val="00C27B3E"/>
    <w:rPr>
      <w:color w:val="221E1F"/>
    </w:rPr>
  </w:style>
  <w:style w:type="paragraph" w:styleId="Rodap">
    <w:name w:val="footer"/>
    <w:basedOn w:val="Normal"/>
    <w:link w:val="RodapChar"/>
    <w:uiPriority w:val="99"/>
    <w:rsid w:val="00812E8C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locked/>
    <w:rsid w:val="00812E8C"/>
    <w:rPr>
      <w:rFonts w:cs="Times New Roman"/>
      <w:sz w:val="24"/>
    </w:rPr>
  </w:style>
  <w:style w:type="paragraph" w:styleId="PargrafodaLista">
    <w:name w:val="List Paragraph"/>
    <w:basedOn w:val="Normal"/>
    <w:uiPriority w:val="34"/>
    <w:qFormat/>
    <w:rsid w:val="00812E8C"/>
    <w:pPr>
      <w:ind w:left="720"/>
      <w:contextualSpacing/>
    </w:pPr>
  </w:style>
  <w:style w:type="character" w:customStyle="1" w:styleId="hps">
    <w:name w:val="hps"/>
    <w:rsid w:val="0036362F"/>
  </w:style>
  <w:style w:type="character" w:customStyle="1" w:styleId="apple-style-span">
    <w:name w:val="apple-style-span"/>
    <w:rsid w:val="0036362F"/>
  </w:style>
  <w:style w:type="character" w:customStyle="1" w:styleId="atn">
    <w:name w:val="atn"/>
    <w:rsid w:val="0036362F"/>
  </w:style>
  <w:style w:type="paragraph" w:styleId="Subttulo">
    <w:name w:val="Subtitle"/>
    <w:basedOn w:val="Normal"/>
    <w:link w:val="SubttuloChar"/>
    <w:uiPriority w:val="11"/>
    <w:qFormat/>
    <w:rsid w:val="00726133"/>
    <w:pPr>
      <w:spacing w:before="100" w:beforeAutospacing="1" w:after="100" w:afterAutospacing="1"/>
    </w:pPr>
    <w:rPr>
      <w:rFonts w:ascii="Arial Unicode MS" w:hAnsi="Arial Unicode MS"/>
    </w:rPr>
  </w:style>
  <w:style w:type="character" w:customStyle="1" w:styleId="SubttuloChar">
    <w:name w:val="Subtítulo Char"/>
    <w:link w:val="Subttulo"/>
    <w:uiPriority w:val="11"/>
    <w:locked/>
    <w:rsid w:val="00726133"/>
    <w:rPr>
      <w:rFonts w:ascii="Arial Unicode MS" w:eastAsia="Times New Roman" w:hAnsi="Arial Unicode MS" w:cs="Times New Roman"/>
      <w:sz w:val="24"/>
    </w:rPr>
  </w:style>
  <w:style w:type="paragraph" w:styleId="NormalWeb">
    <w:name w:val="Normal (Web)"/>
    <w:basedOn w:val="Normal"/>
    <w:uiPriority w:val="99"/>
    <w:rsid w:val="00D60BB3"/>
    <w:pPr>
      <w:spacing w:before="100" w:beforeAutospacing="1" w:after="100" w:afterAutospacing="1"/>
    </w:pPr>
    <w:rPr>
      <w:rFonts w:ascii="Arial Unicode MS" w:hAnsi="Arial Unicode MS" w:cs="Arial Unicode MS"/>
    </w:rPr>
  </w:style>
  <w:style w:type="paragraph" w:styleId="Sumrio1">
    <w:name w:val="toc 1"/>
    <w:aliases w:val="projeto doutorado"/>
    <w:basedOn w:val="Normal"/>
    <w:next w:val="Normal"/>
    <w:autoRedefine/>
    <w:uiPriority w:val="39"/>
    <w:rsid w:val="002F25D5"/>
    <w:pPr>
      <w:spacing w:line="360" w:lineRule="auto"/>
    </w:pPr>
    <w:rPr>
      <w:rFonts w:ascii="Arial" w:hAnsi="Arial"/>
    </w:rPr>
  </w:style>
  <w:style w:type="character" w:styleId="Hyperlink">
    <w:name w:val="Hyperlink"/>
    <w:uiPriority w:val="99"/>
    <w:unhideWhenUsed/>
    <w:rsid w:val="00054586"/>
    <w:rPr>
      <w:rFonts w:cs="Times New Roman"/>
      <w:color w:val="0000FF"/>
      <w:u w:val="single"/>
    </w:rPr>
  </w:style>
  <w:style w:type="character" w:styleId="Refdecomentrio">
    <w:name w:val="annotation reference"/>
    <w:rsid w:val="00177EBE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177EB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177EBE"/>
  </w:style>
  <w:style w:type="paragraph" w:styleId="Assuntodocomentrio">
    <w:name w:val="annotation subject"/>
    <w:basedOn w:val="Textodecomentrio"/>
    <w:next w:val="Textodecomentrio"/>
    <w:link w:val="AssuntodocomentrioChar"/>
    <w:rsid w:val="00177EBE"/>
    <w:rPr>
      <w:b/>
      <w:bCs/>
    </w:rPr>
  </w:style>
  <w:style w:type="character" w:customStyle="1" w:styleId="AssuntodocomentrioChar">
    <w:name w:val="Assunto do comentário Char"/>
    <w:link w:val="Assuntodocomentrio"/>
    <w:rsid w:val="00177E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074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4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4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4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4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footer" Target="footer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EAF7E7-75D3-4417-B152-633A5E785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6414</Words>
  <Characters>34638</Characters>
  <Application>Microsoft Office Word</Application>
  <DocSecurity>0</DocSecurity>
  <Lines>288</Lines>
  <Paragraphs>81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Republicação  – Diário Oficial n</vt:lpstr>
    </vt:vector>
  </TitlesOfParts>
  <Company>anvs</Company>
  <LinksUpToDate>false</LinksUpToDate>
  <CharactersWithSpaces>40971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Republicação  – Diário Oficial n</dc:title>
  <dc:subject/>
  <dc:creator>edy.gomes</dc:creator>
  <cp:keywords/>
  <dc:description/>
  <cp:lastModifiedBy>Julia de Souza Ferreira</cp:lastModifiedBy>
  <cp:revision>2</cp:revision>
  <cp:lastPrinted>2016-05-23T13:48:00Z</cp:lastPrinted>
  <dcterms:created xsi:type="dcterms:W3CDTF">2018-08-16T18:54:00Z</dcterms:created>
  <dcterms:modified xsi:type="dcterms:W3CDTF">2018-08-16T18:54:00Z</dcterms:modified>
</cp:coreProperties>
</file>