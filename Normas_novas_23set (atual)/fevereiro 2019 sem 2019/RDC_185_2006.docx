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09" w:rsidRDefault="00747153">
      <w:pPr>
        <w:spacing w:after="0" w:line="259" w:lineRule="auto"/>
        <w:ind w:left="19" w:right="0" w:firstLine="0"/>
      </w:pPr>
      <w:bookmarkStart w:id="0" w:name="_GoBack"/>
      <w:bookmarkEnd w:id="0"/>
      <w:r>
        <w:t>RDC N° 185, DE 13 DE OUTUBRO DE 2006.</w:t>
      </w:r>
      <w:r>
        <w:t xml:space="preserve">  </w:t>
      </w:r>
    </w:p>
    <w:p w:rsidR="00446D09" w:rsidRDefault="00747153">
      <w:pPr>
        <w:spacing w:after="62" w:line="259" w:lineRule="auto"/>
        <w:ind w:left="34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446D09" w:rsidRDefault="00747153">
      <w:pPr>
        <w:spacing w:after="249" w:line="259" w:lineRule="auto"/>
        <w:ind w:left="19" w:right="0" w:firstLine="0"/>
      </w:pPr>
      <w:r>
        <w:t xml:space="preserve"> </w:t>
      </w:r>
    </w:p>
    <w:p w:rsidR="00446D09" w:rsidRDefault="00747153">
      <w:pPr>
        <w:ind w:left="14"/>
      </w:pPr>
      <w:r>
        <w:t xml:space="preserve">A Diretoria Colegiada da Agência Nacional de Vigilância Sanitária, no uso da atribuição que lhe confere o inciso IV do art. 11 do Regulamento aprovado pelo Decreto nº 3.029, de 16 de abril de 1999, e tendo em vista o disposto no inciso II e nos §§ 1º e 3º </w:t>
      </w:r>
      <w:r>
        <w:t xml:space="preserve">do art. 54 do Regimento Interno aprovado nos termos do Anexo I da Portaria nº 354 da ANVISA, de 11 de agosto de 2006, republicada no DOU de 21 de agosto de 2006, em reunião realizada em 26, de setembro de 2006, e    </w:t>
      </w:r>
    </w:p>
    <w:p w:rsidR="00446D09" w:rsidRDefault="00747153">
      <w:pPr>
        <w:ind w:left="14"/>
      </w:pPr>
      <w:r>
        <w:t>considerando o disposto no artigo 196 d</w:t>
      </w:r>
      <w:r>
        <w:t xml:space="preserve">a Constituição Federal de 1988, que estabelece a saúde como direito de todos e dever do Estado, garantido por meio de políticas sociais e econômicas que visem ao acesso universal e igualitário às ações e serviços de saúde;   </w:t>
      </w:r>
    </w:p>
    <w:p w:rsidR="00446D09" w:rsidRDefault="00747153">
      <w:pPr>
        <w:ind w:left="14"/>
      </w:pPr>
      <w:r>
        <w:t>considerando a missão instituc</w:t>
      </w:r>
      <w:r>
        <w:t xml:space="preserve">ional da Agência Nacional de Vigilância Sanitária, que visa proteger e promover a saúde da população garantindo a segurança sanitária de produtos e serviços e participando da construção de seu acesso;   </w:t>
      </w:r>
    </w:p>
    <w:p w:rsidR="00446D09" w:rsidRDefault="00747153">
      <w:pPr>
        <w:ind w:left="14"/>
      </w:pPr>
      <w:r>
        <w:t>considerando a necessidade de se regulamentar o inci</w:t>
      </w:r>
      <w:r>
        <w:t xml:space="preserve">so VII e § 2° do art. 16 da Lei n° 6.360, de 23 de setembro de 1976, alterada pela Lei n° 10.742, de 6 de outubro de 2003, que dispõe que o registro de produtos para a saúde fica sujeito, dentre outras exigências, à apresentação de informações econômicas; </w:t>
      </w:r>
      <w:r>
        <w:t xml:space="preserve">   </w:t>
      </w:r>
    </w:p>
    <w:p w:rsidR="00446D09" w:rsidRDefault="00747153">
      <w:pPr>
        <w:ind w:left="14"/>
      </w:pPr>
      <w:r>
        <w:t xml:space="preserve">considerando a Consulta Pública n° 92, de 21 de dezembro de 2005 (D.O.U. de 23 de dezembro de 2005), em que a sociedade civil teve oportunidade de enviar contribuições referentes à apresentação de informações econômicas de produtos para a saúde;   </w:t>
      </w:r>
    </w:p>
    <w:p w:rsidR="00446D09" w:rsidRDefault="00747153">
      <w:pPr>
        <w:ind w:left="14"/>
      </w:pPr>
      <w:r>
        <w:t>con</w:t>
      </w:r>
      <w:r>
        <w:t>siderando a necessidade de diminuir a assimetria de informações referentes a produtos para a saúde, medida que constitui fundamental instrumento para o trabalho dos envolvidos em atividades de gestão em saúde e para maior esclarecimento da população usuári</w:t>
      </w:r>
      <w:r>
        <w:t xml:space="preserve">a desses produtos;   </w:t>
      </w:r>
    </w:p>
    <w:p w:rsidR="00446D09" w:rsidRDefault="00747153">
      <w:pPr>
        <w:ind w:left="14"/>
      </w:pPr>
      <w:r>
        <w:t xml:space="preserve">adota a seguinte Resolução da Diretoria Colegiada e eu, Diretor-Presidente, determino a sua publicação:  </w:t>
      </w:r>
    </w:p>
    <w:p w:rsidR="00446D09" w:rsidRDefault="00747153">
      <w:pPr>
        <w:spacing w:after="10"/>
        <w:ind w:left="14"/>
      </w:pPr>
      <w:r>
        <w:t xml:space="preserve">Art. 1º No ato do protocolo de petição de Registro ou de Revalidação do Registro de </w:t>
      </w:r>
    </w:p>
    <w:p w:rsidR="00446D09" w:rsidRDefault="00747153">
      <w:pPr>
        <w:ind w:left="14"/>
      </w:pPr>
      <w:r>
        <w:t>Produtos para a Saúde, a empresa deverá pro</w:t>
      </w:r>
      <w:r>
        <w:t xml:space="preserve">tocolizar RELATÓRIO DE INFORMAÇÕES ECONÔMICAS, a ser encaminhado ao Núcleo de Assessoramento Econômico em Regulação - NUREM, contendo as seguintes informações:   </w:t>
      </w:r>
    </w:p>
    <w:p w:rsidR="00446D09" w:rsidRDefault="00747153">
      <w:pPr>
        <w:numPr>
          <w:ilvl w:val="0"/>
          <w:numId w:val="3"/>
        </w:numPr>
        <w:ind w:hanging="269"/>
        <w:pPrChange w:id="1" w:author="Outro Autor" w:date="2018-12-06T18:25:00Z">
          <w:pPr>
            <w:numPr>
              <w:numId w:val="1"/>
            </w:numPr>
            <w:ind w:left="273" w:hanging="269"/>
          </w:pPr>
        </w:pPrChange>
      </w:pPr>
      <w:r>
        <w:t xml:space="preserve">o preço do produto praticado em outros países;  </w:t>
      </w:r>
    </w:p>
    <w:p w:rsidR="00446D09" w:rsidRDefault="00747153">
      <w:pPr>
        <w:numPr>
          <w:ilvl w:val="0"/>
          <w:numId w:val="3"/>
        </w:numPr>
        <w:ind w:hanging="269"/>
        <w:pPrChange w:id="2" w:author="Outro Autor" w:date="2018-12-06T18:25:00Z">
          <w:pPr>
            <w:numPr>
              <w:numId w:val="1"/>
            </w:numPr>
            <w:ind w:left="273" w:hanging="269"/>
          </w:pPr>
        </w:pPrChange>
      </w:pPr>
      <w:r>
        <w:t>o número potencial de pacientes para os quai</w:t>
      </w:r>
      <w:r>
        <w:t xml:space="preserve">s o produto se destina;  </w:t>
      </w:r>
    </w:p>
    <w:p w:rsidR="00446D09" w:rsidRDefault="00747153">
      <w:pPr>
        <w:numPr>
          <w:ilvl w:val="0"/>
          <w:numId w:val="3"/>
        </w:numPr>
        <w:ind w:hanging="269"/>
        <w:pPrChange w:id="3" w:author="Outro Autor" w:date="2018-12-06T18:25:00Z">
          <w:pPr>
            <w:numPr>
              <w:numId w:val="1"/>
            </w:numPr>
            <w:ind w:left="273" w:hanging="269"/>
          </w:pPr>
        </w:pPrChange>
      </w:pPr>
      <w:r>
        <w:t xml:space="preserve">o preço que pretende praticar no mercado interno, com a discriminação de sua carga tributária;  </w:t>
      </w:r>
    </w:p>
    <w:p w:rsidR="00446D09" w:rsidRDefault="00747153">
      <w:pPr>
        <w:numPr>
          <w:ilvl w:val="0"/>
          <w:numId w:val="3"/>
        </w:numPr>
        <w:ind w:hanging="269"/>
        <w:pPrChange w:id="4" w:author="Outro Autor" w:date="2018-12-06T18:25:00Z">
          <w:pPr>
            <w:numPr>
              <w:numId w:val="1"/>
            </w:numPr>
            <w:ind w:left="273" w:hanging="269"/>
          </w:pPr>
        </w:pPrChange>
      </w:pPr>
      <w:r>
        <w:t>a discriminação da proposta de comercialização do produto, incluindo os gastos previstos com o esforço de venda e com publicidade e p</w:t>
      </w:r>
      <w:r>
        <w:t xml:space="preserve">ropaganda;   </w:t>
      </w:r>
    </w:p>
    <w:p w:rsidR="00446D09" w:rsidRDefault="00747153">
      <w:pPr>
        <w:numPr>
          <w:ilvl w:val="0"/>
          <w:numId w:val="3"/>
        </w:numPr>
        <w:ind w:hanging="269"/>
        <w:pPrChange w:id="5" w:author="Outro Autor" w:date="2018-12-06T18:25:00Z">
          <w:pPr>
            <w:numPr>
              <w:numId w:val="1"/>
            </w:numPr>
            <w:ind w:left="273" w:hanging="269"/>
          </w:pPr>
        </w:pPrChange>
      </w:pPr>
      <w:r>
        <w:t xml:space="preserve">a relação dos produtos substitutos existentes no mercado, acompanhados de seus respectivos preços.  </w:t>
      </w:r>
    </w:p>
    <w:p w:rsidR="00446D09" w:rsidRDefault="00747153">
      <w:pPr>
        <w:ind w:left="14"/>
      </w:pPr>
      <w:r>
        <w:t>§ 1º A relação dos produtos para a saúde cujas informações econômicas deverão ser apresentadas será divulgada por meio de Resolução Específic</w:t>
      </w:r>
      <w:r>
        <w:t xml:space="preserve">a RE/ANVISA.   </w:t>
      </w:r>
    </w:p>
    <w:p w:rsidR="00446D09" w:rsidRDefault="00747153">
      <w:pPr>
        <w:spacing w:after="0"/>
        <w:ind w:left="14"/>
      </w:pPr>
      <w:r>
        <w:t xml:space="preserve">§ 2º As informações devem ser prestadas em versões impressa e eletrônica, conforme orientações do GUIA PARA ELABORAÇÃO DO RELATÓRIO DE INFORMAÇÕES </w:t>
      </w:r>
    </w:p>
    <w:p w:rsidR="00446D09" w:rsidRDefault="00747153">
      <w:pPr>
        <w:ind w:left="14"/>
      </w:pPr>
      <w:r>
        <w:t xml:space="preserve">ECONÔMICAS, constante do ANEXO desta Resolução, e de planilha a ser disponibilizada no sítio eletrônico http://www.anvisa.gov.br/monitora/index.htm.   </w:t>
      </w:r>
    </w:p>
    <w:p w:rsidR="00446D09" w:rsidRDefault="00747153">
      <w:pPr>
        <w:spacing w:after="10"/>
        <w:ind w:left="14"/>
      </w:pPr>
      <w:r>
        <w:t xml:space="preserve">Art. 2º Na impossibilidade da apresentação do RELATÓRIO DE INFORMAÇÕES </w:t>
      </w:r>
    </w:p>
    <w:p w:rsidR="00446D09" w:rsidRDefault="00747153">
      <w:pPr>
        <w:ind w:left="14"/>
      </w:pPr>
      <w:r>
        <w:t>ECONÔMICAS até a concessão do Re</w:t>
      </w:r>
      <w:r>
        <w:t xml:space="preserve">gistro de Produtos para a Saúde ou de sua Revalidação, a empresa deverá apresentá-lo em até 30 (trinta) dias após a data de publicação do referido registro ou de sua revalidação.   </w:t>
      </w:r>
    </w:p>
    <w:p w:rsidR="00446D09" w:rsidRDefault="00747153">
      <w:pPr>
        <w:ind w:left="14"/>
      </w:pPr>
      <w:r>
        <w:t>§ 1º Se as informações apresentadas forem inconsistentes ou parciais, o Nú</w:t>
      </w:r>
      <w:r>
        <w:t xml:space="preserve">cleo de Assessoramento Econômico em Regulação - NUREM encaminhará exigência à empresa, que deverá ser cumprida em até 15 (quinze) dias, a contar do recebimento da exigência.   </w:t>
      </w:r>
    </w:p>
    <w:p w:rsidR="00446D09" w:rsidRDefault="00747153">
      <w:pPr>
        <w:ind w:left="14"/>
      </w:pPr>
      <w:r>
        <w:t>§ 2º O não cumprimento da exigência, a falsidade das informações ou a inobservâ</w:t>
      </w:r>
      <w:r>
        <w:t xml:space="preserve">ncia dos prazos, de que tratam o caput e o § 1º deste artigo, acarretará em suspensão de venda do produto, conforme dispõe o inciso XXXI do art. 10 da Lei nº 6.437, de 20 de agosto de 1977.   </w:t>
      </w:r>
    </w:p>
    <w:p w:rsidR="00446D09" w:rsidRDefault="00747153">
      <w:pPr>
        <w:ind w:left="14"/>
      </w:pPr>
      <w:r>
        <w:t>Art. 3º Para as revalidações de registro, as disposições consta</w:t>
      </w:r>
      <w:r>
        <w:t xml:space="preserve">ntes desta Resolução somente se aplicam às petições a serem protocolizadas a partir de 60 (sessenta) dias após a sua entrada em vigor.   </w:t>
      </w:r>
    </w:p>
    <w:p w:rsidR="00446D09" w:rsidRDefault="00747153">
      <w:pPr>
        <w:ind w:left="14"/>
      </w:pPr>
      <w:r>
        <w:t xml:space="preserve">Art. 4º Esta Resolução entra em vigor em 60 (sessenta) dias após sua publicação.  </w:t>
      </w:r>
    </w:p>
    <w:p w:rsidR="00446D09" w:rsidRDefault="00747153">
      <w:pPr>
        <w:ind w:left="14"/>
      </w:pPr>
      <w:r>
        <w:t xml:space="preserve">DIRCEU RAPOSO DE MELLO  </w:t>
      </w:r>
    </w:p>
    <w:p w:rsidR="00446D09" w:rsidRDefault="00747153">
      <w:pPr>
        <w:ind w:left="14"/>
      </w:pPr>
      <w:r>
        <w:t xml:space="preserve">ANEXO  </w:t>
      </w:r>
    </w:p>
    <w:p w:rsidR="00446D09" w:rsidRDefault="00747153">
      <w:pPr>
        <w:ind w:left="14"/>
      </w:pPr>
      <w:r>
        <w:t>GU</w:t>
      </w:r>
      <w:r>
        <w:t xml:space="preserve">IA PARA ELABORAÇÃO DO RELATÓRIO DE INFORMAÇÕES ECONÔMICAS  </w:t>
      </w:r>
    </w:p>
    <w:p w:rsidR="00446D09" w:rsidRDefault="00747153">
      <w:pPr>
        <w:numPr>
          <w:ilvl w:val="0"/>
          <w:numId w:val="4"/>
        </w:numPr>
        <w:ind w:hanging="250"/>
        <w:pPrChange w:id="6" w:author="Outro Autor" w:date="2018-12-06T18:25:00Z">
          <w:pPr>
            <w:numPr>
              <w:numId w:val="2"/>
            </w:numPr>
            <w:ind w:left="254" w:hanging="250"/>
          </w:pPr>
        </w:pPrChange>
      </w:pPr>
      <w:r>
        <w:t xml:space="preserve">Folha de Rosto com as seguintes informações  </w:t>
      </w:r>
    </w:p>
    <w:p w:rsidR="00446D09" w:rsidRDefault="00747153">
      <w:pPr>
        <w:numPr>
          <w:ilvl w:val="1"/>
          <w:numId w:val="4"/>
        </w:numPr>
        <w:ind w:left="436" w:hanging="432"/>
        <w:pPrChange w:id="7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Título com os dizeres: “Relatório de Informações Econômicas”, em destaque, caixa alta e negrito.  </w:t>
      </w:r>
    </w:p>
    <w:p w:rsidR="00446D09" w:rsidRDefault="00747153">
      <w:pPr>
        <w:numPr>
          <w:ilvl w:val="1"/>
          <w:numId w:val="4"/>
        </w:numPr>
        <w:ind w:left="436" w:hanging="432"/>
        <w:pPrChange w:id="8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Nome da empresa.  </w:t>
      </w:r>
    </w:p>
    <w:p w:rsidR="00446D09" w:rsidRDefault="00747153">
      <w:pPr>
        <w:numPr>
          <w:ilvl w:val="1"/>
          <w:numId w:val="4"/>
        </w:numPr>
        <w:ind w:left="436" w:hanging="432"/>
        <w:pPrChange w:id="9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Informações sobre o produto:  </w:t>
      </w:r>
    </w:p>
    <w:p w:rsidR="00446D09" w:rsidRDefault="00747153">
      <w:pPr>
        <w:numPr>
          <w:ilvl w:val="2"/>
          <w:numId w:val="4"/>
        </w:numPr>
        <w:ind w:hanging="615"/>
        <w:pPrChange w:id="10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>C</w:t>
      </w:r>
      <w:r>
        <w:t xml:space="preserve">lassificação de risco;  </w:t>
      </w:r>
    </w:p>
    <w:p w:rsidR="00446D09" w:rsidRDefault="00747153">
      <w:pPr>
        <w:numPr>
          <w:ilvl w:val="2"/>
          <w:numId w:val="4"/>
        </w:numPr>
        <w:ind w:hanging="615"/>
        <w:pPrChange w:id="11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 xml:space="preserve">Nome técnico;  </w:t>
      </w:r>
    </w:p>
    <w:p w:rsidR="00446D09" w:rsidRDefault="00747153">
      <w:pPr>
        <w:numPr>
          <w:ilvl w:val="2"/>
          <w:numId w:val="4"/>
        </w:numPr>
        <w:ind w:hanging="615"/>
        <w:pPrChange w:id="12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 xml:space="preserve">Nome comercial e/ou modelo;  </w:t>
      </w:r>
    </w:p>
    <w:p w:rsidR="00446D09" w:rsidRDefault="00747153">
      <w:pPr>
        <w:numPr>
          <w:ilvl w:val="2"/>
          <w:numId w:val="4"/>
        </w:numPr>
        <w:ind w:hanging="615"/>
        <w:pPrChange w:id="13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 xml:space="preserve">Descrição detalhada do produto.  </w:t>
      </w:r>
    </w:p>
    <w:p w:rsidR="00446D09" w:rsidRDefault="00747153">
      <w:pPr>
        <w:numPr>
          <w:ilvl w:val="1"/>
          <w:numId w:val="4"/>
        </w:numPr>
        <w:ind w:left="436" w:hanging="432"/>
        <w:pPrChange w:id="14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Assunto de Petição - Registro ou Revalidação de Registro  </w:t>
      </w:r>
    </w:p>
    <w:p w:rsidR="00446D09" w:rsidRDefault="00747153">
      <w:pPr>
        <w:numPr>
          <w:ilvl w:val="0"/>
          <w:numId w:val="4"/>
        </w:numPr>
        <w:ind w:hanging="250"/>
        <w:pPrChange w:id="15" w:author="Outro Autor" w:date="2018-12-06T18:25:00Z">
          <w:pPr>
            <w:numPr>
              <w:numId w:val="2"/>
            </w:numPr>
            <w:ind w:left="254" w:hanging="250"/>
          </w:pPr>
        </w:pPrChange>
      </w:pPr>
      <w:r>
        <w:t xml:space="preserve">Informações Econômicas  </w:t>
      </w:r>
    </w:p>
    <w:p w:rsidR="00446D09" w:rsidRDefault="00747153">
      <w:pPr>
        <w:numPr>
          <w:ilvl w:val="1"/>
          <w:numId w:val="4"/>
        </w:numPr>
        <w:ind w:left="436" w:hanging="432"/>
        <w:pPrChange w:id="16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Preço do produto praticado em outros países.  </w:t>
      </w:r>
    </w:p>
    <w:p w:rsidR="00446D09" w:rsidRDefault="00747153">
      <w:pPr>
        <w:numPr>
          <w:ilvl w:val="2"/>
          <w:numId w:val="4"/>
        </w:numPr>
        <w:ind w:hanging="615"/>
        <w:pPrChange w:id="17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>Informar preço fábri</w:t>
      </w:r>
      <w:r>
        <w:t xml:space="preserve">ca, com a discriminação dos impostos e margem de distribuição, com a devida comprovação da fonte, no país de origem e de procedência do produto, e ainda nos seguintes Países, quando houver:   </w:t>
      </w:r>
    </w:p>
    <w:p w:rsidR="00446D09" w:rsidRDefault="00747153">
      <w:pPr>
        <w:numPr>
          <w:ilvl w:val="3"/>
          <w:numId w:val="4"/>
        </w:numPr>
        <w:ind w:left="916" w:hanging="912"/>
        <w:pPrChange w:id="18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Alemanha;  </w:t>
      </w:r>
    </w:p>
    <w:p w:rsidR="00446D09" w:rsidRDefault="00747153">
      <w:pPr>
        <w:numPr>
          <w:ilvl w:val="3"/>
          <w:numId w:val="4"/>
        </w:numPr>
        <w:ind w:left="916" w:hanging="912"/>
        <w:pPrChange w:id="19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Austrália;  </w:t>
      </w:r>
    </w:p>
    <w:p w:rsidR="00446D09" w:rsidRDefault="00747153">
      <w:pPr>
        <w:numPr>
          <w:ilvl w:val="3"/>
          <w:numId w:val="4"/>
        </w:numPr>
        <w:ind w:left="916" w:hanging="912"/>
        <w:pPrChange w:id="20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Canadá;  </w:t>
      </w:r>
    </w:p>
    <w:p w:rsidR="00446D09" w:rsidRDefault="00747153">
      <w:pPr>
        <w:numPr>
          <w:ilvl w:val="3"/>
          <w:numId w:val="4"/>
        </w:numPr>
        <w:ind w:left="916" w:hanging="912"/>
        <w:pPrChange w:id="21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Espanha;  </w:t>
      </w:r>
    </w:p>
    <w:p w:rsidR="00446D09" w:rsidRDefault="00747153">
      <w:pPr>
        <w:numPr>
          <w:ilvl w:val="3"/>
          <w:numId w:val="4"/>
        </w:numPr>
        <w:ind w:left="916" w:hanging="912"/>
        <w:pPrChange w:id="22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Estados Unidos da América;  </w:t>
      </w:r>
    </w:p>
    <w:p w:rsidR="00446D09" w:rsidRDefault="00747153">
      <w:pPr>
        <w:numPr>
          <w:ilvl w:val="3"/>
          <w:numId w:val="4"/>
        </w:numPr>
        <w:ind w:left="916" w:hanging="912"/>
        <w:pPrChange w:id="23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França;  </w:t>
      </w:r>
    </w:p>
    <w:p w:rsidR="00446D09" w:rsidRDefault="00747153">
      <w:pPr>
        <w:numPr>
          <w:ilvl w:val="3"/>
          <w:numId w:val="4"/>
        </w:numPr>
        <w:ind w:left="916" w:hanging="912"/>
        <w:pPrChange w:id="24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Itália;  </w:t>
      </w:r>
    </w:p>
    <w:p w:rsidR="00446D09" w:rsidRDefault="00747153">
      <w:pPr>
        <w:numPr>
          <w:ilvl w:val="3"/>
          <w:numId w:val="4"/>
        </w:numPr>
        <w:ind w:left="916" w:hanging="912"/>
        <w:pPrChange w:id="25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Japão;   </w:t>
      </w:r>
    </w:p>
    <w:p w:rsidR="00446D09" w:rsidRDefault="00747153">
      <w:pPr>
        <w:numPr>
          <w:ilvl w:val="3"/>
          <w:numId w:val="4"/>
        </w:numPr>
        <w:ind w:left="916" w:hanging="912"/>
        <w:pPrChange w:id="26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Portugal;  </w:t>
      </w:r>
    </w:p>
    <w:p w:rsidR="00446D09" w:rsidRDefault="00747153">
      <w:pPr>
        <w:numPr>
          <w:ilvl w:val="3"/>
          <w:numId w:val="4"/>
        </w:numPr>
        <w:ind w:left="916" w:hanging="912"/>
        <w:pPrChange w:id="27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Reino Unido.  </w:t>
      </w:r>
    </w:p>
    <w:p w:rsidR="00446D09" w:rsidRDefault="00747153">
      <w:pPr>
        <w:numPr>
          <w:ilvl w:val="1"/>
          <w:numId w:val="4"/>
        </w:numPr>
        <w:ind w:left="436" w:hanging="432"/>
        <w:pPrChange w:id="28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Número potencial de pacientes, por ano, para os quais o produto se destina.  </w:t>
      </w:r>
    </w:p>
    <w:p w:rsidR="00446D09" w:rsidRDefault="00747153">
      <w:pPr>
        <w:numPr>
          <w:ilvl w:val="2"/>
          <w:numId w:val="4"/>
        </w:numPr>
        <w:ind w:hanging="615"/>
        <w:pPrChange w:id="29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>Informar número potencial de pacientes a utilizarem o produto, ou que irão se submeter a exa</w:t>
      </w:r>
      <w:r>
        <w:t xml:space="preserve">mes, indicando em quais fontes a estimativa foi baseada, com a respectiva metodologia de cálculo.   </w:t>
      </w:r>
    </w:p>
    <w:p w:rsidR="00446D09" w:rsidRDefault="00747153">
      <w:pPr>
        <w:numPr>
          <w:ilvl w:val="3"/>
          <w:numId w:val="4"/>
        </w:numPr>
        <w:ind w:left="916" w:hanging="912"/>
        <w:pPrChange w:id="30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 xml:space="preserve">Quando se tratar de equipamentos, informar a vida útil destes e o número de sessões que poderão ser realizadas.  </w:t>
      </w:r>
    </w:p>
    <w:p w:rsidR="00446D09" w:rsidRDefault="00747153">
      <w:pPr>
        <w:numPr>
          <w:ilvl w:val="3"/>
          <w:numId w:val="4"/>
        </w:numPr>
        <w:ind w:left="916" w:hanging="912"/>
        <w:pPrChange w:id="31" w:author="Outro Autor" w:date="2018-12-06T18:25:00Z">
          <w:pPr>
            <w:numPr>
              <w:ilvl w:val="3"/>
              <w:numId w:val="2"/>
            </w:numPr>
            <w:ind w:left="916" w:hanging="912"/>
          </w:pPr>
        </w:pPrChange>
      </w:pPr>
      <w:r>
        <w:t>Quando se tratar de produtos de diagnósti</w:t>
      </w:r>
      <w:r>
        <w:t xml:space="preserve">co in vitro, informar o número de testes a serem realizados por kit.  </w:t>
      </w:r>
    </w:p>
    <w:p w:rsidR="00446D09" w:rsidRDefault="00747153">
      <w:pPr>
        <w:numPr>
          <w:ilvl w:val="1"/>
          <w:numId w:val="4"/>
        </w:numPr>
        <w:ind w:left="436" w:hanging="432"/>
        <w:pPrChange w:id="32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Preço fábrica que pretende praticar no mercado interno, com a discriminação de sua carga tributária.  </w:t>
      </w:r>
    </w:p>
    <w:p w:rsidR="00446D09" w:rsidRDefault="00747153">
      <w:pPr>
        <w:numPr>
          <w:ilvl w:val="2"/>
          <w:numId w:val="4"/>
        </w:numPr>
        <w:ind w:hanging="615"/>
        <w:pPrChange w:id="33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>Informar preço fábrica especificando os tributos incidentes e margens de distribui</w:t>
      </w:r>
      <w:r>
        <w:t xml:space="preserve">ção.  </w:t>
      </w:r>
    </w:p>
    <w:p w:rsidR="00446D09" w:rsidRDefault="00747153">
      <w:pPr>
        <w:numPr>
          <w:ilvl w:val="1"/>
          <w:numId w:val="4"/>
        </w:numPr>
        <w:ind w:left="436" w:hanging="432"/>
        <w:pPrChange w:id="34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r>
        <w:t xml:space="preserve">Discriminação da proposta de comercialização do produto.  </w:t>
      </w:r>
    </w:p>
    <w:p w:rsidR="00446D09" w:rsidRDefault="00747153">
      <w:pPr>
        <w:numPr>
          <w:ilvl w:val="2"/>
          <w:numId w:val="4"/>
        </w:numPr>
        <w:ind w:hanging="615"/>
        <w:pPrChange w:id="35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 xml:space="preserve">Informar os gastos previstos com o esforço de venda dirigido aos profissionais de saúde, incluindo apoio a viagens e eventos, financiamento de pesquisas, propagandistas etc.   </w:t>
      </w:r>
    </w:p>
    <w:p w:rsidR="00446D09" w:rsidRDefault="00747153">
      <w:pPr>
        <w:numPr>
          <w:ilvl w:val="2"/>
          <w:numId w:val="4"/>
        </w:numPr>
        <w:ind w:hanging="615"/>
        <w:pPrChange w:id="36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>Discriminar g</w:t>
      </w:r>
      <w:r>
        <w:t xml:space="preserve">astos com publicidade e propaganda, em cada tipo de mídia.  </w:t>
      </w:r>
    </w:p>
    <w:tbl>
      <w:tblPr>
        <w:tblStyle w:val="TableGrid"/>
        <w:tblpPr w:vertAnchor="page" w:horzAnchor="page" w:tblpX="1598" w:tblpY="13556"/>
        <w:tblOverlap w:val="never"/>
        <w:tblW w:w="10301" w:type="dxa"/>
        <w:tblInd w:w="0" w:type="dxa"/>
        <w:tblCellMar>
          <w:top w:w="36" w:type="dxa"/>
          <w:left w:w="5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5324"/>
        <w:gridCol w:w="3343"/>
        <w:gridCol w:w="1634"/>
      </w:tblGrid>
      <w:tr w:rsidR="00446D09">
        <w:trPr>
          <w:trHeight w:val="352"/>
        </w:trPr>
        <w:tc>
          <w:tcPr>
            <w:tcW w:w="5323" w:type="dxa"/>
            <w:tcBorders>
              <w:top w:val="single" w:sz="17" w:space="0" w:color="006599"/>
              <w:left w:val="nil"/>
              <w:bottom w:val="nil"/>
              <w:right w:val="nil"/>
            </w:tcBorders>
            <w:shd w:val="clear" w:color="auto" w:fill="006599"/>
          </w:tcPr>
          <w:p w:rsidR="00446D09" w:rsidRDefault="00747153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 xml:space="preserve">Copyright © 2003 </w:t>
            </w:r>
            <w:r>
              <w:rPr>
                <w:color w:val="FFFFFF"/>
                <w:u w:val="single" w:color="FFFFFF"/>
              </w:rPr>
              <w:t>ANVISA</w:t>
            </w:r>
            <w:r>
              <w:rPr>
                <w:color w:val="FFFFFF"/>
              </w:rPr>
              <w:t xml:space="preserve"> &amp; </w:t>
            </w:r>
            <w:r>
              <w:rPr>
                <w:color w:val="FFFFFF"/>
                <w:u w:val="single" w:color="FFFFFF"/>
              </w:rPr>
              <w:t>BIREME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3343" w:type="dxa"/>
            <w:tcBorders>
              <w:top w:val="single" w:sz="17" w:space="0" w:color="006599"/>
              <w:left w:val="nil"/>
              <w:bottom w:val="nil"/>
              <w:right w:val="nil"/>
            </w:tcBorders>
            <w:shd w:val="clear" w:color="auto" w:fill="006599"/>
          </w:tcPr>
          <w:p w:rsidR="00446D09" w:rsidRDefault="00747153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</w:rPr>
              <w:t xml:space="preserve">Tamanho do texto: </w:t>
            </w:r>
            <w:r>
              <w:rPr>
                <w:color w:val="FFFFFF"/>
                <w:u w:val="single" w:color="FFFFFF"/>
                <w:vertAlign w:val="subscript"/>
              </w:rPr>
              <w:t>A</w:t>
            </w:r>
            <w:r>
              <w:rPr>
                <w:color w:val="FFFFFF"/>
                <w:sz w:val="23"/>
                <w:u w:val="single" w:color="FFFFFF"/>
              </w:rPr>
              <w:t>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634" w:type="dxa"/>
            <w:tcBorders>
              <w:top w:val="single" w:sz="17" w:space="0" w:color="006599"/>
              <w:left w:val="nil"/>
              <w:bottom w:val="nil"/>
              <w:right w:val="nil"/>
            </w:tcBorders>
            <w:shd w:val="clear" w:color="auto" w:fill="006599"/>
          </w:tcPr>
          <w:p w:rsidR="00446D09" w:rsidRDefault="00747153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8496" cy="120396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" cy="1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u w:val="single" w:color="FFFFFF"/>
              </w:rPr>
              <w:t>Con</w:t>
            </w:r>
          </w:p>
        </w:tc>
      </w:tr>
    </w:tbl>
    <w:p w:rsidR="00446D09" w:rsidRDefault="00747153">
      <w:pPr>
        <w:numPr>
          <w:ilvl w:val="1"/>
          <w:numId w:val="4"/>
        </w:numPr>
        <w:ind w:left="436" w:hanging="432"/>
        <w:pPrChange w:id="37" w:author="Outro Autor" w:date="2018-12-06T18:25:00Z">
          <w:pPr>
            <w:numPr>
              <w:ilvl w:val="1"/>
              <w:numId w:val="2"/>
            </w:numPr>
            <w:ind w:left="436" w:hanging="432"/>
          </w:pPr>
        </w:pPrChange>
      </w:pPr>
      <w:ins w:id="38" w:author="Outro Autor" w:date="2018-12-06T18:25:00Z">
        <w:r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7546958</wp:posOffset>
                  </wp:positionH>
                  <wp:positionV relativeFrom="page">
                    <wp:posOffset>8631030</wp:posOffset>
                  </wp:positionV>
                  <wp:extent cx="45553" cy="164716"/>
                  <wp:effectExtent l="0" t="0" r="0" b="0"/>
                  <wp:wrapTopAndBottom/>
                  <wp:docPr id="3042" name="Group 304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553" cy="164716"/>
                            <a:chOff x="0" y="0"/>
                            <a:chExt cx="45553" cy="164716"/>
                          </a:xfrm>
                        </wpg:grpSpPr>
                        <wps:wsp>
                          <wps:cNvPr id="2558" name="Rectangle 2558"/>
                          <wps:cNvSpPr/>
                          <wps:spPr>
                            <a:xfrm>
                              <a:off x="0" y="0"/>
                              <a:ext cx="60586" cy="2190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3194" w:rsidRDefault="00747153">
                                <w:pPr>
                                  <w:spacing w:after="160" w:line="259" w:lineRule="auto"/>
                                  <w:ind w:left="0" w:right="0" w:firstLine="0"/>
                                  <w:rPr>
                                    <w:ins w:id="39" w:author="Outro Autor" w:date="2018-12-06T18:25:00Z"/>
                                  </w:rPr>
                                </w:pPr>
                                <w:ins w:id="40" w:author="Outro Autor" w:date="2018-12-06T18:25:00Z">
                                  <w:r>
                                    <w:rPr>
                                      <w:color w:val="FFFFFF"/>
                                      <w:w w:val="101"/>
                                    </w:rPr>
                                    <w:t>t</w:t>
                                  </w:r>
                                </w:ins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3042" o:spid="_x0000_s1026" style="position:absolute;left:0;text-align:left;margin-left:594.25pt;margin-top:679.6pt;width:3.6pt;height:12.95pt;z-index:251660288;mso-position-horizontal-relative:page;mso-position-vertical-relative:page" coordsize="45553,16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">
                  <v:rect id="Rectangle 2558" o:spid="_x0000_s1027" style="position:absolute;width:60586;height:21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cH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FBqVwfBAAAA3QAAAA8AAAAA&#10;AAAAAAAAAAAABwIAAGRycy9kb3ducmV2LnhtbFBLBQYAAAAAAwADALcAAAD1AgAAAAA=&#10;" filled="f" stroked="f">
                    <v:textbox inset="0,0,0,0">
                      <w:txbxContent>
                        <w:p w:rsidR="00713194" w:rsidRDefault="00747153">
                          <w:pPr>
                            <w:spacing w:after="160" w:line="259" w:lineRule="auto"/>
                            <w:ind w:left="0" w:right="0" w:firstLine="0"/>
                            <w:rPr>
                              <w:ins w:id="41" w:author="Outro Autor" w:date="2018-12-06T18:25:00Z"/>
                            </w:rPr>
                          </w:pPr>
                          <w:ins w:id="42" w:author="Outro Autor" w:date="2018-12-06T18:25:00Z">
                            <w:r>
                              <w:rPr>
                                <w:color w:val="FFFFFF"/>
                                <w:w w:val="101"/>
                              </w:rPr>
                              <w:t>t</w:t>
                            </w:r>
                          </w:ins>
                        </w:p>
                      </w:txbxContent>
                    </v:textbox>
                  </v:rect>
                  <w10:wrap type="topAndBottom" anchorx="page" anchory="page"/>
                </v:group>
              </w:pict>
            </mc:Fallback>
          </mc:AlternateContent>
        </w:r>
      </w:ins>
      <w:del w:id="43" w:author="Outro Autor" w:date="2018-12-06T18:25:00Z">
        <w:r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7546958</wp:posOffset>
                  </wp:positionH>
                  <wp:positionV relativeFrom="page">
                    <wp:posOffset>8631030</wp:posOffset>
                  </wp:positionV>
                  <wp:extent cx="45553" cy="164716"/>
                  <wp:effectExtent l="0" t="0" r="0" b="0"/>
                  <wp:wrapTopAndBottom/>
                  <wp:docPr id="3078" name="Group 307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553" cy="164716"/>
                            <a:chOff x="0" y="0"/>
                            <a:chExt cx="45553" cy="164716"/>
                          </a:xfrm>
                        </wpg:grpSpPr>
                        <wps:wsp>
                          <wps:cNvPr id="2849" name="Rectangle 2849"/>
                          <wps:cNvSpPr/>
                          <wps:spPr>
                            <a:xfrm>
                              <a:off x="0" y="0"/>
                              <a:ext cx="60586" cy="2190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46D09" w:rsidRDefault="00747153">
                                <w:pPr>
                                  <w:spacing w:after="160" w:line="259" w:lineRule="auto"/>
                                  <w:ind w:left="0" w:right="0" w:firstLine="0"/>
                                  <w:rPr>
                                    <w:del w:id="44" w:author="Outro Autor" w:date="2018-12-06T18:25:00Z"/>
                                  </w:rPr>
                                </w:pPr>
                                <w:del w:id="45" w:author="Outro Autor" w:date="2018-12-06T18:25:00Z">
                                  <w:r>
                                    <w:rPr>
                                      <w:color w:val="FFFFFF"/>
                                      <w:w w:val="101"/>
                                    </w:rPr>
                                    <w:delText>t</w:delText>
                                  </w:r>
                                </w:del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3078" o:spid="_x0000_s1028" style="position:absolute;left:0;text-align:left;margin-left:594.25pt;margin-top:679.6pt;width:3.6pt;height:12.95pt;z-index:251658240;mso-position-horizontal-relative:page;mso-position-vertical-relative:page" coordsize="45553,16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">
                  <v:rect id="Rectangle 2849" o:spid="_x0000_s1029" style="position:absolute;width:60586;height:21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72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4Y+e9sYAAADdAAAA&#10;DwAAAAAAAAAAAAAAAAAHAgAAZHJzL2Rvd25yZXYueG1sUEsFBgAAAAADAAMAtwAAAPoCAAAAAA==&#10;" filled="f" stroked="f">
                    <v:textbox inset="0,0,0,0">
                      <w:txbxContent>
                        <w:p w:rsidR="00446D09" w:rsidRDefault="00747153">
                          <w:pPr>
                            <w:spacing w:after="160" w:line="259" w:lineRule="auto"/>
                            <w:ind w:left="0" w:right="0" w:firstLine="0"/>
                            <w:rPr>
                              <w:del w:id="46" w:author="Outro Autor" w:date="2018-12-06T18:25:00Z"/>
                            </w:rPr>
                          </w:pPr>
                          <w:del w:id="47" w:author="Outro Autor" w:date="2018-12-06T18:25:00Z">
                            <w:r>
                              <w:rPr>
                                <w:color w:val="FFFFFF"/>
                                <w:w w:val="101"/>
                              </w:rPr>
                              <w:delText>t</w:delText>
                            </w:r>
                          </w:del>
                        </w:p>
                      </w:txbxContent>
                    </v:textbox>
                  </v:rect>
                  <w10:wrap type="topAndBottom" anchorx="page" anchory="page"/>
                </v:group>
              </w:pict>
            </mc:Fallback>
          </mc:AlternateContent>
        </w:r>
      </w:del>
      <w:r>
        <w:t xml:space="preserve">Relação dos produtos substitutos existentes no mercado.  </w:t>
      </w:r>
    </w:p>
    <w:p w:rsidR="00446D09" w:rsidRDefault="00747153">
      <w:pPr>
        <w:numPr>
          <w:ilvl w:val="2"/>
          <w:numId w:val="4"/>
        </w:numPr>
        <w:ind w:hanging="615"/>
        <w:pPrChange w:id="48" w:author="Outro Autor" w:date="2018-12-06T18:25:00Z">
          <w:pPr>
            <w:numPr>
              <w:ilvl w:val="2"/>
              <w:numId w:val="2"/>
            </w:numPr>
            <w:ind w:left="619" w:hanging="615"/>
          </w:pPr>
        </w:pPrChange>
      </w:pPr>
      <w:r>
        <w:t xml:space="preserve">Informar a relação dos produtos substitutos ou similares existentes no mercado, acompanhada de seus respectivos preços.  </w:t>
      </w:r>
    </w:p>
    <w:p w:rsidR="00446D09" w:rsidRDefault="00747153">
      <w:pPr>
        <w:numPr>
          <w:ilvl w:val="2"/>
          <w:numId w:val="4"/>
        </w:numPr>
        <w:spacing w:after="183"/>
        <w:ind w:hanging="615"/>
        <w:pPrChange w:id="49" w:author="Outro Autor" w:date="2018-12-06T18:25:00Z">
          <w:pPr>
            <w:numPr>
              <w:ilvl w:val="2"/>
              <w:numId w:val="2"/>
            </w:numPr>
            <w:spacing w:after="183"/>
            <w:ind w:left="619" w:hanging="615"/>
          </w:pPr>
        </w:pPrChange>
      </w:pPr>
      <w:r>
        <w:t>Caso não haja nenhum produto substituto, a empresa deverá apresentar justificativa, identificando as inovações tecnológicas, vantagens</w:t>
      </w:r>
      <w:r>
        <w:t xml:space="preserve"> e estudos de eficácia, se existirem, em relação aos produtos utilizados para mesma finalidade.   </w:t>
      </w:r>
    </w:p>
    <w:p w:rsidR="00446D09" w:rsidRDefault="00747153">
      <w:pPr>
        <w:spacing w:after="172" w:line="259" w:lineRule="auto"/>
        <w:ind w:left="19" w:right="0" w:firstLine="0"/>
      </w:pPr>
      <w:r>
        <w:t xml:space="preserve">  </w:t>
      </w:r>
    </w:p>
    <w:p w:rsidR="00446D09" w:rsidRDefault="00747153">
      <w:pPr>
        <w:spacing w:after="169" w:line="259" w:lineRule="auto"/>
        <w:ind w:left="14" w:right="0"/>
      </w:pPr>
      <w:r>
        <w:rPr>
          <w:noProof/>
        </w:rPr>
        <w:drawing>
          <wp:inline distT="0" distB="0" distL="0" distR="0">
            <wp:extent cx="231648" cy="21336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color w:val="0505A0"/>
          <w:u w:val="single" w:color="0505A0"/>
        </w:rPr>
        <w:t>Versão para impressão</w:t>
      </w:r>
      <w:r>
        <w:t xml:space="preserve"> </w:t>
      </w:r>
    </w:p>
    <w:p w:rsidR="00446D09" w:rsidRDefault="00747153">
      <w:pPr>
        <w:spacing w:after="50" w:line="259" w:lineRule="auto"/>
        <w:ind w:left="14" w:right="0"/>
      </w:pPr>
      <w:r>
        <w:rPr>
          <w:noProof/>
        </w:rPr>
        <w:drawing>
          <wp:inline distT="0" distB="0" distL="0" distR="0">
            <wp:extent cx="204216" cy="140208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505A0"/>
          <w:u w:val="single" w:color="0505A0"/>
        </w:rPr>
        <w:t>Enviar por email</w:t>
      </w:r>
      <w:r>
        <w:t xml:space="preserve"> </w:t>
      </w:r>
    </w:p>
    <w:p w:rsidR="00446D09" w:rsidRDefault="00747153">
      <w:pPr>
        <w:spacing w:after="5" w:line="238" w:lineRule="auto"/>
        <w:ind w:left="0" w:right="1019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446D09" w:rsidRDefault="00747153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6D09" w:rsidRDefault="00747153">
      <w:pPr>
        <w:spacing w:after="0" w:line="238" w:lineRule="auto"/>
        <w:ind w:left="0" w:right="1019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713194" w:rsidRDefault="00747153">
      <w:pPr>
        <w:spacing w:after="63" w:line="259" w:lineRule="auto"/>
        <w:ind w:left="-29" w:right="0" w:firstLine="0"/>
        <w:rPr>
          <w:ins w:id="50" w:author="Outro Autor" w:date="2018-12-06T18:25:00Z"/>
        </w:rPr>
      </w:pPr>
      <w:ins w:id="51" w:author="Outro Autor" w:date="2018-12-06T18:25:00Z">
        <w:r>
          <w:rPr>
            <w:noProof/>
            <w:sz w:val="22"/>
          </w:rPr>
          <mc:AlternateContent>
            <mc:Choice Requires="wpg">
              <w:drawing>
                <wp:inline distT="0" distB="0" distL="0" distR="0">
                  <wp:extent cx="5500116" cy="9137"/>
                  <wp:effectExtent l="0" t="0" r="0" b="0"/>
                  <wp:docPr id="1" name="Group 2920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00116" cy="9137"/>
                            <a:chOff x="0" y="0"/>
                            <a:chExt cx="5500116" cy="9137"/>
                          </a:xfrm>
                        </wpg:grpSpPr>
                        <wps:wsp>
                          <wps:cNvPr id="2" name="Shape 3338"/>
                          <wps:cNvSpPr/>
                          <wps:spPr>
                            <a:xfrm>
                              <a:off x="0" y="0"/>
                              <a:ext cx="550011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00116" h="9144">
                                  <a:moveTo>
                                    <a:pt x="0" y="0"/>
                                  </a:moveTo>
                                  <a:lnTo>
                                    <a:pt x="5500116" y="0"/>
                                  </a:lnTo>
                                  <a:lnTo>
                                    <a:pt x="55001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 xmlns:a="http://schemas.openxmlformats.org/drawingml/2006/main">
              <w:pict>
                <v:group id="Group 2920" style="width:433.08pt;height:0.719482pt;mso-position-horizontal-relative:char;mso-position-vertical-relative:line" coordsize="55001,91">
                  <v:shape id="Shape 3339" style="position:absolute;width:55001;height:91;left:0;top:0;" coordsize="5500116,9144" path="m0,0l5500116,0l5500116,9144l0,9144l0,0">
                    <v:stroke weight="0pt" endcap="flat" joinstyle="miter" miterlimit="10" on="false" color="#000000" opacity="0"/>
                    <v:fill on="true" color="#000000"/>
                  </v:shape>
                </v:group>
              </w:pict>
            </mc:Fallback>
          </mc:AlternateContent>
        </w:r>
      </w:ins>
    </w:p>
    <w:p w:rsidR="00446D09" w:rsidRDefault="00747153">
      <w:pPr>
        <w:spacing w:after="63" w:line="259" w:lineRule="auto"/>
        <w:ind w:left="-29" w:right="0" w:firstLine="0"/>
        <w:rPr>
          <w:del w:id="52" w:author="Outro Autor" w:date="2018-12-06T18:25:00Z"/>
        </w:rPr>
      </w:pPr>
      <w:del w:id="53" w:author="Outro Autor" w:date="2018-12-06T18:25:00Z">
        <w:r>
          <w:rPr>
            <w:noProof/>
            <w:sz w:val="22"/>
          </w:rPr>
          <mc:AlternateContent>
            <mc:Choice Requires="wpg">
              <w:drawing>
                <wp:inline distT="0" distB="0" distL="0" distR="0">
                  <wp:extent cx="5500116" cy="9137"/>
                  <wp:effectExtent l="0" t="0" r="0" b="0"/>
                  <wp:docPr id="2987" name="Group 2987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00116" cy="9137"/>
                            <a:chOff x="0" y="0"/>
                            <a:chExt cx="5500116" cy="9137"/>
                          </a:xfrm>
                        </wpg:grpSpPr>
                        <wps:wsp>
                          <wps:cNvPr id="3338" name="Shape 3338"/>
                          <wps:cNvSpPr/>
                          <wps:spPr>
                            <a:xfrm>
                              <a:off x="0" y="0"/>
                              <a:ext cx="550011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00116" h="9144">
                                  <a:moveTo>
                                    <a:pt x="0" y="0"/>
                                  </a:moveTo>
                                  <a:lnTo>
                                    <a:pt x="5500116" y="0"/>
                                  </a:lnTo>
                                  <a:lnTo>
                                    <a:pt x="55001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 xmlns:a="http://schemas.openxmlformats.org/drawingml/2006/main">
              <w:pict>
                <v:group id="Group 2987" style="width:433.08pt;height:0.719482pt;mso-position-horizontal-relative:char;mso-position-vertical-relative:line" coordsize="55001,91">
                  <v:shape id="Shape 3339" style="position:absolute;width:55001;height:91;left:0;top:0;" coordsize="5500116,9144" path="m0,0l5500116,0l5500116,9144l0,9144l0,0">
                    <v:stroke weight="0pt" endcap="flat" joinstyle="miter" miterlimit="10" on="false" color="#000000" opacity="0"/>
                    <v:fill on="true" color="#000000"/>
                  </v:shape>
                </v:group>
              </w:pict>
            </mc:Fallback>
          </mc:AlternateContent>
        </w:r>
      </w:del>
    </w:p>
    <w:p w:rsidR="00446D09" w:rsidRDefault="00747153">
      <w:pPr>
        <w:spacing w:after="408" w:line="237" w:lineRule="auto"/>
        <w:ind w:left="3490" w:right="-1" w:hanging="3187"/>
      </w:pPr>
      <w:r>
        <w:rPr>
          <w:color w:val="656565"/>
        </w:rPr>
        <w:t xml:space="preserve">Agência Nacional de Vigilância Sanitária - SEPN 515, Bl.B, Ed.Ômega - Brasília (DF) CEP 70770-502 - Tel: 3448-1000 - Disque Saúde: 0 800 61 1997  </w:t>
      </w:r>
    </w:p>
    <w:p w:rsidR="00446D09" w:rsidRDefault="007471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446D09">
      <w:pgSz w:w="11900" w:h="16840"/>
      <w:pgMar w:top="2190" w:right="0" w:bottom="2463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A647F"/>
    <w:multiLevelType w:val="multilevel"/>
    <w:tmpl w:val="756059EC"/>
    <w:lvl w:ilvl="0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0E0892"/>
    <w:multiLevelType w:val="hybridMultilevel"/>
    <w:tmpl w:val="F9BC299A"/>
    <w:lvl w:ilvl="0" w:tplc="575859F4">
      <w:start w:val="1"/>
      <w:numFmt w:val="lowerLetter"/>
      <w:lvlText w:val="%1)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B2C9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54A2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8CCA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9E2F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42EB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143E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2600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5EC6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918CD"/>
    <w:multiLevelType w:val="hybridMultilevel"/>
    <w:tmpl w:val="722C67CE"/>
    <w:lvl w:ilvl="0" w:tplc="C55CEA68">
      <w:start w:val="1"/>
      <w:numFmt w:val="lowerLetter"/>
      <w:lvlText w:val="%1)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9A76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88CA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32A3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CC7C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36F9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2EA4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0471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36BA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8022F0"/>
    <w:multiLevelType w:val="multilevel"/>
    <w:tmpl w:val="35CC3628"/>
    <w:lvl w:ilvl="0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09"/>
    <w:rsid w:val="00446D09"/>
    <w:rsid w:val="00713194"/>
    <w:rsid w:val="0074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5D3A"/>
  <w15:docId w15:val="{E7C2DD18-DD34-48A6-8D96-29395B21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0" w:line="248" w:lineRule="auto"/>
      <w:ind w:left="29" w:right="1650" w:hanging="10"/>
    </w:pPr>
    <w:rPr>
      <w:rFonts w:ascii="Calibri" w:eastAsia="Calibri" w:hAnsi="Calibri" w:cs="Calibri"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747153"/>
    <w:pPr>
      <w:spacing w:after="0" w:line="240" w:lineRule="auto"/>
    </w:pPr>
    <w:rPr>
      <w:rFonts w:ascii="Calibri" w:eastAsia="Calibri" w:hAnsi="Calibri" w:cs="Calibri"/>
      <w:color w:val="000000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15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1067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RDC N 185.2006.doc</dc:title>
  <dc:subject/>
  <dc:creator>Jozeias.Junior</dc:creator>
  <cp:keywords/>
  <cp:lastModifiedBy>Julia de Souza Ferreira</cp:lastModifiedBy>
  <cp:revision>2</cp:revision>
  <dcterms:created xsi:type="dcterms:W3CDTF">2018-12-06T20:25:00Z</dcterms:created>
  <dcterms:modified xsi:type="dcterms:W3CDTF">2018-12-06T20:25:00Z</dcterms:modified>
</cp:coreProperties>
</file>