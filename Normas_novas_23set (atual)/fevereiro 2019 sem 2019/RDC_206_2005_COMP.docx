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D15" w:rsidRPr="00657D89" w:rsidRDefault="003544AB" w:rsidP="00657D89">
      <w:pPr>
        <w:tabs>
          <w:tab w:val="left" w:pos="1843"/>
        </w:tabs>
        <w:ind w:right="-142"/>
        <w:rPr>
          <w:b/>
          <w:bCs/>
          <w:sz w:val="22"/>
        </w:rPr>
      </w:pPr>
      <w:bookmarkStart w:id="0" w:name="_GoBack"/>
      <w:bookmarkEnd w:id="0"/>
      <w:r w:rsidRPr="00657D89">
        <w:rPr>
          <w:b/>
          <w:bCs/>
          <w:sz w:val="22"/>
        </w:rPr>
        <w:t>RESOLUÇÃO</w:t>
      </w:r>
      <w:r w:rsidR="00657D89" w:rsidRPr="00657D89">
        <w:rPr>
          <w:b/>
          <w:bCs/>
          <w:sz w:val="22"/>
        </w:rPr>
        <w:t xml:space="preserve"> D</w:t>
      </w:r>
      <w:r w:rsidR="00DE057D">
        <w:rPr>
          <w:b/>
          <w:bCs/>
          <w:sz w:val="22"/>
        </w:rPr>
        <w:t>E</w:t>
      </w:r>
      <w:r w:rsidR="00657D89" w:rsidRPr="00657D89">
        <w:rPr>
          <w:b/>
          <w:bCs/>
          <w:sz w:val="22"/>
        </w:rPr>
        <w:t xml:space="preserve"> DIRETORIA COLEGIADA</w:t>
      </w:r>
      <w:r w:rsidRPr="00657D89">
        <w:rPr>
          <w:b/>
          <w:bCs/>
          <w:sz w:val="22"/>
        </w:rPr>
        <w:t xml:space="preserve"> - RDC</w:t>
      </w:r>
      <w:r w:rsidR="003E1FCD" w:rsidRPr="00657D89">
        <w:rPr>
          <w:b/>
          <w:bCs/>
          <w:sz w:val="22"/>
        </w:rPr>
        <w:t xml:space="preserve"> Nº 206, DE 14 DE JULHO DE 2005</w:t>
      </w:r>
    </w:p>
    <w:p w:rsidR="00676B59" w:rsidRPr="00676B59" w:rsidRDefault="00676B59" w:rsidP="008B6401">
      <w:pPr>
        <w:tabs>
          <w:tab w:val="left" w:pos="1843"/>
        </w:tabs>
        <w:ind w:firstLine="567"/>
        <w:jc w:val="center"/>
        <w:rPr>
          <w:rFonts w:eastAsia="Arial Unicode MS"/>
          <w:b/>
          <w:bCs/>
          <w:color w:val="000000"/>
        </w:rPr>
      </w:pPr>
    </w:p>
    <w:p w:rsidR="00676B59" w:rsidRDefault="003544AB" w:rsidP="00676B59">
      <w:pPr>
        <w:pStyle w:val="Default"/>
        <w:spacing w:after="240" w:line="276" w:lineRule="auto"/>
        <w:ind w:left="1134"/>
        <w:jc w:val="center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(Publicada</w:t>
      </w:r>
      <w:r w:rsidR="00676B59" w:rsidRPr="00676B59">
        <w:rPr>
          <w:rFonts w:ascii="Times New Roman" w:hAnsi="Times New Roman" w:cs="Times New Roman"/>
          <w:b/>
          <w:color w:val="0000FF"/>
        </w:rPr>
        <w:t xml:space="preserve"> em DOU nº 135, de 15 de julho de 2005)</w:t>
      </w:r>
    </w:p>
    <w:p w:rsidR="007E2AD9" w:rsidRPr="000A618F" w:rsidRDefault="000A618F" w:rsidP="000A618F">
      <w:pPr>
        <w:pStyle w:val="Default"/>
        <w:spacing w:after="240" w:line="276" w:lineRule="auto"/>
        <w:jc w:val="center"/>
        <w:rPr>
          <w:rFonts w:ascii="Times New Roman" w:hAnsi="Times New Roman" w:cs="Times New Roman"/>
          <w:i/>
          <w:color w:val="0000FF"/>
        </w:rPr>
      </w:pPr>
      <w:r w:rsidRPr="000A618F">
        <w:rPr>
          <w:rFonts w:ascii="Times New Roman" w:hAnsi="Times New Roman" w:cs="Times New Roman"/>
          <w:i/>
          <w:color w:val="0000FF"/>
        </w:rPr>
        <w:t xml:space="preserve">Observação: </w:t>
      </w:r>
      <w:r w:rsidR="00B7286B" w:rsidRPr="000A618F">
        <w:rPr>
          <w:rFonts w:ascii="Times New Roman" w:hAnsi="Times New Roman" w:cs="Times New Roman"/>
          <w:i/>
          <w:color w:val="0000FF"/>
        </w:rPr>
        <w:t>A RDC nº 07, de 28 de fevereiro de 2014 suspende</w:t>
      </w:r>
      <w:r w:rsidR="007E2AD9" w:rsidRPr="000A618F">
        <w:rPr>
          <w:rFonts w:ascii="Times New Roman" w:hAnsi="Times New Roman" w:cs="Times New Roman"/>
          <w:i/>
          <w:color w:val="0000FF"/>
        </w:rPr>
        <w:t>u</w:t>
      </w:r>
      <w:r w:rsidR="00B7286B" w:rsidRPr="000A618F">
        <w:rPr>
          <w:rFonts w:ascii="Times New Roman" w:hAnsi="Times New Roman" w:cs="Times New Roman"/>
          <w:i/>
          <w:color w:val="0000FF"/>
        </w:rPr>
        <w:t xml:space="preserve"> a possibilidade de novos requerimentos de arquivamento temporário previstos na Resolução RD</w:t>
      </w:r>
      <w:r w:rsidR="007E2AD9" w:rsidRPr="000A618F">
        <w:rPr>
          <w:rFonts w:ascii="Times New Roman" w:hAnsi="Times New Roman" w:cs="Times New Roman"/>
          <w:i/>
          <w:color w:val="0000FF"/>
        </w:rPr>
        <w:t xml:space="preserve">C nº 206, de 14 de julho de 2005, sendo posteriormente </w:t>
      </w:r>
      <w:r w:rsidR="00E90913" w:rsidRPr="000A618F">
        <w:rPr>
          <w:rFonts w:ascii="Times New Roman" w:hAnsi="Times New Roman" w:cs="Times New Roman"/>
          <w:i/>
          <w:color w:val="0000FF"/>
        </w:rPr>
        <w:t>revogad</w:t>
      </w:r>
      <w:r w:rsidR="00B555B9" w:rsidRPr="000A618F">
        <w:rPr>
          <w:rFonts w:ascii="Times New Roman" w:hAnsi="Times New Roman" w:cs="Times New Roman"/>
          <w:i/>
          <w:color w:val="0000FF"/>
        </w:rPr>
        <w:t>a</w:t>
      </w:r>
      <w:r w:rsidR="007E2AD9" w:rsidRPr="000A618F">
        <w:rPr>
          <w:rFonts w:ascii="Times New Roman" w:hAnsi="Times New Roman" w:cs="Times New Roman"/>
          <w:i/>
          <w:color w:val="0000FF"/>
        </w:rPr>
        <w:t xml:space="preserve"> pela RDC nº 23, de 0</w:t>
      </w:r>
      <w:r w:rsidR="000C4373" w:rsidRPr="000A618F">
        <w:rPr>
          <w:rFonts w:ascii="Times New Roman" w:hAnsi="Times New Roman" w:cs="Times New Roman"/>
          <w:i/>
          <w:color w:val="0000FF"/>
        </w:rPr>
        <w:t>5</w:t>
      </w:r>
      <w:r w:rsidR="007E2AD9" w:rsidRPr="000A618F">
        <w:rPr>
          <w:rFonts w:ascii="Times New Roman" w:hAnsi="Times New Roman" w:cs="Times New Roman"/>
          <w:i/>
          <w:color w:val="0000FF"/>
        </w:rPr>
        <w:t xml:space="preserve"> de junho de 2015</w:t>
      </w:r>
      <w:r w:rsidR="00B7286B" w:rsidRPr="000A618F">
        <w:rPr>
          <w:rFonts w:ascii="Times New Roman" w:hAnsi="Times New Roman" w:cs="Times New Roman"/>
          <w:i/>
          <w:color w:val="0000FF"/>
        </w:rPr>
        <w:t>.</w:t>
      </w:r>
    </w:p>
    <w:p w:rsidR="00B41D15" w:rsidRPr="00676B59" w:rsidRDefault="000A618F" w:rsidP="00676B59">
      <w:pPr>
        <w:spacing w:after="240"/>
        <w:ind w:left="1134"/>
        <w:jc w:val="center"/>
        <w:rPr>
          <w:lang w:val="pt-PT"/>
        </w:rPr>
      </w:pPr>
      <w:r w:rsidRPr="00676B59">
        <w:rPr>
          <w:b/>
          <w:color w:val="0000FF"/>
        </w:rPr>
        <w:t xml:space="preserve"> </w:t>
      </w:r>
      <w:r w:rsidR="00676B59" w:rsidRPr="00676B59">
        <w:rPr>
          <w:b/>
          <w:color w:val="0000FF"/>
        </w:rPr>
        <w:t>(Revogad</w:t>
      </w:r>
      <w:r w:rsidR="003D183D">
        <w:rPr>
          <w:b/>
          <w:color w:val="0000FF"/>
        </w:rPr>
        <w:t>a</w:t>
      </w:r>
      <w:r w:rsidR="00676B59" w:rsidRPr="00676B59">
        <w:rPr>
          <w:b/>
          <w:color w:val="0000FF"/>
        </w:rPr>
        <w:t xml:space="preserve"> pela Resolução – RDC nº 23, de </w:t>
      </w:r>
      <w:r w:rsidR="00676B59">
        <w:rPr>
          <w:b/>
          <w:color w:val="0000FF"/>
        </w:rPr>
        <w:t>0</w:t>
      </w:r>
      <w:r w:rsidR="0050619C">
        <w:rPr>
          <w:b/>
          <w:color w:val="0000FF"/>
        </w:rPr>
        <w:t>5</w:t>
      </w:r>
      <w:r w:rsidR="00676B59">
        <w:rPr>
          <w:b/>
          <w:color w:val="0000FF"/>
        </w:rPr>
        <w:t xml:space="preserve"> </w:t>
      </w:r>
      <w:r w:rsidR="00676B59" w:rsidRPr="00676B59">
        <w:rPr>
          <w:b/>
          <w:color w:val="0000FF"/>
        </w:rPr>
        <w:t>de junho de 2015)</w:t>
      </w:r>
    </w:p>
    <w:p w:rsidR="00B41D15" w:rsidRPr="008D2F42" w:rsidRDefault="00B41D15" w:rsidP="008D2F42">
      <w:pPr>
        <w:pStyle w:val="Recuodecorpodetexto3"/>
        <w:numPr>
          <w:ins w:id="1" w:author="Unknown"/>
        </w:numPr>
        <w:ind w:left="4536"/>
        <w:jc w:val="both"/>
        <w:rPr>
          <w:b w:val="0"/>
          <w:sz w:val="24"/>
          <w:szCs w:val="24"/>
        </w:rPr>
      </w:pPr>
      <w:r w:rsidRPr="008D2F42">
        <w:rPr>
          <w:b w:val="0"/>
          <w:strike/>
          <w:sz w:val="24"/>
          <w:szCs w:val="24"/>
        </w:rPr>
        <w:t>Estabelece normas que</w:t>
      </w:r>
      <w:r w:rsidR="0050619C" w:rsidRPr="008D2F42">
        <w:rPr>
          <w:b w:val="0"/>
          <w:strike/>
          <w:sz w:val="24"/>
          <w:szCs w:val="24"/>
        </w:rPr>
        <w:t xml:space="preserve"> </w:t>
      </w:r>
      <w:r w:rsidRPr="008D2F42">
        <w:rPr>
          <w:b w:val="0"/>
          <w:strike/>
          <w:sz w:val="24"/>
          <w:szCs w:val="24"/>
        </w:rPr>
        <w:t>regulamentam a petição de arquivamento temporário e a guarda temporária</w:t>
      </w:r>
      <w:r w:rsidRPr="008D2F42">
        <w:rPr>
          <w:b w:val="0"/>
          <w:sz w:val="24"/>
          <w:szCs w:val="24"/>
        </w:rPr>
        <w:t>.</w:t>
      </w:r>
    </w:p>
    <w:p w:rsidR="00B41D15" w:rsidRPr="00676B59" w:rsidRDefault="003C4626" w:rsidP="003C4626">
      <w:pPr>
        <w:tabs>
          <w:tab w:val="left" w:pos="5985"/>
        </w:tabs>
        <w:ind w:firstLine="567"/>
        <w:jc w:val="both"/>
      </w:pPr>
      <w:r w:rsidRPr="00676B59">
        <w:tab/>
      </w: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b/>
          <w:bCs/>
          <w:strike/>
          <w:color w:val="000000"/>
        </w:rPr>
        <w:t>A Diretoria Colegiada da Agência Nacional de Vigilância Sanitária</w:t>
      </w:r>
      <w:r w:rsidRPr="00676B59">
        <w:rPr>
          <w:strike/>
          <w:color w:val="000000"/>
        </w:rPr>
        <w:t>, no uso da atribuição que lhe confere o art. 11, inciso IV, do Regulamento da Anvisa, aprovado pelo Decreto n</w:t>
      </w:r>
      <w:r w:rsidRPr="00676B59">
        <w:rPr>
          <w:strike/>
          <w:color w:val="000000"/>
          <w:vertAlign w:val="superscript"/>
        </w:rPr>
        <w:t>o</w:t>
      </w:r>
      <w:r w:rsidRPr="00676B59">
        <w:rPr>
          <w:strike/>
          <w:color w:val="000000"/>
        </w:rPr>
        <w:t xml:space="preserve"> 3.029, de 16 de abril de 1999, c/c o art. 111, inciso I, alínea "b", § 1º do Regimento Interno aprovado pela Portaria nº 593, de 25 de agosto de 2000, republicada em 22 de dezembro de 2000, em reunião realizada em 12 de julho de 2005.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pStyle w:val="Corpodetexto2"/>
        <w:ind w:firstLine="567"/>
        <w:rPr>
          <w:strike/>
        </w:rPr>
      </w:pPr>
      <w:r w:rsidRPr="00676B59">
        <w:rPr>
          <w:strike/>
        </w:rPr>
        <w:t>considerando os princípios que a administração pública direta e indireta deve obedecer, constantes do artigo 37 da Constituição Federal, promulgada em 05 de outubro de 1988;</w:t>
      </w:r>
    </w:p>
    <w:p w:rsidR="00B41D15" w:rsidRPr="00676B59" w:rsidRDefault="00B41D15">
      <w:pPr>
        <w:pStyle w:val="Corpodetexto2"/>
        <w:ind w:firstLine="567"/>
        <w:rPr>
          <w:strike/>
        </w:rPr>
      </w:pPr>
    </w:p>
    <w:p w:rsidR="00B41D15" w:rsidRPr="00676B59" w:rsidRDefault="00B41D15">
      <w:pPr>
        <w:pStyle w:val="Corpodetexto2"/>
        <w:ind w:firstLine="567"/>
        <w:rPr>
          <w:strike/>
        </w:rPr>
      </w:pPr>
      <w:r w:rsidRPr="00676B59">
        <w:rPr>
          <w:strike/>
        </w:rPr>
        <w:t>considerando o disposto na Lei nº 9.784, de 29 de janeiro de 1999, que regula o processo administrativo no âmbito da Administração Pública Federal;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considerando a necessidade de garantir qualidade e eficiência dos atos de competência da Agência Nacional de Vigilância Sanitária - ANVISA, bem como dos serviços prestados;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adota a seguinte Resolução da Diretoria Colegiada e eu, Diretor-Presidente, determino a sua publicação: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Art. 1º Esta Resolução estabelece normas que regulamentam a petição de arquivamento temporário e a guarda temporária.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autoSpaceDE w:val="0"/>
        <w:autoSpaceDN w:val="0"/>
        <w:adjustRightInd w:val="0"/>
        <w:ind w:firstLine="567"/>
        <w:jc w:val="both"/>
        <w:rPr>
          <w:strike/>
          <w:color w:val="000000"/>
        </w:rPr>
      </w:pPr>
      <w:r w:rsidRPr="00676B59">
        <w:rPr>
          <w:strike/>
          <w:color w:val="000000"/>
        </w:rPr>
        <w:t>Art. 2º Para efeitos desta Resolução são adotadas as seguintes definições: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I – Guarda Temporária: procedimento executado pelas áreas da ANVISA, por motivo de conveniência e oportunidade ou para os casos em que aguarda o atendimento pelo agente regulado, ao prazo fixado pelas mesmas, para o encaminhamento de dados, autuações ou documentos necessários à apreciação do pedido formulado;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lastRenderedPageBreak/>
        <w:t>II - Arquivamento Temporário: ato formalizado, pelo agente regulado, mediante requerimento por meio do qual solicita a paralisação da análise de petição, à vista de razões fundamentadas;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 xml:space="preserve">III - Desarquivamento de Petição: ato formalizado mediante requerimento, pelo interessado, onde é solicitado o prosseguimento </w:t>
      </w:r>
      <w:r w:rsidRPr="00676B59">
        <w:rPr>
          <w:strike/>
          <w:color w:val="000000"/>
        </w:rPr>
        <w:t>da</w:t>
      </w:r>
      <w:r w:rsidRPr="00676B59">
        <w:rPr>
          <w:strike/>
          <w:color w:val="FF0000"/>
        </w:rPr>
        <w:t xml:space="preserve"> </w:t>
      </w:r>
      <w:r w:rsidRPr="00676B59">
        <w:rPr>
          <w:strike/>
        </w:rPr>
        <w:t>petição que esteja em arquivamento temporário;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IV - Petição primária: requerimento contendo toda documentação referente a um assunto de petição que resultará na abertura de processo.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Art. 3º A empresa que necessitar arquivar temporariamente uma petição deverá utilizar o serviço de peticionamento eletrônico constante no sítio eletrônico da ANVISA.</w:t>
      </w:r>
    </w:p>
    <w:p w:rsidR="00B41D15" w:rsidRPr="00676B59" w:rsidRDefault="00B41D15">
      <w:pPr>
        <w:ind w:firstLine="567"/>
        <w:jc w:val="both"/>
        <w:rPr>
          <w:rFonts w:eastAsia="Arial Unicode MS"/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Parágrafo único. O interessado deverá peticionar o assunto: Arquivamento Temporário de Petição.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pStyle w:val="Corpodetexto2"/>
        <w:ind w:firstLine="567"/>
        <w:rPr>
          <w:strike/>
        </w:rPr>
      </w:pPr>
      <w:r w:rsidRPr="00676B59">
        <w:rPr>
          <w:strike/>
        </w:rPr>
        <w:t xml:space="preserve">Art. 4º O Arquivamento Temporário de Petição não poderá ultrapassar o prazo de 1 (hum) ano, a contar da </w:t>
      </w:r>
      <w:r w:rsidRPr="00676B59">
        <w:rPr>
          <w:strike/>
          <w:color w:val="000000"/>
        </w:rPr>
        <w:t>data do deferimento da solicitação pela área competente.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pStyle w:val="Corpodetexto2"/>
        <w:ind w:firstLine="567"/>
        <w:rPr>
          <w:strike/>
        </w:rPr>
      </w:pPr>
      <w:r w:rsidRPr="00676B59">
        <w:rPr>
          <w:strike/>
        </w:rPr>
        <w:t>Parágrafo único. Para solicitar o desarquivamento, o interessado deverá peticionar o assunto: Desarquivamento de Petição Arquivada Temporariamente.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  <w:color w:val="000000"/>
        </w:rPr>
      </w:pPr>
      <w:r w:rsidRPr="00676B59">
        <w:rPr>
          <w:strike/>
        </w:rPr>
        <w:t xml:space="preserve">Art. 5º A </w:t>
      </w:r>
      <w:r w:rsidRPr="00676B59">
        <w:rPr>
          <w:strike/>
          <w:color w:val="000000"/>
        </w:rPr>
        <w:t>falta da petição</w:t>
      </w:r>
      <w:r w:rsidRPr="00676B59">
        <w:rPr>
          <w:strike/>
        </w:rPr>
        <w:t xml:space="preserve"> de desarquivamento, após o prazo constante no caput do Art. 4º, acarretará o indeferimento da petição que se encontra em arquivamento </w:t>
      </w:r>
      <w:r w:rsidRPr="00676B59">
        <w:rPr>
          <w:strike/>
          <w:color w:val="000000"/>
        </w:rPr>
        <w:t>temporário,</w:t>
      </w:r>
      <w:r w:rsidRPr="00676B59">
        <w:rPr>
          <w:strike/>
          <w:color w:val="FF0000"/>
        </w:rPr>
        <w:t xml:space="preserve"> </w:t>
      </w:r>
      <w:r w:rsidRPr="00676B59">
        <w:rPr>
          <w:strike/>
        </w:rPr>
        <w:t xml:space="preserve">sua publicação no Diário Oficial da </w:t>
      </w:r>
      <w:r w:rsidRPr="00676B59">
        <w:rPr>
          <w:strike/>
          <w:color w:val="000000"/>
        </w:rPr>
        <w:t>União e, no caso de petição primária, sua eliminação.</w:t>
      </w:r>
    </w:p>
    <w:p w:rsidR="00B41D15" w:rsidRPr="00676B59" w:rsidRDefault="00B41D15">
      <w:pPr>
        <w:ind w:firstLine="567"/>
        <w:jc w:val="both"/>
        <w:rPr>
          <w:strike/>
          <w:color w:val="000000"/>
        </w:rPr>
      </w:pPr>
    </w:p>
    <w:p w:rsidR="00B41D15" w:rsidRPr="00676B59" w:rsidRDefault="00B41D15">
      <w:pPr>
        <w:ind w:firstLine="567"/>
        <w:jc w:val="both"/>
        <w:rPr>
          <w:strike/>
          <w:color w:val="000000"/>
        </w:rPr>
      </w:pPr>
      <w:r w:rsidRPr="00676B59">
        <w:rPr>
          <w:strike/>
          <w:color w:val="000000"/>
        </w:rPr>
        <w:t>Parágrafo único. A eliminação será efetuada pela Unidade Central de Documentação após seis meses da finalização do prazo constante no Art. 4º.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 xml:space="preserve">Art. 6º O arquivamento </w:t>
      </w:r>
      <w:r w:rsidRPr="00676B59">
        <w:rPr>
          <w:strike/>
          <w:color w:val="000000"/>
        </w:rPr>
        <w:t>temporário de petição</w:t>
      </w:r>
      <w:r w:rsidRPr="00676B59">
        <w:rPr>
          <w:strike/>
          <w:color w:val="FF0000"/>
        </w:rPr>
        <w:t xml:space="preserve"> </w:t>
      </w:r>
      <w:r w:rsidRPr="00676B59">
        <w:rPr>
          <w:strike/>
        </w:rPr>
        <w:t>não interrompe, suspende ou prorroga os prazos, para efeito de revalidação de registro, nem cancela as obrigações decorrentes de exigências técnicas efetivadas.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 xml:space="preserve">Art. 7º Quando ocorrer o arquivamento </w:t>
      </w:r>
      <w:r w:rsidRPr="00676B59">
        <w:rPr>
          <w:strike/>
          <w:color w:val="000000"/>
        </w:rPr>
        <w:t>temporário da petição, a mesma</w:t>
      </w:r>
      <w:r w:rsidRPr="00676B59">
        <w:rPr>
          <w:strike/>
        </w:rPr>
        <w:t xml:space="preserve"> perderá a prioridade da ordem cronológica de entrada, ficando s</w:t>
      </w:r>
      <w:r w:rsidRPr="00676B59">
        <w:rPr>
          <w:strike/>
          <w:color w:val="000000"/>
        </w:rPr>
        <w:t>ubmetida</w:t>
      </w:r>
      <w:r w:rsidRPr="00676B59">
        <w:rPr>
          <w:strike/>
        </w:rPr>
        <w:t>, quando do seu desarquivamento, ao cumprimento da regulamentação então vigente.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Art. 8º Após a devida protocolização na Agência, a petição de arquivamento temporário deverá seguir o seguinte fluxo: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I – Análise da pertinência do pedido por parte da equipe da área competente;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II – Acatado o pedido, a petição deverá ser encaminhada para UNDOC;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lastRenderedPageBreak/>
        <w:t xml:space="preserve">III – Findo o prazo estipulado no Artigo 4º, a petição que se encontrar na UNDOC e que não apresentar petição de desarquivamento será indeferida. 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>
      <w:pPr>
        <w:ind w:firstLine="567"/>
        <w:jc w:val="both"/>
        <w:rPr>
          <w:strike/>
        </w:rPr>
      </w:pPr>
      <w:r w:rsidRPr="00676B59">
        <w:rPr>
          <w:strike/>
        </w:rPr>
        <w:t>Art. 9º Esta Resolução entra em vigor na data de sua publicação.</w:t>
      </w:r>
    </w:p>
    <w:p w:rsidR="00B41D15" w:rsidRPr="00676B59" w:rsidRDefault="00B41D15">
      <w:pPr>
        <w:ind w:firstLine="567"/>
        <w:jc w:val="both"/>
        <w:rPr>
          <w:strike/>
        </w:rPr>
      </w:pPr>
    </w:p>
    <w:p w:rsidR="00B41D15" w:rsidRPr="00676B59" w:rsidRDefault="00B41D15" w:rsidP="002A6F13">
      <w:pPr>
        <w:jc w:val="both"/>
        <w:rPr>
          <w:strike/>
        </w:rPr>
      </w:pPr>
    </w:p>
    <w:p w:rsidR="00B41D15" w:rsidRPr="0091590B" w:rsidRDefault="00B41D15">
      <w:pPr>
        <w:ind w:firstLine="567"/>
        <w:jc w:val="center"/>
      </w:pPr>
      <w:r w:rsidRPr="0091590B">
        <w:rPr>
          <w:color w:val="000000"/>
        </w:rPr>
        <w:t>DIRCEU RAPOSO DE MELLO</w:t>
      </w:r>
    </w:p>
    <w:sectPr w:rsidR="00B41D15" w:rsidRPr="0091590B" w:rsidSect="008B6401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91E" w:rsidRDefault="0079391E" w:rsidP="008D2F42">
      <w:r>
        <w:separator/>
      </w:r>
    </w:p>
  </w:endnote>
  <w:endnote w:type="continuationSeparator" w:id="0">
    <w:p w:rsidR="0079391E" w:rsidRDefault="0079391E" w:rsidP="008D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F42" w:rsidRPr="008D2F42" w:rsidRDefault="008D2F42" w:rsidP="008D2F42">
    <w:pPr>
      <w:tabs>
        <w:tab w:val="center" w:pos="4252"/>
        <w:tab w:val="right" w:pos="8504"/>
      </w:tabs>
      <w:jc w:val="center"/>
      <w:rPr>
        <w:rFonts w:ascii="Calibri" w:eastAsia="Times New Roman" w:hAnsi="Calibri"/>
        <w:sz w:val="22"/>
        <w:szCs w:val="22"/>
        <w:lang w:eastAsia="en-US"/>
      </w:rPr>
    </w:pPr>
    <w:r w:rsidRPr="008D2F42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8D2F42" w:rsidRDefault="008D2F42">
    <w:pPr>
      <w:pStyle w:val="Rodap"/>
    </w:pPr>
  </w:p>
  <w:p w:rsidR="008D2F42" w:rsidRDefault="008D2F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91E" w:rsidRDefault="0079391E" w:rsidP="008D2F42">
      <w:r>
        <w:separator/>
      </w:r>
    </w:p>
  </w:footnote>
  <w:footnote w:type="continuationSeparator" w:id="0">
    <w:p w:rsidR="0079391E" w:rsidRDefault="0079391E" w:rsidP="008D2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F42" w:rsidRDefault="008D2F42">
    <w:pPr>
      <w:pStyle w:val="Cabealho"/>
    </w:pPr>
  </w:p>
  <w:p w:rsidR="008D2F42" w:rsidRPr="008D2F42" w:rsidRDefault="008D2F42" w:rsidP="008D2F42">
    <w:pPr>
      <w:tabs>
        <w:tab w:val="center" w:pos="4252"/>
        <w:tab w:val="right" w:pos="8504"/>
      </w:tabs>
      <w:jc w:val="center"/>
      <w:rPr>
        <w:rFonts w:ascii="Calibri" w:eastAsia="Times New Roman" w:hAnsi="Calibri"/>
        <w:sz w:val="22"/>
        <w:szCs w:val="22"/>
        <w:lang w:eastAsia="en-US"/>
      </w:rPr>
    </w:pPr>
    <w:r w:rsidRPr="008D2F42">
      <w:rPr>
        <w:rFonts w:ascii="Calibri" w:eastAsia="Times New Roman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8D2F42" w:rsidRPr="008D2F42" w:rsidRDefault="008D2F42" w:rsidP="008D2F42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Cs w:val="22"/>
        <w:lang w:eastAsia="en-US"/>
      </w:rPr>
    </w:pPr>
    <w:r w:rsidRPr="008D2F42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8D2F42" w:rsidRPr="008D2F42" w:rsidRDefault="008D2F42" w:rsidP="008D2F42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Cs w:val="22"/>
        <w:lang w:eastAsia="en-US"/>
      </w:rPr>
    </w:pPr>
    <w:r w:rsidRPr="008D2F42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8D2F42" w:rsidRDefault="008D2F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21AD6"/>
    <w:multiLevelType w:val="hybridMultilevel"/>
    <w:tmpl w:val="0CDA55A8"/>
    <w:lvl w:ilvl="0" w:tplc="E4AC5E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0331F"/>
    <w:multiLevelType w:val="hybridMultilevel"/>
    <w:tmpl w:val="A5809F6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41D15"/>
    <w:rsid w:val="000A618F"/>
    <w:rsid w:val="000A62FF"/>
    <w:rsid w:val="000C4373"/>
    <w:rsid w:val="002A6F13"/>
    <w:rsid w:val="003544AB"/>
    <w:rsid w:val="003C4626"/>
    <w:rsid w:val="003D183D"/>
    <w:rsid w:val="003E1FCD"/>
    <w:rsid w:val="0050619C"/>
    <w:rsid w:val="00657D89"/>
    <w:rsid w:val="00676B59"/>
    <w:rsid w:val="00782F51"/>
    <w:rsid w:val="0079391E"/>
    <w:rsid w:val="007E2AD9"/>
    <w:rsid w:val="008B6401"/>
    <w:rsid w:val="008D2F42"/>
    <w:rsid w:val="0091590B"/>
    <w:rsid w:val="00A074C0"/>
    <w:rsid w:val="00B41D15"/>
    <w:rsid w:val="00B555B9"/>
    <w:rsid w:val="00B7286B"/>
    <w:rsid w:val="00DE057D"/>
    <w:rsid w:val="00E90913"/>
    <w:rsid w:val="00F65084"/>
    <w:rsid w:val="00FB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semiHidden="1"/>
    <w:lsdException w:name="Strong" w:qFormat="1"/>
    <w:lsdException w:name="Emphasis" w:uiPriority="20" w:qFormat="1"/>
    <w:lsdException w:name="Normal (Web)" w:semiHidden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pPr>
      <w:keepNext/>
      <w:jc w:val="center"/>
      <w:outlineLvl w:val="0"/>
    </w:pPr>
    <w:rPr>
      <w:rFonts w:eastAsia="Arial Unicode MS"/>
      <w:i/>
      <w:iCs/>
      <w:kern w:val="36"/>
    </w:rPr>
  </w:style>
  <w:style w:type="paragraph" w:styleId="Ttulo2">
    <w:name w:val="heading 2"/>
    <w:basedOn w:val="Normal"/>
    <w:link w:val="Ttulo2Char"/>
    <w:uiPriority w:val="99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Ttulo3">
    <w:name w:val="heading 3"/>
    <w:basedOn w:val="Normal"/>
    <w:link w:val="Ttulo3Char"/>
    <w:uiPriority w:val="99"/>
    <w:qFormat/>
    <w:pPr>
      <w:keepNext/>
      <w:ind w:firstLine="708"/>
      <w:jc w:val="both"/>
      <w:outlineLvl w:val="2"/>
    </w:pPr>
    <w:rPr>
      <w:rFonts w:eastAsia="Arial Unicode MS"/>
      <w:u w:val="single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b/>
      <w:bCs/>
      <w:color w:val="FF0000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center"/>
      <w:outlineLvl w:val="4"/>
    </w:pPr>
    <w:rPr>
      <w:b/>
      <w:b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firstLine="567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ind w:firstLine="567"/>
      <w:outlineLvl w:val="6"/>
    </w:pPr>
    <w:rPr>
      <w:b/>
      <w:bCs/>
      <w:sz w:val="28"/>
      <w:szCs w:val="2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eastAsia="Arial Unicode MS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eastAsia="Arial Unicode MS" w:hAnsi="Arial" w:cs="Arial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pPr>
      <w:ind w:firstLine="708"/>
      <w:jc w:val="both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99"/>
    <w:qFormat/>
    <w:rPr>
      <w:rFonts w:cs="Times New Roman"/>
      <w:b/>
      <w:bCs/>
    </w:rPr>
  </w:style>
  <w:style w:type="paragraph" w:styleId="Ttulo">
    <w:name w:val="Title"/>
    <w:basedOn w:val="Normal"/>
    <w:link w:val="TtuloChar"/>
    <w:uiPriority w:val="99"/>
    <w:qFormat/>
    <w:pPr>
      <w:spacing w:after="240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708"/>
      <w:jc w:val="both"/>
    </w:pPr>
    <w:rPr>
      <w:color w:val="FF000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left="5220"/>
    </w:pPr>
    <w:rPr>
      <w:b/>
      <w:bCs/>
      <w:color w:val="000000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customStyle="1" w:styleId="Default">
    <w:name w:val="Default"/>
    <w:rsid w:val="00676B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D2F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D2F42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D2F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D2F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3780</Characters>
  <Application>Microsoft Office Word</Application>
  <DocSecurity>0</DocSecurity>
  <Lines>31</Lines>
  <Paragraphs>8</Paragraphs>
  <ScaleCrop>false</ScaleCrop>
  <Company>anvs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______, de __ de ________ de 2004</dc:title>
  <dc:subject/>
  <dc:creator>claudio.hermann</dc:creator>
  <cp:keywords/>
  <dc:description/>
  <cp:lastModifiedBy>Julia de Souza Ferreira</cp:lastModifiedBy>
  <cp:revision>2</cp:revision>
  <cp:lastPrinted>2016-07-08T19:05:00Z</cp:lastPrinted>
  <dcterms:created xsi:type="dcterms:W3CDTF">2018-11-27T16:37:00Z</dcterms:created>
  <dcterms:modified xsi:type="dcterms:W3CDTF">2018-11-27T16:37:00Z</dcterms:modified>
</cp:coreProperties>
</file>