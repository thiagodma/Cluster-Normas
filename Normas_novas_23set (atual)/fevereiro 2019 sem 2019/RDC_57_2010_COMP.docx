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0C" w:rsidRPr="00083A59" w:rsidRDefault="00735D0C" w:rsidP="00083A59">
      <w:pPr>
        <w:pStyle w:val="Ttulo1"/>
        <w:ind w:left="-284" w:right="-285"/>
        <w:rPr>
          <w:rFonts w:ascii="Times New Roman" w:hAnsi="Times New Roman" w:cs="Times New Roman"/>
          <w:sz w:val="22"/>
          <w:szCs w:val="24"/>
        </w:rPr>
      </w:pPr>
      <w:r w:rsidRPr="00083A59">
        <w:rPr>
          <w:rFonts w:ascii="Times New Roman" w:hAnsi="Times New Roman" w:cs="Times New Roman"/>
          <w:sz w:val="22"/>
          <w:szCs w:val="24"/>
        </w:rPr>
        <w:t>RESOLUÇÃO</w:t>
      </w:r>
      <w:r w:rsidR="00B157A4" w:rsidRPr="00083A59">
        <w:rPr>
          <w:rFonts w:ascii="Times New Roman" w:hAnsi="Times New Roman" w:cs="Times New Roman"/>
          <w:sz w:val="22"/>
          <w:szCs w:val="24"/>
        </w:rPr>
        <w:t xml:space="preserve"> DE DIRETORIA COLEGIADA</w:t>
      </w:r>
      <w:r w:rsidRPr="00083A59">
        <w:rPr>
          <w:rFonts w:ascii="Times New Roman" w:hAnsi="Times New Roman" w:cs="Times New Roman"/>
          <w:sz w:val="22"/>
          <w:szCs w:val="24"/>
        </w:rPr>
        <w:t xml:space="preserve"> – RDC N</w:t>
      </w:r>
      <w:r w:rsidR="00B157A4" w:rsidRPr="00083A59">
        <w:rPr>
          <w:rFonts w:ascii="Times New Roman" w:hAnsi="Times New Roman" w:cs="Times New Roman"/>
          <w:sz w:val="22"/>
          <w:szCs w:val="24"/>
        </w:rPr>
        <w:t>º 57, DE 16 DE DEZEMBRO DE 2010</w:t>
      </w:r>
    </w:p>
    <w:p w:rsidR="00735D0C" w:rsidRPr="00A73279" w:rsidRDefault="00735D0C" w:rsidP="00735D0C">
      <w:pPr>
        <w:pStyle w:val="Ttulo1"/>
        <w:rPr>
          <w:rFonts w:ascii="Times New Roman" w:hAnsi="Times New Roman" w:cs="Times New Roman"/>
          <w:sz w:val="24"/>
          <w:szCs w:val="24"/>
        </w:rPr>
      </w:pPr>
      <w:r w:rsidRPr="00A73279">
        <w:rPr>
          <w:rFonts w:ascii="Times New Roman" w:eastAsiaTheme="minorHAnsi" w:hAnsi="Times New Roman" w:cs="Times New Roman"/>
          <w:bCs w:val="0"/>
          <w:caps w:val="0"/>
          <w:color w:val="0000FF"/>
          <w:kern w:val="0"/>
          <w:sz w:val="24"/>
          <w:szCs w:val="24"/>
          <w:lang w:eastAsia="en-US"/>
        </w:rPr>
        <w:t xml:space="preserve">(Publicada em DOU nº 241, de 17 de </w:t>
      </w:r>
      <w:r w:rsidR="00EC6F3E">
        <w:rPr>
          <w:rFonts w:ascii="Times New Roman" w:eastAsiaTheme="minorHAnsi" w:hAnsi="Times New Roman" w:cs="Times New Roman"/>
          <w:bCs w:val="0"/>
          <w:caps w:val="0"/>
          <w:color w:val="0000FF"/>
          <w:kern w:val="0"/>
          <w:sz w:val="24"/>
          <w:szCs w:val="24"/>
          <w:lang w:eastAsia="en-US"/>
        </w:rPr>
        <w:t>dezembro</w:t>
      </w:r>
      <w:r w:rsidRPr="00A73279">
        <w:rPr>
          <w:rFonts w:ascii="Times New Roman" w:eastAsiaTheme="minorHAnsi" w:hAnsi="Times New Roman" w:cs="Times New Roman"/>
          <w:bCs w:val="0"/>
          <w:caps w:val="0"/>
          <w:color w:val="0000FF"/>
          <w:kern w:val="0"/>
          <w:sz w:val="24"/>
          <w:szCs w:val="24"/>
          <w:lang w:eastAsia="en-US"/>
        </w:rPr>
        <w:t xml:space="preserve"> de 2010)</w:t>
      </w:r>
    </w:p>
    <w:p w:rsidR="00735D0C" w:rsidRPr="00A73279" w:rsidRDefault="00735D0C" w:rsidP="00735D0C">
      <w:pPr>
        <w:pStyle w:val="Ttulo1"/>
        <w:rPr>
          <w:rFonts w:ascii="Times New Roman" w:eastAsiaTheme="minorHAnsi" w:hAnsi="Times New Roman" w:cs="Times New Roman"/>
          <w:bCs w:val="0"/>
          <w:caps w:val="0"/>
          <w:color w:val="0000FF"/>
          <w:kern w:val="0"/>
          <w:sz w:val="24"/>
          <w:szCs w:val="24"/>
          <w:lang w:eastAsia="en-US"/>
        </w:rPr>
      </w:pPr>
      <w:r w:rsidRPr="00A73279">
        <w:rPr>
          <w:rFonts w:ascii="Times New Roman" w:eastAsiaTheme="minorHAnsi" w:hAnsi="Times New Roman" w:cs="Times New Roman"/>
          <w:bCs w:val="0"/>
          <w:caps w:val="0"/>
          <w:color w:val="0000FF"/>
          <w:kern w:val="0"/>
          <w:sz w:val="24"/>
          <w:szCs w:val="24"/>
          <w:lang w:eastAsia="en-US"/>
        </w:rPr>
        <w:t>(Revogada pela Resolução - RDC nº 34, de 11 de junho de 2014)</w:t>
      </w:r>
    </w:p>
    <w:p w:rsidR="00735D0C" w:rsidRPr="00A73279" w:rsidRDefault="00735D0C" w:rsidP="00735D0C">
      <w:pPr>
        <w:pStyle w:val="Corpodetexto3"/>
        <w:spacing w:after="100"/>
        <w:ind w:left="3540"/>
        <w:jc w:val="both"/>
        <w:rPr>
          <w:bCs/>
          <w:strike/>
          <w:sz w:val="24"/>
          <w:szCs w:val="24"/>
        </w:rPr>
      </w:pPr>
      <w:r w:rsidRPr="00A73279">
        <w:rPr>
          <w:bCs/>
          <w:strike/>
          <w:sz w:val="24"/>
          <w:szCs w:val="24"/>
        </w:rPr>
        <w:t xml:space="preserve">Determina o Regulamento Sanitário para Serviços que desenvolvem atividades relacionadas ao ciclo </w:t>
      </w:r>
      <w:proofErr w:type="gramStart"/>
      <w:r w:rsidRPr="00A73279">
        <w:rPr>
          <w:bCs/>
          <w:strike/>
          <w:sz w:val="24"/>
          <w:szCs w:val="24"/>
        </w:rPr>
        <w:t>produtivo do sangue humano e componentes</w:t>
      </w:r>
      <w:proofErr w:type="gramEnd"/>
      <w:r w:rsidRPr="00A73279">
        <w:rPr>
          <w:bCs/>
          <w:strike/>
          <w:sz w:val="24"/>
          <w:szCs w:val="24"/>
        </w:rPr>
        <w:t xml:space="preserve"> e procedimentos </w:t>
      </w:r>
      <w:proofErr w:type="spellStart"/>
      <w:r w:rsidRPr="00A73279">
        <w:rPr>
          <w:bCs/>
          <w:strike/>
          <w:sz w:val="24"/>
          <w:szCs w:val="24"/>
        </w:rPr>
        <w:t>transfusionais</w:t>
      </w:r>
      <w:proofErr w:type="spellEnd"/>
      <w:r w:rsidRPr="00A73279">
        <w:rPr>
          <w:bCs/>
          <w:strike/>
          <w:sz w:val="24"/>
          <w:szCs w:val="24"/>
        </w:rPr>
        <w:t>.</w:t>
      </w:r>
    </w:p>
    <w:p w:rsidR="00735D0C" w:rsidRPr="00A73279" w:rsidRDefault="00735D0C" w:rsidP="00735D0C">
      <w:pPr>
        <w:pStyle w:val="Corpodetexto3"/>
        <w:spacing w:after="100"/>
        <w:ind w:firstLine="567"/>
        <w:jc w:val="both"/>
        <w:rPr>
          <w:b/>
          <w:bCs/>
          <w:strike/>
          <w:sz w:val="24"/>
          <w:szCs w:val="24"/>
        </w:rPr>
      </w:pPr>
      <w:r w:rsidRPr="00A73279">
        <w:rPr>
          <w:b/>
          <w:bCs/>
          <w:strike/>
          <w:sz w:val="24"/>
          <w:szCs w:val="24"/>
        </w:rPr>
        <w:t>A Diretoria Colegiada da Agência Nacional de Vigilância Sanitária</w:t>
      </w:r>
      <w:r w:rsidRPr="00A73279">
        <w:rPr>
          <w:bCs/>
          <w:strike/>
          <w:sz w:val="24"/>
          <w:szCs w:val="24"/>
        </w:rPr>
        <w:t xml:space="preserve">, no uso da atribuição que lhe confere o inciso IV de art. 11 do Regulamento aprovado pelo Decreto 3.029, de 16 de abril de 1999, e tendo em vista o disposto no inciso II e nos § 1º e 3º do art. 54 do Regimento Interno aprovado nos termos do Anexo I da Portaria </w:t>
      </w:r>
      <w:proofErr w:type="gramStart"/>
      <w:r w:rsidRPr="00A73279">
        <w:rPr>
          <w:bCs/>
          <w:strike/>
          <w:sz w:val="24"/>
          <w:szCs w:val="24"/>
        </w:rPr>
        <w:t>n</w:t>
      </w:r>
      <w:r w:rsidRPr="00A73279">
        <w:rPr>
          <w:bCs/>
          <w:strike/>
          <w:sz w:val="24"/>
          <w:szCs w:val="24"/>
          <w:vertAlign w:val="superscript"/>
        </w:rPr>
        <w:t>o</w:t>
      </w:r>
      <w:r w:rsidRPr="00A73279">
        <w:rPr>
          <w:bCs/>
          <w:strike/>
          <w:sz w:val="24"/>
          <w:szCs w:val="24"/>
        </w:rPr>
        <w:t xml:space="preserve"> 354</w:t>
      </w:r>
      <w:proofErr w:type="gramEnd"/>
      <w:r w:rsidRPr="00A73279">
        <w:rPr>
          <w:bCs/>
          <w:strike/>
          <w:sz w:val="24"/>
          <w:szCs w:val="24"/>
        </w:rPr>
        <w:t xml:space="preserve"> da Anvisa, de 11 de agosto de 2006, republicada no DOU de 21 de agosto de 2006, em reunião realizada em 16 de dezembro de 20010, </w:t>
      </w:r>
    </w:p>
    <w:p w:rsidR="00735D0C" w:rsidRPr="00A73279" w:rsidRDefault="00735D0C" w:rsidP="00735D0C">
      <w:pPr>
        <w:ind w:firstLine="567"/>
        <w:jc w:val="both"/>
        <w:rPr>
          <w:strike/>
        </w:rPr>
      </w:pPr>
      <w:proofErr w:type="gramStart"/>
      <w:r w:rsidRPr="00A73279">
        <w:rPr>
          <w:strike/>
        </w:rPr>
        <w:t>adota</w:t>
      </w:r>
      <w:proofErr w:type="gramEnd"/>
      <w:r w:rsidRPr="00A73279">
        <w:rPr>
          <w:strike/>
        </w:rPr>
        <w:t xml:space="preserve"> a seguinte Resolução da Diretoria Colegiada e eu, Diretor-Presidente, </w:t>
      </w:r>
      <w:proofErr w:type="gramStart"/>
      <w:r w:rsidRPr="00A73279">
        <w:rPr>
          <w:strike/>
        </w:rPr>
        <w:t>determino</w:t>
      </w:r>
      <w:proofErr w:type="gramEnd"/>
      <w:r w:rsidRPr="00A73279">
        <w:rPr>
          <w:strike/>
        </w:rPr>
        <w:t xml:space="preserve"> a sua publicação:</w:t>
      </w:r>
    </w:p>
    <w:p w:rsidR="00735D0C" w:rsidRPr="00A73279" w:rsidRDefault="00735D0C" w:rsidP="00735D0C">
      <w:pPr>
        <w:ind w:firstLine="567"/>
        <w:jc w:val="both"/>
        <w:rPr>
          <w:strike/>
        </w:rPr>
      </w:pPr>
      <w:r w:rsidRPr="00A73279">
        <w:rPr>
          <w:strike/>
        </w:rPr>
        <w:t xml:space="preserve">Art. 1º Fica aprovado o Regulamento Sanitário que estabelece os requisitos para o funcionamento dos serviços que desenvolvem atividades </w:t>
      </w:r>
      <w:r w:rsidRPr="00A73279">
        <w:rPr>
          <w:bCs/>
          <w:strike/>
        </w:rPr>
        <w:t xml:space="preserve">relacionadas ao ciclo produtivo do sangue e componentes e procedimentos </w:t>
      </w:r>
      <w:proofErr w:type="spellStart"/>
      <w:r w:rsidRPr="00A73279">
        <w:rPr>
          <w:bCs/>
          <w:strike/>
        </w:rPr>
        <w:t>transfusionais</w:t>
      </w:r>
      <w:proofErr w:type="spellEnd"/>
      <w:r w:rsidRPr="00A73279">
        <w:rPr>
          <w:strike/>
        </w:rPr>
        <w:t xml:space="preserve">, </w:t>
      </w:r>
      <w:r w:rsidRPr="00A73279">
        <w:rPr>
          <w:bCs/>
          <w:strike/>
        </w:rPr>
        <w:t xml:space="preserve">incluindo captação de doadores, coleta, processamento, testagem, armazenamento, distribuição, transporte, transfusão, controle de qualidade e proteção ao doador e ao receptor, </w:t>
      </w:r>
      <w:r w:rsidRPr="00A73279">
        <w:rPr>
          <w:strike/>
        </w:rPr>
        <w:t>em todo o território nacional, nos termos deste Regulamento.</w:t>
      </w:r>
    </w:p>
    <w:p w:rsidR="00735D0C" w:rsidRPr="00A73279" w:rsidRDefault="00735D0C" w:rsidP="00735D0C">
      <w:pPr>
        <w:jc w:val="center"/>
        <w:rPr>
          <w:b/>
          <w:strike/>
        </w:rPr>
      </w:pPr>
      <w:r w:rsidRPr="00A73279">
        <w:rPr>
          <w:b/>
          <w:strike/>
        </w:rPr>
        <w:t>CAPÍTULO I</w:t>
      </w:r>
    </w:p>
    <w:p w:rsidR="00735D0C" w:rsidRPr="00A73279" w:rsidRDefault="00735D0C" w:rsidP="00735D0C">
      <w:pPr>
        <w:tabs>
          <w:tab w:val="center" w:pos="5269"/>
          <w:tab w:val="left" w:pos="7319"/>
        </w:tabs>
        <w:jc w:val="center"/>
        <w:rPr>
          <w:b/>
          <w:strike/>
        </w:rPr>
      </w:pPr>
      <w:r w:rsidRPr="00A73279">
        <w:rPr>
          <w:b/>
          <w:strike/>
        </w:rPr>
        <w:t>DAS DISPOSIÇÕES INICIAIS</w:t>
      </w:r>
    </w:p>
    <w:p w:rsidR="00735D0C" w:rsidRPr="00A73279" w:rsidRDefault="00735D0C" w:rsidP="00735D0C">
      <w:pPr>
        <w:tabs>
          <w:tab w:val="center" w:pos="5269"/>
          <w:tab w:val="left" w:pos="7319"/>
        </w:tabs>
        <w:jc w:val="center"/>
        <w:rPr>
          <w:b/>
          <w:strike/>
        </w:rPr>
      </w:pPr>
      <w:r w:rsidRPr="00A73279">
        <w:rPr>
          <w:b/>
          <w:strike/>
        </w:rPr>
        <w:t>Seção I</w:t>
      </w:r>
    </w:p>
    <w:p w:rsidR="00735D0C" w:rsidRPr="00A73279" w:rsidRDefault="00735D0C" w:rsidP="00735D0C">
      <w:pPr>
        <w:tabs>
          <w:tab w:val="center" w:pos="5269"/>
          <w:tab w:val="left" w:pos="7319"/>
        </w:tabs>
        <w:jc w:val="center"/>
        <w:rPr>
          <w:b/>
          <w:strike/>
        </w:rPr>
      </w:pPr>
      <w:r w:rsidRPr="00A73279">
        <w:rPr>
          <w:b/>
          <w:strike/>
        </w:rPr>
        <w:t>Objetivo</w:t>
      </w:r>
    </w:p>
    <w:p w:rsidR="00735D0C" w:rsidRPr="00A73279" w:rsidRDefault="00735D0C" w:rsidP="00735D0C">
      <w:pPr>
        <w:tabs>
          <w:tab w:val="center" w:pos="5269"/>
          <w:tab w:val="left" w:pos="7319"/>
        </w:tabs>
        <w:ind w:firstLine="567"/>
        <w:jc w:val="both"/>
        <w:rPr>
          <w:strike/>
        </w:rPr>
      </w:pPr>
      <w:r w:rsidRPr="00A73279">
        <w:rPr>
          <w:strike/>
        </w:rPr>
        <w:t xml:space="preserve">Art. 2° Este Regulamento possui o objetivo de estabelecer os padrões sanitários a serem cumpridas pelos serviços de saúde que desenvolvem atividades </w:t>
      </w:r>
      <w:r w:rsidRPr="00A73279">
        <w:rPr>
          <w:bCs/>
          <w:strike/>
        </w:rPr>
        <w:t xml:space="preserve">relacionadas ao ciclo produtivo do sangue e componentes e procedimentos </w:t>
      </w:r>
      <w:proofErr w:type="spellStart"/>
      <w:r w:rsidRPr="00A73279">
        <w:rPr>
          <w:bCs/>
          <w:strike/>
        </w:rPr>
        <w:t>transfusionais</w:t>
      </w:r>
      <w:proofErr w:type="spellEnd"/>
      <w:r w:rsidRPr="00A73279">
        <w:rPr>
          <w:strike/>
        </w:rPr>
        <w:t xml:space="preserve">, a fim de que seja garantida a qualidade dos processos e produtos, a redução dos riscos sanitários e a segurança </w:t>
      </w:r>
      <w:proofErr w:type="spellStart"/>
      <w:r w:rsidRPr="00A73279">
        <w:rPr>
          <w:strike/>
        </w:rPr>
        <w:t>transfusional</w:t>
      </w:r>
      <w:proofErr w:type="spellEnd"/>
      <w:r w:rsidRPr="00A73279">
        <w:rPr>
          <w:strike/>
        </w:rPr>
        <w:t>.</w:t>
      </w:r>
    </w:p>
    <w:p w:rsidR="00735D0C" w:rsidRPr="00A73279" w:rsidRDefault="00735D0C" w:rsidP="00735D0C">
      <w:pPr>
        <w:tabs>
          <w:tab w:val="center" w:pos="5269"/>
          <w:tab w:val="left" w:pos="7319"/>
        </w:tabs>
        <w:jc w:val="center"/>
        <w:rPr>
          <w:b/>
          <w:strike/>
        </w:rPr>
      </w:pPr>
      <w:r w:rsidRPr="00A73279">
        <w:rPr>
          <w:b/>
          <w:strike/>
        </w:rPr>
        <w:t>Seção II</w:t>
      </w:r>
    </w:p>
    <w:p w:rsidR="00735D0C" w:rsidRPr="00A73279" w:rsidRDefault="00735D0C" w:rsidP="00735D0C">
      <w:pPr>
        <w:tabs>
          <w:tab w:val="center" w:pos="5269"/>
          <w:tab w:val="left" w:pos="7319"/>
        </w:tabs>
        <w:jc w:val="center"/>
        <w:rPr>
          <w:b/>
          <w:strike/>
        </w:rPr>
      </w:pPr>
      <w:r w:rsidRPr="00A73279">
        <w:rPr>
          <w:b/>
          <w:strike/>
        </w:rPr>
        <w:t>Abrangência</w:t>
      </w:r>
    </w:p>
    <w:p w:rsidR="00735D0C" w:rsidRPr="00A73279" w:rsidRDefault="00735D0C" w:rsidP="00735D0C">
      <w:pPr>
        <w:ind w:firstLine="567"/>
        <w:jc w:val="both"/>
        <w:rPr>
          <w:strike/>
        </w:rPr>
      </w:pPr>
      <w:r w:rsidRPr="00A73279">
        <w:rPr>
          <w:strike/>
        </w:rPr>
        <w:lastRenderedPageBreak/>
        <w:t xml:space="preserve">Art. 3° Este Regulamento se aplica a todos os estabelecimentos que desenvolvam atividades </w:t>
      </w:r>
      <w:r w:rsidRPr="00A73279">
        <w:rPr>
          <w:bCs/>
          <w:strike/>
        </w:rPr>
        <w:t xml:space="preserve">relacionadas ao ciclo produtivo do sangue e componentes e procedimentos </w:t>
      </w:r>
      <w:proofErr w:type="spellStart"/>
      <w:r w:rsidRPr="00A73279">
        <w:rPr>
          <w:bCs/>
          <w:strike/>
        </w:rPr>
        <w:t>transfusionais</w:t>
      </w:r>
      <w:proofErr w:type="spellEnd"/>
      <w:r w:rsidRPr="00A73279">
        <w:rPr>
          <w:strike/>
        </w:rPr>
        <w:t xml:space="preserve"> em todo território nacional.</w:t>
      </w:r>
    </w:p>
    <w:p w:rsidR="00735D0C" w:rsidRPr="00A73279" w:rsidRDefault="00735D0C" w:rsidP="00735D0C">
      <w:pPr>
        <w:jc w:val="center"/>
        <w:rPr>
          <w:b/>
          <w:strike/>
        </w:rPr>
      </w:pPr>
      <w:r w:rsidRPr="00A73279">
        <w:rPr>
          <w:b/>
          <w:strike/>
        </w:rPr>
        <w:t>Seção III</w:t>
      </w:r>
    </w:p>
    <w:p w:rsidR="00735D0C" w:rsidRPr="00A73279" w:rsidRDefault="00735D0C" w:rsidP="00735D0C">
      <w:pPr>
        <w:tabs>
          <w:tab w:val="center" w:pos="5269"/>
          <w:tab w:val="left" w:pos="7028"/>
        </w:tabs>
        <w:jc w:val="center"/>
        <w:rPr>
          <w:b/>
          <w:strike/>
        </w:rPr>
      </w:pPr>
      <w:r w:rsidRPr="00A73279">
        <w:rPr>
          <w:b/>
          <w:strike/>
        </w:rPr>
        <w:t>Definições</w:t>
      </w:r>
    </w:p>
    <w:p w:rsidR="00735D0C" w:rsidRPr="00A73279" w:rsidRDefault="00735D0C" w:rsidP="00735D0C">
      <w:pPr>
        <w:tabs>
          <w:tab w:val="center" w:pos="5269"/>
          <w:tab w:val="left" w:pos="7028"/>
        </w:tabs>
        <w:ind w:firstLine="567"/>
        <w:jc w:val="both"/>
        <w:rPr>
          <w:strike/>
        </w:rPr>
      </w:pPr>
      <w:r w:rsidRPr="00A73279">
        <w:rPr>
          <w:strike/>
        </w:rPr>
        <w:t>Art. 4º Para efeito deste Regulamento Técnico são adotadas as seguintes definições:</w:t>
      </w:r>
    </w:p>
    <w:p w:rsidR="00735D0C" w:rsidRPr="00A73279" w:rsidRDefault="00735D0C" w:rsidP="00735D0C">
      <w:pPr>
        <w:ind w:firstLine="567"/>
        <w:jc w:val="both"/>
        <w:rPr>
          <w:bCs/>
          <w:strike/>
        </w:rPr>
      </w:pPr>
      <w:r w:rsidRPr="00CF1EE8">
        <w:rPr>
          <w:strike/>
        </w:rPr>
        <w:t>I - aférese</w:t>
      </w:r>
      <w:r w:rsidRPr="00CF1EE8">
        <w:rPr>
          <w:bCs/>
          <w:strike/>
        </w:rPr>
        <w:t>:</w:t>
      </w:r>
      <w:r w:rsidRPr="00A73279">
        <w:rPr>
          <w:bCs/>
          <w:strike/>
        </w:rPr>
        <w:t xml:space="preserve"> processo que consiste na obtenção de determinado componente sanguíneo de doador único, utilizando equipamento específico (máquina de aférese), com retorno dos </w:t>
      </w:r>
      <w:proofErr w:type="spellStart"/>
      <w:r w:rsidRPr="00A73279">
        <w:rPr>
          <w:bCs/>
          <w:strike/>
        </w:rPr>
        <w:t>hemocomponentes</w:t>
      </w:r>
      <w:proofErr w:type="spellEnd"/>
      <w:r w:rsidRPr="00A73279">
        <w:rPr>
          <w:bCs/>
          <w:strike/>
        </w:rPr>
        <w:t xml:space="preserve"> remanescentes à corrente sanguínea;</w:t>
      </w:r>
    </w:p>
    <w:p w:rsidR="00735D0C" w:rsidRPr="00A73279" w:rsidRDefault="00735D0C" w:rsidP="00735D0C">
      <w:pPr>
        <w:ind w:firstLine="567"/>
        <w:jc w:val="both"/>
        <w:rPr>
          <w:bCs/>
          <w:strike/>
        </w:rPr>
      </w:pPr>
      <w:r w:rsidRPr="00CF1EE8">
        <w:rPr>
          <w:bCs/>
          <w:strike/>
        </w:rPr>
        <w:t>II - aférese terapêutica:</w:t>
      </w:r>
      <w:r w:rsidRPr="00A73279">
        <w:rPr>
          <w:b/>
          <w:bCs/>
          <w:strike/>
        </w:rPr>
        <w:t xml:space="preserve"> </w:t>
      </w:r>
      <w:r w:rsidRPr="00A73279">
        <w:rPr>
          <w:bCs/>
          <w:strike/>
        </w:rPr>
        <w:t xml:space="preserve">remoção de determinado </w:t>
      </w:r>
      <w:proofErr w:type="spellStart"/>
      <w:r w:rsidRPr="00A73279">
        <w:rPr>
          <w:bCs/>
          <w:strike/>
        </w:rPr>
        <w:t>hemocomponente</w:t>
      </w:r>
      <w:proofErr w:type="spellEnd"/>
      <w:r w:rsidRPr="00A73279">
        <w:rPr>
          <w:bCs/>
          <w:strike/>
        </w:rPr>
        <w:t xml:space="preserve">, com finalidade terapêutica, com retorno dos </w:t>
      </w:r>
      <w:proofErr w:type="spellStart"/>
      <w:r w:rsidRPr="00A73279">
        <w:rPr>
          <w:bCs/>
          <w:strike/>
        </w:rPr>
        <w:t>hemocomponentes</w:t>
      </w:r>
      <w:proofErr w:type="spellEnd"/>
      <w:r w:rsidRPr="00A73279">
        <w:rPr>
          <w:bCs/>
          <w:strike/>
        </w:rPr>
        <w:t xml:space="preserve"> remanescentes à corrente sanguínea do paciente;</w:t>
      </w:r>
    </w:p>
    <w:p w:rsidR="00735D0C" w:rsidRPr="00A73279" w:rsidRDefault="00735D0C" w:rsidP="00735D0C">
      <w:pPr>
        <w:ind w:firstLine="567"/>
        <w:jc w:val="both"/>
        <w:rPr>
          <w:bCs/>
          <w:strike/>
        </w:rPr>
      </w:pPr>
      <w:r w:rsidRPr="00CF1EE8">
        <w:rPr>
          <w:bCs/>
          <w:strike/>
        </w:rPr>
        <w:t>III - área:</w:t>
      </w:r>
      <w:r w:rsidRPr="00A73279">
        <w:rPr>
          <w:b/>
          <w:bCs/>
          <w:strike/>
        </w:rPr>
        <w:t xml:space="preserve"> </w:t>
      </w:r>
      <w:r w:rsidRPr="00A73279">
        <w:rPr>
          <w:bCs/>
          <w:strike/>
        </w:rPr>
        <w:t>ambiente aberto, não delimitado por paredes ou outro obstáculo, em uma ou mais das faces, onde são realizadas atividades específicas;</w:t>
      </w:r>
    </w:p>
    <w:p w:rsidR="00735D0C" w:rsidRPr="00A73279" w:rsidRDefault="00735D0C" w:rsidP="00735D0C">
      <w:pPr>
        <w:ind w:firstLine="567"/>
        <w:jc w:val="both"/>
        <w:rPr>
          <w:strike/>
        </w:rPr>
      </w:pPr>
      <w:r w:rsidRPr="00CF1EE8">
        <w:rPr>
          <w:strike/>
        </w:rPr>
        <w:t>IV - ambiente:</w:t>
      </w:r>
      <w:r w:rsidRPr="00A73279">
        <w:rPr>
          <w:strike/>
        </w:rPr>
        <w:t xml:space="preserve"> espaço fisicamente delimitado e especializado para o desenvolvimento de determinada(s) atividade(s), caracterizado por dimensões e instalações diferenciadas;</w:t>
      </w:r>
    </w:p>
    <w:p w:rsidR="00735D0C" w:rsidRPr="00A73279" w:rsidRDefault="00735D0C" w:rsidP="00735D0C">
      <w:pPr>
        <w:ind w:firstLine="567"/>
        <w:jc w:val="both"/>
        <w:rPr>
          <w:bCs/>
          <w:strike/>
        </w:rPr>
      </w:pPr>
      <w:r w:rsidRPr="00CF1EE8">
        <w:rPr>
          <w:bCs/>
          <w:strike/>
        </w:rPr>
        <w:t xml:space="preserve">V </w:t>
      </w:r>
      <w:r w:rsidRPr="00CF1EE8">
        <w:rPr>
          <w:strike/>
        </w:rPr>
        <w:t>-</w:t>
      </w:r>
      <w:r w:rsidRPr="00CF1EE8">
        <w:rPr>
          <w:bCs/>
          <w:strike/>
        </w:rPr>
        <w:t xml:space="preserve"> calibração:</w:t>
      </w:r>
      <w:r w:rsidRPr="00A73279">
        <w:rPr>
          <w:bCs/>
          <w:strike/>
        </w:rPr>
        <w:t xml:space="preserve"> conjunto de operações que estabelece </w:t>
      </w:r>
      <w:proofErr w:type="gramStart"/>
      <w:r w:rsidRPr="00A73279">
        <w:rPr>
          <w:bCs/>
          <w:strike/>
        </w:rPr>
        <w:t>sob condições</w:t>
      </w:r>
      <w:proofErr w:type="gramEnd"/>
      <w:r w:rsidRPr="00A73279">
        <w:rPr>
          <w:bCs/>
          <w:strike/>
        </w:rPr>
        <w:t xml:space="preserve"> especificadas, a relação entre os valores indicados por um instrumento de medição ou sistema de medição ou valores representados por uma medida materializada ou um material de referência, e os valores correspondentes das grandezas estabelecidos por padrões;</w:t>
      </w:r>
    </w:p>
    <w:p w:rsidR="00735D0C" w:rsidRPr="00A73279" w:rsidRDefault="00735D0C" w:rsidP="00735D0C">
      <w:pPr>
        <w:ind w:firstLine="567"/>
        <w:jc w:val="both"/>
        <w:rPr>
          <w:bCs/>
          <w:strike/>
        </w:rPr>
      </w:pPr>
      <w:r w:rsidRPr="00CF1EE8">
        <w:rPr>
          <w:bCs/>
          <w:strike/>
        </w:rPr>
        <w:t xml:space="preserve">VI </w:t>
      </w:r>
      <w:r w:rsidRPr="00CF1EE8">
        <w:rPr>
          <w:strike/>
        </w:rPr>
        <w:t xml:space="preserve">- </w:t>
      </w:r>
      <w:r w:rsidRPr="00CF1EE8">
        <w:rPr>
          <w:bCs/>
          <w:strike/>
        </w:rPr>
        <w:t>ciclo produtivo do sangue:</w:t>
      </w:r>
      <w:r w:rsidRPr="00A73279">
        <w:rPr>
          <w:bCs/>
          <w:strike/>
        </w:rPr>
        <w:t xml:space="preserve"> processo sistemático destinado à produção de </w:t>
      </w:r>
      <w:proofErr w:type="spellStart"/>
      <w:r w:rsidRPr="00A73279">
        <w:rPr>
          <w:bCs/>
          <w:strike/>
        </w:rPr>
        <w:t>hemocomponentes</w:t>
      </w:r>
      <w:proofErr w:type="spellEnd"/>
      <w:r w:rsidRPr="00A73279">
        <w:rPr>
          <w:bCs/>
          <w:strike/>
        </w:rPr>
        <w:t xml:space="preserve"> que abrange as atividades de captação e seleção do doador, triagem clínico-epidemiológica, coleta de sangue, triagem laboratorial das amostras de sangue, processamento, armazenamento, transporte e distribuição; </w:t>
      </w:r>
    </w:p>
    <w:p w:rsidR="00735D0C" w:rsidRPr="00A73279" w:rsidRDefault="00735D0C" w:rsidP="00735D0C">
      <w:pPr>
        <w:ind w:firstLine="567"/>
        <w:jc w:val="both"/>
        <w:rPr>
          <w:bCs/>
          <w:strike/>
        </w:rPr>
      </w:pPr>
      <w:r w:rsidRPr="00CF1EE8">
        <w:rPr>
          <w:bCs/>
          <w:strike/>
        </w:rPr>
        <w:t>VII - ciclo do sangue:</w:t>
      </w:r>
      <w:r w:rsidRPr="00A73279">
        <w:rPr>
          <w:b/>
          <w:bCs/>
          <w:strike/>
        </w:rPr>
        <w:t xml:space="preserve"> </w:t>
      </w:r>
      <w:r w:rsidRPr="00A73279">
        <w:rPr>
          <w:bCs/>
          <w:strike/>
        </w:rPr>
        <w:t xml:space="preserve">processo sistemático que abrange as atividades de captação e seleção do doador, triagem clínico-epidemiológica, coleta de sangue, triagem laboratorial das amostras de sangue, processamento, armazenamento, transporte e distribuição e procedimentos </w:t>
      </w:r>
      <w:proofErr w:type="spellStart"/>
      <w:r w:rsidRPr="00A73279">
        <w:rPr>
          <w:bCs/>
          <w:strike/>
        </w:rPr>
        <w:t>transfusionais</w:t>
      </w:r>
      <w:proofErr w:type="spellEnd"/>
      <w:r w:rsidRPr="00A73279">
        <w:rPr>
          <w:bCs/>
          <w:strike/>
        </w:rPr>
        <w:t>;</w:t>
      </w:r>
    </w:p>
    <w:p w:rsidR="00735D0C" w:rsidRPr="00A73279" w:rsidRDefault="00735D0C" w:rsidP="00735D0C">
      <w:pPr>
        <w:ind w:firstLine="567"/>
        <w:jc w:val="both"/>
        <w:rPr>
          <w:bCs/>
          <w:strike/>
        </w:rPr>
      </w:pPr>
      <w:r w:rsidRPr="00CF1EE8">
        <w:rPr>
          <w:bCs/>
          <w:strike/>
        </w:rPr>
        <w:t xml:space="preserve">VIII </w:t>
      </w:r>
      <w:r w:rsidRPr="00CF1EE8">
        <w:rPr>
          <w:strike/>
        </w:rPr>
        <w:t>-</w:t>
      </w:r>
      <w:r w:rsidRPr="00CF1EE8">
        <w:rPr>
          <w:bCs/>
          <w:strike/>
        </w:rPr>
        <w:t xml:space="preserve"> cola de fibrina (selante de fibrina):</w:t>
      </w:r>
      <w:r w:rsidRPr="00A73279">
        <w:rPr>
          <w:bCs/>
          <w:strike/>
        </w:rPr>
        <w:t xml:space="preserve"> agente hemostático biológico para uso tópico. É considerado </w:t>
      </w:r>
      <w:proofErr w:type="spellStart"/>
      <w:r w:rsidRPr="00A73279">
        <w:rPr>
          <w:bCs/>
          <w:strike/>
        </w:rPr>
        <w:t>hemocomponente</w:t>
      </w:r>
      <w:proofErr w:type="spellEnd"/>
      <w:r w:rsidRPr="00A73279">
        <w:rPr>
          <w:bCs/>
          <w:strike/>
        </w:rPr>
        <w:t xml:space="preserve"> se obtido a partir de bolsas unitárias ou pequenos </w:t>
      </w:r>
      <w:r w:rsidRPr="00A73279">
        <w:rPr>
          <w:bCs/>
          <w:i/>
          <w:strike/>
        </w:rPr>
        <w:t>pools</w:t>
      </w:r>
      <w:r w:rsidRPr="00A73279">
        <w:rPr>
          <w:bCs/>
          <w:strike/>
        </w:rPr>
        <w:t xml:space="preserve"> (máximo de 12 bolsas) de plasma fresco congelado. Se obtido a partir de fracionamento industrial de grandes </w:t>
      </w:r>
      <w:r w:rsidRPr="00A73279">
        <w:rPr>
          <w:bCs/>
          <w:i/>
          <w:strike/>
        </w:rPr>
        <w:t>pools</w:t>
      </w:r>
      <w:r w:rsidRPr="00A73279">
        <w:rPr>
          <w:bCs/>
          <w:strike/>
        </w:rPr>
        <w:t xml:space="preserve"> de plasma é considerada hemoderivado;</w:t>
      </w:r>
    </w:p>
    <w:p w:rsidR="00735D0C" w:rsidRPr="00A73279" w:rsidRDefault="00735D0C" w:rsidP="00735D0C">
      <w:pPr>
        <w:ind w:firstLine="567"/>
        <w:jc w:val="both"/>
        <w:rPr>
          <w:strike/>
        </w:rPr>
      </w:pPr>
      <w:r w:rsidRPr="00CF1EE8">
        <w:rPr>
          <w:bCs/>
          <w:strike/>
        </w:rPr>
        <w:lastRenderedPageBreak/>
        <w:t>IX</w:t>
      </w:r>
      <w:r w:rsidRPr="00CF1EE8">
        <w:rPr>
          <w:strike/>
        </w:rPr>
        <w:t xml:space="preserve"> - concentrado de </w:t>
      </w:r>
      <w:proofErr w:type="spellStart"/>
      <w:r w:rsidRPr="00CF1EE8">
        <w:rPr>
          <w:strike/>
        </w:rPr>
        <w:t>granulócitos</w:t>
      </w:r>
      <w:proofErr w:type="spellEnd"/>
      <w:r w:rsidRPr="00CF1EE8">
        <w:rPr>
          <w:strike/>
        </w:rPr>
        <w:t>:</w:t>
      </w:r>
      <w:r w:rsidRPr="00A73279">
        <w:rPr>
          <w:strike/>
        </w:rPr>
        <w:t xml:space="preserve"> são suspensões de </w:t>
      </w:r>
      <w:proofErr w:type="spellStart"/>
      <w:r w:rsidRPr="00A73279">
        <w:rPr>
          <w:strike/>
        </w:rPr>
        <w:t>granulócitos</w:t>
      </w:r>
      <w:proofErr w:type="spellEnd"/>
      <w:r w:rsidRPr="00A73279">
        <w:rPr>
          <w:strike/>
        </w:rPr>
        <w:t xml:space="preserve"> em plasma, obtidas por aférese de doador único;</w:t>
      </w:r>
    </w:p>
    <w:p w:rsidR="00735D0C" w:rsidRPr="00A73279" w:rsidRDefault="00735D0C" w:rsidP="00735D0C">
      <w:pPr>
        <w:ind w:firstLine="567"/>
        <w:jc w:val="both"/>
        <w:rPr>
          <w:strike/>
        </w:rPr>
      </w:pPr>
      <w:r w:rsidRPr="00CF1EE8">
        <w:rPr>
          <w:strike/>
        </w:rPr>
        <w:t>X - concentrado de hemácias:</w:t>
      </w:r>
      <w:r w:rsidRPr="00A73279">
        <w:rPr>
          <w:strike/>
        </w:rPr>
        <w:t xml:space="preserve"> são os eritrócitos que permanecem na bolsa depois que esta é centrifugada e o plasma extraído para uma bolsa-satélite que devem ser separados do plasma em até 18 (dezoito) horas após a coleta do sangue total;</w:t>
      </w:r>
    </w:p>
    <w:p w:rsidR="00735D0C" w:rsidRPr="00A73279" w:rsidRDefault="00735D0C" w:rsidP="00735D0C">
      <w:pPr>
        <w:ind w:firstLine="567"/>
        <w:jc w:val="both"/>
        <w:rPr>
          <w:bCs/>
          <w:strike/>
        </w:rPr>
      </w:pPr>
      <w:r w:rsidRPr="00CF1EE8">
        <w:rPr>
          <w:bCs/>
          <w:strike/>
        </w:rPr>
        <w:t>XI - concentrado de hemácias lavadas:</w:t>
      </w:r>
      <w:r w:rsidRPr="00A73279">
        <w:rPr>
          <w:bCs/>
          <w:strike/>
        </w:rPr>
        <w:t xml:space="preserve"> são concentrados de hemácias obtidos após lavagens com solução isotônica compatível em quantidade suficiente (</w:t>
      </w:r>
      <w:smartTag w:uri="urn:schemas-microsoft-com:office:smarttags" w:element="metricconverter">
        <w:smartTagPr>
          <w:attr w:name="ProductID" w:val="1 a"/>
        </w:smartTagPr>
        <w:r w:rsidRPr="00A73279">
          <w:rPr>
            <w:bCs/>
            <w:strike/>
          </w:rPr>
          <w:t>1 a</w:t>
        </w:r>
      </w:smartTag>
      <w:r w:rsidRPr="00A73279">
        <w:rPr>
          <w:bCs/>
          <w:strike/>
        </w:rPr>
        <w:t xml:space="preserve"> </w:t>
      </w:r>
      <w:smartTag w:uri="urn:schemas-microsoft-com:office:smarttags" w:element="metricconverter">
        <w:smartTagPr>
          <w:attr w:name="ProductID" w:val="3 litros"/>
        </w:smartTagPr>
        <w:r w:rsidRPr="00A73279">
          <w:rPr>
            <w:bCs/>
            <w:strike/>
          </w:rPr>
          <w:t>3 litros</w:t>
        </w:r>
      </w:smartTag>
      <w:r w:rsidRPr="00A73279">
        <w:rPr>
          <w:bCs/>
          <w:strike/>
        </w:rPr>
        <w:t xml:space="preserve">); </w:t>
      </w:r>
    </w:p>
    <w:p w:rsidR="00735D0C" w:rsidRPr="00A73279" w:rsidRDefault="00735D0C" w:rsidP="00735D0C">
      <w:pPr>
        <w:ind w:firstLine="567"/>
        <w:jc w:val="both"/>
        <w:rPr>
          <w:bCs/>
          <w:strike/>
        </w:rPr>
      </w:pPr>
      <w:r w:rsidRPr="00CF1EE8">
        <w:rPr>
          <w:bCs/>
          <w:strike/>
        </w:rPr>
        <w:t xml:space="preserve">XII - concentrado de hemácias com camada </w:t>
      </w:r>
      <w:proofErr w:type="spellStart"/>
      <w:r w:rsidRPr="00CF1EE8">
        <w:rPr>
          <w:bCs/>
          <w:strike/>
        </w:rPr>
        <w:t>leucoplaquetária</w:t>
      </w:r>
      <w:proofErr w:type="spellEnd"/>
      <w:r w:rsidRPr="00CF1EE8">
        <w:rPr>
          <w:bCs/>
          <w:strike/>
        </w:rPr>
        <w:t xml:space="preserve"> removida:</w:t>
      </w:r>
      <w:r w:rsidRPr="00A73279">
        <w:rPr>
          <w:bCs/>
          <w:strike/>
        </w:rPr>
        <w:t xml:space="preserve"> são concentrados de hemácias que devem ser preparados por um método que, através da remoção da camada </w:t>
      </w:r>
      <w:proofErr w:type="spellStart"/>
      <w:r w:rsidRPr="00A73279">
        <w:rPr>
          <w:bCs/>
          <w:strike/>
        </w:rPr>
        <w:t>leucoplaquetária</w:t>
      </w:r>
      <w:proofErr w:type="spellEnd"/>
      <w:r w:rsidRPr="00A73279">
        <w:rPr>
          <w:bCs/>
          <w:strike/>
        </w:rPr>
        <w:t>, reduza o número de leucócitos no componente final a menos de 1,2 x 10</w:t>
      </w:r>
      <w:r w:rsidRPr="00A73279">
        <w:rPr>
          <w:bCs/>
          <w:strike/>
          <w:vertAlign w:val="superscript"/>
        </w:rPr>
        <w:t>9</w:t>
      </w:r>
      <w:r w:rsidRPr="00A73279">
        <w:rPr>
          <w:bCs/>
          <w:strike/>
        </w:rPr>
        <w:t>;</w:t>
      </w:r>
    </w:p>
    <w:p w:rsidR="00735D0C" w:rsidRPr="00A73279" w:rsidRDefault="00735D0C" w:rsidP="00735D0C">
      <w:pPr>
        <w:ind w:firstLine="567"/>
        <w:jc w:val="both"/>
        <w:rPr>
          <w:strike/>
        </w:rPr>
      </w:pPr>
      <w:r w:rsidRPr="00CF1EE8">
        <w:rPr>
          <w:strike/>
        </w:rPr>
        <w:t xml:space="preserve">XIII - concentrado de hemácias </w:t>
      </w:r>
      <w:proofErr w:type="spellStart"/>
      <w:r w:rsidRPr="00CF1EE8">
        <w:rPr>
          <w:strike/>
        </w:rPr>
        <w:t>desleucocitado</w:t>
      </w:r>
      <w:proofErr w:type="spellEnd"/>
      <w:r w:rsidRPr="00CF1EE8">
        <w:rPr>
          <w:strike/>
        </w:rPr>
        <w:t>:</w:t>
      </w:r>
      <w:r w:rsidRPr="00A73279">
        <w:rPr>
          <w:strike/>
        </w:rPr>
        <w:t xml:space="preserve"> são concentrados de hemácias obtidos pela remoção de leucócitos através de filtros para este fim. Um concentrado de hemácias </w:t>
      </w:r>
      <w:proofErr w:type="spellStart"/>
      <w:r w:rsidRPr="00A73279">
        <w:rPr>
          <w:strike/>
        </w:rPr>
        <w:t>desleucocitado</w:t>
      </w:r>
      <w:proofErr w:type="spellEnd"/>
      <w:r w:rsidRPr="00A73279">
        <w:rPr>
          <w:strike/>
        </w:rPr>
        <w:t xml:space="preserve"> deve conter menos que </w:t>
      </w:r>
      <w:proofErr w:type="gramStart"/>
      <w:r w:rsidRPr="00A73279">
        <w:rPr>
          <w:strike/>
        </w:rPr>
        <w:t>5</w:t>
      </w:r>
      <w:proofErr w:type="gramEnd"/>
      <w:r w:rsidRPr="00A73279">
        <w:rPr>
          <w:strike/>
        </w:rPr>
        <w:t xml:space="preserve"> x 10</w:t>
      </w:r>
      <w:r w:rsidRPr="00A73279">
        <w:rPr>
          <w:strike/>
          <w:vertAlign w:val="superscript"/>
        </w:rPr>
        <w:t>6</w:t>
      </w:r>
      <w:r w:rsidRPr="00A73279">
        <w:rPr>
          <w:strike/>
        </w:rPr>
        <w:t xml:space="preserve"> leucócitos por unidade;</w:t>
      </w:r>
    </w:p>
    <w:p w:rsidR="00735D0C" w:rsidRPr="00A73279" w:rsidRDefault="00735D0C" w:rsidP="00735D0C">
      <w:pPr>
        <w:ind w:firstLine="567"/>
        <w:jc w:val="both"/>
        <w:rPr>
          <w:strike/>
        </w:rPr>
      </w:pPr>
      <w:r w:rsidRPr="00CF1EE8">
        <w:rPr>
          <w:strike/>
        </w:rPr>
        <w:t>XIV - concentrado de hemácias congeladas:</w:t>
      </w:r>
      <w:r w:rsidRPr="00A73279">
        <w:rPr>
          <w:strike/>
        </w:rPr>
        <w:t xml:space="preserve"> são concentrados de hemácias conservadas em temperaturas iguais ou inferiores a 65ºC negativos, na presença de um agente </w:t>
      </w:r>
      <w:proofErr w:type="spellStart"/>
      <w:r w:rsidRPr="00A73279">
        <w:rPr>
          <w:strike/>
        </w:rPr>
        <w:t>crioprotetor</w:t>
      </w:r>
      <w:proofErr w:type="spellEnd"/>
      <w:r w:rsidRPr="00A73279">
        <w:rPr>
          <w:strike/>
        </w:rPr>
        <w:t xml:space="preserve"> (glicerol ou amido </w:t>
      </w:r>
      <w:proofErr w:type="spellStart"/>
      <w:r w:rsidRPr="00A73279">
        <w:rPr>
          <w:strike/>
        </w:rPr>
        <w:t>hidroxilado</w:t>
      </w:r>
      <w:proofErr w:type="spellEnd"/>
      <w:r w:rsidRPr="00A73279">
        <w:rPr>
          <w:strike/>
        </w:rPr>
        <w:t>);</w:t>
      </w:r>
    </w:p>
    <w:p w:rsidR="00735D0C" w:rsidRPr="00A73279" w:rsidRDefault="00735D0C" w:rsidP="00735D0C">
      <w:pPr>
        <w:ind w:firstLine="567"/>
        <w:jc w:val="both"/>
        <w:rPr>
          <w:strike/>
        </w:rPr>
      </w:pPr>
      <w:r w:rsidRPr="00CF1EE8">
        <w:rPr>
          <w:strike/>
        </w:rPr>
        <w:t>XV - concentrado de plaquetas:</w:t>
      </w:r>
      <w:r w:rsidRPr="00A73279">
        <w:rPr>
          <w:strike/>
        </w:rPr>
        <w:t xml:space="preserve"> suspensão de plaquetas em plasma, preparado mediante dupla centrifugação de uma unidade de sangue total, coletada em tempo não maior que 15 minutos e preferencialmente até 12 minutos, ou por aférese de doador único;</w:t>
      </w:r>
    </w:p>
    <w:p w:rsidR="00735D0C" w:rsidRPr="00A73279" w:rsidRDefault="00735D0C" w:rsidP="00735D0C">
      <w:pPr>
        <w:ind w:firstLine="567"/>
        <w:jc w:val="both"/>
        <w:rPr>
          <w:strike/>
        </w:rPr>
      </w:pPr>
      <w:r w:rsidRPr="00CF1EE8">
        <w:rPr>
          <w:bCs/>
          <w:strike/>
        </w:rPr>
        <w:t>XVI</w:t>
      </w:r>
      <w:r w:rsidRPr="00CF1EE8">
        <w:rPr>
          <w:strike/>
        </w:rPr>
        <w:t xml:space="preserve"> - concentrado de plaquetas </w:t>
      </w:r>
      <w:proofErr w:type="spellStart"/>
      <w:r w:rsidRPr="00CF1EE8">
        <w:rPr>
          <w:strike/>
        </w:rPr>
        <w:t>desleucocitado</w:t>
      </w:r>
      <w:proofErr w:type="spellEnd"/>
      <w:r w:rsidRPr="00CF1EE8">
        <w:rPr>
          <w:strike/>
        </w:rPr>
        <w:t>:</w:t>
      </w:r>
      <w:r w:rsidRPr="00A73279">
        <w:rPr>
          <w:strike/>
        </w:rPr>
        <w:t xml:space="preserve"> </w:t>
      </w:r>
      <w:proofErr w:type="gramStart"/>
      <w:r w:rsidRPr="00A73279">
        <w:rPr>
          <w:strike/>
        </w:rPr>
        <w:t>concentrado de plaquetas obtidos pela remoção de leucócitos através de filtros para este fim</w:t>
      </w:r>
      <w:proofErr w:type="gramEnd"/>
      <w:r w:rsidRPr="00A73279">
        <w:rPr>
          <w:strike/>
        </w:rPr>
        <w:t xml:space="preserve">. Deve conter menos que </w:t>
      </w:r>
      <w:proofErr w:type="gramStart"/>
      <w:r w:rsidRPr="00A73279">
        <w:rPr>
          <w:strike/>
        </w:rPr>
        <w:t>5</w:t>
      </w:r>
      <w:proofErr w:type="gramEnd"/>
      <w:r w:rsidRPr="00A73279">
        <w:rPr>
          <w:strike/>
        </w:rPr>
        <w:t xml:space="preserve"> x 10</w:t>
      </w:r>
      <w:r w:rsidRPr="00A73279">
        <w:rPr>
          <w:strike/>
          <w:vertAlign w:val="superscript"/>
        </w:rPr>
        <w:t>6</w:t>
      </w:r>
      <w:r w:rsidRPr="00A73279">
        <w:rPr>
          <w:strike/>
        </w:rPr>
        <w:t xml:space="preserve"> leucócitos por </w:t>
      </w:r>
      <w:r w:rsidRPr="00A73279">
        <w:rPr>
          <w:i/>
          <w:strike/>
        </w:rPr>
        <w:t>pool</w:t>
      </w:r>
      <w:r w:rsidRPr="00A73279">
        <w:rPr>
          <w:strike/>
        </w:rPr>
        <w:t xml:space="preserve"> ou 0,83 x 10</w:t>
      </w:r>
      <w:r w:rsidRPr="00A73279">
        <w:rPr>
          <w:strike/>
          <w:vertAlign w:val="superscript"/>
        </w:rPr>
        <w:t>6</w:t>
      </w:r>
      <w:r w:rsidRPr="00A73279">
        <w:rPr>
          <w:strike/>
        </w:rPr>
        <w:t xml:space="preserve"> por unidade;</w:t>
      </w:r>
    </w:p>
    <w:p w:rsidR="00735D0C" w:rsidRPr="00A73279" w:rsidRDefault="00735D0C" w:rsidP="00735D0C">
      <w:pPr>
        <w:ind w:firstLine="567"/>
        <w:jc w:val="both"/>
        <w:rPr>
          <w:bCs/>
          <w:strike/>
        </w:rPr>
      </w:pPr>
      <w:r w:rsidRPr="00CF1EE8">
        <w:rPr>
          <w:strike/>
        </w:rPr>
        <w:t xml:space="preserve">XVII - </w:t>
      </w:r>
      <w:r w:rsidRPr="00CF1EE8">
        <w:rPr>
          <w:bCs/>
          <w:strike/>
        </w:rPr>
        <w:t xml:space="preserve">controle de qualidade: </w:t>
      </w:r>
      <w:r w:rsidRPr="00A73279">
        <w:rPr>
          <w:bCs/>
          <w:strike/>
        </w:rPr>
        <w:t>técnicas e atividades operacionais utilizadas para monitorar o cumprimento dos requisitos da qualidade especificados;</w:t>
      </w:r>
    </w:p>
    <w:p w:rsidR="00735D0C" w:rsidRPr="00A73279" w:rsidRDefault="00735D0C" w:rsidP="00735D0C">
      <w:pPr>
        <w:ind w:firstLine="567"/>
        <w:jc w:val="both"/>
        <w:rPr>
          <w:bCs/>
          <w:strike/>
        </w:rPr>
      </w:pPr>
      <w:r w:rsidRPr="00CF1EE8">
        <w:rPr>
          <w:strike/>
        </w:rPr>
        <w:t xml:space="preserve">XVIII - </w:t>
      </w:r>
      <w:proofErr w:type="spellStart"/>
      <w:r w:rsidRPr="00CF1EE8">
        <w:rPr>
          <w:strike/>
        </w:rPr>
        <w:t>crioprecipitado</w:t>
      </w:r>
      <w:proofErr w:type="spellEnd"/>
      <w:r w:rsidRPr="00CF1EE8">
        <w:rPr>
          <w:strike/>
        </w:rPr>
        <w:t>:</w:t>
      </w:r>
      <w:r w:rsidRPr="00A73279">
        <w:rPr>
          <w:strike/>
        </w:rPr>
        <w:t xml:space="preserve"> fração de plasma insolúvel em frio, obtida a partir do plasma fresco congelado, contendo glicoproteínas de alto peso molecular, principalmente fator VIII, fator de Von </w:t>
      </w:r>
      <w:proofErr w:type="spellStart"/>
      <w:r w:rsidRPr="00A73279">
        <w:rPr>
          <w:strike/>
        </w:rPr>
        <w:t>Willebrand</w:t>
      </w:r>
      <w:proofErr w:type="spellEnd"/>
      <w:r w:rsidRPr="00A73279">
        <w:rPr>
          <w:strike/>
        </w:rPr>
        <w:t>, fator XIII e fibrinogênio;</w:t>
      </w:r>
    </w:p>
    <w:p w:rsidR="00735D0C" w:rsidRPr="00A73279" w:rsidRDefault="00735D0C" w:rsidP="00735D0C">
      <w:pPr>
        <w:ind w:firstLine="567"/>
        <w:jc w:val="both"/>
        <w:rPr>
          <w:strike/>
        </w:rPr>
      </w:pPr>
      <w:r w:rsidRPr="00CF1EE8">
        <w:rPr>
          <w:bCs/>
          <w:strike/>
        </w:rPr>
        <w:t xml:space="preserve">XIX </w:t>
      </w:r>
      <w:r w:rsidRPr="00CF1EE8">
        <w:rPr>
          <w:strike/>
        </w:rPr>
        <w:t>-</w:t>
      </w:r>
      <w:r w:rsidRPr="00CF1EE8">
        <w:rPr>
          <w:bCs/>
          <w:strike/>
        </w:rPr>
        <w:t xml:space="preserve"> distribuição:</w:t>
      </w:r>
      <w:r w:rsidRPr="00A73279">
        <w:rPr>
          <w:bCs/>
          <w:strike/>
        </w:rPr>
        <w:t xml:space="preserve"> fornecimento de bolsas de sangue e </w:t>
      </w:r>
      <w:proofErr w:type="spellStart"/>
      <w:r w:rsidRPr="00A73279">
        <w:rPr>
          <w:bCs/>
          <w:strike/>
        </w:rPr>
        <w:t>hemocomponentes</w:t>
      </w:r>
      <w:proofErr w:type="spellEnd"/>
      <w:r w:rsidRPr="00A73279">
        <w:rPr>
          <w:bCs/>
          <w:strike/>
        </w:rPr>
        <w:t xml:space="preserve"> por um serviço de hemoterapia para estoque em outro, ou para fins industriais;</w:t>
      </w:r>
    </w:p>
    <w:p w:rsidR="00735D0C" w:rsidRPr="00A73279" w:rsidRDefault="00735D0C" w:rsidP="00735D0C">
      <w:pPr>
        <w:ind w:firstLine="567"/>
        <w:jc w:val="both"/>
        <w:rPr>
          <w:bCs/>
          <w:strike/>
        </w:rPr>
      </w:pPr>
      <w:r w:rsidRPr="00CF1EE8">
        <w:rPr>
          <w:bCs/>
          <w:strike/>
        </w:rPr>
        <w:t>XX - embalagem:</w:t>
      </w:r>
      <w:r w:rsidRPr="00A73279">
        <w:rPr>
          <w:bCs/>
          <w:strike/>
        </w:rPr>
        <w:t xml:space="preserve"> invólucro, recipiente ou qualquer forma de acondicionamento, removível ou não, destinado a cobrir, empacotar, envasar, proteger ou manter, especificamente ou não, amostras biológicas, sangue e </w:t>
      </w:r>
      <w:proofErr w:type="spellStart"/>
      <w:r w:rsidRPr="00A73279">
        <w:rPr>
          <w:bCs/>
          <w:strike/>
        </w:rPr>
        <w:t>hemocomponentes</w:t>
      </w:r>
      <w:proofErr w:type="spellEnd"/>
      <w:r w:rsidRPr="00A73279">
        <w:rPr>
          <w:bCs/>
          <w:strike/>
        </w:rPr>
        <w:t xml:space="preserve"> de que trata este Regulamento; </w:t>
      </w:r>
    </w:p>
    <w:p w:rsidR="00735D0C" w:rsidRPr="00A73279" w:rsidRDefault="00735D0C" w:rsidP="00735D0C">
      <w:pPr>
        <w:ind w:firstLine="567"/>
        <w:jc w:val="both"/>
        <w:rPr>
          <w:bCs/>
          <w:strike/>
        </w:rPr>
      </w:pPr>
      <w:r w:rsidRPr="00CF1EE8">
        <w:rPr>
          <w:bCs/>
          <w:strike/>
        </w:rPr>
        <w:lastRenderedPageBreak/>
        <w:t xml:space="preserve">XXI </w:t>
      </w:r>
      <w:r w:rsidRPr="00CF1EE8">
        <w:rPr>
          <w:strike/>
        </w:rPr>
        <w:t xml:space="preserve">- </w:t>
      </w:r>
      <w:r w:rsidRPr="00CF1EE8">
        <w:rPr>
          <w:bCs/>
          <w:strike/>
        </w:rPr>
        <w:t>etiqueta:</w:t>
      </w:r>
      <w:r w:rsidRPr="00A73279">
        <w:rPr>
          <w:bCs/>
          <w:strike/>
        </w:rPr>
        <w:t xml:space="preserve"> identificação afixada sobre o rótulo da bolsa de sangue e componentes, equipamentos e instrumentos; </w:t>
      </w:r>
    </w:p>
    <w:p w:rsidR="00735D0C" w:rsidRPr="00A73279" w:rsidRDefault="00735D0C" w:rsidP="00735D0C">
      <w:pPr>
        <w:ind w:firstLine="567"/>
        <w:jc w:val="both"/>
        <w:rPr>
          <w:bCs/>
          <w:strike/>
        </w:rPr>
      </w:pPr>
      <w:r w:rsidRPr="00CF1EE8">
        <w:rPr>
          <w:bCs/>
          <w:strike/>
        </w:rPr>
        <w:t xml:space="preserve">XXII </w:t>
      </w:r>
      <w:r w:rsidRPr="00CF1EE8">
        <w:rPr>
          <w:strike/>
        </w:rPr>
        <w:t>-</w:t>
      </w:r>
      <w:r w:rsidRPr="00CF1EE8">
        <w:rPr>
          <w:bCs/>
          <w:strike/>
        </w:rPr>
        <w:t xml:space="preserve"> evento adverso:</w:t>
      </w:r>
      <w:r w:rsidRPr="00A73279">
        <w:rPr>
          <w:bCs/>
          <w:strike/>
        </w:rPr>
        <w:t xml:space="preserve"> resposta não intencional ou indesejada em doadores ou receptores associada à coleta ou transfusão de sangue e </w:t>
      </w:r>
      <w:proofErr w:type="spellStart"/>
      <w:r w:rsidRPr="00A73279">
        <w:rPr>
          <w:bCs/>
          <w:strike/>
        </w:rPr>
        <w:t>hemocomponentes</w:t>
      </w:r>
      <w:proofErr w:type="spellEnd"/>
      <w:r w:rsidRPr="00A73279">
        <w:rPr>
          <w:bCs/>
          <w:strike/>
        </w:rPr>
        <w:t>;</w:t>
      </w:r>
    </w:p>
    <w:p w:rsidR="00735D0C" w:rsidRPr="00A73279" w:rsidRDefault="00735D0C" w:rsidP="00735D0C">
      <w:pPr>
        <w:ind w:firstLine="567"/>
        <w:jc w:val="both"/>
        <w:rPr>
          <w:bCs/>
          <w:strike/>
        </w:rPr>
      </w:pPr>
      <w:r w:rsidRPr="00CF1EE8">
        <w:rPr>
          <w:bCs/>
          <w:strike/>
        </w:rPr>
        <w:t xml:space="preserve">XXIII </w:t>
      </w:r>
      <w:r w:rsidRPr="00CF1EE8">
        <w:rPr>
          <w:strike/>
        </w:rPr>
        <w:t>-</w:t>
      </w:r>
      <w:r w:rsidRPr="00CF1EE8">
        <w:rPr>
          <w:bCs/>
          <w:strike/>
        </w:rPr>
        <w:t xml:space="preserve"> fracionamento industrial:</w:t>
      </w:r>
      <w:r w:rsidRPr="00A73279">
        <w:rPr>
          <w:bCs/>
          <w:strike/>
        </w:rPr>
        <w:t xml:space="preserve"> processo pelo qual o plasma é separado em frações </w:t>
      </w:r>
      <w:proofErr w:type="spellStart"/>
      <w:r w:rsidRPr="00A73279">
        <w:rPr>
          <w:bCs/>
          <w:strike/>
        </w:rPr>
        <w:t>protéicas</w:t>
      </w:r>
      <w:proofErr w:type="spellEnd"/>
      <w:r w:rsidRPr="00A73279">
        <w:rPr>
          <w:bCs/>
          <w:strike/>
        </w:rPr>
        <w:t xml:space="preserve"> para posterior purificação até obtenção de produtos farmacêuticos;</w:t>
      </w:r>
    </w:p>
    <w:p w:rsidR="00735D0C" w:rsidRPr="00A73279" w:rsidRDefault="00735D0C" w:rsidP="00735D0C">
      <w:pPr>
        <w:ind w:firstLine="567"/>
        <w:jc w:val="both"/>
        <w:rPr>
          <w:bCs/>
          <w:strike/>
        </w:rPr>
      </w:pPr>
      <w:r w:rsidRPr="00CF1EE8">
        <w:rPr>
          <w:bCs/>
          <w:strike/>
        </w:rPr>
        <w:t xml:space="preserve">XXIV </w:t>
      </w:r>
      <w:r w:rsidRPr="00CF1EE8">
        <w:rPr>
          <w:strike/>
        </w:rPr>
        <w:t>-</w:t>
      </w:r>
      <w:r w:rsidRPr="00CF1EE8">
        <w:rPr>
          <w:bCs/>
          <w:strike/>
        </w:rPr>
        <w:t xml:space="preserve"> gestão da qualidade:</w:t>
      </w:r>
      <w:r w:rsidRPr="00A73279">
        <w:rPr>
          <w:bCs/>
          <w:strike/>
        </w:rPr>
        <w:t xml:space="preserve"> conjunto de procedimentos adotados com o objetivo de garantir que os processos e produtos estejam dentro dos padrões de qualidade exigidos, para que possam atingir os fins propostos;</w:t>
      </w:r>
    </w:p>
    <w:p w:rsidR="00735D0C" w:rsidRPr="00A73279" w:rsidRDefault="00735D0C" w:rsidP="00735D0C">
      <w:pPr>
        <w:ind w:firstLine="567"/>
        <w:jc w:val="both"/>
        <w:rPr>
          <w:bCs/>
          <w:strike/>
        </w:rPr>
      </w:pPr>
      <w:r w:rsidRPr="00CF1EE8">
        <w:rPr>
          <w:bCs/>
          <w:strike/>
        </w:rPr>
        <w:t xml:space="preserve">XXV </w:t>
      </w:r>
      <w:r w:rsidRPr="00CF1EE8">
        <w:rPr>
          <w:strike/>
        </w:rPr>
        <w:t>-</w:t>
      </w:r>
      <w:r w:rsidRPr="00CF1EE8">
        <w:rPr>
          <w:bCs/>
          <w:strike/>
        </w:rPr>
        <w:t xml:space="preserve"> </w:t>
      </w:r>
      <w:proofErr w:type="spellStart"/>
      <w:r w:rsidRPr="00CF1EE8">
        <w:rPr>
          <w:bCs/>
          <w:strike/>
        </w:rPr>
        <w:t>hemocomponentes</w:t>
      </w:r>
      <w:proofErr w:type="spellEnd"/>
      <w:r w:rsidRPr="00CF1EE8">
        <w:rPr>
          <w:bCs/>
          <w:strike/>
        </w:rPr>
        <w:t>:</w:t>
      </w:r>
      <w:r w:rsidRPr="00A73279">
        <w:rPr>
          <w:bCs/>
          <w:strike/>
        </w:rPr>
        <w:t xml:space="preserve"> produtos oriundos do sangue total ou do plasma, obtidos por meio de processamento físico;</w:t>
      </w:r>
    </w:p>
    <w:p w:rsidR="00735D0C" w:rsidRPr="00A73279" w:rsidRDefault="00735D0C" w:rsidP="00735D0C">
      <w:pPr>
        <w:ind w:firstLine="567"/>
        <w:jc w:val="both"/>
        <w:rPr>
          <w:bCs/>
          <w:strike/>
        </w:rPr>
      </w:pPr>
      <w:r w:rsidRPr="00CF1EE8">
        <w:rPr>
          <w:bCs/>
          <w:strike/>
        </w:rPr>
        <w:t xml:space="preserve">XXVI - </w:t>
      </w:r>
      <w:proofErr w:type="spellStart"/>
      <w:r w:rsidRPr="00CF1EE8">
        <w:rPr>
          <w:bCs/>
          <w:strike/>
        </w:rPr>
        <w:t>hemocomponentes</w:t>
      </w:r>
      <w:proofErr w:type="spellEnd"/>
      <w:r w:rsidRPr="00CF1EE8">
        <w:rPr>
          <w:bCs/>
          <w:strike/>
        </w:rPr>
        <w:t xml:space="preserve"> especiais:</w:t>
      </w:r>
      <w:r w:rsidRPr="00A73279">
        <w:rPr>
          <w:bCs/>
          <w:strike/>
        </w:rPr>
        <w:t xml:space="preserve"> </w:t>
      </w:r>
      <w:proofErr w:type="spellStart"/>
      <w:r w:rsidRPr="00A73279">
        <w:rPr>
          <w:bCs/>
          <w:strike/>
        </w:rPr>
        <w:t>hemocomponentes</w:t>
      </w:r>
      <w:proofErr w:type="spellEnd"/>
      <w:r w:rsidRPr="00A73279">
        <w:rPr>
          <w:bCs/>
          <w:strike/>
        </w:rPr>
        <w:t xml:space="preserve"> oriundos do sangue total ou do plasma, obtidos por meio de processos físicos, utilizados em outros procedimentos terapêuticos que não a transfusão;</w:t>
      </w:r>
    </w:p>
    <w:p w:rsidR="00735D0C" w:rsidRPr="00A73279" w:rsidRDefault="00735D0C" w:rsidP="00735D0C">
      <w:pPr>
        <w:ind w:firstLine="567"/>
        <w:jc w:val="both"/>
        <w:rPr>
          <w:strike/>
        </w:rPr>
      </w:pPr>
      <w:r w:rsidRPr="00CF1EE8">
        <w:rPr>
          <w:bCs/>
          <w:strike/>
        </w:rPr>
        <w:t>XXVII</w:t>
      </w:r>
      <w:r w:rsidRPr="00CF1EE8">
        <w:rPr>
          <w:strike/>
        </w:rPr>
        <w:t xml:space="preserve"> - </w:t>
      </w:r>
      <w:proofErr w:type="spellStart"/>
      <w:r w:rsidRPr="00CF1EE8">
        <w:rPr>
          <w:strike/>
        </w:rPr>
        <w:t>hemocomponentes</w:t>
      </w:r>
      <w:proofErr w:type="spellEnd"/>
      <w:r w:rsidRPr="00CF1EE8">
        <w:rPr>
          <w:strike/>
        </w:rPr>
        <w:t xml:space="preserve"> irradiados:</w:t>
      </w:r>
      <w:r w:rsidRPr="00A73279">
        <w:rPr>
          <w:strike/>
        </w:rPr>
        <w:t xml:space="preserve"> </w:t>
      </w:r>
      <w:proofErr w:type="spellStart"/>
      <w:r w:rsidRPr="00A73279">
        <w:rPr>
          <w:strike/>
        </w:rPr>
        <w:t>hemocomponentes</w:t>
      </w:r>
      <w:proofErr w:type="spellEnd"/>
      <w:r w:rsidRPr="00A73279">
        <w:rPr>
          <w:strike/>
        </w:rPr>
        <w:t xml:space="preserve"> que devem ser produzidos utilizando-se procedimento que garantam que a irradiação tenha ocorrido e que a dose mínima tenha sido de 25 </w:t>
      </w:r>
      <w:proofErr w:type="spellStart"/>
      <w:r w:rsidRPr="00A73279">
        <w:rPr>
          <w:strike/>
        </w:rPr>
        <w:t>Gy</w:t>
      </w:r>
      <w:proofErr w:type="spellEnd"/>
      <w:r w:rsidRPr="00A73279">
        <w:rPr>
          <w:strike/>
        </w:rPr>
        <w:t xml:space="preserve"> (2.500 </w:t>
      </w:r>
      <w:proofErr w:type="spellStart"/>
      <w:proofErr w:type="gramStart"/>
      <w:r w:rsidRPr="00A73279">
        <w:rPr>
          <w:strike/>
        </w:rPr>
        <w:t>cGy</w:t>
      </w:r>
      <w:proofErr w:type="spellEnd"/>
      <w:proofErr w:type="gramEnd"/>
      <w:r w:rsidRPr="00A73279">
        <w:rPr>
          <w:strike/>
        </w:rPr>
        <w:t>) sobre o plano médio da unidade irradiada;</w:t>
      </w:r>
    </w:p>
    <w:p w:rsidR="00735D0C" w:rsidRPr="00A73279" w:rsidRDefault="00735D0C" w:rsidP="00735D0C">
      <w:pPr>
        <w:ind w:firstLine="567"/>
        <w:jc w:val="both"/>
        <w:rPr>
          <w:bCs/>
          <w:strike/>
        </w:rPr>
      </w:pPr>
      <w:r w:rsidRPr="00CF1EE8">
        <w:rPr>
          <w:bCs/>
          <w:strike/>
        </w:rPr>
        <w:t xml:space="preserve">XXVIII </w:t>
      </w:r>
      <w:r w:rsidRPr="00CF1EE8">
        <w:rPr>
          <w:strike/>
        </w:rPr>
        <w:t>-</w:t>
      </w:r>
      <w:r w:rsidRPr="00CF1EE8">
        <w:rPr>
          <w:bCs/>
          <w:strike/>
        </w:rPr>
        <w:t xml:space="preserve"> hemoderivados:</w:t>
      </w:r>
      <w:r w:rsidRPr="00A73279">
        <w:rPr>
          <w:bCs/>
          <w:strike/>
        </w:rPr>
        <w:t xml:space="preserve"> produtos oriundos do sangue total ou do plasma, obtidos por meio de processamento físico-químico ou biotecnológico;</w:t>
      </w:r>
    </w:p>
    <w:p w:rsidR="00735D0C" w:rsidRPr="00A73279" w:rsidRDefault="00735D0C" w:rsidP="00735D0C">
      <w:pPr>
        <w:ind w:firstLine="567"/>
        <w:jc w:val="both"/>
        <w:rPr>
          <w:b/>
          <w:strike/>
        </w:rPr>
      </w:pPr>
      <w:r w:rsidRPr="00CF1EE8">
        <w:rPr>
          <w:bCs/>
          <w:strike/>
        </w:rPr>
        <w:t>XXIX</w:t>
      </w:r>
      <w:r w:rsidRPr="00CF1EE8">
        <w:rPr>
          <w:strike/>
        </w:rPr>
        <w:t>-</w:t>
      </w:r>
      <w:r w:rsidRPr="00CF1EE8">
        <w:rPr>
          <w:bCs/>
          <w:strike/>
        </w:rPr>
        <w:t xml:space="preserve"> </w:t>
      </w:r>
      <w:proofErr w:type="spellStart"/>
      <w:r w:rsidRPr="00CF1EE8">
        <w:rPr>
          <w:bCs/>
          <w:strike/>
        </w:rPr>
        <w:t>hemovigilância</w:t>
      </w:r>
      <w:proofErr w:type="spellEnd"/>
      <w:r w:rsidRPr="00CF1EE8">
        <w:rPr>
          <w:bCs/>
          <w:strike/>
        </w:rPr>
        <w:t>:</w:t>
      </w:r>
      <w:r w:rsidRPr="00A73279">
        <w:rPr>
          <w:bCs/>
          <w:strike/>
        </w:rPr>
        <w:t xml:space="preserve"> conjunto de procedimentos de vigilância que abrange o ciclo do sangue, da doação à transfusão sanguínea, gerando informações sobre os eventos adversos resultantes da doação e do uso terapêutico de sangue e componentes. Estas informações são utilizadas para identificar riscos, melhorar a qualidade dos processos e produtos e aumentar a segurança do doador e paciente, prevenindo a ocorrência ou a recorrência desses eventos;</w:t>
      </w:r>
    </w:p>
    <w:p w:rsidR="00735D0C" w:rsidRPr="00A73279" w:rsidRDefault="00735D0C" w:rsidP="00735D0C">
      <w:pPr>
        <w:ind w:firstLine="567"/>
        <w:jc w:val="both"/>
        <w:rPr>
          <w:bCs/>
          <w:strike/>
        </w:rPr>
      </w:pPr>
      <w:r w:rsidRPr="00CF1EE8">
        <w:rPr>
          <w:bCs/>
          <w:strike/>
        </w:rPr>
        <w:t xml:space="preserve">XXX </w:t>
      </w:r>
      <w:r w:rsidRPr="00CF1EE8">
        <w:rPr>
          <w:strike/>
        </w:rPr>
        <w:t>-</w:t>
      </w:r>
      <w:r w:rsidRPr="00CF1EE8">
        <w:rPr>
          <w:bCs/>
          <w:strike/>
        </w:rPr>
        <w:t xml:space="preserve"> instrumento:</w:t>
      </w:r>
      <w:r w:rsidRPr="00A73279">
        <w:rPr>
          <w:strike/>
        </w:rPr>
        <w:t xml:space="preserve"> </w:t>
      </w:r>
      <w:r w:rsidRPr="00A73279">
        <w:rPr>
          <w:bCs/>
          <w:strike/>
        </w:rPr>
        <w:t xml:space="preserve">todo dispositivo utilizado para </w:t>
      </w:r>
      <w:proofErr w:type="gramStart"/>
      <w:r w:rsidRPr="00A73279">
        <w:rPr>
          <w:bCs/>
          <w:strike/>
        </w:rPr>
        <w:t>realização de medição e aferição, não considerado</w:t>
      </w:r>
      <w:proofErr w:type="gramEnd"/>
      <w:r w:rsidRPr="00A73279">
        <w:rPr>
          <w:bCs/>
          <w:strike/>
        </w:rPr>
        <w:t xml:space="preserve"> equipamento, tais como pipeta, termômetro, </w:t>
      </w:r>
      <w:proofErr w:type="spellStart"/>
      <w:r w:rsidRPr="00A73279">
        <w:rPr>
          <w:bCs/>
          <w:strike/>
        </w:rPr>
        <w:t>tensiômetro</w:t>
      </w:r>
      <w:proofErr w:type="spellEnd"/>
      <w:r w:rsidRPr="00A73279">
        <w:rPr>
          <w:bCs/>
          <w:strike/>
        </w:rPr>
        <w:t xml:space="preserve">, dentre outros; </w:t>
      </w:r>
    </w:p>
    <w:p w:rsidR="00735D0C" w:rsidRPr="00A73279" w:rsidRDefault="00735D0C" w:rsidP="00735D0C">
      <w:pPr>
        <w:ind w:firstLine="567"/>
        <w:jc w:val="both"/>
        <w:rPr>
          <w:bCs/>
          <w:strike/>
        </w:rPr>
      </w:pPr>
      <w:r w:rsidRPr="00CF1EE8">
        <w:rPr>
          <w:bCs/>
          <w:strike/>
        </w:rPr>
        <w:t xml:space="preserve">XXXI </w:t>
      </w:r>
      <w:r w:rsidRPr="00CF1EE8">
        <w:rPr>
          <w:strike/>
        </w:rPr>
        <w:t>-</w:t>
      </w:r>
      <w:r w:rsidRPr="00CF1EE8">
        <w:rPr>
          <w:bCs/>
          <w:strike/>
        </w:rPr>
        <w:t xml:space="preserve"> lote:</w:t>
      </w:r>
      <w:r w:rsidRPr="00A73279">
        <w:rPr>
          <w:bCs/>
          <w:strike/>
        </w:rPr>
        <w:t xml:space="preserve"> quantidade definida de um produto com homogeneidade, produzido em um único processo ou série de processos;</w:t>
      </w:r>
    </w:p>
    <w:p w:rsidR="00735D0C" w:rsidRPr="00A73279" w:rsidRDefault="00735D0C" w:rsidP="00735D0C">
      <w:pPr>
        <w:ind w:firstLine="567"/>
        <w:jc w:val="both"/>
        <w:rPr>
          <w:bCs/>
          <w:strike/>
        </w:rPr>
      </w:pPr>
      <w:r w:rsidRPr="00CF1EE8">
        <w:rPr>
          <w:bCs/>
          <w:strike/>
        </w:rPr>
        <w:t xml:space="preserve">XXXII </w:t>
      </w:r>
      <w:r w:rsidRPr="00CF1EE8">
        <w:rPr>
          <w:strike/>
        </w:rPr>
        <w:t>-</w:t>
      </w:r>
      <w:r w:rsidRPr="00CF1EE8">
        <w:rPr>
          <w:bCs/>
          <w:strike/>
        </w:rPr>
        <w:t xml:space="preserve"> manutenção corretiva:</w:t>
      </w:r>
      <w:r w:rsidRPr="00A73279">
        <w:rPr>
          <w:bCs/>
          <w:strike/>
        </w:rPr>
        <w:t xml:space="preserve"> reparos de defeitos funcionais ocorridos durante a utilização de equipamento e instrumento;</w:t>
      </w:r>
    </w:p>
    <w:p w:rsidR="00735D0C" w:rsidRPr="00A73279" w:rsidRDefault="00735D0C" w:rsidP="00735D0C">
      <w:pPr>
        <w:ind w:firstLine="567"/>
        <w:jc w:val="both"/>
        <w:rPr>
          <w:b/>
          <w:bCs/>
          <w:strike/>
        </w:rPr>
      </w:pPr>
      <w:r w:rsidRPr="00CF1EE8">
        <w:rPr>
          <w:bCs/>
          <w:strike/>
        </w:rPr>
        <w:lastRenderedPageBreak/>
        <w:t xml:space="preserve">XXXIII </w:t>
      </w:r>
      <w:r w:rsidRPr="00CF1EE8">
        <w:rPr>
          <w:strike/>
        </w:rPr>
        <w:t>-</w:t>
      </w:r>
      <w:r w:rsidRPr="00CF1EE8">
        <w:rPr>
          <w:bCs/>
          <w:strike/>
        </w:rPr>
        <w:t xml:space="preserve"> manutenção preventiva:</w:t>
      </w:r>
      <w:r w:rsidRPr="00A73279">
        <w:rPr>
          <w:bCs/>
          <w:strike/>
        </w:rPr>
        <w:t xml:space="preserve"> manutenção sistemática que visa manter equipamentos e instrumentos dentro de condições normais de utilização com o objetivo de prevenir a ocorrência de defeitos por desgaste ou envelhecimento de seus componentes;</w:t>
      </w:r>
      <w:r w:rsidRPr="00A73279">
        <w:rPr>
          <w:b/>
          <w:bCs/>
          <w:strike/>
        </w:rPr>
        <w:t xml:space="preserve"> </w:t>
      </w:r>
    </w:p>
    <w:p w:rsidR="00735D0C" w:rsidRPr="00A73279" w:rsidRDefault="00735D0C" w:rsidP="00735D0C">
      <w:pPr>
        <w:ind w:firstLine="567"/>
        <w:jc w:val="both"/>
        <w:rPr>
          <w:bCs/>
          <w:strike/>
        </w:rPr>
      </w:pPr>
      <w:r w:rsidRPr="00CF1EE8">
        <w:rPr>
          <w:bCs/>
          <w:strike/>
        </w:rPr>
        <w:t xml:space="preserve">XXXIV </w:t>
      </w:r>
      <w:r w:rsidRPr="00CF1EE8">
        <w:rPr>
          <w:strike/>
        </w:rPr>
        <w:t>-</w:t>
      </w:r>
      <w:r w:rsidRPr="00CF1EE8">
        <w:rPr>
          <w:bCs/>
          <w:strike/>
        </w:rPr>
        <w:t xml:space="preserve"> materiais e insumos:</w:t>
      </w:r>
      <w:r w:rsidRPr="00A73279">
        <w:rPr>
          <w:b/>
          <w:bCs/>
          <w:strike/>
        </w:rPr>
        <w:t xml:space="preserve"> </w:t>
      </w:r>
      <w:r w:rsidRPr="00A73279">
        <w:rPr>
          <w:bCs/>
          <w:strike/>
        </w:rPr>
        <w:t xml:space="preserve">designação genérica do conjunto dos itens utilizados em um processo para geração de um produto ou serviço; </w:t>
      </w:r>
    </w:p>
    <w:p w:rsidR="00735D0C" w:rsidRPr="00A73279" w:rsidRDefault="00735D0C" w:rsidP="00735D0C">
      <w:pPr>
        <w:ind w:firstLine="567"/>
        <w:jc w:val="both"/>
        <w:rPr>
          <w:strike/>
        </w:rPr>
      </w:pPr>
      <w:r w:rsidRPr="00CF1EE8">
        <w:rPr>
          <w:bCs/>
          <w:strike/>
        </w:rPr>
        <w:t xml:space="preserve">XXXV </w:t>
      </w:r>
      <w:r w:rsidRPr="00CF1EE8">
        <w:rPr>
          <w:strike/>
        </w:rPr>
        <w:t>-</w:t>
      </w:r>
      <w:r w:rsidRPr="00CF1EE8">
        <w:rPr>
          <w:bCs/>
          <w:strike/>
        </w:rPr>
        <w:t xml:space="preserve"> </w:t>
      </w:r>
      <w:proofErr w:type="spellStart"/>
      <w:r w:rsidRPr="00CF1EE8">
        <w:rPr>
          <w:strike/>
        </w:rPr>
        <w:t>Notivisa</w:t>
      </w:r>
      <w:proofErr w:type="spellEnd"/>
      <w:r w:rsidRPr="00CF1EE8">
        <w:rPr>
          <w:strike/>
        </w:rPr>
        <w:t>:</w:t>
      </w:r>
      <w:r w:rsidRPr="00A73279">
        <w:rPr>
          <w:strike/>
        </w:rPr>
        <w:t xml:space="preserve"> Sistema de Notificações em Vigilância Sanitária que permite a notificação “on-line” de queixas técnicas e eventos adversos relativos a produtos </w:t>
      </w:r>
      <w:proofErr w:type="gramStart"/>
      <w:r w:rsidRPr="00A73279">
        <w:rPr>
          <w:strike/>
        </w:rPr>
        <w:t>sob vigilância</w:t>
      </w:r>
      <w:proofErr w:type="gramEnd"/>
      <w:r w:rsidRPr="00A73279">
        <w:rPr>
          <w:strike/>
        </w:rPr>
        <w:t xml:space="preserve"> sanitária, tais como sangue e </w:t>
      </w:r>
      <w:proofErr w:type="spellStart"/>
      <w:r w:rsidRPr="00A73279">
        <w:rPr>
          <w:strike/>
        </w:rPr>
        <w:t>hemocomponentes</w:t>
      </w:r>
      <w:proofErr w:type="spellEnd"/>
      <w:r w:rsidRPr="00A73279">
        <w:rPr>
          <w:strike/>
        </w:rPr>
        <w:t xml:space="preserve">, medicamentos, vacinas, equipamentos, kits para diagnósticos e saneantes, dentre outros; </w:t>
      </w:r>
    </w:p>
    <w:p w:rsidR="00735D0C" w:rsidRPr="00A73279" w:rsidRDefault="00735D0C" w:rsidP="00735D0C">
      <w:pPr>
        <w:ind w:firstLine="567"/>
        <w:jc w:val="both"/>
        <w:rPr>
          <w:b/>
          <w:strike/>
        </w:rPr>
      </w:pPr>
      <w:r w:rsidRPr="001F4AAA">
        <w:rPr>
          <w:bCs/>
          <w:strike/>
        </w:rPr>
        <w:t>XXXVI</w:t>
      </w:r>
      <w:r w:rsidRPr="001F4AAA">
        <w:rPr>
          <w:strike/>
        </w:rPr>
        <w:t xml:space="preserve"> - pessoa capacitada:</w:t>
      </w:r>
      <w:r w:rsidRPr="00A73279">
        <w:rPr>
          <w:b/>
          <w:strike/>
        </w:rPr>
        <w:t xml:space="preserve"> </w:t>
      </w:r>
      <w:r w:rsidRPr="00A73279">
        <w:rPr>
          <w:bCs/>
          <w:strike/>
        </w:rPr>
        <w:t xml:space="preserve">aquela que possui </w:t>
      </w:r>
      <w:r w:rsidRPr="00A73279">
        <w:rPr>
          <w:strike/>
        </w:rPr>
        <w:t>treinamento e experiência necessários para preencher os requisitos de determinada função;</w:t>
      </w:r>
    </w:p>
    <w:p w:rsidR="00735D0C" w:rsidRPr="00A73279" w:rsidRDefault="00735D0C" w:rsidP="00735D0C">
      <w:pPr>
        <w:ind w:firstLine="567"/>
        <w:jc w:val="both"/>
        <w:rPr>
          <w:strike/>
        </w:rPr>
      </w:pPr>
      <w:r w:rsidRPr="001F4AAA">
        <w:rPr>
          <w:strike/>
        </w:rPr>
        <w:t>XXXVII - pessoa habilitada:</w:t>
      </w:r>
      <w:r w:rsidRPr="00A73279">
        <w:rPr>
          <w:b/>
          <w:strike/>
        </w:rPr>
        <w:t xml:space="preserve"> </w:t>
      </w:r>
      <w:r w:rsidRPr="00A73279">
        <w:rPr>
          <w:strike/>
        </w:rPr>
        <w:t>pessoa que possui as qualificações exigidas por leis e regulamentos específicos para execução de determinada atividade;</w:t>
      </w:r>
    </w:p>
    <w:p w:rsidR="00735D0C" w:rsidRPr="00A73279" w:rsidRDefault="00735D0C" w:rsidP="00735D0C">
      <w:pPr>
        <w:ind w:firstLine="567"/>
        <w:jc w:val="both"/>
        <w:rPr>
          <w:strike/>
        </w:rPr>
      </w:pPr>
      <w:r w:rsidRPr="001F4AAA">
        <w:rPr>
          <w:strike/>
        </w:rPr>
        <w:t>XXXVIII - plasma fresco congelado (PFC):</w:t>
      </w:r>
      <w:r w:rsidRPr="00A73279">
        <w:rPr>
          <w:strike/>
        </w:rPr>
        <w:t xml:space="preserve"> é o plasma separado de uma unidade de sangue total por centrifugação, ou obtido por aférese, congelado completamente em até 24 (vinte e quatro) horas;</w:t>
      </w:r>
    </w:p>
    <w:p w:rsidR="00735D0C" w:rsidRPr="00A73279" w:rsidRDefault="00735D0C" w:rsidP="00735D0C">
      <w:pPr>
        <w:ind w:firstLine="567"/>
        <w:jc w:val="both"/>
        <w:rPr>
          <w:strike/>
        </w:rPr>
      </w:pPr>
      <w:r w:rsidRPr="001F4AAA">
        <w:rPr>
          <w:strike/>
        </w:rPr>
        <w:t xml:space="preserve">XXXIX - plasma comum (plasma </w:t>
      </w:r>
      <w:proofErr w:type="gramStart"/>
      <w:r w:rsidRPr="001F4AAA">
        <w:rPr>
          <w:strike/>
        </w:rPr>
        <w:t>não-fresco</w:t>
      </w:r>
      <w:proofErr w:type="gramEnd"/>
      <w:r w:rsidRPr="001F4AAA">
        <w:rPr>
          <w:strike/>
        </w:rPr>
        <w:t>, plasma normal ou plasma simples):</w:t>
      </w:r>
      <w:r w:rsidRPr="00A73279">
        <w:rPr>
          <w:strike/>
        </w:rPr>
        <w:t xml:space="preserve"> é o plasma cujo congelamento não se deu dentro das especificações técnicas assinaladas no inciso anterior, ou ainda pode resultar da transformação de um plasma fresco congelado, cujo período de validade expirou;</w:t>
      </w:r>
    </w:p>
    <w:p w:rsidR="00735D0C" w:rsidRPr="00A73279" w:rsidRDefault="00735D0C" w:rsidP="00735D0C">
      <w:pPr>
        <w:ind w:firstLine="567"/>
        <w:jc w:val="both"/>
        <w:rPr>
          <w:strike/>
        </w:rPr>
      </w:pPr>
      <w:r w:rsidRPr="001F4AAA">
        <w:rPr>
          <w:strike/>
        </w:rPr>
        <w:t xml:space="preserve">XL - </w:t>
      </w:r>
      <w:proofErr w:type="gramStart"/>
      <w:r w:rsidRPr="001F4AAA">
        <w:rPr>
          <w:strike/>
        </w:rPr>
        <w:t>plasma isento</w:t>
      </w:r>
      <w:proofErr w:type="gramEnd"/>
      <w:r w:rsidRPr="001F4AAA">
        <w:rPr>
          <w:strike/>
        </w:rPr>
        <w:t xml:space="preserve"> do </w:t>
      </w:r>
      <w:proofErr w:type="spellStart"/>
      <w:r w:rsidRPr="001F4AAA">
        <w:rPr>
          <w:strike/>
        </w:rPr>
        <w:t>crioprecipitado</w:t>
      </w:r>
      <w:proofErr w:type="spellEnd"/>
      <w:r w:rsidRPr="001F4AAA">
        <w:rPr>
          <w:strike/>
        </w:rPr>
        <w:t>:</w:t>
      </w:r>
      <w:r w:rsidRPr="00A73279">
        <w:rPr>
          <w:strike/>
        </w:rPr>
        <w:t xml:space="preserve"> é o plasma do qual foi retirado, em sistema fechado, o </w:t>
      </w:r>
      <w:proofErr w:type="spellStart"/>
      <w:r w:rsidRPr="00A73279">
        <w:rPr>
          <w:strike/>
        </w:rPr>
        <w:t>crioprecipitado</w:t>
      </w:r>
      <w:proofErr w:type="spellEnd"/>
      <w:r w:rsidRPr="00A73279">
        <w:rPr>
          <w:strike/>
        </w:rPr>
        <w:t>;</w:t>
      </w:r>
    </w:p>
    <w:p w:rsidR="00735D0C" w:rsidRPr="00A73279" w:rsidRDefault="00735D0C" w:rsidP="00735D0C">
      <w:pPr>
        <w:ind w:firstLine="567"/>
        <w:jc w:val="both"/>
        <w:rPr>
          <w:bCs/>
          <w:strike/>
        </w:rPr>
      </w:pPr>
      <w:r w:rsidRPr="001F4AAA">
        <w:rPr>
          <w:bCs/>
          <w:strike/>
        </w:rPr>
        <w:t xml:space="preserve">XLI </w:t>
      </w:r>
      <w:r w:rsidRPr="001F4AAA">
        <w:rPr>
          <w:strike/>
        </w:rPr>
        <w:t>-</w:t>
      </w:r>
      <w:r w:rsidRPr="001F4AAA">
        <w:rPr>
          <w:bCs/>
          <w:strike/>
        </w:rPr>
        <w:t xml:space="preserve"> procedimentos operacionais padrão (POP):</w:t>
      </w:r>
      <w:r w:rsidRPr="00A73279">
        <w:rPr>
          <w:b/>
          <w:bCs/>
          <w:strike/>
        </w:rPr>
        <w:t xml:space="preserve"> </w:t>
      </w:r>
      <w:r w:rsidRPr="00A73279">
        <w:rPr>
          <w:bCs/>
          <w:strike/>
        </w:rPr>
        <w:t xml:space="preserve">procedimentos escritos e autorizados, introduzidos nas rotinas de trabalho, que fornecem instruções detalhadas para a realização de atividades específicas no serviço; </w:t>
      </w:r>
    </w:p>
    <w:p w:rsidR="00735D0C" w:rsidRPr="00A73279" w:rsidRDefault="00735D0C" w:rsidP="00735D0C">
      <w:pPr>
        <w:ind w:firstLine="567"/>
        <w:jc w:val="both"/>
        <w:rPr>
          <w:bCs/>
          <w:strike/>
        </w:rPr>
      </w:pPr>
      <w:r w:rsidRPr="001F4AAA">
        <w:rPr>
          <w:bCs/>
          <w:strike/>
        </w:rPr>
        <w:t>XLII</w:t>
      </w:r>
      <w:r w:rsidRPr="001F4AAA">
        <w:rPr>
          <w:strike/>
        </w:rPr>
        <w:t>-</w:t>
      </w:r>
      <w:r w:rsidRPr="001F4AAA">
        <w:rPr>
          <w:bCs/>
          <w:strike/>
        </w:rPr>
        <w:t xml:space="preserve"> protocolo:</w:t>
      </w:r>
      <w:r w:rsidRPr="00A73279">
        <w:rPr>
          <w:bCs/>
          <w:strike/>
        </w:rPr>
        <w:t xml:space="preserve"> conjunto de regras escritas definidas para a realização de determinado procedimento;</w:t>
      </w:r>
    </w:p>
    <w:p w:rsidR="00735D0C" w:rsidRPr="00A73279" w:rsidRDefault="00735D0C" w:rsidP="00735D0C">
      <w:pPr>
        <w:ind w:firstLine="567"/>
        <w:jc w:val="both"/>
        <w:rPr>
          <w:bCs/>
          <w:strike/>
        </w:rPr>
      </w:pPr>
      <w:r w:rsidRPr="001F4AAA">
        <w:rPr>
          <w:bCs/>
          <w:strike/>
        </w:rPr>
        <w:t xml:space="preserve">XLIII </w:t>
      </w:r>
      <w:r w:rsidRPr="001F4AAA">
        <w:rPr>
          <w:strike/>
        </w:rPr>
        <w:t>-</w:t>
      </w:r>
      <w:r w:rsidRPr="001F4AAA">
        <w:rPr>
          <w:bCs/>
          <w:strike/>
        </w:rPr>
        <w:t xml:space="preserve"> qualificação:</w:t>
      </w:r>
      <w:r w:rsidRPr="00A73279">
        <w:rPr>
          <w:bCs/>
          <w:strike/>
        </w:rPr>
        <w:t xml:space="preserve"> operações documentadas de acordo com um plano de testes predeterminados e critérios de aceitação definidos, garantindo que fornecedores, insumos, equipamentos e instrumentos </w:t>
      </w:r>
      <w:r w:rsidRPr="00A73279">
        <w:rPr>
          <w:strike/>
        </w:rPr>
        <w:t>atendam a requisitos especificados</w:t>
      </w:r>
      <w:r w:rsidRPr="00A73279">
        <w:rPr>
          <w:bCs/>
          <w:strike/>
        </w:rPr>
        <w:t>;</w:t>
      </w:r>
    </w:p>
    <w:p w:rsidR="00735D0C" w:rsidRPr="00A73279" w:rsidRDefault="00735D0C" w:rsidP="00735D0C">
      <w:pPr>
        <w:ind w:firstLine="567"/>
        <w:jc w:val="both"/>
        <w:rPr>
          <w:bCs/>
          <w:strike/>
        </w:rPr>
      </w:pPr>
      <w:r w:rsidRPr="001F4AAA">
        <w:rPr>
          <w:bCs/>
          <w:strike/>
        </w:rPr>
        <w:t xml:space="preserve">XLIV </w:t>
      </w:r>
      <w:r w:rsidRPr="001F4AAA">
        <w:rPr>
          <w:strike/>
        </w:rPr>
        <w:t>-</w:t>
      </w:r>
      <w:r w:rsidRPr="001F4AAA">
        <w:rPr>
          <w:bCs/>
          <w:strike/>
        </w:rPr>
        <w:t xml:space="preserve"> rastreabilidade:</w:t>
      </w:r>
      <w:r w:rsidRPr="00A73279">
        <w:rPr>
          <w:bCs/>
          <w:strike/>
        </w:rPr>
        <w:t xml:space="preserve"> capacidade de recuperação do histórico, por meio de registros, de um conjunto de procedimentos envolvidos em determinado processo, incluindo os agentes executores;</w:t>
      </w:r>
    </w:p>
    <w:p w:rsidR="00735D0C" w:rsidRPr="00A73279" w:rsidRDefault="00735D0C" w:rsidP="00735D0C">
      <w:pPr>
        <w:ind w:firstLine="567"/>
        <w:jc w:val="both"/>
        <w:rPr>
          <w:bCs/>
          <w:strike/>
        </w:rPr>
      </w:pPr>
      <w:r w:rsidRPr="001F4AAA">
        <w:rPr>
          <w:bCs/>
          <w:strike/>
        </w:rPr>
        <w:lastRenderedPageBreak/>
        <w:t xml:space="preserve">XLV </w:t>
      </w:r>
      <w:r w:rsidRPr="001F4AAA">
        <w:rPr>
          <w:strike/>
        </w:rPr>
        <w:t>-</w:t>
      </w:r>
      <w:r w:rsidRPr="001F4AAA">
        <w:rPr>
          <w:bCs/>
          <w:strike/>
        </w:rPr>
        <w:t xml:space="preserve"> registro:</w:t>
      </w:r>
      <w:r w:rsidRPr="00A73279">
        <w:rPr>
          <w:bCs/>
          <w:strike/>
        </w:rPr>
        <w:t xml:space="preserve"> documento que apresenta os resultados ou a prova da realização de uma atividade;</w:t>
      </w:r>
    </w:p>
    <w:p w:rsidR="00735D0C" w:rsidRPr="00A73279" w:rsidRDefault="00735D0C" w:rsidP="00735D0C">
      <w:pPr>
        <w:ind w:firstLine="567"/>
        <w:jc w:val="both"/>
        <w:rPr>
          <w:bCs/>
          <w:strike/>
        </w:rPr>
      </w:pPr>
      <w:r w:rsidRPr="001F4AAA">
        <w:rPr>
          <w:bCs/>
          <w:strike/>
        </w:rPr>
        <w:t xml:space="preserve">XLVI </w:t>
      </w:r>
      <w:r w:rsidRPr="001F4AAA">
        <w:rPr>
          <w:strike/>
        </w:rPr>
        <w:t>-</w:t>
      </w:r>
      <w:r w:rsidRPr="001F4AAA">
        <w:rPr>
          <w:bCs/>
          <w:strike/>
        </w:rPr>
        <w:t xml:space="preserve"> responsável técnico:</w:t>
      </w:r>
      <w:r w:rsidRPr="00A73279">
        <w:rPr>
          <w:bCs/>
          <w:strike/>
        </w:rPr>
        <w:t xml:space="preserve"> profissional de nível superior, inscrito no respectivo conselho de classe, designado para orientar e supervisionar a realização de determinada atividade ou o funcionamento de um serviço, o qual responde pelo cumprimento dos dispositivos técnicos e legais pertinentes; </w:t>
      </w:r>
    </w:p>
    <w:p w:rsidR="00735D0C" w:rsidRPr="00A73279" w:rsidRDefault="00735D0C" w:rsidP="00735D0C">
      <w:pPr>
        <w:ind w:firstLine="567"/>
        <w:jc w:val="both"/>
        <w:rPr>
          <w:bCs/>
          <w:strike/>
        </w:rPr>
      </w:pPr>
      <w:r w:rsidRPr="001F4AAA">
        <w:rPr>
          <w:bCs/>
          <w:strike/>
        </w:rPr>
        <w:t xml:space="preserve">XLVII </w:t>
      </w:r>
      <w:r w:rsidRPr="001F4AAA">
        <w:rPr>
          <w:strike/>
        </w:rPr>
        <w:t>-</w:t>
      </w:r>
      <w:r w:rsidRPr="001F4AAA">
        <w:rPr>
          <w:bCs/>
          <w:strike/>
        </w:rPr>
        <w:t xml:space="preserve"> retrovigilância:</w:t>
      </w:r>
      <w:r w:rsidRPr="00A73279">
        <w:rPr>
          <w:bCs/>
          <w:strike/>
        </w:rPr>
        <w:t xml:space="preserve"> processo investigativo desenvolvido com o objetivo de verificar a possível transmissão de agentes infecciosos pelo sangue por meio do resgate do histórico de doações de sangue anteriores de um mesmo doador com suspeita de </w:t>
      </w:r>
      <w:proofErr w:type="spellStart"/>
      <w:r w:rsidRPr="00A73279">
        <w:rPr>
          <w:bCs/>
          <w:strike/>
        </w:rPr>
        <w:t>soroconversão</w:t>
      </w:r>
      <w:proofErr w:type="spellEnd"/>
      <w:r w:rsidRPr="00A73279">
        <w:rPr>
          <w:bCs/>
          <w:strike/>
        </w:rPr>
        <w:t>, principalmente no que se refere aos testes laboratoriais e a rastreabilidade/destino das bolsas coletadas nas doações anteriores;</w:t>
      </w:r>
    </w:p>
    <w:p w:rsidR="00735D0C" w:rsidRPr="00A73279" w:rsidRDefault="00735D0C" w:rsidP="00735D0C">
      <w:pPr>
        <w:ind w:firstLine="567"/>
        <w:jc w:val="both"/>
        <w:rPr>
          <w:bCs/>
          <w:strike/>
        </w:rPr>
      </w:pPr>
      <w:r w:rsidRPr="0063494A">
        <w:rPr>
          <w:bCs/>
          <w:strike/>
        </w:rPr>
        <w:t xml:space="preserve">XLVIII </w:t>
      </w:r>
      <w:r w:rsidRPr="0063494A">
        <w:rPr>
          <w:strike/>
        </w:rPr>
        <w:t>-</w:t>
      </w:r>
      <w:r w:rsidRPr="0063494A">
        <w:rPr>
          <w:bCs/>
          <w:strike/>
        </w:rPr>
        <w:t xml:space="preserve"> rótulo:</w:t>
      </w:r>
      <w:r w:rsidRPr="00A73279">
        <w:rPr>
          <w:bCs/>
          <w:strike/>
        </w:rPr>
        <w:t xml:space="preserve"> identificação impressa ou com os dizeres gravados, </w:t>
      </w:r>
      <w:proofErr w:type="spellStart"/>
      <w:proofErr w:type="gramStart"/>
      <w:r w:rsidRPr="00A73279">
        <w:rPr>
          <w:bCs/>
          <w:strike/>
        </w:rPr>
        <w:t>auto-adesivos</w:t>
      </w:r>
      <w:proofErr w:type="spellEnd"/>
      <w:proofErr w:type="gramEnd"/>
      <w:r w:rsidRPr="00A73279">
        <w:rPr>
          <w:bCs/>
          <w:strike/>
        </w:rPr>
        <w:t xml:space="preserve">, aplicados diretamente sobre recipientes, embalagens, invólucros, envoltórios, cartuchos e qualquer outro protetor de embalagem, não podendo ser removida ou alterada; </w:t>
      </w:r>
    </w:p>
    <w:p w:rsidR="00735D0C" w:rsidRPr="00A73279" w:rsidRDefault="00735D0C" w:rsidP="00735D0C">
      <w:pPr>
        <w:ind w:firstLine="567"/>
        <w:jc w:val="both"/>
        <w:rPr>
          <w:strike/>
        </w:rPr>
      </w:pPr>
      <w:r w:rsidRPr="0063494A">
        <w:rPr>
          <w:strike/>
        </w:rPr>
        <w:t>XLIX - sala:</w:t>
      </w:r>
      <w:r w:rsidRPr="00A73279">
        <w:rPr>
          <w:strike/>
        </w:rPr>
        <w:t xml:space="preserve"> ambiente envolto por paredes em todo o seu perímetro, com pelo menos uma porta;</w:t>
      </w:r>
    </w:p>
    <w:p w:rsidR="00735D0C" w:rsidRPr="00A73279" w:rsidRDefault="00735D0C" w:rsidP="00735D0C">
      <w:pPr>
        <w:ind w:firstLine="567"/>
        <w:jc w:val="both"/>
        <w:rPr>
          <w:bCs/>
          <w:strike/>
        </w:rPr>
      </w:pPr>
      <w:r w:rsidRPr="0063494A">
        <w:rPr>
          <w:strike/>
        </w:rPr>
        <w:t>L</w:t>
      </w:r>
      <w:r w:rsidRPr="0063494A">
        <w:rPr>
          <w:bCs/>
          <w:strike/>
        </w:rPr>
        <w:t xml:space="preserve"> - sistema/circuito fechado:</w:t>
      </w:r>
      <w:r w:rsidRPr="00A73279">
        <w:rPr>
          <w:bCs/>
          <w:strike/>
        </w:rPr>
        <w:t xml:space="preserve"> recipiente ou conjunto de recipientes que permite a coleta do sangue e componentes, bem como sua preparação, sem alteração da esterilidade. Esta definição abrange os sistemas fisicamente fechados e os funcionalmente fechados, a exemplo da conexão estéril; </w:t>
      </w:r>
    </w:p>
    <w:p w:rsidR="00735D0C" w:rsidRPr="00A73279" w:rsidRDefault="00735D0C" w:rsidP="00735D0C">
      <w:pPr>
        <w:ind w:firstLine="567"/>
        <w:jc w:val="both"/>
        <w:rPr>
          <w:bCs/>
          <w:strike/>
        </w:rPr>
      </w:pPr>
      <w:r w:rsidRPr="0063494A">
        <w:rPr>
          <w:strike/>
        </w:rPr>
        <w:t>LI -</w:t>
      </w:r>
      <w:r w:rsidRPr="0063494A">
        <w:rPr>
          <w:bCs/>
          <w:strike/>
        </w:rPr>
        <w:t xml:space="preserve"> </w:t>
      </w:r>
      <w:proofErr w:type="spellStart"/>
      <w:r w:rsidRPr="0063494A">
        <w:rPr>
          <w:bCs/>
          <w:strike/>
        </w:rPr>
        <w:t>soroconversão</w:t>
      </w:r>
      <w:proofErr w:type="spellEnd"/>
      <w:r w:rsidRPr="0063494A">
        <w:rPr>
          <w:bCs/>
          <w:strike/>
        </w:rPr>
        <w:t>:</w:t>
      </w:r>
      <w:r w:rsidRPr="00A73279">
        <w:rPr>
          <w:bCs/>
          <w:strike/>
        </w:rPr>
        <w:t xml:space="preserve"> resultado reagente/positivo confirmado para marcador de infecções transmissíveis pelo sangue identificado na triagem laboratorial de doador que em doação anterior teve resultado não reagente/negativo para o mesmo marcador; </w:t>
      </w:r>
    </w:p>
    <w:p w:rsidR="00735D0C" w:rsidRPr="00A73279" w:rsidRDefault="00735D0C" w:rsidP="00735D0C">
      <w:pPr>
        <w:ind w:firstLine="567"/>
        <w:jc w:val="both"/>
        <w:rPr>
          <w:bCs/>
          <w:strike/>
          <w:lang w:val="pt-PT"/>
        </w:rPr>
      </w:pPr>
      <w:r w:rsidRPr="0063494A">
        <w:rPr>
          <w:strike/>
        </w:rPr>
        <w:t>LII -</w:t>
      </w:r>
      <w:r w:rsidRPr="0063494A">
        <w:rPr>
          <w:bCs/>
          <w:strike/>
        </w:rPr>
        <w:t xml:space="preserve"> termo de consentimento livre e esclarecido:</w:t>
      </w:r>
      <w:r w:rsidRPr="00A73279">
        <w:rPr>
          <w:bCs/>
          <w:strike/>
          <w:lang w:val="pt-PT"/>
        </w:rPr>
        <w:t xml:space="preserve"> documento que expressa </w:t>
      </w:r>
      <w:proofErr w:type="gramStart"/>
      <w:r w:rsidRPr="00A73279">
        <w:rPr>
          <w:bCs/>
          <w:strike/>
          <w:lang w:val="pt-PT"/>
        </w:rPr>
        <w:t>a</w:t>
      </w:r>
      <w:proofErr w:type="gramEnd"/>
      <w:r w:rsidRPr="00A73279">
        <w:rPr>
          <w:bCs/>
          <w:strike/>
          <w:lang w:val="pt-PT"/>
        </w:rPr>
        <w:t xml:space="preserve"> anuência do candidato à doação de sangue, livre de dependência, subordinação ou intimidação, após explicação completa e pormenorizada sobre a natureza da doação, seus objetivos, métodos, utilização prevista, potenciais riscos e o incômodo que esta possa acarretar, autorizando sua participação voluntária na doação e a destinação do sangue doado;</w:t>
      </w:r>
    </w:p>
    <w:p w:rsidR="00735D0C" w:rsidRPr="00A73279" w:rsidRDefault="00735D0C" w:rsidP="00735D0C">
      <w:pPr>
        <w:ind w:firstLine="567"/>
        <w:jc w:val="both"/>
        <w:rPr>
          <w:strike/>
        </w:rPr>
      </w:pPr>
      <w:r w:rsidRPr="0063494A">
        <w:rPr>
          <w:strike/>
        </w:rPr>
        <w:t>LIII -</w:t>
      </w:r>
      <w:r w:rsidRPr="0063494A">
        <w:rPr>
          <w:bCs/>
          <w:strike/>
        </w:rPr>
        <w:t xml:space="preserve"> validação:</w:t>
      </w:r>
      <w:r w:rsidRPr="00A73279">
        <w:rPr>
          <w:bCs/>
          <w:strike/>
        </w:rPr>
        <w:t xml:space="preserve"> evidência documentada de que um procedimento, processo, sistema ou método realmente conduz aos resultados esperados;</w:t>
      </w:r>
    </w:p>
    <w:p w:rsidR="00735D0C" w:rsidRPr="00A73279" w:rsidRDefault="00735D0C" w:rsidP="00735D0C">
      <w:pPr>
        <w:ind w:firstLine="567"/>
        <w:jc w:val="both"/>
        <w:rPr>
          <w:strike/>
        </w:rPr>
      </w:pPr>
      <w:r w:rsidRPr="0063494A">
        <w:rPr>
          <w:strike/>
        </w:rPr>
        <w:t>LIV -</w:t>
      </w:r>
      <w:r w:rsidRPr="0063494A">
        <w:rPr>
          <w:bCs/>
          <w:strike/>
        </w:rPr>
        <w:t xml:space="preserve"> </w:t>
      </w:r>
      <w:r w:rsidRPr="0063494A">
        <w:rPr>
          <w:strike/>
        </w:rPr>
        <w:t>vigilância epidemiológica competente:</w:t>
      </w:r>
      <w:r w:rsidRPr="00A73279">
        <w:rPr>
          <w:strike/>
        </w:rPr>
        <w:t xml:space="preserve"> órgão de vigilância epidemiológica da União, Estado, Distrito Federal ou município; </w:t>
      </w:r>
    </w:p>
    <w:p w:rsidR="00735D0C" w:rsidRPr="00A73279" w:rsidRDefault="00735D0C" w:rsidP="00735D0C">
      <w:pPr>
        <w:ind w:firstLine="567"/>
        <w:jc w:val="both"/>
        <w:rPr>
          <w:strike/>
        </w:rPr>
      </w:pPr>
      <w:r w:rsidRPr="0063494A">
        <w:rPr>
          <w:strike/>
        </w:rPr>
        <w:lastRenderedPageBreak/>
        <w:t>LV - vigilância sanitária competente:</w:t>
      </w:r>
      <w:r w:rsidRPr="00A73279">
        <w:rPr>
          <w:strike/>
        </w:rPr>
        <w:t xml:space="preserve"> órgão de vigilância sanitária da União, Estado, Distrito Federal ou município com responsabilidade pelas ações em serviços de hemoterapia.</w:t>
      </w:r>
    </w:p>
    <w:p w:rsidR="00735D0C" w:rsidRPr="00A73279" w:rsidRDefault="00735D0C" w:rsidP="00735D0C">
      <w:pPr>
        <w:jc w:val="center"/>
        <w:rPr>
          <w:b/>
          <w:strike/>
        </w:rPr>
      </w:pPr>
      <w:r w:rsidRPr="00A73279">
        <w:rPr>
          <w:b/>
          <w:strike/>
        </w:rPr>
        <w:t>CAPÍTULO II</w:t>
      </w:r>
    </w:p>
    <w:p w:rsidR="00735D0C" w:rsidRPr="00A73279" w:rsidRDefault="00735D0C" w:rsidP="00735D0C">
      <w:pPr>
        <w:jc w:val="center"/>
        <w:rPr>
          <w:b/>
          <w:strike/>
        </w:rPr>
      </w:pPr>
      <w:r w:rsidRPr="00A73279">
        <w:rPr>
          <w:b/>
          <w:strike/>
        </w:rPr>
        <w:t>DO REGULAMENTO SANITÁRIO</w:t>
      </w:r>
    </w:p>
    <w:p w:rsidR="00735D0C" w:rsidRPr="00A73279" w:rsidRDefault="00735D0C" w:rsidP="00735D0C">
      <w:pPr>
        <w:jc w:val="center"/>
        <w:rPr>
          <w:b/>
          <w:strike/>
        </w:rPr>
      </w:pPr>
      <w:r w:rsidRPr="00A73279">
        <w:rPr>
          <w:b/>
          <w:strike/>
        </w:rPr>
        <w:t>Seção I</w:t>
      </w:r>
    </w:p>
    <w:p w:rsidR="00735D0C" w:rsidRPr="00A73279" w:rsidRDefault="00735D0C" w:rsidP="00735D0C">
      <w:pPr>
        <w:pStyle w:val="Corpodetexto3"/>
        <w:spacing w:after="100"/>
        <w:jc w:val="center"/>
        <w:rPr>
          <w:b/>
          <w:bCs/>
          <w:strike/>
          <w:sz w:val="24"/>
          <w:szCs w:val="24"/>
        </w:rPr>
      </w:pPr>
      <w:r w:rsidRPr="00A73279">
        <w:rPr>
          <w:b/>
          <w:bCs/>
          <w:strike/>
          <w:sz w:val="24"/>
          <w:szCs w:val="24"/>
        </w:rPr>
        <w:t>Disposições Gerais</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Art. 5º Todos os serviços de hemoterapia devem solicitar licença sanitária inicial para o desenvolvimento de quaisquer atividades do ciclo produtivo do sangue, bem como sua renovação anual de acordo com o disposto neste Regulamento e pelo órgão de vigilância sanitária competente.</w:t>
      </w:r>
    </w:p>
    <w:p w:rsidR="00735D0C" w:rsidRPr="00A73279" w:rsidRDefault="00735D0C" w:rsidP="00735D0C">
      <w:pPr>
        <w:pStyle w:val="Corpodetexto3"/>
        <w:spacing w:after="100"/>
        <w:ind w:firstLine="567"/>
        <w:jc w:val="both"/>
        <w:rPr>
          <w:strike/>
          <w:sz w:val="24"/>
          <w:szCs w:val="24"/>
        </w:rPr>
      </w:pPr>
      <w:r w:rsidRPr="00A73279">
        <w:rPr>
          <w:bCs/>
          <w:strike/>
          <w:sz w:val="24"/>
          <w:szCs w:val="24"/>
        </w:rPr>
        <w:t xml:space="preserve">Art. 6º </w:t>
      </w:r>
      <w:r w:rsidRPr="00A73279">
        <w:rPr>
          <w:strike/>
          <w:sz w:val="24"/>
          <w:szCs w:val="24"/>
        </w:rPr>
        <w:t xml:space="preserve">Os serviços de hemoterapia, independentemente de seu nível de complexidade, devem estar </w:t>
      </w:r>
      <w:proofErr w:type="gramStart"/>
      <w:r w:rsidRPr="00A73279">
        <w:rPr>
          <w:strike/>
          <w:sz w:val="24"/>
          <w:szCs w:val="24"/>
        </w:rPr>
        <w:t>sob responsabilidade</w:t>
      </w:r>
      <w:proofErr w:type="gramEnd"/>
      <w:r w:rsidRPr="00A73279">
        <w:rPr>
          <w:strike/>
          <w:sz w:val="24"/>
          <w:szCs w:val="24"/>
        </w:rPr>
        <w:t xml:space="preserve"> técnica de profissional médico, especialista em hemoterapia ou hematologia, ou qualificado por órgão competente devidamente reconhecido para este fim pelo Sistema Estadual de Sangue, que responderá pelas atividades executadas pelo serviço.</w:t>
      </w:r>
    </w:p>
    <w:p w:rsidR="00735D0C" w:rsidRPr="00A73279" w:rsidRDefault="00735D0C" w:rsidP="00735D0C">
      <w:pPr>
        <w:pStyle w:val="Corpodetexto3"/>
        <w:spacing w:after="100"/>
        <w:ind w:firstLine="567"/>
        <w:jc w:val="both"/>
        <w:rPr>
          <w:bCs/>
          <w:i/>
          <w:strike/>
          <w:sz w:val="24"/>
          <w:szCs w:val="24"/>
          <w:u w:val="single"/>
        </w:rPr>
      </w:pPr>
      <w:r w:rsidRPr="00A73279">
        <w:rPr>
          <w:bCs/>
          <w:strike/>
          <w:sz w:val="24"/>
          <w:szCs w:val="24"/>
        </w:rPr>
        <w:t>Parágrafo único. Os serviços de hemoterapia devem ter ainda, nos respectivos setores do ciclo produtivo do sangue, designação de supervisão técnica de acordo com a habilitação profissional.</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Art. 7º As atividades referentes ao ciclo produtivo do sangue devem ser realizadas por profissionais de saúde em número suficiente, habilitados e capacitados para a realização das atividades.</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Parágrafo único. Os serviços de hemoterapia devem garantir capacitação e constante atualização de todo o pessoal envolvido nos procedimentos, mantendo os respectivos registros, bem como cumprir as determinações legais referentes à saúde dos trabalhadores e instruções de biossegurança.</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 xml:space="preserve">Art. 8º Os serviços de hemoterapia devem possuir projeto arquitetônico aprovado pelo órgão de vigilância sanitária competente. </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 xml:space="preserve">§ 1º A estrutura física do serviço de hemoterapia deve apresentar ambientes e fluxo compatíveis com as atividades desenvolvidas, observando aquelas que requeiram salas ou áreas exclusivas, de forma a minimizar o risco de ocorrência de erros, </w:t>
      </w:r>
      <w:proofErr w:type="gramStart"/>
      <w:r w:rsidRPr="00A73279">
        <w:rPr>
          <w:bCs/>
          <w:strike/>
          <w:sz w:val="24"/>
          <w:szCs w:val="24"/>
        </w:rPr>
        <w:t>otimizar</w:t>
      </w:r>
      <w:proofErr w:type="gramEnd"/>
      <w:r w:rsidRPr="00A73279">
        <w:rPr>
          <w:bCs/>
          <w:strike/>
          <w:sz w:val="24"/>
          <w:szCs w:val="24"/>
        </w:rPr>
        <w:t xml:space="preserve"> as atividades realizadas e possibilitar a adequada limpeza e manutenção, de acordo com a normatização vigente.</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lastRenderedPageBreak/>
        <w:t xml:space="preserve">§ 2º O fornecimento de energia elétrica, a iluminação e a climatização (temperatura, umidade e ventilação) devem estar garantidos de forma não a afetar, direta ou indiretamente, o desenvolvimento das atividades do ciclo produtivo do sangue e procedimentos </w:t>
      </w:r>
      <w:proofErr w:type="spellStart"/>
      <w:r w:rsidRPr="00A73279">
        <w:rPr>
          <w:bCs/>
          <w:strike/>
          <w:sz w:val="24"/>
          <w:szCs w:val="24"/>
        </w:rPr>
        <w:t>transfusionais</w:t>
      </w:r>
      <w:proofErr w:type="spellEnd"/>
      <w:r w:rsidRPr="00A73279">
        <w:rPr>
          <w:bCs/>
          <w:strike/>
          <w:sz w:val="24"/>
          <w:szCs w:val="24"/>
        </w:rPr>
        <w:t xml:space="preserve">. </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 xml:space="preserve">§ 3º A estrutura física do serviço de hemoterapia deve assegurar atendimento às normatizações específicas vigentes relacionadas à biossegurança, à saúde do trabalhador, à segurança predial e ao gerenciamento de resíduos. </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Art. 9° Todo serviço</w:t>
      </w:r>
      <w:r w:rsidRPr="00A73279">
        <w:rPr>
          <w:strike/>
          <w:sz w:val="24"/>
          <w:szCs w:val="24"/>
        </w:rPr>
        <w:t xml:space="preserve"> de hemoterapia deve ter um sistema de gestão da qualidade no que tange às boas práticas </w:t>
      </w:r>
      <w:r w:rsidRPr="00A73279">
        <w:rPr>
          <w:bCs/>
          <w:strike/>
          <w:sz w:val="24"/>
          <w:szCs w:val="24"/>
        </w:rPr>
        <w:t xml:space="preserve">do ciclo produtivo do sangue que inclua a definição da estrutura organizacional e das responsabilidades, a padronização de todos os processos e procedimentos, o tratamento de não conformidades, a adoção de medidas corretivas e preventivas e a qualificação de insumos, produtos e serviços, visando à </w:t>
      </w:r>
      <w:proofErr w:type="gramStart"/>
      <w:r w:rsidRPr="00A73279">
        <w:rPr>
          <w:bCs/>
          <w:strike/>
          <w:sz w:val="24"/>
          <w:szCs w:val="24"/>
        </w:rPr>
        <w:t>implementação</w:t>
      </w:r>
      <w:proofErr w:type="gramEnd"/>
      <w:r w:rsidRPr="00A73279">
        <w:rPr>
          <w:bCs/>
          <w:strike/>
          <w:sz w:val="24"/>
          <w:szCs w:val="24"/>
        </w:rPr>
        <w:t xml:space="preserve"> do gerenciamento da qualidade.</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 xml:space="preserve">Parágrafo único. O serviço de hemoterapia deve realizar validação de processos considerados críticos para a garantia da qualidade dos produtos e serviços antes da sua introdução e revalidados sempre que forem alterados. </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Art. 10. Os profissionais responsáveis devem assegurar que todos os procedimentos técnicos, administrativos, de limpeza e desinfecção e do gerenciamento de resíduos, sejam executados em conformidade com os preceitos legais e critérios técnicos cientificamente comprovados, os quais devem estar descritos em procedimentos operacionais padrão (POP) e documentados nos registros dos respectivos setores de atividades.</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Parágrafo único.  Os POP devem ser elaborados pelas áreas competentes, conter medidas de biossegurança, estar aprovados pelos responsáveis técnicos dos setores e do serviço de hemoterapia, implantados por meio de treinamento do pessoal envolvido, mantidos nos respectivos setores, para consulta, e ainda revisados anualmente e sempre que ocorrerem alterações nos procedimentos.</w:t>
      </w:r>
    </w:p>
    <w:p w:rsidR="00735D0C" w:rsidRPr="00A73279" w:rsidRDefault="00735D0C" w:rsidP="00735D0C">
      <w:pPr>
        <w:pStyle w:val="Corpodetexto3"/>
        <w:spacing w:after="100"/>
        <w:ind w:firstLine="567"/>
        <w:jc w:val="both"/>
        <w:rPr>
          <w:strike/>
          <w:sz w:val="24"/>
          <w:szCs w:val="24"/>
        </w:rPr>
      </w:pPr>
      <w:r w:rsidRPr="00A73279">
        <w:rPr>
          <w:strike/>
          <w:sz w:val="24"/>
          <w:szCs w:val="24"/>
        </w:rPr>
        <w:t>Art. 11. Os serviços de hemoterapia devem possuir equipamentos compatíveis com as atividades realizadas e estabelecer programa que inclua validação inicial, qualificação, calibração, manutenção preventiva e corretiva dos equipamentos e instrumentos, mantendo os respectivos cronogramas e registros.</w:t>
      </w:r>
    </w:p>
    <w:p w:rsidR="00735D0C" w:rsidRPr="00A73279" w:rsidRDefault="00735D0C" w:rsidP="00735D0C">
      <w:pPr>
        <w:pStyle w:val="Corpodetexto3"/>
        <w:spacing w:after="100"/>
        <w:ind w:firstLine="567"/>
        <w:jc w:val="both"/>
        <w:rPr>
          <w:strike/>
          <w:sz w:val="24"/>
          <w:szCs w:val="24"/>
        </w:rPr>
      </w:pPr>
      <w:r w:rsidRPr="00A73279">
        <w:rPr>
          <w:bCs/>
          <w:strike/>
          <w:sz w:val="24"/>
          <w:szCs w:val="24"/>
        </w:rPr>
        <w:t>Parágrafo único.</w:t>
      </w:r>
      <w:r w:rsidRPr="00A73279">
        <w:rPr>
          <w:strike/>
          <w:sz w:val="24"/>
          <w:szCs w:val="24"/>
        </w:rPr>
        <w:t xml:space="preserve"> Os equipamentos com quaisquer defeitos não deverão ser utilizados, sendo claramente identificados como tal </w:t>
      </w:r>
      <w:r w:rsidRPr="00A73279">
        <w:rPr>
          <w:bCs/>
          <w:strike/>
          <w:sz w:val="24"/>
          <w:szCs w:val="24"/>
        </w:rPr>
        <w:t>até a sua manutenção corretiva ou remoção definitiva da área de trabalho</w:t>
      </w:r>
      <w:r w:rsidRPr="00A73279">
        <w:rPr>
          <w:strike/>
          <w:sz w:val="24"/>
          <w:szCs w:val="24"/>
        </w:rPr>
        <w:t>.  </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 xml:space="preserve">Art. 12. Todos os materiais e insumos que entram diretamente em contato com o sangue e componentes devem ser estéreis, </w:t>
      </w:r>
      <w:proofErr w:type="spellStart"/>
      <w:r w:rsidRPr="00A73279">
        <w:rPr>
          <w:bCs/>
          <w:strike/>
          <w:sz w:val="24"/>
          <w:szCs w:val="24"/>
        </w:rPr>
        <w:t>apirogênicos</w:t>
      </w:r>
      <w:proofErr w:type="spellEnd"/>
      <w:r w:rsidRPr="00A73279">
        <w:rPr>
          <w:bCs/>
          <w:strike/>
          <w:sz w:val="24"/>
          <w:szCs w:val="24"/>
        </w:rPr>
        <w:t xml:space="preserve"> e descartáveis.</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lastRenderedPageBreak/>
        <w:t>Art. 13. Todos os materiais, equipamentos, insumos e reagentes utilizados para a coleta, preservação, processamento, testagem, armazenamento e utilização de sangue e componentes devem ser registrados ou autorizados junto à Agência Nacional de Vigilância Sanitária e utilizados rigorosamente segundo instruções do fabricante.</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Art. 14. O serviço de hemoterapia deve garantir o correto armazenamento dos materiais, insumos e reagentes, de forma a assegurar a manutenção da integridade, de acordo com as instruções do fabricante, com as Boas Práticas de Armazenamento e com a</w:t>
      </w:r>
      <w:proofErr w:type="gramStart"/>
      <w:r w:rsidRPr="00A73279">
        <w:rPr>
          <w:bCs/>
          <w:strike/>
          <w:sz w:val="24"/>
          <w:szCs w:val="24"/>
        </w:rPr>
        <w:t xml:space="preserve">  </w:t>
      </w:r>
      <w:proofErr w:type="gramEnd"/>
      <w:r w:rsidRPr="00A73279">
        <w:rPr>
          <w:bCs/>
          <w:strike/>
          <w:sz w:val="24"/>
          <w:szCs w:val="24"/>
        </w:rPr>
        <w:t>legislação pertinente.</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 xml:space="preserve">Parágrafo único. Todos os insumos e reagentes cujo fabricante permite manipulação ou </w:t>
      </w:r>
      <w:proofErr w:type="spellStart"/>
      <w:r w:rsidRPr="00A73279">
        <w:rPr>
          <w:bCs/>
          <w:strike/>
          <w:sz w:val="24"/>
          <w:szCs w:val="24"/>
        </w:rPr>
        <w:t>aliquotagem</w:t>
      </w:r>
      <w:proofErr w:type="spellEnd"/>
      <w:r w:rsidRPr="00A73279">
        <w:rPr>
          <w:bCs/>
          <w:strike/>
          <w:sz w:val="24"/>
          <w:szCs w:val="24"/>
        </w:rPr>
        <w:t xml:space="preserve"> devem ser rotulados após serem submetidos a tais procedimentos de forma a garantir sua identificação, data de manipulação, data de validade e responsável pela manipulação, mantendo os respectivos registros.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Art. 15. Todas as atividades desenvolvidas pelo serviço de hemoterapia devem ser registradas e documentadas de forma a garantir a rastreabilidade dos processos e produtos, desde a obtenção até o destino final, incluindo a identificação do profissional que realizou o procedimento.</w:t>
      </w:r>
      <w:r w:rsidRPr="00A73279">
        <w:rPr>
          <w:rFonts w:ascii="Times New Roman" w:hAnsi="Times New Roman" w:cs="Times New Roman"/>
          <w:strike/>
          <w:sz w:val="24"/>
          <w:szCs w:val="24"/>
        </w:rPr>
        <w:t xml:space="preserv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1º Os registros referidos no “caput” deste artigo devem ser informatizados e garantir a confidencialidade das informações.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2º</w:t>
      </w:r>
      <w:r w:rsidRPr="00A73279" w:rsidDel="00345A4F">
        <w:rPr>
          <w:rFonts w:ascii="Times New Roman" w:hAnsi="Times New Roman" w:cs="Times New Roman"/>
          <w:strike/>
          <w:sz w:val="24"/>
          <w:szCs w:val="24"/>
        </w:rPr>
        <w:t xml:space="preserve"> </w:t>
      </w:r>
      <w:r w:rsidRPr="00A73279">
        <w:rPr>
          <w:rFonts w:ascii="Times New Roman" w:hAnsi="Times New Roman" w:cs="Times New Roman"/>
          <w:strike/>
          <w:sz w:val="24"/>
          <w:szCs w:val="24"/>
        </w:rPr>
        <w:t xml:space="preserve">Todos os registros devem ter sua integridade garantida e permanecer arquivados pelo período mínimo de 20 (vinte) anos.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3º O serviço de hemoterapia fica obrigado a informar, quando solicitado, os dados de seus registros, incluindo os de produção, à autoridade sanitária.</w:t>
      </w:r>
    </w:p>
    <w:p w:rsidR="00735D0C" w:rsidRPr="00A73279" w:rsidRDefault="00735D0C" w:rsidP="00735D0C">
      <w:pPr>
        <w:tabs>
          <w:tab w:val="left" w:pos="1095"/>
        </w:tabs>
        <w:ind w:firstLine="567"/>
        <w:jc w:val="both"/>
        <w:rPr>
          <w:bCs/>
          <w:strike/>
        </w:rPr>
      </w:pPr>
      <w:r w:rsidRPr="00A73279">
        <w:rPr>
          <w:bCs/>
          <w:strike/>
        </w:rPr>
        <w:t xml:space="preserve">Art. 16. O sistema informatizado utilizado no serviço </w:t>
      </w:r>
      <w:r w:rsidRPr="00A73279">
        <w:rPr>
          <w:strike/>
        </w:rPr>
        <w:t xml:space="preserve">de hemoterapia </w:t>
      </w:r>
      <w:r w:rsidRPr="00A73279">
        <w:rPr>
          <w:bCs/>
          <w:strike/>
        </w:rPr>
        <w:t>deve possuir cópias de segurança, controle de acesso e garantia de inviolabilidade.</w:t>
      </w:r>
    </w:p>
    <w:p w:rsidR="00735D0C" w:rsidRPr="00A73279" w:rsidRDefault="00735D0C" w:rsidP="00735D0C">
      <w:pPr>
        <w:tabs>
          <w:tab w:val="left" w:pos="1095"/>
        </w:tabs>
        <w:ind w:firstLine="567"/>
        <w:jc w:val="both"/>
        <w:rPr>
          <w:strike/>
        </w:rPr>
      </w:pPr>
      <w:r w:rsidRPr="00A73279">
        <w:rPr>
          <w:bCs/>
          <w:strike/>
        </w:rPr>
        <w:t>§ 1º</w:t>
      </w:r>
      <w:r w:rsidRPr="00A73279" w:rsidDel="00345A4F">
        <w:rPr>
          <w:bCs/>
          <w:strike/>
        </w:rPr>
        <w:t xml:space="preserve"> </w:t>
      </w:r>
      <w:r w:rsidRPr="00A73279">
        <w:rPr>
          <w:bCs/>
          <w:strike/>
        </w:rPr>
        <w:t xml:space="preserve">Os </w:t>
      </w:r>
      <w:r w:rsidRPr="00A73279">
        <w:rPr>
          <w:bCs/>
          <w:i/>
          <w:strike/>
        </w:rPr>
        <w:t>softwares</w:t>
      </w:r>
      <w:r w:rsidRPr="00A73279">
        <w:rPr>
          <w:bCs/>
          <w:strike/>
        </w:rPr>
        <w:t xml:space="preserve"> devem ser testados, antes de sua utilização</w:t>
      </w:r>
      <w:r w:rsidRPr="00A73279">
        <w:rPr>
          <w:strike/>
        </w:rPr>
        <w:t xml:space="preserve"> e sempre que houver mudanças </w:t>
      </w:r>
      <w:r w:rsidRPr="00A73279">
        <w:rPr>
          <w:bCs/>
          <w:strike/>
        </w:rPr>
        <w:t xml:space="preserve">quanto aos aspectos </w:t>
      </w:r>
      <w:r w:rsidRPr="00A73279">
        <w:rPr>
          <w:strike/>
        </w:rPr>
        <w:t>operacionais relacionados às atividades do ciclo do sangue</w:t>
      </w:r>
      <w:r w:rsidRPr="00A73279">
        <w:rPr>
          <w:bCs/>
          <w:strike/>
        </w:rPr>
        <w:t xml:space="preserve"> </w:t>
      </w:r>
      <w:r w:rsidRPr="00A73279">
        <w:rPr>
          <w:strike/>
        </w:rPr>
        <w:t>e verificados regularmente.</w:t>
      </w:r>
    </w:p>
    <w:p w:rsidR="00735D0C" w:rsidRPr="00A73279" w:rsidRDefault="00735D0C" w:rsidP="00735D0C">
      <w:pPr>
        <w:tabs>
          <w:tab w:val="left" w:pos="1095"/>
        </w:tabs>
        <w:ind w:firstLine="567"/>
        <w:jc w:val="both"/>
        <w:rPr>
          <w:strike/>
        </w:rPr>
      </w:pPr>
      <w:r w:rsidRPr="00A73279">
        <w:rPr>
          <w:strike/>
        </w:rPr>
        <w:t>§ 2º O serviço deve estabelecer procedimentos validados e documentados para a realização das atividades de rotina na ocorrência de falhas operacionais no sistema.</w:t>
      </w:r>
    </w:p>
    <w:p w:rsidR="00735D0C" w:rsidRPr="00A73279" w:rsidRDefault="00735D0C" w:rsidP="00735D0C">
      <w:pPr>
        <w:pStyle w:val="Corpodetexto3"/>
        <w:spacing w:after="100"/>
        <w:ind w:firstLine="567"/>
        <w:jc w:val="both"/>
        <w:rPr>
          <w:bCs/>
          <w:strike/>
          <w:sz w:val="24"/>
          <w:szCs w:val="24"/>
        </w:rPr>
      </w:pPr>
      <w:r w:rsidRPr="00A73279">
        <w:rPr>
          <w:bCs/>
          <w:strike/>
          <w:sz w:val="24"/>
          <w:szCs w:val="24"/>
        </w:rPr>
        <w:t>Art. 17. As atividades</w:t>
      </w:r>
      <w:proofErr w:type="gramStart"/>
      <w:r w:rsidRPr="00A73279">
        <w:rPr>
          <w:bCs/>
          <w:strike/>
          <w:sz w:val="24"/>
          <w:szCs w:val="24"/>
        </w:rPr>
        <w:t xml:space="preserve">  </w:t>
      </w:r>
      <w:proofErr w:type="gramEnd"/>
      <w:r w:rsidRPr="00A73279">
        <w:rPr>
          <w:bCs/>
          <w:strike/>
          <w:sz w:val="24"/>
          <w:szCs w:val="24"/>
        </w:rPr>
        <w:t>passíveis de terceirização referidas neste Regulamento devem ser acordadas e controladas entre as partes, e formalizadas mediante instrumento contratual específico que não elide ou minore a responsabilidade do contratante pelo atendimento dos requisitos sanitários estabelecidos por este Regulamento e demais normativas aplicáveis.</w:t>
      </w:r>
      <w:ins w:id="0" w:author="vanessa.anjos" w:date="2009-09-02T10:55:00Z">
        <w:r w:rsidRPr="00A73279">
          <w:rPr>
            <w:bCs/>
            <w:strike/>
            <w:sz w:val="24"/>
            <w:szCs w:val="24"/>
          </w:rPr>
          <w:t xml:space="preserve"> </w:t>
        </w:r>
      </w:ins>
    </w:p>
    <w:p w:rsidR="00735D0C" w:rsidRPr="00A73279" w:rsidRDefault="00735D0C" w:rsidP="00735D0C">
      <w:pPr>
        <w:ind w:firstLine="567"/>
        <w:jc w:val="both"/>
        <w:rPr>
          <w:strike/>
        </w:rPr>
      </w:pPr>
      <w:r w:rsidRPr="00A73279">
        <w:rPr>
          <w:strike/>
        </w:rPr>
        <w:lastRenderedPageBreak/>
        <w:t>Art. 18.  O descarte de sangue total, componentes e amostras laboratoriais devem estar de acordo com as normas vigentes.</w:t>
      </w:r>
    </w:p>
    <w:p w:rsidR="00735D0C" w:rsidRPr="00A73279" w:rsidRDefault="00735D0C" w:rsidP="00735D0C">
      <w:pPr>
        <w:tabs>
          <w:tab w:val="left" w:pos="1095"/>
        </w:tabs>
        <w:ind w:firstLine="567"/>
        <w:jc w:val="both"/>
        <w:rPr>
          <w:strike/>
        </w:rPr>
      </w:pPr>
      <w:r w:rsidRPr="00A73279">
        <w:rPr>
          <w:bCs/>
          <w:strike/>
        </w:rPr>
        <w:t xml:space="preserve">§ 1º O serviço de hemoterapia </w:t>
      </w:r>
      <w:r w:rsidRPr="00A73279">
        <w:rPr>
          <w:strike/>
        </w:rPr>
        <w:t>deve obedecer a um Plano de Gerenciamento de Resíduos de Serviços de Saúde (PGRSS) que contemple os aspectos referentes à geração, segregação, acondicionamento, coleta, armazenamento, transporte, tratamento e disposição final dos resíduos gerados, bem como as ações de proteção de saúde pública e meio ambiente.</w:t>
      </w:r>
    </w:p>
    <w:p w:rsidR="00735D0C" w:rsidRPr="00A73279" w:rsidRDefault="00735D0C" w:rsidP="00735D0C">
      <w:pPr>
        <w:tabs>
          <w:tab w:val="left" w:pos="1095"/>
        </w:tabs>
        <w:ind w:firstLine="567"/>
        <w:jc w:val="both"/>
        <w:rPr>
          <w:strike/>
        </w:rPr>
      </w:pPr>
      <w:r w:rsidRPr="00A73279">
        <w:rPr>
          <w:bCs/>
          <w:strike/>
        </w:rPr>
        <w:t>§ 2º</w:t>
      </w:r>
      <w:r w:rsidRPr="00A73279" w:rsidDel="00345A4F">
        <w:rPr>
          <w:bCs/>
          <w:strike/>
        </w:rPr>
        <w:t xml:space="preserve"> </w:t>
      </w:r>
      <w:r w:rsidRPr="00A73279">
        <w:rPr>
          <w:bCs/>
          <w:strike/>
        </w:rPr>
        <w:t>O serviço de hemoterapia d</w:t>
      </w:r>
      <w:r w:rsidRPr="00A73279">
        <w:rPr>
          <w:strike/>
        </w:rPr>
        <w:t xml:space="preserve">eve </w:t>
      </w:r>
      <w:proofErr w:type="gramStart"/>
      <w:r w:rsidRPr="00A73279">
        <w:rPr>
          <w:strike/>
        </w:rPr>
        <w:t>implementar</w:t>
      </w:r>
      <w:proofErr w:type="gramEnd"/>
      <w:r w:rsidRPr="00A73279">
        <w:rPr>
          <w:strike/>
        </w:rPr>
        <w:t xml:space="preserve"> programa de capacitação e educação continuada envolvendo todos os profissionais, inclusive os colaboradores de empresas contratadas (terceirizadas),  no gerenciamento de resíduos de serviços de saúde (RSS).</w:t>
      </w:r>
    </w:p>
    <w:p w:rsidR="00735D0C" w:rsidRPr="00A73279" w:rsidRDefault="00735D0C" w:rsidP="00735D0C">
      <w:pPr>
        <w:tabs>
          <w:tab w:val="left" w:pos="1095"/>
        </w:tabs>
        <w:ind w:firstLine="567"/>
        <w:jc w:val="both"/>
        <w:rPr>
          <w:strike/>
        </w:rPr>
      </w:pPr>
      <w:r w:rsidRPr="00A73279">
        <w:rPr>
          <w:bCs/>
          <w:strike/>
        </w:rPr>
        <w:t>§ 3º</w:t>
      </w:r>
      <w:r w:rsidRPr="00A73279" w:rsidDel="00345A4F">
        <w:rPr>
          <w:bCs/>
          <w:strike/>
        </w:rPr>
        <w:t xml:space="preserve"> </w:t>
      </w:r>
      <w:r w:rsidRPr="00A73279">
        <w:rPr>
          <w:bCs/>
          <w:strike/>
        </w:rPr>
        <w:t xml:space="preserve">Quando o </w:t>
      </w:r>
      <w:r w:rsidRPr="00A73279">
        <w:rPr>
          <w:strike/>
        </w:rPr>
        <w:t xml:space="preserve">serviço de hemoterapia realizar tratamento interno dos resíduos, este deve ser realizado em sala específica, equipamentos qualificados e com procedimentos validados. </w:t>
      </w:r>
    </w:p>
    <w:p w:rsidR="00735D0C" w:rsidRPr="00A73279" w:rsidRDefault="00735D0C" w:rsidP="00735D0C">
      <w:pPr>
        <w:tabs>
          <w:tab w:val="left" w:pos="1095"/>
        </w:tabs>
        <w:ind w:firstLine="567"/>
        <w:jc w:val="both"/>
        <w:rPr>
          <w:b/>
          <w:strike/>
        </w:rPr>
      </w:pPr>
      <w:r w:rsidRPr="00A73279">
        <w:rPr>
          <w:bCs/>
          <w:strike/>
        </w:rPr>
        <w:t>§ 4º</w:t>
      </w:r>
      <w:r w:rsidRPr="00A73279" w:rsidDel="00345A4F">
        <w:rPr>
          <w:bCs/>
          <w:strike/>
        </w:rPr>
        <w:t xml:space="preserve"> </w:t>
      </w:r>
      <w:r w:rsidRPr="00A73279">
        <w:rPr>
          <w:strike/>
        </w:rPr>
        <w:t>No caso de terceirização, deverá ser assegurado que a empresa contratada para transporte, tratamento e destinação final esteja regularizada junto aos órgãos de vigilância sanitária e ambiental.</w:t>
      </w:r>
    </w:p>
    <w:p w:rsidR="00735D0C" w:rsidRPr="00A73279" w:rsidRDefault="00735D0C" w:rsidP="00735D0C">
      <w:pPr>
        <w:jc w:val="center"/>
        <w:rPr>
          <w:b/>
          <w:strike/>
        </w:rPr>
      </w:pPr>
      <w:r w:rsidRPr="00A73279">
        <w:rPr>
          <w:b/>
          <w:strike/>
        </w:rPr>
        <w:t>Seção II</w:t>
      </w:r>
    </w:p>
    <w:p w:rsidR="00735D0C" w:rsidRPr="00A73279" w:rsidRDefault="00735D0C" w:rsidP="00735D0C">
      <w:pPr>
        <w:pStyle w:val="Corpodetexto3"/>
        <w:tabs>
          <w:tab w:val="num" w:pos="360"/>
          <w:tab w:val="left" w:pos="720"/>
        </w:tabs>
        <w:spacing w:after="100"/>
        <w:jc w:val="center"/>
        <w:rPr>
          <w:b/>
          <w:bCs/>
          <w:strike/>
          <w:sz w:val="24"/>
          <w:szCs w:val="24"/>
        </w:rPr>
      </w:pPr>
      <w:r w:rsidRPr="00A73279">
        <w:rPr>
          <w:b/>
          <w:bCs/>
          <w:strike/>
          <w:sz w:val="24"/>
          <w:szCs w:val="24"/>
        </w:rPr>
        <w:t>Seleção de Doadores de Sangue</w:t>
      </w:r>
    </w:p>
    <w:p w:rsidR="00735D0C" w:rsidRPr="00A73279" w:rsidRDefault="00735D0C" w:rsidP="00735D0C">
      <w:pPr>
        <w:ind w:firstLine="567"/>
        <w:jc w:val="both"/>
        <w:rPr>
          <w:strike/>
        </w:rPr>
      </w:pPr>
      <w:r w:rsidRPr="00A73279">
        <w:rPr>
          <w:strike/>
        </w:rPr>
        <w:t xml:space="preserve">Art. 19. Todo serviço de hemoterapia que realize coleta de sangue deve elaborar e </w:t>
      </w:r>
      <w:proofErr w:type="gramStart"/>
      <w:r w:rsidRPr="00A73279">
        <w:rPr>
          <w:strike/>
        </w:rPr>
        <w:t>implementar</w:t>
      </w:r>
      <w:proofErr w:type="gramEnd"/>
      <w:r w:rsidRPr="00A73279">
        <w:rPr>
          <w:strike/>
        </w:rPr>
        <w:t xml:space="preserve"> um programa de captação de doadores, segundo critérios de seleção documentados que assegurem a proteção do doador e potencial receptor, com a participação de profissionais capacitados para esta atividade.</w:t>
      </w:r>
    </w:p>
    <w:p w:rsidR="00735D0C" w:rsidRPr="00A73279" w:rsidRDefault="00735D0C" w:rsidP="00735D0C">
      <w:pPr>
        <w:pStyle w:val="Corpodetexto3"/>
        <w:spacing w:after="100"/>
        <w:ind w:firstLine="567"/>
        <w:jc w:val="both"/>
        <w:rPr>
          <w:strike/>
          <w:sz w:val="24"/>
          <w:szCs w:val="24"/>
        </w:rPr>
      </w:pPr>
      <w:r w:rsidRPr="00A73279">
        <w:rPr>
          <w:bCs/>
          <w:strike/>
          <w:sz w:val="24"/>
          <w:szCs w:val="24"/>
        </w:rPr>
        <w:t xml:space="preserve">Art. </w:t>
      </w:r>
      <w:smartTag w:uri="urn:schemas-microsoft-com:office:smarttags" w:element="metricconverter">
        <w:smartTagPr>
          <w:attr w:name="ProductID" w:val="20. A"/>
        </w:smartTagPr>
        <w:r w:rsidRPr="00A73279">
          <w:rPr>
            <w:bCs/>
            <w:strike/>
            <w:sz w:val="24"/>
            <w:szCs w:val="24"/>
          </w:rPr>
          <w:t>20. A</w:t>
        </w:r>
      </w:smartTag>
      <w:r w:rsidRPr="00A73279">
        <w:rPr>
          <w:bCs/>
          <w:strike/>
          <w:sz w:val="24"/>
          <w:szCs w:val="24"/>
        </w:rPr>
        <w:t xml:space="preserve"> </w:t>
      </w:r>
      <w:r w:rsidRPr="00A73279">
        <w:rPr>
          <w:strike/>
          <w:sz w:val="24"/>
          <w:szCs w:val="24"/>
        </w:rPr>
        <w:t>doação de sangue deve ser voluntária, anônima, altruísta e não remunerada, direta ou indiretamente, preservando-se o sigilo das informações prestadas.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21. Para doação de sangue, o candidato deve apresentar documento de identificação, com fotografia, emitido por órgão oficial.</w:t>
      </w:r>
    </w:p>
    <w:p w:rsidR="00735D0C" w:rsidRPr="00A73279" w:rsidRDefault="00735D0C" w:rsidP="00735D0C">
      <w:pPr>
        <w:pStyle w:val="NormalWeb"/>
        <w:rPr>
          <w:rFonts w:ascii="Times New Roman" w:hAnsi="Times New Roman" w:cs="Times New Roman"/>
          <w:b/>
          <w:strike/>
          <w:sz w:val="24"/>
          <w:szCs w:val="24"/>
        </w:rPr>
      </w:pPr>
      <w:r w:rsidRPr="00A73279">
        <w:rPr>
          <w:rFonts w:ascii="Times New Roman" w:hAnsi="Times New Roman" w:cs="Times New Roman"/>
          <w:strike/>
          <w:sz w:val="24"/>
          <w:szCs w:val="24"/>
        </w:rPr>
        <w:t>Art. 22.</w:t>
      </w:r>
      <w:r w:rsidRPr="00A73279">
        <w:rPr>
          <w:rFonts w:ascii="Times New Roman" w:hAnsi="Times New Roman" w:cs="Times New Roman"/>
          <w:b/>
          <w:strike/>
          <w:sz w:val="24"/>
          <w:szCs w:val="24"/>
        </w:rPr>
        <w:t xml:space="preserve"> </w:t>
      </w:r>
      <w:r w:rsidRPr="00A73279">
        <w:rPr>
          <w:rFonts w:ascii="Times New Roman" w:hAnsi="Times New Roman" w:cs="Times New Roman"/>
          <w:strike/>
          <w:sz w:val="24"/>
          <w:szCs w:val="24"/>
        </w:rPr>
        <w:t>Todo candidato à doação deve ter um registro no serviço de hemoterapia.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§1º Devem constar no registro a que se refere o “caput” deste artigo, no mínimo, os seguintes dados: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 - nome completo, sexo e data de nascimento;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II - número e órgão expedidor do documento de identificação;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III – nacionalidade/naturalidade;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IV – filiação;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VI - endereço e telefone para contato; </w:t>
      </w:r>
      <w:proofErr w:type="gramStart"/>
      <w:r w:rsidRPr="00A73279">
        <w:rPr>
          <w:rFonts w:ascii="Times New Roman" w:hAnsi="Times New Roman" w:cs="Times New Roman"/>
          <w:strike/>
          <w:sz w:val="24"/>
          <w:szCs w:val="24"/>
        </w:rPr>
        <w:t>e</w:t>
      </w:r>
      <w:proofErr w:type="gram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VII - data do comparecimento.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§2º O serviço de hemoterapia deve possuir mecanismo para identificação do candidato bloqueado em doações anteriores e</w:t>
      </w:r>
      <w:proofErr w:type="gramStart"/>
      <w:r w:rsidRPr="00A73279">
        <w:rPr>
          <w:rFonts w:ascii="Times New Roman" w:hAnsi="Times New Roman" w:cs="Times New Roman"/>
          <w:strike/>
          <w:sz w:val="24"/>
          <w:szCs w:val="24"/>
        </w:rPr>
        <w:t xml:space="preserve">  </w:t>
      </w:r>
      <w:proofErr w:type="gramEnd"/>
      <w:r w:rsidRPr="00A73279">
        <w:rPr>
          <w:rFonts w:ascii="Times New Roman" w:hAnsi="Times New Roman" w:cs="Times New Roman"/>
          <w:strike/>
          <w:sz w:val="24"/>
          <w:szCs w:val="24"/>
        </w:rPr>
        <w:t>este candidato deverá ser encaminhado para devida orientação médica, quando for o caso.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23. O candidato à doação de sangue deve ser informado sobre as condições básicas e</w:t>
      </w:r>
      <w:proofErr w:type="gramStart"/>
      <w:r w:rsidRPr="00A73279">
        <w:rPr>
          <w:rFonts w:ascii="Times New Roman" w:hAnsi="Times New Roman" w:cs="Times New Roman"/>
          <w:strike/>
          <w:sz w:val="24"/>
          <w:szCs w:val="24"/>
        </w:rPr>
        <w:t xml:space="preserve">  </w:t>
      </w:r>
      <w:proofErr w:type="gramEnd"/>
      <w:r w:rsidRPr="00A73279">
        <w:rPr>
          <w:rFonts w:ascii="Times New Roman" w:hAnsi="Times New Roman" w:cs="Times New Roman"/>
          <w:strike/>
          <w:sz w:val="24"/>
          <w:szCs w:val="24"/>
        </w:rPr>
        <w:t>desconfortos associados à doação, devendo ser avisado sobre a realização de testes laboratoriais de triagem para doenças infecciosas transmitidas pelo sangue</w:t>
      </w:r>
      <w:r w:rsidRPr="00A73279">
        <w:rPr>
          <w:rFonts w:ascii="Times New Roman" w:hAnsi="Times New Roman" w:cs="Times New Roman"/>
          <w:b/>
          <w:strike/>
          <w:sz w:val="24"/>
          <w:szCs w:val="24"/>
        </w:rPr>
        <w:t xml:space="preserve"> </w:t>
      </w:r>
      <w:r w:rsidRPr="00A73279">
        <w:rPr>
          <w:rFonts w:ascii="Times New Roman" w:hAnsi="Times New Roman" w:cs="Times New Roman"/>
          <w:strike/>
          <w:sz w:val="24"/>
          <w:szCs w:val="24"/>
        </w:rPr>
        <w:t>e sobre fatores que podem aumentar os riscos aos receptores, bem como sobre a importância de suas respostas na triagem clínica.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24. A"/>
        </w:smartTagPr>
        <w:r w:rsidRPr="00A73279">
          <w:rPr>
            <w:rFonts w:ascii="Times New Roman" w:hAnsi="Times New Roman" w:cs="Times New Roman"/>
            <w:strike/>
            <w:sz w:val="24"/>
            <w:szCs w:val="24"/>
          </w:rPr>
          <w:t>24. A</w:t>
        </w:r>
      </w:smartTag>
      <w:r w:rsidRPr="00A73279">
        <w:rPr>
          <w:rFonts w:ascii="Times New Roman" w:hAnsi="Times New Roman" w:cs="Times New Roman"/>
          <w:strike/>
          <w:sz w:val="24"/>
          <w:szCs w:val="24"/>
        </w:rPr>
        <w:t xml:space="preserve"> cada doação, o candidato deve ser avaliado quanto aos seus antecedentes e ao seu estado de saúde atual, por meio de entrevista individual, realizada por profissional de saúde de nível superior, </w:t>
      </w:r>
      <w:proofErr w:type="gramStart"/>
      <w:r w:rsidRPr="00A73279">
        <w:rPr>
          <w:rFonts w:ascii="Times New Roman" w:hAnsi="Times New Roman" w:cs="Times New Roman"/>
          <w:strike/>
          <w:sz w:val="24"/>
          <w:szCs w:val="24"/>
        </w:rPr>
        <w:t>sob supervisão</w:t>
      </w:r>
      <w:proofErr w:type="gramEnd"/>
      <w:r w:rsidRPr="00A73279">
        <w:rPr>
          <w:rFonts w:ascii="Times New Roman" w:hAnsi="Times New Roman" w:cs="Times New Roman"/>
          <w:strike/>
          <w:sz w:val="24"/>
          <w:szCs w:val="24"/>
        </w:rPr>
        <w:t xml:space="preserve"> médica, em sala que garanta a privacidade e o sigilo das informações, para determinar se a coleta pode ser realizada sem causar-lhe prejuízo e para que a transfusão dos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obtidos a partir desta doação não venha a causar problemas aos receptores.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A doação autóloga deve ser realizada somente mediante solicitação do médico assistente do paciente doador e aprovação do médico </w:t>
      </w:r>
      <w:proofErr w:type="spellStart"/>
      <w:r w:rsidRPr="00A73279">
        <w:rPr>
          <w:rFonts w:ascii="Times New Roman" w:hAnsi="Times New Roman" w:cs="Times New Roman"/>
          <w:strike/>
          <w:sz w:val="24"/>
          <w:szCs w:val="24"/>
        </w:rPr>
        <w:t>hemoterapeuta</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Art. 25. O serviço de hemoterapia deve cumprir os parâmetros para seleção de doadores estabelecidos pelo Ministério da Saúde, em legislação vigente, visando tanto a sua proteção quanto a do receptor, baseados nos seguintes requisitos mínimos:</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I - limites mínimos e máximos de idade;</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II - </w:t>
      </w:r>
      <w:proofErr w:type="spellStart"/>
      <w:r w:rsidRPr="00A73279">
        <w:rPr>
          <w:rFonts w:ascii="Times New Roman" w:hAnsi="Times New Roman" w:cs="Times New Roman"/>
          <w:bCs/>
          <w:strike/>
          <w:sz w:val="24"/>
          <w:szCs w:val="24"/>
        </w:rPr>
        <w:t>freqüência</w:t>
      </w:r>
      <w:proofErr w:type="spellEnd"/>
      <w:r w:rsidRPr="00A73279">
        <w:rPr>
          <w:rFonts w:ascii="Times New Roman" w:hAnsi="Times New Roman" w:cs="Times New Roman"/>
          <w:bCs/>
          <w:strike/>
          <w:sz w:val="24"/>
          <w:szCs w:val="24"/>
        </w:rPr>
        <w:t xml:space="preserve"> cardíaca;</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III - peso mínimo;</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IV - valores mínimos e máximos de pressão arterial;</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V - níveis ideais de hemoglobina ou hematócrito para homens e mulheres;</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VI - temperatura corporal;</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VII - gestação, pós-parto e lactação;</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lastRenderedPageBreak/>
        <w:t>VIII - atividade laboral e prática esportiva de riscos para si e para outros;</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IX - jejum ou alimentação copiosa e gordurosa anterior à doação;</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X - ingestão de bebida alcoólica;</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XI - doenças, episódios alérgicos e procedimentos cirúrgicos antecedentes que </w:t>
      </w:r>
      <w:proofErr w:type="spellStart"/>
      <w:r w:rsidRPr="00A73279">
        <w:rPr>
          <w:rFonts w:ascii="Times New Roman" w:hAnsi="Times New Roman" w:cs="Times New Roman"/>
          <w:bCs/>
          <w:strike/>
          <w:sz w:val="24"/>
          <w:szCs w:val="24"/>
        </w:rPr>
        <w:t>inaptam</w:t>
      </w:r>
      <w:proofErr w:type="spellEnd"/>
      <w:r w:rsidRPr="00A73279">
        <w:rPr>
          <w:rFonts w:ascii="Times New Roman" w:hAnsi="Times New Roman" w:cs="Times New Roman"/>
          <w:bCs/>
          <w:strike/>
          <w:sz w:val="24"/>
          <w:szCs w:val="24"/>
        </w:rPr>
        <w:t xml:space="preserve"> temporária ou definitivamente a doação;</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XII - medicamentos e vacinas que </w:t>
      </w:r>
      <w:proofErr w:type="spellStart"/>
      <w:proofErr w:type="gramStart"/>
      <w:r w:rsidRPr="00A73279">
        <w:rPr>
          <w:rFonts w:ascii="Times New Roman" w:hAnsi="Times New Roman" w:cs="Times New Roman"/>
          <w:bCs/>
          <w:strike/>
          <w:sz w:val="24"/>
          <w:szCs w:val="24"/>
        </w:rPr>
        <w:t>contra-indicam</w:t>
      </w:r>
      <w:proofErr w:type="spellEnd"/>
      <w:proofErr w:type="gramEnd"/>
      <w:r w:rsidRPr="00A73279">
        <w:rPr>
          <w:rFonts w:ascii="Times New Roman" w:hAnsi="Times New Roman" w:cs="Times New Roman"/>
          <w:bCs/>
          <w:strike/>
          <w:sz w:val="24"/>
          <w:szCs w:val="24"/>
        </w:rPr>
        <w:t xml:space="preserve"> a doação;</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XIII - antecedentes </w:t>
      </w:r>
      <w:proofErr w:type="spellStart"/>
      <w:r w:rsidRPr="00A73279">
        <w:rPr>
          <w:rFonts w:ascii="Times New Roman" w:hAnsi="Times New Roman" w:cs="Times New Roman"/>
          <w:bCs/>
          <w:strike/>
          <w:sz w:val="24"/>
          <w:szCs w:val="24"/>
        </w:rPr>
        <w:t>transfusionais</w:t>
      </w:r>
      <w:proofErr w:type="spellEnd"/>
      <w:r w:rsidRPr="00A73279">
        <w:rPr>
          <w:rFonts w:ascii="Times New Roman" w:hAnsi="Times New Roman" w:cs="Times New Roman"/>
          <w:bCs/>
          <w:strike/>
          <w:sz w:val="24"/>
          <w:szCs w:val="24"/>
        </w:rPr>
        <w:t xml:space="preserve"> e uso de hemoderivados;</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XIV - </w:t>
      </w:r>
      <w:proofErr w:type="gramStart"/>
      <w:r w:rsidRPr="00A73279">
        <w:rPr>
          <w:rFonts w:ascii="Times New Roman" w:hAnsi="Times New Roman" w:cs="Times New Roman"/>
          <w:bCs/>
          <w:strike/>
          <w:sz w:val="24"/>
          <w:szCs w:val="24"/>
        </w:rPr>
        <w:t>incidência loco</w:t>
      </w:r>
      <w:proofErr w:type="gramEnd"/>
      <w:r w:rsidRPr="00A73279">
        <w:rPr>
          <w:rFonts w:ascii="Times New Roman" w:hAnsi="Times New Roman" w:cs="Times New Roman"/>
          <w:bCs/>
          <w:strike/>
          <w:sz w:val="24"/>
          <w:szCs w:val="24"/>
        </w:rPr>
        <w:t xml:space="preserve"> – regional (município) de Malária segundo o Incidência Parasitológica Anual (IPA) fornecido pelo órgão oficial;</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XV - história atual ou pregressa e sinais de uso drogas ilícitas;</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XVI - uso de anabolizantes injetáveis ou qualquer outra prática de compartilhamento de agulhas e seringas;</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XVII - uso de </w:t>
      </w:r>
      <w:proofErr w:type="spellStart"/>
      <w:r w:rsidRPr="00A73279">
        <w:rPr>
          <w:rFonts w:ascii="Times New Roman" w:hAnsi="Times New Roman" w:cs="Times New Roman"/>
          <w:bCs/>
          <w:i/>
          <w:strike/>
          <w:sz w:val="24"/>
          <w:szCs w:val="24"/>
        </w:rPr>
        <w:t>piercing</w:t>
      </w:r>
      <w:proofErr w:type="spellEnd"/>
      <w:r w:rsidRPr="00A73279">
        <w:rPr>
          <w:rFonts w:ascii="Times New Roman" w:hAnsi="Times New Roman" w:cs="Times New Roman"/>
          <w:bCs/>
          <w:strike/>
          <w:sz w:val="24"/>
          <w:szCs w:val="24"/>
        </w:rPr>
        <w:t>, tatuagem e maquiagem definitiva;</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XVIII - único doador de sangue cujo receptor apresentou </w:t>
      </w:r>
      <w:proofErr w:type="spellStart"/>
      <w:r w:rsidRPr="00A73279">
        <w:rPr>
          <w:rFonts w:ascii="Times New Roman" w:hAnsi="Times New Roman" w:cs="Times New Roman"/>
          <w:bCs/>
          <w:strike/>
          <w:sz w:val="24"/>
          <w:szCs w:val="24"/>
        </w:rPr>
        <w:t>soroconversão</w:t>
      </w:r>
      <w:proofErr w:type="spellEnd"/>
      <w:r w:rsidRPr="00A73279">
        <w:rPr>
          <w:rFonts w:ascii="Times New Roman" w:hAnsi="Times New Roman" w:cs="Times New Roman"/>
          <w:bCs/>
          <w:strike/>
          <w:sz w:val="24"/>
          <w:szCs w:val="24"/>
        </w:rPr>
        <w:t xml:space="preserve"> para marcadores de hepatite B ou C, HIV </w:t>
      </w:r>
      <w:proofErr w:type="gramStart"/>
      <w:r w:rsidRPr="00A73279">
        <w:rPr>
          <w:rFonts w:ascii="Times New Roman" w:hAnsi="Times New Roman" w:cs="Times New Roman"/>
          <w:bCs/>
          <w:strike/>
          <w:sz w:val="24"/>
          <w:szCs w:val="24"/>
        </w:rPr>
        <w:t>1</w:t>
      </w:r>
      <w:proofErr w:type="gramEnd"/>
      <w:r w:rsidRPr="00A73279">
        <w:rPr>
          <w:rFonts w:ascii="Times New Roman" w:hAnsi="Times New Roman" w:cs="Times New Roman"/>
          <w:bCs/>
          <w:strike/>
          <w:sz w:val="24"/>
          <w:szCs w:val="24"/>
        </w:rPr>
        <w:t xml:space="preserve"> e 2 , HTLV I e II, na ausência de qualquer outra causa provável;</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XIX - práticas sexuais que envolvam riscos de contrair infecções transmissíveis pelo sangue;</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XX - vítimas de violência sexual e seus parceiros;</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XXI - confinamento obrigatório não domiciliar;</w:t>
      </w:r>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XXII - antecedentes de acidentes com materiais biológicos; </w:t>
      </w:r>
      <w:proofErr w:type="gramStart"/>
      <w:r w:rsidRPr="00A73279">
        <w:rPr>
          <w:rFonts w:ascii="Times New Roman" w:hAnsi="Times New Roman" w:cs="Times New Roman"/>
          <w:bCs/>
          <w:strike/>
          <w:sz w:val="24"/>
          <w:szCs w:val="24"/>
        </w:rPr>
        <w:t>e</w:t>
      </w:r>
      <w:proofErr w:type="gramEnd"/>
    </w:p>
    <w:p w:rsidR="00735D0C" w:rsidRPr="00A73279" w:rsidRDefault="00735D0C" w:rsidP="00735D0C">
      <w:pPr>
        <w:pStyle w:val="NormalWeb"/>
        <w:rPr>
          <w:rFonts w:ascii="Times New Roman" w:hAnsi="Times New Roman" w:cs="Times New Roman"/>
          <w:bCs/>
          <w:strike/>
          <w:sz w:val="24"/>
          <w:szCs w:val="24"/>
        </w:rPr>
      </w:pPr>
      <w:r w:rsidRPr="00A73279">
        <w:rPr>
          <w:rFonts w:ascii="Times New Roman" w:hAnsi="Times New Roman" w:cs="Times New Roman"/>
          <w:bCs/>
          <w:strike/>
          <w:sz w:val="24"/>
          <w:szCs w:val="24"/>
        </w:rPr>
        <w:t xml:space="preserve">XXIII - </w:t>
      </w:r>
      <w:proofErr w:type="spellStart"/>
      <w:r w:rsidRPr="00A73279">
        <w:rPr>
          <w:rFonts w:ascii="Times New Roman" w:hAnsi="Times New Roman" w:cs="Times New Roman"/>
          <w:bCs/>
          <w:strike/>
          <w:sz w:val="24"/>
          <w:szCs w:val="24"/>
        </w:rPr>
        <w:t>freqüência</w:t>
      </w:r>
      <w:proofErr w:type="spellEnd"/>
      <w:r w:rsidRPr="00A73279">
        <w:rPr>
          <w:rFonts w:ascii="Times New Roman" w:hAnsi="Times New Roman" w:cs="Times New Roman"/>
          <w:bCs/>
          <w:strike/>
          <w:sz w:val="24"/>
          <w:szCs w:val="24"/>
        </w:rPr>
        <w:t xml:space="preserve"> máxima e intervalo mínimo entre as doações para homens e mulheres.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26. A"/>
        </w:smartTagPr>
        <w:r w:rsidRPr="00A73279">
          <w:rPr>
            <w:rFonts w:ascii="Times New Roman" w:hAnsi="Times New Roman" w:cs="Times New Roman"/>
            <w:strike/>
            <w:sz w:val="24"/>
            <w:szCs w:val="24"/>
          </w:rPr>
          <w:t>26. A</w:t>
        </w:r>
      </w:smartTag>
      <w:r w:rsidRPr="00A73279">
        <w:rPr>
          <w:rFonts w:ascii="Times New Roman" w:hAnsi="Times New Roman" w:cs="Times New Roman"/>
          <w:strike/>
          <w:sz w:val="24"/>
          <w:szCs w:val="24"/>
        </w:rPr>
        <w:t xml:space="preserve"> ficha de triagem clínica deve ser padronizada, contemplar os requisitos de seleção, a data da entrevista e a identificação do candidato à doação e do profissional que realizou a triagem clínica.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27. O candidato à doação só será considerado apto após avaliação de todos os requisitos estabelecidos para seleção de doadores e assinatura do Termo de </w:t>
      </w:r>
      <w:r w:rsidRPr="00A73279">
        <w:rPr>
          <w:rFonts w:ascii="Times New Roman" w:hAnsi="Times New Roman" w:cs="Times New Roman"/>
          <w:strike/>
          <w:sz w:val="24"/>
          <w:szCs w:val="24"/>
        </w:rPr>
        <w:lastRenderedPageBreak/>
        <w:t>Consentimento Livre e Esclarecido, de acordo com os critérios estabelecidos pelo Ministério da Saúde.</w:t>
      </w:r>
    </w:p>
    <w:p w:rsidR="00735D0C" w:rsidRPr="00A73279" w:rsidRDefault="00735D0C" w:rsidP="00735D0C">
      <w:pPr>
        <w:pStyle w:val="Corpodetexto3"/>
        <w:spacing w:after="100"/>
        <w:ind w:firstLine="567"/>
        <w:jc w:val="both"/>
        <w:rPr>
          <w:strike/>
          <w:sz w:val="24"/>
          <w:szCs w:val="24"/>
        </w:rPr>
      </w:pPr>
      <w:r w:rsidRPr="00A73279">
        <w:rPr>
          <w:bCs/>
          <w:strike/>
          <w:sz w:val="24"/>
          <w:szCs w:val="24"/>
        </w:rPr>
        <w:t>Parágrafo único.</w:t>
      </w:r>
      <w:r w:rsidRPr="00A73279">
        <w:rPr>
          <w:strike/>
          <w:sz w:val="24"/>
          <w:szCs w:val="24"/>
        </w:rPr>
        <w:t xml:space="preserve"> A triagem clínica informatizada deve possuir sistema que garanta </w:t>
      </w:r>
      <w:proofErr w:type="gramStart"/>
      <w:r w:rsidRPr="00A73279">
        <w:rPr>
          <w:strike/>
          <w:sz w:val="24"/>
          <w:szCs w:val="24"/>
        </w:rPr>
        <w:t>a segurança da informação e a rastreabilidade, que correlacione a identificação</w:t>
      </w:r>
      <w:proofErr w:type="gramEnd"/>
      <w:r w:rsidRPr="00A73279">
        <w:rPr>
          <w:strike/>
          <w:sz w:val="24"/>
          <w:szCs w:val="24"/>
        </w:rPr>
        <w:t xml:space="preserve"> e a assinatura do candidato no Termo de Consentimento Livre e Esclarecido à ficha de triagem informatizada.</w:t>
      </w:r>
    </w:p>
    <w:p w:rsidR="00735D0C" w:rsidRPr="00A73279" w:rsidRDefault="00735D0C" w:rsidP="00735D0C">
      <w:pPr>
        <w:pStyle w:val="Corpodetexto3"/>
        <w:spacing w:after="100"/>
        <w:ind w:firstLine="567"/>
        <w:jc w:val="both"/>
        <w:rPr>
          <w:strike/>
          <w:sz w:val="24"/>
          <w:szCs w:val="24"/>
        </w:rPr>
      </w:pPr>
      <w:r w:rsidRPr="00A73279">
        <w:rPr>
          <w:strike/>
          <w:sz w:val="24"/>
          <w:szCs w:val="24"/>
        </w:rPr>
        <w:t>Art. 28. No caso de inaptidão, o doador deve ser informado sobre a causa e, quando necessário, encaminhado ao serviço de referência de acordo com listagem pré-estabelecida, mantendo os registros na ficha de triagem.</w:t>
      </w:r>
    </w:p>
    <w:p w:rsidR="00735D0C" w:rsidRPr="00A73279" w:rsidRDefault="00735D0C" w:rsidP="00735D0C">
      <w:pPr>
        <w:ind w:firstLine="567"/>
        <w:jc w:val="both"/>
        <w:rPr>
          <w:strike/>
        </w:rPr>
      </w:pPr>
      <w:r w:rsidRPr="00A73279">
        <w:rPr>
          <w:bCs/>
          <w:strike/>
        </w:rPr>
        <w:t>Parágrafo único.</w:t>
      </w:r>
      <w:r w:rsidRPr="00A73279">
        <w:rPr>
          <w:strike/>
        </w:rPr>
        <w:t xml:space="preserve">  O serviço de hemoterapia deve possuir mecanismo que permita bloquear e readmitir, se </w:t>
      </w:r>
      <w:proofErr w:type="gramStart"/>
      <w:r w:rsidRPr="00A73279">
        <w:rPr>
          <w:strike/>
        </w:rPr>
        <w:t>for</w:t>
      </w:r>
      <w:proofErr w:type="gramEnd"/>
      <w:r w:rsidRPr="00A73279">
        <w:rPr>
          <w:strike/>
        </w:rPr>
        <w:t xml:space="preserve"> o caso, os doadores considerados inaptos na triagem clínica.</w:t>
      </w:r>
    </w:p>
    <w:p w:rsidR="00735D0C" w:rsidRPr="00A73279" w:rsidRDefault="00735D0C" w:rsidP="00735D0C">
      <w:pPr>
        <w:pStyle w:val="Corpodetexto3"/>
        <w:spacing w:after="100"/>
        <w:ind w:firstLine="567"/>
        <w:jc w:val="both"/>
        <w:rPr>
          <w:strike/>
          <w:sz w:val="24"/>
          <w:szCs w:val="24"/>
        </w:rPr>
      </w:pPr>
      <w:r w:rsidRPr="00A73279">
        <w:rPr>
          <w:strike/>
          <w:sz w:val="24"/>
          <w:szCs w:val="24"/>
        </w:rPr>
        <w:t xml:space="preserve">Art. 29. O serviço de hemoterapia pode oferecer ao doador a oportunidade de se </w:t>
      </w:r>
      <w:proofErr w:type="spellStart"/>
      <w:proofErr w:type="gramStart"/>
      <w:r w:rsidRPr="00A73279">
        <w:rPr>
          <w:strike/>
          <w:sz w:val="24"/>
          <w:szCs w:val="24"/>
        </w:rPr>
        <w:t>auto-excluir</w:t>
      </w:r>
      <w:proofErr w:type="spellEnd"/>
      <w:proofErr w:type="gramEnd"/>
      <w:r w:rsidRPr="00A73279">
        <w:rPr>
          <w:strike/>
          <w:sz w:val="24"/>
          <w:szCs w:val="24"/>
        </w:rPr>
        <w:t>, de forma confidencial.</w:t>
      </w:r>
    </w:p>
    <w:p w:rsidR="00735D0C" w:rsidRPr="00A73279" w:rsidRDefault="00735D0C" w:rsidP="00735D0C">
      <w:pPr>
        <w:pStyle w:val="Corpodetexto3"/>
        <w:spacing w:after="100"/>
        <w:ind w:firstLine="567"/>
        <w:jc w:val="both"/>
        <w:rPr>
          <w:strike/>
          <w:sz w:val="24"/>
          <w:szCs w:val="24"/>
        </w:rPr>
      </w:pPr>
      <w:r w:rsidRPr="00A73279">
        <w:rPr>
          <w:strike/>
          <w:sz w:val="24"/>
          <w:szCs w:val="24"/>
        </w:rPr>
        <w:t>Art. 30. Os registros do serviço de hemoterapia devem assegurar a relação entre a doação e os produtos ligados a ela, a fim de que seja garantida a rastreabilidade.</w:t>
      </w:r>
    </w:p>
    <w:p w:rsidR="00735D0C" w:rsidRPr="00A73279" w:rsidRDefault="00735D0C" w:rsidP="00735D0C">
      <w:pPr>
        <w:jc w:val="center"/>
        <w:rPr>
          <w:b/>
          <w:strike/>
        </w:rPr>
      </w:pPr>
      <w:r w:rsidRPr="0092245B">
        <w:rPr>
          <w:b/>
          <w:strike/>
        </w:rPr>
        <w:t>Seção III</w:t>
      </w:r>
    </w:p>
    <w:p w:rsidR="00735D0C" w:rsidRPr="00A73279" w:rsidRDefault="00735D0C" w:rsidP="00735D0C">
      <w:pPr>
        <w:pStyle w:val="Corpodetexto3"/>
        <w:tabs>
          <w:tab w:val="num" w:pos="360"/>
          <w:tab w:val="left" w:pos="720"/>
        </w:tabs>
        <w:spacing w:after="100"/>
        <w:jc w:val="center"/>
        <w:rPr>
          <w:b/>
          <w:strike/>
          <w:sz w:val="24"/>
          <w:szCs w:val="24"/>
        </w:rPr>
      </w:pPr>
      <w:r w:rsidRPr="00A73279">
        <w:rPr>
          <w:b/>
          <w:strike/>
          <w:sz w:val="24"/>
          <w:szCs w:val="24"/>
        </w:rPr>
        <w:t xml:space="preserve">Coleta de Sangue Total e </w:t>
      </w:r>
      <w:proofErr w:type="spellStart"/>
      <w:r w:rsidRPr="00A73279">
        <w:rPr>
          <w:b/>
          <w:strike/>
          <w:sz w:val="24"/>
          <w:szCs w:val="24"/>
        </w:rPr>
        <w:t>Hemocomponentes</w:t>
      </w:r>
      <w:proofErr w:type="spellEnd"/>
      <w:r w:rsidRPr="00A73279">
        <w:rPr>
          <w:b/>
          <w:strike/>
          <w:sz w:val="24"/>
          <w:szCs w:val="24"/>
        </w:rPr>
        <w:t xml:space="preserve"> por Aférese</w:t>
      </w:r>
    </w:p>
    <w:p w:rsidR="00735D0C" w:rsidRPr="00A73279" w:rsidRDefault="00735D0C" w:rsidP="00735D0C">
      <w:pPr>
        <w:pStyle w:val="Corpodetexto3"/>
        <w:tabs>
          <w:tab w:val="num" w:pos="0"/>
          <w:tab w:val="left" w:pos="720"/>
        </w:tabs>
        <w:spacing w:after="100"/>
        <w:ind w:firstLine="567"/>
        <w:jc w:val="both"/>
        <w:rPr>
          <w:strike/>
          <w:sz w:val="24"/>
          <w:szCs w:val="24"/>
        </w:rPr>
      </w:pPr>
      <w:r w:rsidRPr="00A73279">
        <w:rPr>
          <w:strike/>
          <w:sz w:val="24"/>
          <w:szCs w:val="24"/>
        </w:rPr>
        <w:t xml:space="preserve">Art. </w:t>
      </w:r>
      <w:smartTag w:uri="urn:schemas-microsoft-com:office:smarttags" w:element="metricconverter">
        <w:smartTagPr>
          <w:attr w:name="ProductID" w:val="31. A"/>
        </w:smartTagPr>
        <w:r w:rsidRPr="00A73279">
          <w:rPr>
            <w:strike/>
            <w:sz w:val="24"/>
            <w:szCs w:val="24"/>
          </w:rPr>
          <w:t>31. A</w:t>
        </w:r>
      </w:smartTag>
      <w:r w:rsidRPr="00A73279">
        <w:rPr>
          <w:strike/>
          <w:sz w:val="24"/>
          <w:szCs w:val="24"/>
        </w:rPr>
        <w:t xml:space="preserve"> sala de coleta deve ser organizada de forma a minimizar o risco de contaminação microbiana e erros relativos ao manejo de bolsas, amostras e etiquetas.</w:t>
      </w:r>
    </w:p>
    <w:p w:rsidR="00735D0C" w:rsidRPr="00A73279" w:rsidRDefault="00735D0C" w:rsidP="00735D0C">
      <w:pPr>
        <w:pStyle w:val="Corpodetexto3"/>
        <w:tabs>
          <w:tab w:val="num" w:pos="0"/>
          <w:tab w:val="left" w:pos="720"/>
        </w:tabs>
        <w:spacing w:after="100"/>
        <w:ind w:firstLine="567"/>
        <w:jc w:val="both"/>
        <w:rPr>
          <w:strike/>
          <w:sz w:val="24"/>
          <w:szCs w:val="24"/>
        </w:rPr>
      </w:pPr>
      <w:r w:rsidRPr="00A73279">
        <w:rPr>
          <w:bCs/>
          <w:strike/>
          <w:sz w:val="24"/>
          <w:szCs w:val="24"/>
        </w:rPr>
        <w:t>Parágrafo único.</w:t>
      </w:r>
      <w:r w:rsidRPr="00A73279">
        <w:rPr>
          <w:strike/>
          <w:sz w:val="24"/>
          <w:szCs w:val="24"/>
        </w:rPr>
        <w:t xml:space="preserve"> O sistema de coleta deve ser verificado antes do uso para garantir que não esteja danificado ou contaminado e seja adequado à coleta pretendida.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32. Antes do início da coleta, a identidade do doador deve ser verificada e confrontada com o material de coleta (bolsa plástica e tubos de amostra).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33. O volume total de sangue a ser coletado deve ser determinado e registrado pelo </w:t>
      </w:r>
      <w:proofErr w:type="spellStart"/>
      <w:r w:rsidRPr="00A73279">
        <w:rPr>
          <w:rFonts w:ascii="Times New Roman" w:hAnsi="Times New Roman" w:cs="Times New Roman"/>
          <w:strike/>
          <w:sz w:val="24"/>
          <w:szCs w:val="24"/>
        </w:rPr>
        <w:t>triador</w:t>
      </w:r>
      <w:proofErr w:type="spellEnd"/>
      <w:r w:rsidRPr="00A73279">
        <w:rPr>
          <w:rFonts w:ascii="Times New Roman" w:hAnsi="Times New Roman" w:cs="Times New Roman"/>
          <w:strike/>
          <w:sz w:val="24"/>
          <w:szCs w:val="24"/>
        </w:rPr>
        <w:t xml:space="preserve"> baseado no peso do doador e na relação entre o volume de sangue total e de anticoagulante da bolsa plástica.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34. A"/>
        </w:smartTagPr>
        <w:r w:rsidRPr="00A73279">
          <w:rPr>
            <w:rFonts w:ascii="Times New Roman" w:hAnsi="Times New Roman" w:cs="Times New Roman"/>
            <w:strike/>
            <w:sz w:val="24"/>
            <w:szCs w:val="24"/>
          </w:rPr>
          <w:t>34. A</w:t>
        </w:r>
      </w:smartTag>
      <w:r w:rsidRPr="00A73279">
        <w:rPr>
          <w:rFonts w:ascii="Times New Roman" w:hAnsi="Times New Roman" w:cs="Times New Roman"/>
          <w:strike/>
          <w:sz w:val="24"/>
          <w:szCs w:val="24"/>
        </w:rPr>
        <w:t xml:space="preserve"> coleta de sangue deve ser realizada em condições assépticas, mediante uma só punção venosa, em bolsas plásticas com sistema fechado, realizada por profissionais de saúde capacitados </w:t>
      </w:r>
      <w:proofErr w:type="gramStart"/>
      <w:r w:rsidRPr="00A73279">
        <w:rPr>
          <w:rFonts w:ascii="Times New Roman" w:hAnsi="Times New Roman" w:cs="Times New Roman"/>
          <w:strike/>
          <w:sz w:val="24"/>
          <w:szCs w:val="24"/>
        </w:rPr>
        <w:t>sob supervisão</w:t>
      </w:r>
      <w:proofErr w:type="gramEnd"/>
      <w:r w:rsidRPr="00A73279">
        <w:rPr>
          <w:rFonts w:ascii="Times New Roman" w:hAnsi="Times New Roman" w:cs="Times New Roman"/>
          <w:strike/>
          <w:sz w:val="24"/>
          <w:szCs w:val="24"/>
        </w:rPr>
        <w:t xml:space="preserve"> de médico ou enfermeiro.</w:t>
      </w:r>
    </w:p>
    <w:p w:rsidR="00735D0C" w:rsidRPr="00A73279" w:rsidRDefault="00735D0C" w:rsidP="00735D0C">
      <w:pPr>
        <w:pStyle w:val="Corpodetexto3"/>
        <w:tabs>
          <w:tab w:val="num" w:pos="0"/>
          <w:tab w:val="left" w:pos="720"/>
        </w:tabs>
        <w:spacing w:after="100"/>
        <w:ind w:firstLine="567"/>
        <w:jc w:val="both"/>
        <w:rPr>
          <w:strike/>
          <w:sz w:val="24"/>
          <w:szCs w:val="24"/>
        </w:rPr>
      </w:pPr>
      <w:r w:rsidRPr="00A73279">
        <w:rPr>
          <w:strike/>
          <w:sz w:val="24"/>
          <w:szCs w:val="24"/>
        </w:rPr>
        <w:t xml:space="preserve">§ 1° Os produtos utilizados para </w:t>
      </w:r>
      <w:proofErr w:type="spellStart"/>
      <w:r w:rsidRPr="00A73279">
        <w:rPr>
          <w:strike/>
          <w:sz w:val="24"/>
          <w:szCs w:val="24"/>
        </w:rPr>
        <w:t>anti-sepsia</w:t>
      </w:r>
      <w:proofErr w:type="spellEnd"/>
      <w:r w:rsidRPr="00A73279">
        <w:rPr>
          <w:strike/>
          <w:sz w:val="24"/>
          <w:szCs w:val="24"/>
        </w:rPr>
        <w:t xml:space="preserve"> do braço do doador devem ser registrados na ANVISA e próprios para utilização em serviços de saúde.</w:t>
      </w:r>
    </w:p>
    <w:p w:rsidR="00735D0C" w:rsidRPr="00A73279" w:rsidRDefault="00735D0C" w:rsidP="00735D0C">
      <w:pPr>
        <w:pStyle w:val="Corpodetexto3"/>
        <w:tabs>
          <w:tab w:val="num" w:pos="0"/>
          <w:tab w:val="left" w:pos="720"/>
        </w:tabs>
        <w:spacing w:after="100"/>
        <w:ind w:firstLine="567"/>
        <w:jc w:val="both"/>
        <w:rPr>
          <w:strike/>
          <w:sz w:val="24"/>
          <w:szCs w:val="24"/>
        </w:rPr>
      </w:pPr>
      <w:r w:rsidRPr="00A73279">
        <w:rPr>
          <w:strike/>
          <w:sz w:val="24"/>
          <w:szCs w:val="24"/>
        </w:rPr>
        <w:lastRenderedPageBreak/>
        <w:t xml:space="preserve">§ 2º Se for necessária </w:t>
      </w:r>
      <w:proofErr w:type="gramStart"/>
      <w:r w:rsidRPr="00A73279">
        <w:rPr>
          <w:strike/>
          <w:sz w:val="24"/>
          <w:szCs w:val="24"/>
        </w:rPr>
        <w:t>a</w:t>
      </w:r>
      <w:proofErr w:type="gramEnd"/>
      <w:r w:rsidRPr="00A73279">
        <w:rPr>
          <w:strike/>
          <w:sz w:val="24"/>
          <w:szCs w:val="24"/>
        </w:rPr>
        <w:t xml:space="preserve"> realização de mais de uma punção, deve ser utilizada nova bolsa de coleta. </w:t>
      </w:r>
    </w:p>
    <w:p w:rsidR="00735D0C" w:rsidRPr="00A73279" w:rsidRDefault="00735D0C" w:rsidP="00735D0C">
      <w:pPr>
        <w:pStyle w:val="Corpodetexto3"/>
        <w:tabs>
          <w:tab w:val="num" w:pos="0"/>
          <w:tab w:val="left" w:pos="720"/>
        </w:tabs>
        <w:spacing w:after="100"/>
        <w:ind w:firstLine="567"/>
        <w:jc w:val="both"/>
        <w:rPr>
          <w:b/>
          <w:strike/>
          <w:sz w:val="24"/>
          <w:szCs w:val="24"/>
        </w:rPr>
      </w:pPr>
      <w:r w:rsidRPr="00A73279">
        <w:rPr>
          <w:strike/>
          <w:sz w:val="24"/>
          <w:szCs w:val="24"/>
        </w:rPr>
        <w:t xml:space="preserve">§ 3º As amostras para os testes laboratoriais devem ser coletadas a cada doação, no momento da coleta. </w:t>
      </w:r>
    </w:p>
    <w:p w:rsidR="00735D0C" w:rsidRPr="00A73279" w:rsidRDefault="00735D0C" w:rsidP="00735D0C">
      <w:pPr>
        <w:pStyle w:val="Corpodetexto3"/>
        <w:tabs>
          <w:tab w:val="num" w:pos="0"/>
          <w:tab w:val="left" w:pos="720"/>
        </w:tabs>
        <w:spacing w:after="100"/>
        <w:ind w:firstLine="567"/>
        <w:jc w:val="both"/>
        <w:rPr>
          <w:strike/>
          <w:sz w:val="24"/>
          <w:szCs w:val="24"/>
          <w:u w:val="single"/>
        </w:rPr>
      </w:pPr>
      <w:r w:rsidRPr="00A73279">
        <w:rPr>
          <w:strike/>
          <w:sz w:val="24"/>
          <w:szCs w:val="24"/>
        </w:rPr>
        <w:t>§ 4º O horário do início e término, deve ser registrado, não devendo ser superior a 15 (quinze) minutos.</w:t>
      </w:r>
    </w:p>
    <w:p w:rsidR="00735D0C" w:rsidRPr="00A73279" w:rsidRDefault="00735D0C" w:rsidP="00735D0C">
      <w:pPr>
        <w:ind w:firstLine="567"/>
        <w:jc w:val="both"/>
        <w:rPr>
          <w:b/>
          <w:strike/>
        </w:rPr>
      </w:pPr>
      <w:r w:rsidRPr="00A73279">
        <w:rPr>
          <w:strike/>
        </w:rPr>
        <w:t>Art. 35.</w:t>
      </w:r>
      <w:r w:rsidRPr="00A73279">
        <w:rPr>
          <w:b/>
          <w:strike/>
        </w:rPr>
        <w:t xml:space="preserve"> </w:t>
      </w:r>
      <w:r w:rsidRPr="00A73279">
        <w:rPr>
          <w:bCs/>
          <w:strike/>
        </w:rPr>
        <w:t>Durante o horário de coleta, o serviço de hemoterapia deve contar com a presença de profissional médico, para orientar as condutas em caso de eventos adversos à doação.</w:t>
      </w:r>
    </w:p>
    <w:p w:rsidR="00735D0C" w:rsidRPr="00A73279" w:rsidRDefault="00735D0C" w:rsidP="00735D0C">
      <w:pPr>
        <w:ind w:firstLine="567"/>
        <w:jc w:val="both"/>
        <w:rPr>
          <w:strike/>
        </w:rPr>
      </w:pPr>
      <w:r w:rsidRPr="00A73279">
        <w:rPr>
          <w:strike/>
        </w:rPr>
        <w:t>Art. 36.</w:t>
      </w:r>
      <w:r w:rsidRPr="00A73279">
        <w:rPr>
          <w:b/>
          <w:strike/>
        </w:rPr>
        <w:t xml:space="preserve"> </w:t>
      </w:r>
      <w:r w:rsidRPr="00A73279">
        <w:rPr>
          <w:strike/>
        </w:rPr>
        <w:t>O serviço de hemoterapia</w:t>
      </w:r>
      <w:r w:rsidRPr="00A73279">
        <w:rPr>
          <w:b/>
          <w:strike/>
        </w:rPr>
        <w:t xml:space="preserve"> </w:t>
      </w:r>
      <w:r w:rsidRPr="00A73279">
        <w:rPr>
          <w:strike/>
        </w:rPr>
        <w:t xml:space="preserve">deve manter registros detalhados de qualquer ocorrência relacionada à doação, incluindo coletas interrompidas, desistência de doadores e </w:t>
      </w:r>
      <w:r w:rsidRPr="00A73279">
        <w:rPr>
          <w:bCs/>
          <w:strike/>
        </w:rPr>
        <w:t>eventos adversos</w:t>
      </w:r>
      <w:r w:rsidRPr="00A73279">
        <w:rPr>
          <w:strike/>
        </w:rPr>
        <w:t xml:space="preserv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37. A"/>
        </w:smartTagPr>
        <w:r w:rsidRPr="00A73279">
          <w:rPr>
            <w:rFonts w:ascii="Times New Roman" w:hAnsi="Times New Roman" w:cs="Times New Roman"/>
            <w:strike/>
            <w:sz w:val="24"/>
            <w:szCs w:val="24"/>
          </w:rPr>
          <w:t>37. A</w:t>
        </w:r>
      </w:smartTag>
      <w:r w:rsidRPr="00A73279">
        <w:rPr>
          <w:rFonts w:ascii="Times New Roman" w:hAnsi="Times New Roman" w:cs="Times New Roman"/>
          <w:strike/>
          <w:sz w:val="24"/>
          <w:szCs w:val="24"/>
        </w:rPr>
        <w:t xml:space="preserve"> identificação das bolsas, principal e satélites, e dos tubos para testes laboratoriais deve ser feita por sistema numérico ou alfanumérico e, preferencialmente, por código de barras, contendo no mínimo a identificação do doador, data da coleta, </w:t>
      </w:r>
      <w:r w:rsidRPr="00A73279">
        <w:rPr>
          <w:rFonts w:ascii="Times New Roman" w:hAnsi="Times New Roman" w:cs="Times New Roman"/>
          <w:bCs/>
          <w:strike/>
          <w:sz w:val="24"/>
          <w:szCs w:val="24"/>
        </w:rPr>
        <w:t>a identificação do profissional que realizou o procedimento</w:t>
      </w:r>
      <w:r w:rsidRPr="00A73279">
        <w:rPr>
          <w:rFonts w:ascii="Times New Roman" w:hAnsi="Times New Roman" w:cs="Times New Roman"/>
          <w:strike/>
          <w:sz w:val="24"/>
          <w:szCs w:val="24"/>
        </w:rPr>
        <w:t xml:space="preserv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38.</w:t>
      </w:r>
      <w:r w:rsidRPr="00A73279">
        <w:rPr>
          <w:rFonts w:ascii="Times New Roman" w:hAnsi="Times New Roman" w:cs="Times New Roman"/>
          <w:b/>
          <w:strike/>
          <w:sz w:val="24"/>
          <w:szCs w:val="24"/>
        </w:rPr>
        <w:t xml:space="preserve"> </w:t>
      </w:r>
      <w:r w:rsidRPr="00A73279">
        <w:rPr>
          <w:rFonts w:ascii="Times New Roman" w:hAnsi="Times New Roman" w:cs="Times New Roman"/>
          <w:strike/>
          <w:sz w:val="24"/>
          <w:szCs w:val="24"/>
        </w:rPr>
        <w:t xml:space="preserve">O nome do doador não deve constar da etiqueta das bolsas de sangue e componentes, com exceção daquelas destinadas à transfusão autóloga. </w:t>
      </w:r>
    </w:p>
    <w:p w:rsidR="00735D0C" w:rsidRPr="00A73279" w:rsidRDefault="00735D0C" w:rsidP="00735D0C">
      <w:pPr>
        <w:ind w:firstLine="567"/>
        <w:jc w:val="both"/>
        <w:rPr>
          <w:strike/>
        </w:rPr>
      </w:pPr>
      <w:r w:rsidRPr="00A73279">
        <w:rPr>
          <w:strike/>
        </w:rPr>
        <w:t xml:space="preserve">Art. 39. Após a coleta, o sangue total deve ser estocado em temperatura entre 2º e 6º C, exceto quando destinado à preparação de concentrado de plaquetas. Para esse propósito, deve ser mantido entre 20º e 24ºC até o momento da separação das plaquetas, observado preferencialmente o tempo máximo de </w:t>
      </w:r>
      <w:proofErr w:type="gramStart"/>
      <w:r w:rsidRPr="00A73279">
        <w:rPr>
          <w:strike/>
        </w:rPr>
        <w:t>6</w:t>
      </w:r>
      <w:proofErr w:type="gramEnd"/>
      <w:r w:rsidRPr="00A73279">
        <w:rPr>
          <w:strike/>
        </w:rPr>
        <w:t xml:space="preserve"> (seis) horas, não excedendo 18 (dezoito) horas, contadas a partir do fim da coleta.</w:t>
      </w:r>
    </w:p>
    <w:p w:rsidR="00735D0C" w:rsidRPr="00A73279" w:rsidRDefault="00735D0C" w:rsidP="00735D0C">
      <w:pPr>
        <w:ind w:firstLine="567"/>
        <w:jc w:val="both"/>
        <w:rPr>
          <w:strike/>
        </w:rPr>
      </w:pPr>
      <w:r w:rsidRPr="00A73279">
        <w:rPr>
          <w:bCs/>
          <w:strike/>
        </w:rPr>
        <w:t>Parágrafo único.</w:t>
      </w:r>
      <w:r w:rsidRPr="00A73279">
        <w:rPr>
          <w:strike/>
        </w:rPr>
        <w:t xml:space="preserve"> O serviço deve ter procedimentos para que o sangue total seja mantido e transportado da coleta até o processamento de forma a manter sua integridade, as características do produto e garantir segurança das pessoas envolvidas.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40. Após a coleta de sangue, o serviço de hemoterapia deve orientar o doador quanto aos cuidados pós-doação.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41. Após a doação, deve ser fornecido lanche para reposição hidroeletrolítica ao doador, devendo o mesmo permanecer por um período em observação no serviço de hemoterapia antes de ser liberado.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42. Os serviços de hemoterapia devem ter uma referência para atendimento de urgências ou emergências que porventura venham a ocorrer com o doador.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Parágrafo único. O serviço de hemoterapia deve possuir medicamentos e equipamentos necessários para a assistência médica ao doador que apresente eventos adversos, assim como ambiente privativo para o seu atendimento.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43. O órgão de vigilância sanitária competente deve acordar com o serviço de hemoterapia o envio prévio da programação de coletas externas para aprovação da </w:t>
      </w:r>
      <w:proofErr w:type="spellStart"/>
      <w:proofErr w:type="gramStart"/>
      <w:r w:rsidRPr="00A73279">
        <w:rPr>
          <w:rFonts w:ascii="Times New Roman" w:hAnsi="Times New Roman" w:cs="Times New Roman"/>
          <w:strike/>
          <w:sz w:val="24"/>
          <w:szCs w:val="24"/>
        </w:rPr>
        <w:t>infra-estrutura</w:t>
      </w:r>
      <w:proofErr w:type="spellEnd"/>
      <w:proofErr w:type="gramEnd"/>
      <w:r w:rsidRPr="00A73279">
        <w:rPr>
          <w:rFonts w:ascii="Times New Roman" w:hAnsi="Times New Roman" w:cs="Times New Roman"/>
          <w:strike/>
          <w:sz w:val="24"/>
          <w:szCs w:val="24"/>
        </w:rPr>
        <w:t xml:space="preserve"> pretendida.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§1º A </w:t>
      </w:r>
      <w:proofErr w:type="spellStart"/>
      <w:proofErr w:type="gramStart"/>
      <w:r w:rsidRPr="00A73279">
        <w:rPr>
          <w:rFonts w:ascii="Times New Roman" w:hAnsi="Times New Roman" w:cs="Times New Roman"/>
          <w:strike/>
          <w:sz w:val="24"/>
          <w:szCs w:val="24"/>
        </w:rPr>
        <w:t>infra-estrutura</w:t>
      </w:r>
      <w:proofErr w:type="spellEnd"/>
      <w:proofErr w:type="gramEnd"/>
      <w:r w:rsidRPr="00A73279">
        <w:rPr>
          <w:rFonts w:ascii="Times New Roman" w:hAnsi="Times New Roman" w:cs="Times New Roman"/>
          <w:strike/>
          <w:sz w:val="24"/>
          <w:szCs w:val="24"/>
        </w:rPr>
        <w:t xml:space="preserve"> física, móvel ou fixa, destinada às coletas externas, bem como os procedimentos realizados, devem atender às exigências aplicadas para a coleta interna.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2º O quantitativo de profissionais da equipe deve ser compatível com o número de doadores esperado, sendo obrigatória a presença de pelo menos 01(um) médico e 01(um) enfermeiro durante os procedimentos.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3º O manuseio de resíduos dos serviços de saúde e a higienização da área de coleta externa deverão obedecer a normas específicas e legislação vigente.</w:t>
      </w:r>
    </w:p>
    <w:p w:rsidR="00735D0C" w:rsidRPr="00A73279" w:rsidRDefault="00735D0C" w:rsidP="00083A59">
      <w:pPr>
        <w:ind w:firstLine="567"/>
        <w:jc w:val="both"/>
        <w:rPr>
          <w:strike/>
        </w:rPr>
      </w:pPr>
      <w:r w:rsidRPr="00A73279">
        <w:rPr>
          <w:strike/>
        </w:rPr>
        <w:t xml:space="preserve">Art. 44. As unidades de sangue total coletadas em locais diferentes daqueles em que serão processadas (coletas externas fixas ou móveis e unidades de coleta) devem ser transportadas à temperatura de 1° a 10 </w:t>
      </w:r>
      <w:proofErr w:type="spellStart"/>
      <w:r w:rsidRPr="00A73279">
        <w:rPr>
          <w:strike/>
        </w:rPr>
        <w:t>ºC</w:t>
      </w:r>
      <w:proofErr w:type="spellEnd"/>
      <w:r w:rsidRPr="00A73279">
        <w:rPr>
          <w:strike/>
        </w:rPr>
        <w:t>, se não se destinarem à preparação de plaquetas.</w:t>
      </w:r>
    </w:p>
    <w:p w:rsidR="00735D0C" w:rsidRPr="00A73279" w:rsidRDefault="00735D0C" w:rsidP="00735D0C">
      <w:pPr>
        <w:ind w:firstLine="567"/>
        <w:jc w:val="both"/>
        <w:rPr>
          <w:strike/>
        </w:rPr>
      </w:pPr>
      <w:r w:rsidRPr="00A73279">
        <w:rPr>
          <w:strike/>
        </w:rPr>
        <w:t>§ 1º A temperatura, o acondicionamento e o intervalo de tempo para o transporte devem ser validados, por meio de verificação da estabilidade de temperatura interna das caixas térmicas, no período de tempo previsto para a coleta externa, previamente e sempre que houver alterações no processo ou nos equipamentos, mantendo os registros das respectivas validações.</w:t>
      </w:r>
    </w:p>
    <w:p w:rsidR="00735D0C" w:rsidRPr="00A73279" w:rsidRDefault="00735D0C" w:rsidP="00735D0C">
      <w:pPr>
        <w:ind w:firstLine="567"/>
        <w:jc w:val="both"/>
        <w:rPr>
          <w:strike/>
        </w:rPr>
      </w:pPr>
      <w:r w:rsidRPr="00A73279">
        <w:rPr>
          <w:strike/>
        </w:rPr>
        <w:t>§ 2º As caixas térmicas utilizadas para o transporte das bolsas devem ser resistentes a impactos, permitir a higienização e a manutenção da temperatura adequada para a conservação do sangue total, a qual deve ser monitorada, no mínimo, no envio e recebimento do produto.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45. A"/>
        </w:smartTagPr>
        <w:r w:rsidRPr="00A73279">
          <w:rPr>
            <w:rFonts w:ascii="Times New Roman" w:hAnsi="Times New Roman" w:cs="Times New Roman"/>
            <w:strike/>
            <w:sz w:val="24"/>
            <w:szCs w:val="24"/>
          </w:rPr>
          <w:t>45. A</w:t>
        </w:r>
      </w:smartTag>
      <w:r w:rsidRPr="00A73279">
        <w:rPr>
          <w:rFonts w:ascii="Times New Roman" w:hAnsi="Times New Roman" w:cs="Times New Roman"/>
          <w:strike/>
          <w:sz w:val="24"/>
          <w:szCs w:val="24"/>
        </w:rPr>
        <w:t xml:space="preserve"> coleta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por aférese deve cumprir as mesmas exigências para a coleta de sangue total.</w:t>
      </w:r>
    </w:p>
    <w:p w:rsidR="00735D0C" w:rsidRPr="00A73279" w:rsidRDefault="00735D0C" w:rsidP="00735D0C">
      <w:pPr>
        <w:ind w:firstLine="567"/>
        <w:jc w:val="both"/>
        <w:rPr>
          <w:strike/>
        </w:rPr>
      </w:pPr>
      <w:r w:rsidRPr="00A73279">
        <w:rPr>
          <w:strike/>
        </w:rPr>
        <w:t xml:space="preserve">§ 1º O procedimento de aférese deve ser realizado em área física específica. </w:t>
      </w:r>
    </w:p>
    <w:p w:rsidR="00735D0C" w:rsidRPr="00A73279" w:rsidRDefault="00735D0C" w:rsidP="00735D0C">
      <w:pPr>
        <w:ind w:firstLine="567"/>
        <w:jc w:val="both"/>
        <w:rPr>
          <w:strike/>
        </w:rPr>
      </w:pPr>
      <w:r w:rsidRPr="00A73279">
        <w:rPr>
          <w:strike/>
        </w:rPr>
        <w:t xml:space="preserve">§ 2º O procedimento de aférese deve estar sob a responsabilidade de um médico </w:t>
      </w:r>
      <w:proofErr w:type="spellStart"/>
      <w:r w:rsidRPr="00A73279">
        <w:rPr>
          <w:strike/>
        </w:rPr>
        <w:t>hemoterapeuta</w:t>
      </w:r>
      <w:proofErr w:type="spellEnd"/>
      <w:r w:rsidRPr="00A73279">
        <w:rPr>
          <w:strike/>
        </w:rPr>
        <w:t>.</w:t>
      </w:r>
    </w:p>
    <w:p w:rsidR="00735D0C" w:rsidRPr="00A73279" w:rsidRDefault="00735D0C" w:rsidP="00735D0C">
      <w:pPr>
        <w:ind w:firstLine="567"/>
        <w:jc w:val="both"/>
        <w:rPr>
          <w:strike/>
        </w:rPr>
      </w:pPr>
      <w:r w:rsidRPr="00A73279">
        <w:rPr>
          <w:strike/>
        </w:rPr>
        <w:t>§ 3º Durante o procedimento de aférese deve haver disponibilidade de cuidados médicos para casos de reações adversas.</w:t>
      </w:r>
    </w:p>
    <w:p w:rsidR="00735D0C" w:rsidRPr="00A73279" w:rsidRDefault="00735D0C" w:rsidP="00735D0C">
      <w:pPr>
        <w:ind w:firstLine="567"/>
        <w:jc w:val="both"/>
        <w:rPr>
          <w:strike/>
        </w:rPr>
      </w:pPr>
      <w:r w:rsidRPr="00A73279">
        <w:rPr>
          <w:strike/>
        </w:rPr>
        <w:lastRenderedPageBreak/>
        <w:t>§ 4º O volume máximo de sangue extracorpóreo no procedimento de aférese deve ser especificado.</w:t>
      </w:r>
    </w:p>
    <w:p w:rsidR="00735D0C" w:rsidRPr="00A73279" w:rsidRDefault="00735D0C" w:rsidP="00735D0C">
      <w:pPr>
        <w:ind w:firstLine="567"/>
        <w:jc w:val="both"/>
        <w:rPr>
          <w:strike/>
        </w:rPr>
      </w:pPr>
      <w:r w:rsidRPr="00A73279">
        <w:rPr>
          <w:strike/>
        </w:rPr>
        <w:t xml:space="preserve">§ 5º Os doadores de aférese devem ser submetidos aos mesmos testes de qualificação do doador de sangue total, além dos testes específicos para cada tipo de </w:t>
      </w:r>
      <w:proofErr w:type="spellStart"/>
      <w:r w:rsidRPr="00A73279">
        <w:rPr>
          <w:strike/>
        </w:rPr>
        <w:t>hemocomponente</w:t>
      </w:r>
      <w:proofErr w:type="spellEnd"/>
      <w:r w:rsidRPr="00A73279">
        <w:rPr>
          <w:strike/>
        </w:rPr>
        <w:t xml:space="preserve"> coletado. </w:t>
      </w:r>
    </w:p>
    <w:p w:rsidR="00735D0C" w:rsidRPr="00A73279" w:rsidRDefault="00735D0C" w:rsidP="00735D0C">
      <w:pPr>
        <w:ind w:firstLine="567"/>
        <w:jc w:val="both"/>
        <w:rPr>
          <w:strike/>
        </w:rPr>
      </w:pPr>
      <w:r w:rsidRPr="00A73279">
        <w:rPr>
          <w:strike/>
        </w:rPr>
        <w:t>§ 6º Os testes de triagem laboratorial para infecções transmissíveis pelo sangue devem ser realizados em amostra colhida no mesmo dia do procedimento.</w:t>
      </w:r>
    </w:p>
    <w:p w:rsidR="00735D0C" w:rsidRPr="00A73279" w:rsidRDefault="00735D0C" w:rsidP="00735D0C">
      <w:pPr>
        <w:ind w:firstLine="567"/>
        <w:jc w:val="both"/>
        <w:rPr>
          <w:strike/>
        </w:rPr>
      </w:pPr>
      <w:r w:rsidRPr="00A73279">
        <w:rPr>
          <w:strike/>
        </w:rPr>
        <w:t xml:space="preserve">§ 7º O serviço de hemoterapia que realize qualquer procedimento de aférese deve manter registros de todas as atividades realizadas e dos parâmetros avaliados, de acordo com o determinado pelo Ministério da Saúde, incluindo os dados técnicos de rastreabilidade dos insumos utilizados tais como: </w:t>
      </w:r>
      <w:proofErr w:type="gramStart"/>
      <w:r w:rsidRPr="00A73279">
        <w:rPr>
          <w:strike/>
        </w:rPr>
        <w:t>marca,</w:t>
      </w:r>
      <w:proofErr w:type="gramEnd"/>
      <w:r w:rsidRPr="00A73279">
        <w:rPr>
          <w:strike/>
        </w:rPr>
        <w:t xml:space="preserve"> lote, data de fabricação e validade.</w:t>
      </w:r>
    </w:p>
    <w:p w:rsidR="00735D0C" w:rsidRPr="00A73279" w:rsidRDefault="00735D0C" w:rsidP="00735D0C">
      <w:pPr>
        <w:ind w:firstLine="567"/>
        <w:jc w:val="both"/>
        <w:rPr>
          <w:strike/>
        </w:rPr>
      </w:pPr>
      <w:r w:rsidRPr="00A73279">
        <w:rPr>
          <w:strike/>
        </w:rPr>
        <w:t xml:space="preserve">Art. 46. O serviço de hemoterapia que realizar coleta de sangue autólogo deve ter procedimentos escritos com definição de critérios para aceitação e rejeição de doadores, registros de testes </w:t>
      </w:r>
      <w:proofErr w:type="spellStart"/>
      <w:r w:rsidRPr="00A73279">
        <w:rPr>
          <w:strike/>
        </w:rPr>
        <w:t>imunohematológicos</w:t>
      </w:r>
      <w:proofErr w:type="spellEnd"/>
      <w:r w:rsidRPr="00A73279">
        <w:rPr>
          <w:strike/>
        </w:rPr>
        <w:t xml:space="preserve"> e para marcadores de infecções transmissíveis pelo sangue.</w:t>
      </w:r>
    </w:p>
    <w:p w:rsidR="00735D0C" w:rsidRPr="00A73279" w:rsidRDefault="00735D0C" w:rsidP="00735D0C">
      <w:pPr>
        <w:ind w:firstLine="567"/>
        <w:jc w:val="both"/>
        <w:rPr>
          <w:strike/>
        </w:rPr>
      </w:pPr>
      <w:r w:rsidRPr="00A73279">
        <w:rPr>
          <w:strike/>
        </w:rPr>
        <w:t>§ 1º</w:t>
      </w:r>
      <w:r w:rsidRPr="00A73279">
        <w:rPr>
          <w:bCs/>
          <w:strike/>
        </w:rPr>
        <w:t xml:space="preserve"> </w:t>
      </w:r>
      <w:r w:rsidRPr="00A73279">
        <w:rPr>
          <w:strike/>
        </w:rPr>
        <w:t xml:space="preserve">As bolsas de </w:t>
      </w:r>
      <w:proofErr w:type="spellStart"/>
      <w:r w:rsidRPr="00A73279">
        <w:rPr>
          <w:strike/>
        </w:rPr>
        <w:t>hemocomponentes</w:t>
      </w:r>
      <w:proofErr w:type="spellEnd"/>
      <w:r w:rsidRPr="00A73279">
        <w:rPr>
          <w:strike/>
        </w:rPr>
        <w:t xml:space="preserve"> autólogos com resultados reagentes para os marcadores testados devem ser identificadas com etiqueta indicando o marcador reagente, e, nestes casos, a aceitação da transfusão autóloga deve estar explícita e com as assinaturas do médico assistente e do médico do serviço de hemoterapia. </w:t>
      </w:r>
    </w:p>
    <w:p w:rsidR="00735D0C" w:rsidRPr="00A73279" w:rsidRDefault="00735D0C" w:rsidP="00735D0C">
      <w:pPr>
        <w:ind w:firstLine="567"/>
        <w:jc w:val="both"/>
        <w:rPr>
          <w:strike/>
        </w:rPr>
      </w:pPr>
      <w:r w:rsidRPr="00A73279">
        <w:rPr>
          <w:strike/>
        </w:rPr>
        <w:t>§ 2º</w:t>
      </w:r>
      <w:r w:rsidRPr="00A73279">
        <w:rPr>
          <w:bCs/>
          <w:strike/>
        </w:rPr>
        <w:t xml:space="preserve"> </w:t>
      </w:r>
      <w:r w:rsidRPr="00A73279">
        <w:rPr>
          <w:strike/>
        </w:rPr>
        <w:t xml:space="preserve">As bolsas de </w:t>
      </w:r>
      <w:proofErr w:type="spellStart"/>
      <w:r w:rsidRPr="00A73279">
        <w:rPr>
          <w:strike/>
        </w:rPr>
        <w:t>hemocomponentes</w:t>
      </w:r>
      <w:proofErr w:type="spellEnd"/>
      <w:r w:rsidRPr="00A73279">
        <w:rPr>
          <w:strike/>
        </w:rPr>
        <w:t xml:space="preserve"> autólogos devem ser armazenadas de forma segregada e ser utilizadas exclusivamente para transfusão autóloga.</w:t>
      </w:r>
    </w:p>
    <w:p w:rsidR="00735D0C" w:rsidRPr="00A73279" w:rsidRDefault="00735D0C" w:rsidP="0048389F">
      <w:pPr>
        <w:jc w:val="center"/>
        <w:rPr>
          <w:b/>
          <w:strike/>
        </w:rPr>
      </w:pPr>
      <w:r w:rsidRPr="00A73279">
        <w:rPr>
          <w:b/>
          <w:strike/>
        </w:rPr>
        <w:t>Seção IV</w:t>
      </w:r>
    </w:p>
    <w:p w:rsidR="00735D0C" w:rsidRPr="00A73279" w:rsidRDefault="00735D0C" w:rsidP="0048389F">
      <w:pPr>
        <w:pStyle w:val="Corpodetexto"/>
        <w:spacing w:before="100" w:beforeAutospacing="1" w:after="100" w:afterAutospacing="1"/>
        <w:jc w:val="center"/>
        <w:rPr>
          <w:b/>
          <w:strike/>
        </w:rPr>
      </w:pPr>
      <w:r w:rsidRPr="00A73279">
        <w:rPr>
          <w:b/>
          <w:strike/>
        </w:rPr>
        <w:t>Processamento de sangue e componentes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47.   Toda bolsa de sangue total coletada, desde que tecnicamente satisfatória, pode ser processada para a obtenção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eritrocitários, plasmáticos e/ou </w:t>
      </w:r>
      <w:proofErr w:type="spellStart"/>
      <w:r w:rsidRPr="00A73279">
        <w:rPr>
          <w:rFonts w:ascii="Times New Roman" w:hAnsi="Times New Roman" w:cs="Times New Roman"/>
          <w:strike/>
          <w:sz w:val="24"/>
          <w:szCs w:val="24"/>
        </w:rPr>
        <w:t>plaquetários</w:t>
      </w:r>
      <w:proofErr w:type="spellEnd"/>
      <w:r w:rsidRPr="00A73279">
        <w:rPr>
          <w:rFonts w:ascii="Times New Roman" w:hAnsi="Times New Roman" w:cs="Times New Roman"/>
          <w:strike/>
          <w:sz w:val="24"/>
          <w:szCs w:val="24"/>
        </w:rPr>
        <w:t>.</w:t>
      </w:r>
    </w:p>
    <w:p w:rsidR="00735D0C" w:rsidRPr="00A73279" w:rsidRDefault="00735D0C" w:rsidP="00735D0C">
      <w:pPr>
        <w:ind w:firstLine="567"/>
        <w:jc w:val="both"/>
        <w:rPr>
          <w:strike/>
        </w:rPr>
      </w:pPr>
      <w:r w:rsidRPr="00A73279">
        <w:rPr>
          <w:strike/>
        </w:rPr>
        <w:t>§ 1º São componentes eritrocitários:</w:t>
      </w:r>
    </w:p>
    <w:p w:rsidR="00735D0C" w:rsidRPr="00A73279" w:rsidRDefault="00735D0C" w:rsidP="00735D0C">
      <w:pPr>
        <w:ind w:firstLine="567"/>
        <w:jc w:val="both"/>
        <w:rPr>
          <w:strike/>
        </w:rPr>
      </w:pPr>
      <w:r w:rsidRPr="00A73279">
        <w:rPr>
          <w:strike/>
        </w:rPr>
        <w:t xml:space="preserve">I – concentrado de hemácias; </w:t>
      </w:r>
    </w:p>
    <w:p w:rsidR="00735D0C" w:rsidRPr="00A73279" w:rsidRDefault="00735D0C" w:rsidP="00735D0C">
      <w:pPr>
        <w:ind w:firstLine="567"/>
        <w:jc w:val="both"/>
        <w:rPr>
          <w:strike/>
        </w:rPr>
      </w:pPr>
      <w:r w:rsidRPr="00A73279">
        <w:rPr>
          <w:strike/>
        </w:rPr>
        <w:t>II – concentrado de hemácias lavadas;</w:t>
      </w:r>
    </w:p>
    <w:p w:rsidR="00735D0C" w:rsidRPr="00A73279" w:rsidRDefault="00735D0C" w:rsidP="00735D0C">
      <w:pPr>
        <w:ind w:firstLine="567"/>
        <w:jc w:val="both"/>
        <w:rPr>
          <w:strike/>
        </w:rPr>
      </w:pPr>
      <w:r w:rsidRPr="00A73279">
        <w:rPr>
          <w:strike/>
        </w:rPr>
        <w:t xml:space="preserve">III – concentrado de hemácias com camada </w:t>
      </w:r>
      <w:proofErr w:type="spellStart"/>
      <w:r w:rsidRPr="00A73279">
        <w:rPr>
          <w:strike/>
        </w:rPr>
        <w:t>leucoplaquetária</w:t>
      </w:r>
      <w:proofErr w:type="spellEnd"/>
      <w:r w:rsidRPr="00A73279">
        <w:rPr>
          <w:strike/>
        </w:rPr>
        <w:t xml:space="preserve"> removida;</w:t>
      </w:r>
    </w:p>
    <w:p w:rsidR="00735D0C" w:rsidRPr="00A73279" w:rsidRDefault="00735D0C" w:rsidP="00735D0C">
      <w:pPr>
        <w:ind w:firstLine="567"/>
        <w:jc w:val="both"/>
        <w:rPr>
          <w:strike/>
        </w:rPr>
      </w:pPr>
      <w:r w:rsidRPr="00A73279">
        <w:rPr>
          <w:strike/>
        </w:rPr>
        <w:t xml:space="preserve">IV – concentrado de hemácias </w:t>
      </w:r>
      <w:proofErr w:type="spellStart"/>
      <w:r w:rsidRPr="00A73279">
        <w:rPr>
          <w:strike/>
        </w:rPr>
        <w:t>desleucocitado</w:t>
      </w:r>
      <w:proofErr w:type="spellEnd"/>
      <w:r w:rsidRPr="00A73279">
        <w:rPr>
          <w:strike/>
        </w:rPr>
        <w:t>;</w:t>
      </w:r>
    </w:p>
    <w:p w:rsidR="00735D0C" w:rsidRPr="00A73279" w:rsidRDefault="00735D0C" w:rsidP="00735D0C">
      <w:pPr>
        <w:ind w:firstLine="567"/>
        <w:jc w:val="both"/>
        <w:rPr>
          <w:strike/>
        </w:rPr>
      </w:pPr>
      <w:r w:rsidRPr="00A73279">
        <w:rPr>
          <w:strike/>
        </w:rPr>
        <w:lastRenderedPageBreak/>
        <w:t xml:space="preserve">V – concentrado de hemácias congeladas; </w:t>
      </w:r>
    </w:p>
    <w:p w:rsidR="00735D0C" w:rsidRPr="00A73279" w:rsidRDefault="00735D0C" w:rsidP="00735D0C">
      <w:pPr>
        <w:ind w:firstLine="567"/>
        <w:jc w:val="both"/>
        <w:rPr>
          <w:strike/>
        </w:rPr>
      </w:pPr>
      <w:r w:rsidRPr="00A73279">
        <w:rPr>
          <w:strike/>
        </w:rPr>
        <w:t>VI – hemácias rejuvenescidas.</w:t>
      </w:r>
    </w:p>
    <w:p w:rsidR="00735D0C" w:rsidRPr="00A73279" w:rsidRDefault="00735D0C" w:rsidP="00735D0C">
      <w:pPr>
        <w:ind w:firstLine="567"/>
        <w:jc w:val="both"/>
        <w:rPr>
          <w:strike/>
        </w:rPr>
      </w:pPr>
      <w:r w:rsidRPr="00A73279">
        <w:rPr>
          <w:strike/>
        </w:rPr>
        <w:t>§ 2º São componentes plasmáticos:</w:t>
      </w:r>
    </w:p>
    <w:p w:rsidR="00735D0C" w:rsidRPr="00A73279" w:rsidRDefault="00735D0C" w:rsidP="00735D0C">
      <w:pPr>
        <w:ind w:firstLine="567"/>
        <w:jc w:val="both"/>
        <w:rPr>
          <w:strike/>
        </w:rPr>
      </w:pPr>
      <w:r w:rsidRPr="00A73279">
        <w:rPr>
          <w:strike/>
        </w:rPr>
        <w:t>I – plasma fresco congelado;</w:t>
      </w:r>
    </w:p>
    <w:p w:rsidR="00735D0C" w:rsidRPr="00A73279" w:rsidRDefault="00735D0C" w:rsidP="00735D0C">
      <w:pPr>
        <w:ind w:firstLine="567"/>
        <w:jc w:val="both"/>
        <w:rPr>
          <w:strike/>
        </w:rPr>
      </w:pPr>
      <w:r w:rsidRPr="00A73279">
        <w:rPr>
          <w:strike/>
        </w:rPr>
        <w:t xml:space="preserve">II – plasma comum (plasma </w:t>
      </w:r>
      <w:proofErr w:type="gramStart"/>
      <w:r w:rsidRPr="00A73279">
        <w:rPr>
          <w:strike/>
        </w:rPr>
        <w:t>não-fresco</w:t>
      </w:r>
      <w:proofErr w:type="gramEnd"/>
      <w:r w:rsidRPr="00A73279">
        <w:rPr>
          <w:strike/>
        </w:rPr>
        <w:t>, plasma normal ou plasma simples);</w:t>
      </w:r>
    </w:p>
    <w:p w:rsidR="00735D0C" w:rsidRPr="00A73279" w:rsidRDefault="00735D0C" w:rsidP="00735D0C">
      <w:pPr>
        <w:ind w:firstLine="567"/>
        <w:jc w:val="both"/>
        <w:rPr>
          <w:strike/>
        </w:rPr>
      </w:pPr>
      <w:r w:rsidRPr="00A73279">
        <w:rPr>
          <w:strike/>
        </w:rPr>
        <w:t xml:space="preserve">III – </w:t>
      </w:r>
      <w:proofErr w:type="gramStart"/>
      <w:r w:rsidRPr="00A73279">
        <w:rPr>
          <w:strike/>
        </w:rPr>
        <w:t>plasma isento</w:t>
      </w:r>
      <w:proofErr w:type="gramEnd"/>
      <w:r w:rsidRPr="00A73279">
        <w:rPr>
          <w:strike/>
        </w:rPr>
        <w:t xml:space="preserve"> do </w:t>
      </w:r>
      <w:proofErr w:type="spellStart"/>
      <w:r w:rsidRPr="00A73279">
        <w:rPr>
          <w:strike/>
        </w:rPr>
        <w:t>crioprecipitado</w:t>
      </w:r>
      <w:proofErr w:type="spellEnd"/>
      <w:r w:rsidRPr="00A73279">
        <w:rPr>
          <w:strike/>
        </w:rPr>
        <w:t xml:space="preserve">; </w:t>
      </w:r>
    </w:p>
    <w:p w:rsidR="00735D0C" w:rsidRPr="00A73279" w:rsidRDefault="00735D0C" w:rsidP="00735D0C">
      <w:pPr>
        <w:ind w:firstLine="567"/>
        <w:jc w:val="both"/>
        <w:rPr>
          <w:strike/>
        </w:rPr>
      </w:pPr>
      <w:r w:rsidRPr="00A73279">
        <w:rPr>
          <w:strike/>
        </w:rPr>
        <w:t xml:space="preserve">IV – </w:t>
      </w:r>
      <w:proofErr w:type="spellStart"/>
      <w:r w:rsidRPr="00A73279">
        <w:rPr>
          <w:strike/>
        </w:rPr>
        <w:t>crioprecipitado</w:t>
      </w:r>
      <w:proofErr w:type="spellEnd"/>
      <w:r w:rsidRPr="00A73279">
        <w:rPr>
          <w:strike/>
        </w:rPr>
        <w:t>;</w:t>
      </w:r>
    </w:p>
    <w:p w:rsidR="00735D0C" w:rsidRPr="00A73279" w:rsidRDefault="00735D0C" w:rsidP="00735D0C">
      <w:pPr>
        <w:ind w:firstLine="567"/>
        <w:jc w:val="both"/>
        <w:rPr>
          <w:strike/>
        </w:rPr>
      </w:pPr>
      <w:r w:rsidRPr="00A73279">
        <w:rPr>
          <w:strike/>
        </w:rPr>
        <w:t xml:space="preserve">§ 3º São componentes </w:t>
      </w:r>
      <w:proofErr w:type="spellStart"/>
      <w:r w:rsidRPr="00A73279">
        <w:rPr>
          <w:strike/>
        </w:rPr>
        <w:t>plaquetários</w:t>
      </w:r>
      <w:proofErr w:type="spellEnd"/>
      <w:r w:rsidRPr="00A73279">
        <w:rPr>
          <w:strike/>
        </w:rPr>
        <w:t>:</w:t>
      </w:r>
    </w:p>
    <w:p w:rsidR="00735D0C" w:rsidRPr="00A73279" w:rsidRDefault="00735D0C" w:rsidP="00735D0C">
      <w:pPr>
        <w:ind w:firstLine="567"/>
        <w:jc w:val="both"/>
        <w:rPr>
          <w:strike/>
        </w:rPr>
      </w:pPr>
      <w:r w:rsidRPr="00A73279">
        <w:rPr>
          <w:strike/>
        </w:rPr>
        <w:t>I – concentrado de plaquetas obtido de sangue total;</w:t>
      </w:r>
    </w:p>
    <w:p w:rsidR="00735D0C" w:rsidRPr="00A73279" w:rsidRDefault="00735D0C" w:rsidP="00735D0C">
      <w:pPr>
        <w:ind w:firstLine="567"/>
        <w:jc w:val="both"/>
        <w:rPr>
          <w:strike/>
        </w:rPr>
      </w:pPr>
      <w:r w:rsidRPr="00A73279">
        <w:rPr>
          <w:strike/>
        </w:rPr>
        <w:t xml:space="preserve">II – concentrado de plaquetas obtido por aférese; </w:t>
      </w:r>
    </w:p>
    <w:p w:rsidR="00735D0C" w:rsidRPr="00A73279" w:rsidRDefault="00735D0C" w:rsidP="00735D0C">
      <w:pPr>
        <w:ind w:firstLine="567"/>
        <w:jc w:val="both"/>
        <w:rPr>
          <w:strike/>
        </w:rPr>
      </w:pPr>
      <w:r w:rsidRPr="00A73279">
        <w:rPr>
          <w:strike/>
        </w:rPr>
        <w:t xml:space="preserve">III – concentrado de plaquetas </w:t>
      </w:r>
      <w:proofErr w:type="spellStart"/>
      <w:r w:rsidRPr="00A73279">
        <w:rPr>
          <w:strike/>
        </w:rPr>
        <w:t>desleucocitado</w:t>
      </w:r>
      <w:proofErr w:type="spellEnd"/>
      <w:r w:rsidRPr="00A73279">
        <w:rPr>
          <w:strike/>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48.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devem ser obtidos por centrifugação refrigerada do sangue total ou por coleta seletiva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em máquina de aférese de acordo com os critérios técnicos definidos pelo Ministério da Saúde e pelas Boas Práticas do Ciclo Produtivo do Sangue.</w:t>
      </w:r>
    </w:p>
    <w:p w:rsidR="00735D0C" w:rsidRPr="00A73279" w:rsidRDefault="00735D0C" w:rsidP="00735D0C">
      <w:pPr>
        <w:ind w:firstLine="567"/>
        <w:jc w:val="both"/>
        <w:rPr>
          <w:strike/>
        </w:rPr>
      </w:pPr>
      <w:r w:rsidRPr="00A73279">
        <w:rPr>
          <w:strike/>
        </w:rPr>
        <w:t xml:space="preserve">§ 1º Todo o processo para a obtenção de </w:t>
      </w:r>
      <w:proofErr w:type="spellStart"/>
      <w:r w:rsidRPr="00A73279">
        <w:rPr>
          <w:strike/>
        </w:rPr>
        <w:t>hemocomponentes</w:t>
      </w:r>
      <w:proofErr w:type="spellEnd"/>
      <w:r w:rsidRPr="00A73279">
        <w:rPr>
          <w:strike/>
        </w:rPr>
        <w:t xml:space="preserve"> deve ser realizado em sistema fechado, utilizando bolsas coletoras para esta finalidade. </w:t>
      </w:r>
    </w:p>
    <w:p w:rsidR="00735D0C" w:rsidRPr="00A73279" w:rsidRDefault="00735D0C" w:rsidP="00735D0C">
      <w:pPr>
        <w:ind w:firstLine="567"/>
        <w:jc w:val="both"/>
        <w:rPr>
          <w:strike/>
        </w:rPr>
      </w:pPr>
      <w:r w:rsidRPr="00A73279">
        <w:rPr>
          <w:strike/>
        </w:rPr>
        <w:t>§ 2º A utilização de dispositivos para conexão estéril é considerada processamento em sistema fechado desde que seja realizado em conformidade com as instruções do fabricante dos dispositivos e com procedimentos validados.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49. Caso seja necessária </w:t>
      </w:r>
      <w:proofErr w:type="gramStart"/>
      <w:r w:rsidRPr="00A73279">
        <w:rPr>
          <w:rFonts w:ascii="Times New Roman" w:hAnsi="Times New Roman" w:cs="Times New Roman"/>
          <w:strike/>
          <w:sz w:val="24"/>
          <w:szCs w:val="24"/>
        </w:rPr>
        <w:t>a</w:t>
      </w:r>
      <w:proofErr w:type="gramEnd"/>
      <w:r w:rsidRPr="00A73279">
        <w:rPr>
          <w:rFonts w:ascii="Times New Roman" w:hAnsi="Times New Roman" w:cs="Times New Roman"/>
          <w:strike/>
          <w:sz w:val="24"/>
          <w:szCs w:val="24"/>
        </w:rPr>
        <w:t xml:space="preserve"> realização de procedimentos especiais dos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que envolvam a abertura e a manipulação do sistema deve-se utilizar cabine de segurança biológica Classe II, com emprego de métodos, materiais e soluções que garantam a manutenção da esterilidade. </w:t>
      </w:r>
    </w:p>
    <w:p w:rsidR="00735D0C" w:rsidRPr="00A73279" w:rsidRDefault="00735D0C" w:rsidP="00735D0C">
      <w:pPr>
        <w:ind w:firstLine="567"/>
        <w:jc w:val="both"/>
        <w:rPr>
          <w:strike/>
        </w:rPr>
      </w:pPr>
      <w:r w:rsidRPr="00A73279">
        <w:rPr>
          <w:strike/>
        </w:rPr>
        <w:t xml:space="preserve">§ 1º Os </w:t>
      </w:r>
      <w:proofErr w:type="spellStart"/>
      <w:r w:rsidRPr="00A73279">
        <w:rPr>
          <w:strike/>
        </w:rPr>
        <w:t>hemocomponentes</w:t>
      </w:r>
      <w:proofErr w:type="spellEnd"/>
      <w:r w:rsidRPr="00A73279">
        <w:rPr>
          <w:strike/>
        </w:rPr>
        <w:t xml:space="preserve"> produzidos em sistema aberto deverão ser mantidos </w:t>
      </w:r>
      <w:proofErr w:type="gramStart"/>
      <w:r w:rsidRPr="00A73279">
        <w:rPr>
          <w:strike/>
        </w:rPr>
        <w:t>sob refrigeração</w:t>
      </w:r>
      <w:proofErr w:type="gramEnd"/>
      <w:r w:rsidRPr="00A73279">
        <w:rPr>
          <w:strike/>
        </w:rPr>
        <w:t xml:space="preserve"> (</w:t>
      </w:r>
      <w:smartTag w:uri="urn:schemas-microsoft-com:office:smarttags" w:element="metricconverter">
        <w:smartTagPr>
          <w:attr w:name="ProductID" w:val="2ﾰC"/>
        </w:smartTagPr>
        <w:r w:rsidRPr="00A73279">
          <w:rPr>
            <w:strike/>
          </w:rPr>
          <w:t>2°C</w:t>
        </w:r>
      </w:smartTag>
      <w:r w:rsidRPr="00A73279">
        <w:rPr>
          <w:strike/>
        </w:rPr>
        <w:t xml:space="preserve"> a </w:t>
      </w:r>
      <w:smartTag w:uri="urn:schemas-microsoft-com:office:smarttags" w:element="metricconverter">
        <w:smartTagPr>
          <w:attr w:name="ProductID" w:val="6 ﾰC"/>
        </w:smartTagPr>
        <w:r w:rsidRPr="00A73279">
          <w:rPr>
            <w:strike/>
          </w:rPr>
          <w:t>6 °C</w:t>
        </w:r>
      </w:smartTag>
      <w:r w:rsidRPr="00A73279">
        <w:rPr>
          <w:strike/>
        </w:rPr>
        <w:t xml:space="preserve">) e utilizados em até 24 (vinte e quatro) horas, exceto para os </w:t>
      </w:r>
      <w:proofErr w:type="spellStart"/>
      <w:r w:rsidRPr="00A73279">
        <w:rPr>
          <w:strike/>
        </w:rPr>
        <w:t>hemocomponentes</w:t>
      </w:r>
      <w:proofErr w:type="spellEnd"/>
      <w:r w:rsidRPr="00A73279">
        <w:rPr>
          <w:strike/>
        </w:rPr>
        <w:t xml:space="preserve"> </w:t>
      </w:r>
      <w:proofErr w:type="spellStart"/>
      <w:r w:rsidRPr="00A73279">
        <w:rPr>
          <w:strike/>
        </w:rPr>
        <w:t>plaquetários</w:t>
      </w:r>
      <w:proofErr w:type="spellEnd"/>
      <w:r w:rsidRPr="00A73279">
        <w:rPr>
          <w:strike/>
        </w:rPr>
        <w:t xml:space="preserve"> que devem ser utilizados em até 4 (quatro) horas da produção.</w:t>
      </w:r>
    </w:p>
    <w:p w:rsidR="00735D0C" w:rsidRPr="00A73279" w:rsidRDefault="00735D0C" w:rsidP="00735D0C">
      <w:pPr>
        <w:ind w:firstLine="567"/>
        <w:jc w:val="both"/>
        <w:rPr>
          <w:strike/>
        </w:rPr>
      </w:pPr>
      <w:r w:rsidRPr="00A73279">
        <w:rPr>
          <w:strike/>
        </w:rPr>
        <w:lastRenderedPageBreak/>
        <w:t xml:space="preserve">§ 2º Deve ser garantida a manutenção preventiva e corretiva da cabine de segurança biológica e a validação dos processos envolvidos visando ao controle da contaminação por </w:t>
      </w:r>
      <w:proofErr w:type="spellStart"/>
      <w:r w:rsidRPr="00A73279">
        <w:rPr>
          <w:strike/>
        </w:rPr>
        <w:t>microorganismos</w:t>
      </w:r>
      <w:proofErr w:type="spellEnd"/>
      <w:r w:rsidRPr="00A73279">
        <w:rPr>
          <w:strike/>
        </w:rPr>
        <w:t>, incluindo a contagem de partículas.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50. A"/>
        </w:smartTagPr>
        <w:r w:rsidRPr="00A73279">
          <w:rPr>
            <w:rFonts w:ascii="Times New Roman" w:hAnsi="Times New Roman" w:cs="Times New Roman"/>
            <w:strike/>
            <w:sz w:val="24"/>
            <w:szCs w:val="24"/>
          </w:rPr>
          <w:t>50. A</w:t>
        </w:r>
      </w:smartTag>
      <w:r w:rsidRPr="00A73279">
        <w:rPr>
          <w:rFonts w:ascii="Times New Roman" w:hAnsi="Times New Roman" w:cs="Times New Roman"/>
          <w:strike/>
          <w:sz w:val="24"/>
          <w:szCs w:val="24"/>
        </w:rPr>
        <w:t xml:space="preserve"> estrutura física destinada à produção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 estar de acordo com as normativas vigentes sobre projetos físicos de estabelecimentos assistenciais de saúde contendo, de acordo com a atividade a ser exercida, uma área/sala de pré-estocagem, sala para processamento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sala para liberação e rotulagem, sala para procedimentos especiais, claramente identificadas e utilizadas exclusivamente para esta finalidade.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O acesso às áreas de produção deve ser restrito aos funcionários autorizados.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51. As instalações, áreas de trabalho e equipamentos utilizados para o preparo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devem ser mantidos limpos e em condições de higiene, com protocolos estabelecidos que incluam a periodicidade dos procedimentos de limpeza e desinfecção e com os registros.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52. Os ambientes destinados ao processamento de sangue 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devem ter a temperatura mantida a 22 ± 2ºC, com os respectivos registros de monitoramento e controle.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53. O serviço de hemoterapia que realiza processamento de sangue proveniente de coletas externas ou de outros serviços deve avaliar as bolsas recebidas e observar, dentre outros aspectos, a integridade física das mesmas, as condições da caixa térmica e a manutenção da temperatura exigida para o transporte.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54. </w:t>
      </w:r>
      <w:r w:rsidRPr="00A73279">
        <w:rPr>
          <w:rFonts w:ascii="Times New Roman" w:hAnsi="Times New Roman" w:cs="Times New Roman"/>
          <w:bCs/>
          <w:strike/>
          <w:sz w:val="24"/>
          <w:szCs w:val="24"/>
        </w:rPr>
        <w:t xml:space="preserve">As bolsas de sangue total com volume inferior a 300 (trezentos) mL devem ser desprezadas exceto que sejam produzidas em bolsas específicas para esta finalidade.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55. Na obtenção dos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o tubo conectado às bolsas deve ser preenchido com uma alíquota do produto suficiente para a realização dos testes </w:t>
      </w:r>
      <w:proofErr w:type="spellStart"/>
      <w:r w:rsidRPr="00A73279">
        <w:rPr>
          <w:rFonts w:ascii="Times New Roman" w:hAnsi="Times New Roman" w:cs="Times New Roman"/>
          <w:strike/>
          <w:sz w:val="24"/>
          <w:szCs w:val="24"/>
        </w:rPr>
        <w:t>pré-transfusionais</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56.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eritrocitários produzidos devem ser armazenados a 4 ± 2ºC, com validade a depender da solução </w:t>
      </w:r>
      <w:proofErr w:type="spellStart"/>
      <w:r w:rsidRPr="00A73279">
        <w:rPr>
          <w:rFonts w:ascii="Times New Roman" w:hAnsi="Times New Roman" w:cs="Times New Roman"/>
          <w:strike/>
          <w:sz w:val="24"/>
          <w:szCs w:val="24"/>
        </w:rPr>
        <w:t>preservante</w:t>
      </w:r>
      <w:proofErr w:type="spellEnd"/>
      <w:r w:rsidRPr="00A73279">
        <w:rPr>
          <w:rFonts w:ascii="Times New Roman" w:hAnsi="Times New Roman" w:cs="Times New Roman"/>
          <w:strike/>
          <w:sz w:val="24"/>
          <w:szCs w:val="24"/>
        </w:rPr>
        <w:t xml:space="preserve"> contida na bolsa.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1º O concentrado de hemácias congeladas deve ser armazenado </w:t>
      </w:r>
      <w:proofErr w:type="gramStart"/>
      <w:r w:rsidRPr="00A73279">
        <w:rPr>
          <w:rFonts w:ascii="Times New Roman" w:hAnsi="Times New Roman" w:cs="Times New Roman"/>
          <w:strike/>
          <w:sz w:val="24"/>
          <w:szCs w:val="24"/>
        </w:rPr>
        <w:t>65</w:t>
      </w:r>
      <w:r w:rsidRPr="00A73279">
        <w:rPr>
          <w:rFonts w:ascii="Times New Roman" w:hAnsi="Times New Roman" w:cs="Times New Roman"/>
          <w:strike/>
          <w:sz w:val="24"/>
          <w:szCs w:val="24"/>
          <w:vertAlign w:val="superscript"/>
        </w:rPr>
        <w:t>o</w:t>
      </w:r>
      <w:r w:rsidRPr="00A73279">
        <w:rPr>
          <w:rFonts w:ascii="Times New Roman" w:hAnsi="Times New Roman" w:cs="Times New Roman"/>
          <w:strike/>
          <w:sz w:val="24"/>
          <w:szCs w:val="24"/>
        </w:rPr>
        <w:t>C</w:t>
      </w:r>
      <w:proofErr w:type="gramEnd"/>
      <w:r w:rsidRPr="00A73279">
        <w:rPr>
          <w:rFonts w:ascii="Times New Roman" w:hAnsi="Times New Roman" w:cs="Times New Roman"/>
          <w:strike/>
          <w:sz w:val="24"/>
          <w:szCs w:val="24"/>
        </w:rPr>
        <w:t xml:space="preserve"> negativos ou inferior, com validade de 10 (dez) anos a contar da data da doação.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2º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eritrocitários que tiverem identificação de Hemoglobina S positiva não devem ser </w:t>
      </w:r>
      <w:proofErr w:type="spellStart"/>
      <w:r w:rsidRPr="00A73279">
        <w:rPr>
          <w:rFonts w:ascii="Times New Roman" w:hAnsi="Times New Roman" w:cs="Times New Roman"/>
          <w:strike/>
          <w:sz w:val="24"/>
          <w:szCs w:val="24"/>
        </w:rPr>
        <w:t>desleucocitado</w:t>
      </w:r>
      <w:proofErr w:type="spellEnd"/>
      <w:r w:rsidRPr="00A73279">
        <w:rPr>
          <w:rFonts w:ascii="Times New Roman" w:hAnsi="Times New Roman" w:cs="Times New Roman"/>
          <w:strike/>
          <w:sz w:val="24"/>
          <w:szCs w:val="24"/>
        </w:rPr>
        <w:t>.</w:t>
      </w:r>
    </w:p>
    <w:p w:rsidR="00735D0C" w:rsidRPr="00A73279" w:rsidRDefault="00735D0C" w:rsidP="00735D0C">
      <w:pPr>
        <w:pStyle w:val="Corpodetexto2"/>
        <w:spacing w:before="100" w:beforeAutospacing="1" w:after="100" w:afterAutospacing="1" w:line="240" w:lineRule="auto"/>
        <w:ind w:firstLine="567"/>
        <w:jc w:val="both"/>
        <w:rPr>
          <w:strike/>
        </w:rPr>
      </w:pPr>
      <w:r w:rsidRPr="00A73279">
        <w:rPr>
          <w:strike/>
        </w:rPr>
        <w:lastRenderedPageBreak/>
        <w:t xml:space="preserve">Art. 57. O plasma fresco congelado (PFC) deve ser totalmente </w:t>
      </w:r>
      <w:r w:rsidRPr="00A73279">
        <w:rPr>
          <w:rStyle w:val="s1"/>
          <w:rFonts w:ascii="Times New Roman" w:hAnsi="Times New Roman" w:cs="Times New Roman"/>
          <w:strike/>
        </w:rPr>
        <w:t xml:space="preserve">congelado, mediante processo validado, no prazo ideal de </w:t>
      </w:r>
      <w:proofErr w:type="gramStart"/>
      <w:r w:rsidRPr="00A73279">
        <w:rPr>
          <w:rStyle w:val="s1"/>
          <w:rFonts w:ascii="Times New Roman" w:hAnsi="Times New Roman" w:cs="Times New Roman"/>
          <w:strike/>
        </w:rPr>
        <w:t>8</w:t>
      </w:r>
      <w:proofErr w:type="gramEnd"/>
      <w:r w:rsidRPr="00A73279">
        <w:rPr>
          <w:rStyle w:val="s1"/>
          <w:rFonts w:ascii="Times New Roman" w:hAnsi="Times New Roman" w:cs="Times New Roman"/>
          <w:strike/>
        </w:rPr>
        <w:t xml:space="preserve"> (oito) horas e no máximo em 24 (vinte e quatro) horas após a coleta, sendo </w:t>
      </w:r>
      <w:r w:rsidRPr="00A73279">
        <w:rPr>
          <w:strike/>
        </w:rPr>
        <w:t>o tempo máximo para separação do plasma de 6 (seis) e 18 (dezoito) horas, respectivamente.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1º Quando utilizada técnica de congelamento por banho de imersão em álcool e gelo seco, a bolsa plástica deve ser protegida para evitar possíveis alterações químicas, derrames e contaminação.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2º O volume de uma unidade de PFC deve ser igual ou superior a 150 </w:t>
      </w:r>
      <w:proofErr w:type="spellStart"/>
      <w:proofErr w:type="gramStart"/>
      <w:r w:rsidRPr="00A73279">
        <w:rPr>
          <w:rFonts w:ascii="Times New Roman" w:hAnsi="Times New Roman" w:cs="Times New Roman"/>
          <w:strike/>
          <w:sz w:val="24"/>
          <w:szCs w:val="24"/>
        </w:rPr>
        <w:t>mL</w:t>
      </w:r>
      <w:proofErr w:type="spellEnd"/>
      <w:proofErr w:type="gram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3º O tubo coletor da bolsa deve ter uma extensão mínima de 15 (quinze) cm, com duas soldaduras, uma proximal e uma distal, totalmente preenchidas.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4º Caso o armazenamento do PFC se dê em temperatura entre </w:t>
      </w:r>
      <w:smartTag w:uri="urn:schemas-microsoft-com:office:smarttags" w:element="metricconverter">
        <w:smartTagPr>
          <w:attr w:name="ProductID" w:val="18ﾰC"/>
        </w:smartTagPr>
        <w:r w:rsidRPr="00A73279">
          <w:rPr>
            <w:rFonts w:ascii="Times New Roman" w:hAnsi="Times New Roman" w:cs="Times New Roman"/>
            <w:strike/>
            <w:sz w:val="24"/>
            <w:szCs w:val="24"/>
          </w:rPr>
          <w:t>18°C</w:t>
        </w:r>
      </w:smartTag>
      <w:r w:rsidRPr="00A73279">
        <w:rPr>
          <w:rFonts w:ascii="Times New Roman" w:hAnsi="Times New Roman" w:cs="Times New Roman"/>
          <w:strike/>
          <w:sz w:val="24"/>
          <w:szCs w:val="24"/>
        </w:rPr>
        <w:t xml:space="preserve"> e </w:t>
      </w:r>
      <w:smartTag w:uri="urn:schemas-microsoft-com:office:smarttags" w:element="metricconverter">
        <w:smartTagPr>
          <w:attr w:name="ProductID" w:val="30ﾰC"/>
        </w:smartTagPr>
        <w:r w:rsidRPr="00A73279">
          <w:rPr>
            <w:rFonts w:ascii="Times New Roman" w:hAnsi="Times New Roman" w:cs="Times New Roman"/>
            <w:strike/>
            <w:sz w:val="24"/>
            <w:szCs w:val="24"/>
          </w:rPr>
          <w:t>30°C</w:t>
        </w:r>
      </w:smartTag>
      <w:r w:rsidRPr="00A73279">
        <w:rPr>
          <w:rFonts w:ascii="Times New Roman" w:hAnsi="Times New Roman" w:cs="Times New Roman"/>
          <w:strike/>
          <w:sz w:val="24"/>
          <w:szCs w:val="24"/>
        </w:rPr>
        <w:t xml:space="preserve"> negativos, a validade do produto é de 12 (doze) meses; e se armazenado a 30 </w:t>
      </w:r>
      <w:proofErr w:type="spellStart"/>
      <w:proofErr w:type="gramStart"/>
      <w:r w:rsidRPr="00A73279">
        <w:rPr>
          <w:rFonts w:ascii="Times New Roman" w:hAnsi="Times New Roman" w:cs="Times New Roman"/>
          <w:strike/>
          <w:sz w:val="24"/>
          <w:szCs w:val="24"/>
          <w:vertAlign w:val="superscript"/>
        </w:rPr>
        <w:t>o</w:t>
      </w:r>
      <w:r w:rsidRPr="00A73279">
        <w:rPr>
          <w:rFonts w:ascii="Times New Roman" w:hAnsi="Times New Roman" w:cs="Times New Roman"/>
          <w:strike/>
          <w:sz w:val="24"/>
          <w:szCs w:val="24"/>
        </w:rPr>
        <w:t>C</w:t>
      </w:r>
      <w:proofErr w:type="spellEnd"/>
      <w:proofErr w:type="gramEnd"/>
      <w:r w:rsidRPr="00A73279">
        <w:rPr>
          <w:rFonts w:ascii="Times New Roman" w:hAnsi="Times New Roman" w:cs="Times New Roman"/>
          <w:strike/>
          <w:sz w:val="24"/>
          <w:szCs w:val="24"/>
        </w:rPr>
        <w:t xml:space="preserve"> negativos ou inferior, terá validade de 24 </w:t>
      </w:r>
      <w:r w:rsidRPr="00A73279">
        <w:rPr>
          <w:rStyle w:val="s1"/>
          <w:rFonts w:ascii="Times New Roman" w:hAnsi="Times New Roman" w:cs="Times New Roman"/>
          <w:strike/>
          <w:sz w:val="24"/>
          <w:szCs w:val="24"/>
        </w:rPr>
        <w:t xml:space="preserve">(vinte e quatro) </w:t>
      </w:r>
      <w:r w:rsidRPr="00A73279">
        <w:rPr>
          <w:rFonts w:ascii="Times New Roman" w:hAnsi="Times New Roman" w:cs="Times New Roman"/>
          <w:strike/>
          <w:sz w:val="24"/>
          <w:szCs w:val="24"/>
        </w:rPr>
        <w:t xml:space="preserve"> meses.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5º O PFC excedente do uso terapêutico, considerado material de partida para fracionamento industrial, deverá ser armazenado a temperatura igual ou inferior a 20ºC negativos.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58. </w:t>
      </w:r>
      <w:proofErr w:type="gramStart"/>
      <w:r w:rsidRPr="00A73279">
        <w:rPr>
          <w:rFonts w:ascii="Times New Roman" w:hAnsi="Times New Roman" w:cs="Times New Roman"/>
          <w:strike/>
          <w:sz w:val="24"/>
          <w:szCs w:val="24"/>
        </w:rPr>
        <w:t>O plasma isento</w:t>
      </w:r>
      <w:proofErr w:type="gramEnd"/>
      <w:r w:rsidRPr="00A73279">
        <w:rPr>
          <w:rFonts w:ascii="Times New Roman" w:hAnsi="Times New Roman" w:cs="Times New Roman"/>
          <w:strike/>
          <w:sz w:val="24"/>
          <w:szCs w:val="24"/>
        </w:rPr>
        <w:t xml:space="preserve"> de </w:t>
      </w:r>
      <w:proofErr w:type="spellStart"/>
      <w:r w:rsidRPr="00A73279">
        <w:rPr>
          <w:rFonts w:ascii="Times New Roman" w:hAnsi="Times New Roman" w:cs="Times New Roman"/>
          <w:strike/>
          <w:sz w:val="24"/>
          <w:szCs w:val="24"/>
        </w:rPr>
        <w:t>crioprecipitado</w:t>
      </w:r>
      <w:proofErr w:type="spellEnd"/>
      <w:r w:rsidRPr="00A73279">
        <w:rPr>
          <w:rFonts w:ascii="Times New Roman" w:hAnsi="Times New Roman" w:cs="Times New Roman"/>
          <w:strike/>
          <w:sz w:val="24"/>
          <w:szCs w:val="24"/>
        </w:rPr>
        <w:t xml:space="preserve"> deve ser preparado em sistema fechado, armazenado a 18ºC negativos ou inferior, com validade de 12 (doze) meses.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59. O </w:t>
      </w:r>
      <w:proofErr w:type="spellStart"/>
      <w:r w:rsidRPr="00A73279">
        <w:rPr>
          <w:rFonts w:ascii="Times New Roman" w:hAnsi="Times New Roman" w:cs="Times New Roman"/>
          <w:strike/>
          <w:sz w:val="24"/>
          <w:szCs w:val="24"/>
        </w:rPr>
        <w:t>crioprecipitado</w:t>
      </w:r>
      <w:proofErr w:type="spellEnd"/>
      <w:r w:rsidRPr="00A73279">
        <w:rPr>
          <w:rFonts w:ascii="Times New Roman" w:hAnsi="Times New Roman" w:cs="Times New Roman"/>
          <w:strike/>
          <w:sz w:val="24"/>
          <w:szCs w:val="24"/>
        </w:rPr>
        <w:t xml:space="preserve"> deve ser produzido e utilizado segundo determinações do Ministério da Saúde e armazenado a 30ºC negativo ou inferior, com validade de 24 </w:t>
      </w:r>
      <w:r w:rsidRPr="00A73279">
        <w:rPr>
          <w:rStyle w:val="s1"/>
          <w:rFonts w:ascii="Times New Roman" w:hAnsi="Times New Roman" w:cs="Times New Roman"/>
          <w:strike/>
          <w:sz w:val="24"/>
          <w:szCs w:val="24"/>
        </w:rPr>
        <w:t xml:space="preserve">(vinte e quatro) </w:t>
      </w:r>
      <w:r w:rsidRPr="00A73279">
        <w:rPr>
          <w:rFonts w:ascii="Times New Roman" w:hAnsi="Times New Roman" w:cs="Times New Roman"/>
          <w:strike/>
          <w:sz w:val="24"/>
          <w:szCs w:val="24"/>
        </w:rPr>
        <w:t xml:space="preserve">meses, ou entre 18º e 30ºC negativos, com validade de 12 (doze) meses a partir da data da coleta.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60. O concentrado de plaquetas deve ser armazenado em ambiente com temperatura controlada de 22 ± 2 ºC, sob agitação constante, com validade de </w:t>
      </w:r>
      <w:proofErr w:type="gramStart"/>
      <w:r w:rsidRPr="00A73279">
        <w:rPr>
          <w:rFonts w:ascii="Times New Roman" w:hAnsi="Times New Roman" w:cs="Times New Roman"/>
          <w:strike/>
          <w:sz w:val="24"/>
          <w:szCs w:val="24"/>
        </w:rPr>
        <w:t>3</w:t>
      </w:r>
      <w:proofErr w:type="gramEnd"/>
      <w:r w:rsidRPr="00A73279">
        <w:rPr>
          <w:rFonts w:ascii="Times New Roman" w:hAnsi="Times New Roman" w:cs="Times New Roman"/>
          <w:strike/>
          <w:sz w:val="24"/>
          <w:szCs w:val="24"/>
        </w:rPr>
        <w:t xml:space="preserve"> (três) a 5 (cinco) dias, dependendo do tipo de plastificante da bolsa de conservação.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1º Os mesmos critérios de conservação e validade se aplicam aos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w:t>
      </w:r>
      <w:proofErr w:type="spellStart"/>
      <w:r w:rsidRPr="00A73279">
        <w:rPr>
          <w:rFonts w:ascii="Times New Roman" w:hAnsi="Times New Roman" w:cs="Times New Roman"/>
          <w:strike/>
          <w:sz w:val="24"/>
          <w:szCs w:val="24"/>
        </w:rPr>
        <w:t>plaquetários</w:t>
      </w:r>
      <w:proofErr w:type="spellEnd"/>
      <w:r w:rsidRPr="00A73279">
        <w:rPr>
          <w:rFonts w:ascii="Times New Roman" w:hAnsi="Times New Roman" w:cs="Times New Roman"/>
          <w:strike/>
          <w:sz w:val="24"/>
          <w:szCs w:val="24"/>
        </w:rPr>
        <w:t xml:space="preserve"> produzidos por aférese.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2º O concentrado de plaquetas </w:t>
      </w:r>
      <w:proofErr w:type="spellStart"/>
      <w:r w:rsidRPr="00A73279">
        <w:rPr>
          <w:rFonts w:ascii="Times New Roman" w:hAnsi="Times New Roman" w:cs="Times New Roman"/>
          <w:strike/>
          <w:sz w:val="24"/>
          <w:szCs w:val="24"/>
        </w:rPr>
        <w:t>desleucocitado</w:t>
      </w:r>
      <w:proofErr w:type="spellEnd"/>
      <w:r w:rsidRPr="00A73279">
        <w:rPr>
          <w:rFonts w:ascii="Times New Roman" w:hAnsi="Times New Roman" w:cs="Times New Roman"/>
          <w:strike/>
          <w:sz w:val="24"/>
          <w:szCs w:val="24"/>
        </w:rPr>
        <w:t xml:space="preserve">, quando preparado em sistema aberto, tem a validade de </w:t>
      </w:r>
      <w:proofErr w:type="gramStart"/>
      <w:r w:rsidRPr="00A73279">
        <w:rPr>
          <w:rFonts w:ascii="Times New Roman" w:hAnsi="Times New Roman" w:cs="Times New Roman"/>
          <w:strike/>
          <w:sz w:val="24"/>
          <w:szCs w:val="24"/>
        </w:rPr>
        <w:t>4</w:t>
      </w:r>
      <w:proofErr w:type="gramEnd"/>
      <w:r w:rsidRPr="00A73279">
        <w:rPr>
          <w:rFonts w:ascii="Times New Roman" w:hAnsi="Times New Roman" w:cs="Times New Roman"/>
          <w:strike/>
          <w:sz w:val="24"/>
          <w:szCs w:val="24"/>
        </w:rPr>
        <w:t xml:space="preserve"> (quatro) horas e em sistema fechado conserva a validade original do concentrado de plaquetas.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61.</w:t>
      </w:r>
      <w:r w:rsidRPr="00A73279">
        <w:rPr>
          <w:rFonts w:ascii="Times New Roman" w:hAnsi="Times New Roman" w:cs="Times New Roman"/>
          <w:b/>
          <w:strike/>
          <w:sz w:val="24"/>
          <w:szCs w:val="24"/>
        </w:rPr>
        <w:t xml:space="preserve"> </w:t>
      </w:r>
      <w:r w:rsidRPr="00A73279">
        <w:rPr>
          <w:rFonts w:ascii="Times New Roman" w:hAnsi="Times New Roman" w:cs="Times New Roman"/>
          <w:strike/>
          <w:sz w:val="24"/>
          <w:szCs w:val="24"/>
        </w:rPr>
        <w:t xml:space="preserve">O concentrado de </w:t>
      </w:r>
      <w:proofErr w:type="spellStart"/>
      <w:r w:rsidRPr="00A73279">
        <w:rPr>
          <w:rFonts w:ascii="Times New Roman" w:hAnsi="Times New Roman" w:cs="Times New Roman"/>
          <w:strike/>
          <w:sz w:val="24"/>
          <w:szCs w:val="24"/>
        </w:rPr>
        <w:t>granulócitos</w:t>
      </w:r>
      <w:proofErr w:type="spellEnd"/>
      <w:r w:rsidRPr="00A73279">
        <w:rPr>
          <w:rFonts w:ascii="Times New Roman" w:hAnsi="Times New Roman" w:cs="Times New Roman"/>
          <w:strike/>
          <w:sz w:val="24"/>
          <w:szCs w:val="24"/>
        </w:rPr>
        <w:t xml:space="preserve"> deve ser obtido por procedimento de aférese em doador único e armazenado a 22 ± 2ºC, com validade de 24 (vinte e quatro) horas.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 xml:space="preserve">Art. </w:t>
      </w:r>
      <w:smartTag w:uri="urn:schemas-microsoft-com:office:smarttags" w:element="metricconverter">
        <w:smartTagPr>
          <w:attr w:name="ProductID" w:val="62. A"/>
        </w:smartTagPr>
        <w:r w:rsidRPr="00A73279">
          <w:rPr>
            <w:rFonts w:ascii="Times New Roman" w:hAnsi="Times New Roman" w:cs="Times New Roman"/>
            <w:strike/>
            <w:sz w:val="24"/>
            <w:szCs w:val="24"/>
          </w:rPr>
          <w:t>62. A</w:t>
        </w:r>
      </w:smartTag>
      <w:r w:rsidRPr="00A73279">
        <w:rPr>
          <w:rFonts w:ascii="Times New Roman" w:hAnsi="Times New Roman" w:cs="Times New Roman"/>
          <w:strike/>
          <w:sz w:val="24"/>
          <w:szCs w:val="24"/>
        </w:rPr>
        <w:t xml:space="preserve"> irradiação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 ser feita em irradiador de células ou em acelerador linear usado para tratamento de radioterapia, </w:t>
      </w:r>
      <w:proofErr w:type="gramStart"/>
      <w:r w:rsidRPr="00A73279">
        <w:rPr>
          <w:rFonts w:ascii="Times New Roman" w:hAnsi="Times New Roman" w:cs="Times New Roman"/>
          <w:strike/>
          <w:sz w:val="24"/>
          <w:szCs w:val="24"/>
        </w:rPr>
        <w:t>sob supervisão</w:t>
      </w:r>
      <w:proofErr w:type="gramEnd"/>
      <w:r w:rsidRPr="00A73279">
        <w:rPr>
          <w:rFonts w:ascii="Times New Roman" w:hAnsi="Times New Roman" w:cs="Times New Roman"/>
          <w:strike/>
          <w:sz w:val="24"/>
          <w:szCs w:val="24"/>
        </w:rPr>
        <w:t xml:space="preserve"> de profissional qualificado e com processo validado periodicamente.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1º O tempo de exposição deve ser configurado de forma a garantir que todo o sangue e os componentes recebam a dose mínima especificada, sem que nenhuma parte receba mais do que a dose recomendada.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2º O serviço de hemoterapia deve realizar e documentar o controle de qualidade da fonte radioativa do equipamento, no mínimo, anualmente.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3º O serviço de hemoterapia deve estabelecer procedimentos escritos que garantam a diferenciação, identificação e segregação dos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irradiados, mantendo os respectivos das atividades realizadas.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4º Os produtos irradiados devem ser mantidos permanentemente rotulados com a inscrição: IRRADIADOS.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5º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irradiados devem ser conservados em temperaturas de acordo com as estabelecidas para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originais.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6º Os serviços de hemoterapia que terceirizem a irradiação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devem assegurar que os serviços terceirizados sejam regularizados junto ao órgão de vigilância sanitária competente e os procedimentos sejam realizados conforme a legislação vigente. </w:t>
      </w:r>
    </w:p>
    <w:p w:rsidR="00735D0C" w:rsidRPr="00A73279" w:rsidRDefault="00735D0C" w:rsidP="00735D0C">
      <w:pPr>
        <w:ind w:firstLine="567"/>
        <w:jc w:val="both"/>
        <w:rPr>
          <w:strike/>
        </w:rPr>
      </w:pPr>
      <w:r w:rsidRPr="00A73279">
        <w:rPr>
          <w:strike/>
        </w:rPr>
        <w:t xml:space="preserve">Art. 63. É vedada aos serviços de hemoterapia a produção de </w:t>
      </w:r>
      <w:proofErr w:type="spellStart"/>
      <w:r w:rsidRPr="00A73279">
        <w:rPr>
          <w:strike/>
        </w:rPr>
        <w:t>hemocomponentes</w:t>
      </w:r>
      <w:proofErr w:type="spellEnd"/>
      <w:r w:rsidRPr="00A73279">
        <w:rPr>
          <w:strike/>
        </w:rPr>
        <w:t xml:space="preserve"> especiais, como a cola ou selante de fibrina, para uso alogênico conforme determinação do Ministério da Saúde.</w:t>
      </w:r>
    </w:p>
    <w:p w:rsidR="00735D0C" w:rsidRPr="00A73279" w:rsidRDefault="00735D0C" w:rsidP="00735D0C">
      <w:pPr>
        <w:ind w:firstLine="567"/>
        <w:jc w:val="both"/>
        <w:rPr>
          <w:strike/>
        </w:rPr>
      </w:pPr>
      <w:r w:rsidRPr="00A73279">
        <w:rPr>
          <w:bCs/>
          <w:strike/>
        </w:rPr>
        <w:t>Parágrafo único.</w:t>
      </w:r>
      <w:r w:rsidRPr="00A73279">
        <w:rPr>
          <w:strike/>
        </w:rPr>
        <w:t xml:space="preserve"> A produção de </w:t>
      </w:r>
      <w:proofErr w:type="spellStart"/>
      <w:r w:rsidRPr="00A73279">
        <w:rPr>
          <w:strike/>
        </w:rPr>
        <w:t>hemocomponentes</w:t>
      </w:r>
      <w:proofErr w:type="spellEnd"/>
      <w:r w:rsidRPr="00A73279">
        <w:rPr>
          <w:strike/>
        </w:rPr>
        <w:t xml:space="preserve"> especiais para uso alogênico e autólogo deverá obedecer aos requisitos sanitários definidos pela </w:t>
      </w:r>
      <w:proofErr w:type="gramStart"/>
      <w:r w:rsidRPr="00A73279">
        <w:rPr>
          <w:strike/>
        </w:rPr>
        <w:t>Anvisa</w:t>
      </w:r>
      <w:proofErr w:type="gramEnd"/>
      <w:r w:rsidRPr="00A73279">
        <w:rPr>
          <w:strike/>
        </w:rPr>
        <w:t xml:space="preserve"> em norma específica.</w:t>
      </w:r>
    </w:p>
    <w:p w:rsidR="00735D0C" w:rsidRPr="00A73279" w:rsidRDefault="00735D0C" w:rsidP="00083A59">
      <w:pPr>
        <w:jc w:val="center"/>
        <w:rPr>
          <w:b/>
          <w:strike/>
        </w:rPr>
      </w:pPr>
      <w:r w:rsidRPr="00A73279">
        <w:rPr>
          <w:b/>
          <w:strike/>
        </w:rPr>
        <w:t>Seção V</w:t>
      </w:r>
    </w:p>
    <w:p w:rsidR="00735D0C" w:rsidRPr="00A73279" w:rsidRDefault="00735D0C" w:rsidP="00083A59">
      <w:pPr>
        <w:pStyle w:val="NormalWeb"/>
        <w:ind w:firstLine="0"/>
        <w:jc w:val="center"/>
        <w:rPr>
          <w:rFonts w:ascii="Times New Roman" w:hAnsi="Times New Roman" w:cs="Times New Roman"/>
          <w:b/>
          <w:strike/>
          <w:sz w:val="24"/>
          <w:szCs w:val="24"/>
        </w:rPr>
      </w:pPr>
      <w:r w:rsidRPr="00A73279">
        <w:rPr>
          <w:rFonts w:ascii="Times New Roman" w:hAnsi="Times New Roman" w:cs="Times New Roman"/>
          <w:b/>
          <w:strike/>
          <w:sz w:val="24"/>
          <w:szCs w:val="24"/>
        </w:rPr>
        <w:t xml:space="preserve">Controle de Qualidade dos </w:t>
      </w:r>
      <w:proofErr w:type="spellStart"/>
      <w:r w:rsidRPr="00A73279">
        <w:rPr>
          <w:rFonts w:ascii="Times New Roman" w:hAnsi="Times New Roman" w:cs="Times New Roman"/>
          <w:b/>
          <w:strike/>
          <w:sz w:val="24"/>
          <w:szCs w:val="24"/>
        </w:rPr>
        <w:t>Hemocomponentes</w:t>
      </w:r>
      <w:proofErr w:type="spell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64. Todo serviço de hemoterapia que produza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 realizar controle de qualidade sistemático de todos os tipos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produzidos, em laboratório específico de controle de qualidade.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Os serviços de hemoterapia que terceirizem o controle de qualidade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devem assegurar que os serviços terceirizados sejam regularizados junto ao órgão de vigilância sanitária competente e os procedimentos sejam realizados conforme a legislação vigente.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 xml:space="preserve">Art. 65. Os protocolos do controle de qualidade devem conter o tipo de controle a ser realizado em cada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 a amostragem e os parâmetros mínimos exigidos neste Regulamento, sem prejuízo do disposto pelo Ministério da Saúde.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 xml:space="preserve">Parágrafo </w:t>
      </w:r>
      <w:proofErr w:type="spellStart"/>
      <w:r w:rsidRPr="00A73279">
        <w:rPr>
          <w:rFonts w:ascii="Times New Roman" w:hAnsi="Times New Roman" w:cs="Times New Roman"/>
          <w:bCs/>
          <w:strike/>
          <w:sz w:val="24"/>
          <w:szCs w:val="24"/>
        </w:rPr>
        <w:t>unico</w:t>
      </w:r>
      <w:proofErr w:type="spellEnd"/>
      <w:r w:rsidRPr="00A73279">
        <w:rPr>
          <w:rFonts w:ascii="Times New Roman" w:hAnsi="Times New Roman" w:cs="Times New Roman"/>
          <w:bCs/>
          <w:strike/>
          <w:sz w:val="24"/>
          <w:szCs w:val="24"/>
        </w:rPr>
        <w:t>.</w:t>
      </w:r>
      <w:r w:rsidRPr="00A73279">
        <w:rPr>
          <w:rFonts w:ascii="Times New Roman" w:hAnsi="Times New Roman" w:cs="Times New Roman"/>
          <w:strike/>
          <w:sz w:val="24"/>
          <w:szCs w:val="24"/>
        </w:rPr>
        <w:t xml:space="preserve"> O método utilizado para a realização do controle de qualidade não deve comprometer a integridade do produto, a menos que este seja desprezado após ser utilizado como controle de qualidade.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66. O controle de qualidade dos concentrados de hemácias e dos concentrados de plaquetas deve ser realizado em, pelo menos, 1% da produção ou 10 (dez) unidades / mês (o que for maior).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Na avaliação de contaminação microbiológica todos os casos positivos devem ser devidamente investigados, adotadas as medidas corretivas e preventivas, mantendo-se os respectivos registros.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67. O controle de qualidade do plasma e do </w:t>
      </w:r>
      <w:proofErr w:type="spellStart"/>
      <w:r w:rsidRPr="00A73279">
        <w:rPr>
          <w:rFonts w:ascii="Times New Roman" w:hAnsi="Times New Roman" w:cs="Times New Roman"/>
          <w:strike/>
          <w:sz w:val="24"/>
          <w:szCs w:val="24"/>
        </w:rPr>
        <w:t>crioprecipitado</w:t>
      </w:r>
      <w:proofErr w:type="spellEnd"/>
      <w:r w:rsidRPr="00A73279">
        <w:rPr>
          <w:rFonts w:ascii="Times New Roman" w:hAnsi="Times New Roman" w:cs="Times New Roman"/>
          <w:strike/>
          <w:sz w:val="24"/>
          <w:szCs w:val="24"/>
        </w:rPr>
        <w:t xml:space="preserve"> deve ser feito em, no mínimo, </w:t>
      </w:r>
      <w:proofErr w:type="gramStart"/>
      <w:r w:rsidRPr="00A73279">
        <w:rPr>
          <w:rFonts w:ascii="Times New Roman" w:hAnsi="Times New Roman" w:cs="Times New Roman"/>
          <w:strike/>
          <w:sz w:val="24"/>
          <w:szCs w:val="24"/>
        </w:rPr>
        <w:t>4</w:t>
      </w:r>
      <w:proofErr w:type="gramEnd"/>
      <w:r w:rsidRPr="00A73279">
        <w:rPr>
          <w:rFonts w:ascii="Times New Roman" w:hAnsi="Times New Roman" w:cs="Times New Roman"/>
          <w:strike/>
          <w:sz w:val="24"/>
          <w:szCs w:val="24"/>
        </w:rPr>
        <w:t xml:space="preserve"> ( quatro) unidades / mês ou 1% da produção, o que for maior, exceto o parâmetro volume que deverá ser avaliado em todas as unidades produzidas.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68. Cada item verificado pelo controle de qualidade deve apresentar um percentual de conformidade igual ou superior a 75%, exceto para a produção de concentrado de plaquetas por aférese e contagem de leucócitos em componentes celulares </w:t>
      </w:r>
      <w:proofErr w:type="spellStart"/>
      <w:r w:rsidRPr="00A73279">
        <w:rPr>
          <w:rFonts w:ascii="Times New Roman" w:hAnsi="Times New Roman" w:cs="Times New Roman"/>
          <w:strike/>
          <w:sz w:val="24"/>
          <w:szCs w:val="24"/>
        </w:rPr>
        <w:t>desleucocitados</w:t>
      </w:r>
      <w:proofErr w:type="spellEnd"/>
      <w:r w:rsidRPr="00A73279">
        <w:rPr>
          <w:rFonts w:ascii="Times New Roman" w:hAnsi="Times New Roman" w:cs="Times New Roman"/>
          <w:strike/>
          <w:sz w:val="24"/>
          <w:szCs w:val="24"/>
        </w:rPr>
        <w:t xml:space="preserve"> cuja conformidade deve ser igual ou superior a 90%.</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No caso de contaminação microbiológica o serviço deve investigar e identificar a provável fonte e determinar as medidas corretivas e preventivas.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69. Os resultados do controle de qualidade devem ser sistematicamente analisados, revisados e as ações corretivas devem ser adotadas para as </w:t>
      </w:r>
      <w:proofErr w:type="gramStart"/>
      <w:r w:rsidRPr="00A73279">
        <w:rPr>
          <w:rFonts w:ascii="Times New Roman" w:hAnsi="Times New Roman" w:cs="Times New Roman"/>
          <w:strike/>
          <w:sz w:val="24"/>
          <w:szCs w:val="24"/>
        </w:rPr>
        <w:t>não-conformidades</w:t>
      </w:r>
      <w:proofErr w:type="gramEnd"/>
      <w:r w:rsidRPr="00A73279">
        <w:rPr>
          <w:rFonts w:ascii="Times New Roman" w:hAnsi="Times New Roman" w:cs="Times New Roman"/>
          <w:strike/>
          <w:sz w:val="24"/>
          <w:szCs w:val="24"/>
        </w:rPr>
        <w:t xml:space="preserve"> observadas, mantendo-se os respectivos registros.</w:t>
      </w:r>
    </w:p>
    <w:p w:rsidR="00735D0C" w:rsidRPr="00A73279" w:rsidRDefault="00735D0C" w:rsidP="00083A59">
      <w:pPr>
        <w:jc w:val="center"/>
        <w:rPr>
          <w:b/>
          <w:strike/>
        </w:rPr>
      </w:pPr>
      <w:proofErr w:type="gramStart"/>
      <w:r w:rsidRPr="00A73279">
        <w:rPr>
          <w:b/>
          <w:strike/>
        </w:rPr>
        <w:t>Seção VI</w:t>
      </w:r>
      <w:proofErr w:type="gramEnd"/>
    </w:p>
    <w:p w:rsidR="00735D0C" w:rsidRPr="00A73279" w:rsidRDefault="00735D0C" w:rsidP="00083A59">
      <w:pPr>
        <w:pStyle w:val="NormalWeb"/>
        <w:ind w:firstLine="0"/>
        <w:jc w:val="center"/>
        <w:rPr>
          <w:rFonts w:ascii="Times New Roman" w:hAnsi="Times New Roman" w:cs="Times New Roman"/>
          <w:b/>
          <w:strike/>
          <w:sz w:val="24"/>
          <w:szCs w:val="24"/>
        </w:rPr>
      </w:pPr>
      <w:r w:rsidRPr="00A73279">
        <w:rPr>
          <w:rFonts w:ascii="Times New Roman" w:hAnsi="Times New Roman" w:cs="Times New Roman"/>
          <w:b/>
          <w:strike/>
          <w:sz w:val="24"/>
          <w:szCs w:val="24"/>
        </w:rPr>
        <w:t>Exames de Qualificação no Sangue do Doador</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70. Os testes de qualificação na amostra de sangue do doador devem ser realizados em laboratórios específicos para esta finalidade, com controle e registro da temperatura do ambiente, que deve ser mantida a 22 ± </w:t>
      </w:r>
      <w:proofErr w:type="gramStart"/>
      <w:r w:rsidRPr="00A73279">
        <w:rPr>
          <w:rFonts w:ascii="Times New Roman" w:hAnsi="Times New Roman" w:cs="Times New Roman"/>
          <w:strike/>
          <w:sz w:val="24"/>
          <w:szCs w:val="24"/>
        </w:rPr>
        <w:t>2</w:t>
      </w:r>
      <w:r w:rsidRPr="00A73279">
        <w:rPr>
          <w:rFonts w:ascii="Times New Roman" w:hAnsi="Times New Roman" w:cs="Times New Roman"/>
          <w:strike/>
          <w:sz w:val="24"/>
          <w:szCs w:val="24"/>
          <w:vertAlign w:val="superscript"/>
        </w:rPr>
        <w:t>o</w:t>
      </w:r>
      <w:r w:rsidRPr="00A73279">
        <w:rPr>
          <w:rFonts w:ascii="Times New Roman" w:hAnsi="Times New Roman" w:cs="Times New Roman"/>
          <w:strike/>
          <w:sz w:val="24"/>
          <w:szCs w:val="24"/>
        </w:rPr>
        <w:t>C</w:t>
      </w:r>
      <w:proofErr w:type="gramEnd"/>
      <w:r w:rsidRPr="00A73279">
        <w:rPr>
          <w:rFonts w:ascii="Times New Roman" w:hAnsi="Times New Roman" w:cs="Times New Roman"/>
          <w:strike/>
          <w:sz w:val="24"/>
          <w:szCs w:val="24"/>
        </w:rPr>
        <w:t>.</w:t>
      </w:r>
    </w:p>
    <w:p w:rsidR="00735D0C" w:rsidRPr="00A73279" w:rsidRDefault="00735D0C" w:rsidP="00735D0C">
      <w:pPr>
        <w:ind w:firstLine="567"/>
        <w:jc w:val="both"/>
        <w:rPr>
          <w:strike/>
        </w:rPr>
      </w:pPr>
      <w:r w:rsidRPr="00A73279">
        <w:rPr>
          <w:strike/>
        </w:rPr>
        <w:t>Art. 71. Os testes laboratoriais devem ser realizados em amostra colhida no ato da doação de sangue, em tubo padronizado de acordo com o método e equipamento utilizado, corretamente identificado, incluindo os recebidos de outros serviços.</w:t>
      </w:r>
    </w:p>
    <w:p w:rsidR="00735D0C" w:rsidRPr="00A73279" w:rsidRDefault="00735D0C" w:rsidP="00735D0C">
      <w:pPr>
        <w:ind w:firstLine="567"/>
        <w:jc w:val="both"/>
        <w:rPr>
          <w:strike/>
        </w:rPr>
      </w:pPr>
      <w:r w:rsidRPr="00A73279">
        <w:rPr>
          <w:strike/>
        </w:rPr>
        <w:lastRenderedPageBreak/>
        <w:t xml:space="preserve">Art. 72. Os reagentes e conjuntos diagnósticos utilizados na realização dos testes devem ser registrados ou autorizados pela Agência Nacional de Vigilância Sanitária – </w:t>
      </w:r>
      <w:proofErr w:type="gramStart"/>
      <w:r w:rsidRPr="00A73279">
        <w:rPr>
          <w:strike/>
        </w:rPr>
        <w:t>Anvisa</w:t>
      </w:r>
      <w:proofErr w:type="gramEnd"/>
      <w:r w:rsidRPr="00A73279">
        <w:rPr>
          <w:strike/>
        </w:rPr>
        <w:t>, armazenados segundo as especificações do fabricante e ordenados de acordo com o prazo de validade.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1° Fica vedada a utilização de reagentes produzidos no serviço de hemoterapia (</w:t>
      </w:r>
      <w:r w:rsidRPr="00A73279">
        <w:rPr>
          <w:rFonts w:ascii="Times New Roman" w:hAnsi="Times New Roman" w:cs="Times New Roman"/>
          <w:i/>
          <w:strike/>
          <w:sz w:val="24"/>
          <w:szCs w:val="24"/>
        </w:rPr>
        <w:t xml:space="preserve">in </w:t>
      </w:r>
      <w:proofErr w:type="spellStart"/>
      <w:r w:rsidRPr="00A73279">
        <w:rPr>
          <w:rFonts w:ascii="Times New Roman" w:hAnsi="Times New Roman" w:cs="Times New Roman"/>
          <w:i/>
          <w:strike/>
          <w:sz w:val="24"/>
          <w:szCs w:val="24"/>
        </w:rPr>
        <w:t>house</w:t>
      </w:r>
      <w:proofErr w:type="spellEnd"/>
      <w:r w:rsidRPr="00A73279">
        <w:rPr>
          <w:rFonts w:ascii="Times New Roman" w:hAnsi="Times New Roman" w:cs="Times New Roman"/>
          <w:strike/>
          <w:sz w:val="24"/>
          <w:szCs w:val="24"/>
        </w:rPr>
        <w:t xml:space="preserve">) para realização de testes </w:t>
      </w:r>
      <w:proofErr w:type="spellStart"/>
      <w:r w:rsidRPr="00A73279">
        <w:rPr>
          <w:rFonts w:ascii="Times New Roman" w:hAnsi="Times New Roman" w:cs="Times New Roman"/>
          <w:strike/>
          <w:sz w:val="24"/>
          <w:szCs w:val="24"/>
        </w:rPr>
        <w:t>imunohematológicos</w:t>
      </w:r>
      <w:proofErr w:type="spellEnd"/>
      <w:r w:rsidRPr="00A73279">
        <w:rPr>
          <w:rFonts w:ascii="Times New Roman" w:hAnsi="Times New Roman" w:cs="Times New Roman"/>
          <w:strike/>
          <w:sz w:val="24"/>
          <w:szCs w:val="24"/>
        </w:rPr>
        <w:t xml:space="preserve"> em amostras doadores e receptores e para detecção de doenças infecciosas transmissíveis pelo sangue, salvo quando houver autorização expressa da </w:t>
      </w:r>
      <w:proofErr w:type="gramStart"/>
      <w:r w:rsidRPr="00A73279">
        <w:rPr>
          <w:rFonts w:ascii="Times New Roman" w:hAnsi="Times New Roman" w:cs="Times New Roman"/>
          <w:strike/>
          <w:sz w:val="24"/>
          <w:szCs w:val="24"/>
        </w:rPr>
        <w:t>Anvisa</w:t>
      </w:r>
      <w:proofErr w:type="gram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 A autorização para a utilização de testes </w:t>
      </w:r>
      <w:proofErr w:type="spellStart"/>
      <w:r w:rsidRPr="00A73279">
        <w:rPr>
          <w:rFonts w:ascii="Times New Roman" w:hAnsi="Times New Roman" w:cs="Times New Roman"/>
          <w:strike/>
          <w:sz w:val="24"/>
          <w:szCs w:val="24"/>
        </w:rPr>
        <w:t>imunohematológicos</w:t>
      </w:r>
      <w:proofErr w:type="spellEnd"/>
      <w:r w:rsidRPr="00A73279">
        <w:rPr>
          <w:rFonts w:ascii="Times New Roman" w:hAnsi="Times New Roman" w:cs="Times New Roman"/>
          <w:strike/>
          <w:sz w:val="24"/>
          <w:szCs w:val="24"/>
        </w:rPr>
        <w:t xml:space="preserve"> produzidos no serviço de hemoterapia (</w:t>
      </w:r>
      <w:r w:rsidRPr="00A73279">
        <w:rPr>
          <w:rFonts w:ascii="Times New Roman" w:hAnsi="Times New Roman" w:cs="Times New Roman"/>
          <w:i/>
          <w:strike/>
          <w:sz w:val="24"/>
          <w:szCs w:val="24"/>
        </w:rPr>
        <w:t xml:space="preserve">in </w:t>
      </w:r>
      <w:proofErr w:type="spellStart"/>
      <w:r w:rsidRPr="00A73279">
        <w:rPr>
          <w:rFonts w:ascii="Times New Roman" w:hAnsi="Times New Roman" w:cs="Times New Roman"/>
          <w:i/>
          <w:strike/>
          <w:sz w:val="24"/>
          <w:szCs w:val="24"/>
        </w:rPr>
        <w:t>house</w:t>
      </w:r>
      <w:proofErr w:type="spellEnd"/>
      <w:r w:rsidRPr="00A73279">
        <w:rPr>
          <w:rFonts w:ascii="Times New Roman" w:hAnsi="Times New Roman" w:cs="Times New Roman"/>
          <w:strike/>
          <w:sz w:val="24"/>
          <w:szCs w:val="24"/>
        </w:rPr>
        <w:t>) deverá ser normatizada em regulamento específico.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3° A autorização da ANVISA a que se refere o </w:t>
      </w:r>
      <w:r w:rsidRPr="00A73279">
        <w:rPr>
          <w:rFonts w:ascii="Times New Roman" w:hAnsi="Times New Roman" w:cs="Times New Roman"/>
          <w:i/>
          <w:strike/>
          <w:sz w:val="24"/>
          <w:szCs w:val="24"/>
        </w:rPr>
        <w:t>caput</w:t>
      </w:r>
      <w:proofErr w:type="gramStart"/>
      <w:r w:rsidRPr="00A73279">
        <w:rPr>
          <w:rFonts w:ascii="Times New Roman" w:hAnsi="Times New Roman" w:cs="Times New Roman"/>
          <w:strike/>
          <w:sz w:val="24"/>
          <w:szCs w:val="24"/>
        </w:rPr>
        <w:t xml:space="preserve">  </w:t>
      </w:r>
      <w:proofErr w:type="gramEnd"/>
      <w:r w:rsidRPr="00A73279">
        <w:rPr>
          <w:rFonts w:ascii="Times New Roman" w:hAnsi="Times New Roman" w:cs="Times New Roman"/>
          <w:strike/>
          <w:sz w:val="24"/>
          <w:szCs w:val="24"/>
        </w:rPr>
        <w:t>não se aplica aos reagentes de controles laboratoriais internos.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4°. Os reagentes devem ser estocados em refrigeradores apropriados, os quais devem conservar apenas reagentes e amostras laboratoriais.</w:t>
      </w:r>
    </w:p>
    <w:p w:rsidR="00735D0C" w:rsidRPr="00A73279" w:rsidRDefault="00735D0C" w:rsidP="00735D0C">
      <w:pPr>
        <w:ind w:firstLine="567"/>
        <w:jc w:val="both"/>
        <w:rPr>
          <w:strike/>
        </w:rPr>
      </w:pPr>
      <w:r w:rsidRPr="00A73279">
        <w:rPr>
          <w:strike/>
        </w:rPr>
        <w:t>Art. 73. Os testes laboratoriais de qualificação no sangue do doador devem ser realizados seguindo as instruções dos fabricantes de insumos, reagentes, materiais, conjuntos diagnósticos e equipamentos.</w:t>
      </w:r>
    </w:p>
    <w:p w:rsidR="00735D0C" w:rsidRPr="00A73279" w:rsidRDefault="00735D0C" w:rsidP="00735D0C">
      <w:pPr>
        <w:ind w:firstLine="567"/>
        <w:jc w:val="both"/>
        <w:rPr>
          <w:strike/>
        </w:rPr>
      </w:pPr>
      <w:r w:rsidRPr="00A73279">
        <w:rPr>
          <w:strike/>
        </w:rPr>
        <w:t>Art. 74. Os protocolos dos ensaios laboratoriais devem conter, no mínimo, a identificação do(s) teste(s) utilizado(s), nome do fabricante do conjunto diagnóstico/reagentes, número do lote e prazo de validade e a identificação do responsável pela execução do(s) ensaio(s).</w:t>
      </w:r>
    </w:p>
    <w:p w:rsidR="00735D0C" w:rsidRPr="00A73279" w:rsidRDefault="00735D0C" w:rsidP="00735D0C">
      <w:pPr>
        <w:ind w:firstLine="567"/>
        <w:jc w:val="both"/>
        <w:rPr>
          <w:strike/>
        </w:rPr>
      </w:pPr>
      <w:r w:rsidRPr="00A73279">
        <w:rPr>
          <w:strike/>
        </w:rPr>
        <w:t>Art. 75. O serviço que realize os exames de qualificação do doador deve estabelecer protocolos que contenha os critérios para aceitação e rejeição das amostras e liberação de resultados dos testes.</w:t>
      </w:r>
    </w:p>
    <w:p w:rsidR="00735D0C" w:rsidRPr="00A73279" w:rsidRDefault="00735D0C" w:rsidP="00735D0C">
      <w:pPr>
        <w:ind w:firstLine="567"/>
        <w:jc w:val="both"/>
        <w:rPr>
          <w:strike/>
        </w:rPr>
      </w:pPr>
      <w:r w:rsidRPr="00A73279">
        <w:rPr>
          <w:strike/>
        </w:rPr>
        <w:t xml:space="preserve">Art. 76. Todos os resultados e interpretação dos testes laboratoriais devem ser registrados. </w:t>
      </w:r>
    </w:p>
    <w:p w:rsidR="00735D0C" w:rsidRPr="00A73279" w:rsidRDefault="00735D0C" w:rsidP="00735D0C">
      <w:pPr>
        <w:ind w:firstLine="567"/>
        <w:jc w:val="both"/>
        <w:rPr>
          <w:strike/>
        </w:rPr>
      </w:pPr>
      <w:r w:rsidRPr="00A73279">
        <w:rPr>
          <w:strike/>
        </w:rPr>
        <w:t xml:space="preserve">Art. 77. As amostras devem ser transportadas de forma que garanta a sua integridade e a segurança para o pessoal envolvido em todo o processo. </w:t>
      </w:r>
    </w:p>
    <w:p w:rsidR="00735D0C" w:rsidRPr="00A73279" w:rsidRDefault="00735D0C" w:rsidP="00735D0C">
      <w:pPr>
        <w:ind w:firstLine="567"/>
        <w:jc w:val="both"/>
        <w:rPr>
          <w:strike/>
        </w:rPr>
      </w:pPr>
      <w:r w:rsidRPr="00A73279">
        <w:rPr>
          <w:strike/>
        </w:rPr>
        <w:t>Art. 78. Os serviços de hemoterapia que terceirizem os testes laboratoriais devem assegurar que os laboratórios terceirizados sejam regularizados junto ao órgão de vigilância sanitária competente, possuam programa de controle de qualidade laboratorial e garantam o cumprimento dos requisitos sanitários estabelecidos por este Regulamento e demais normas aplicáveis.</w:t>
      </w:r>
    </w:p>
    <w:p w:rsidR="00735D0C" w:rsidRPr="00A73279" w:rsidRDefault="00735D0C" w:rsidP="00735D0C">
      <w:pPr>
        <w:ind w:firstLine="567"/>
        <w:jc w:val="both"/>
        <w:rPr>
          <w:strike/>
        </w:rPr>
      </w:pPr>
      <w:r w:rsidRPr="00A73279">
        <w:rPr>
          <w:bCs/>
          <w:strike/>
        </w:rPr>
        <w:t>Parágrafo único.</w:t>
      </w:r>
      <w:r w:rsidRPr="00A73279">
        <w:rPr>
          <w:strike/>
        </w:rPr>
        <w:t xml:space="preserve"> O instrumento contratual que formalize a prestação de serviço deverá prever as responsabilidades envolvidas no processo de transporte das amostras, </w:t>
      </w:r>
      <w:r w:rsidRPr="00A73279">
        <w:rPr>
          <w:strike/>
        </w:rPr>
        <w:lastRenderedPageBreak/>
        <w:t>incluindo dentre outros, as condições de envio, de conservação e recebimento das amostras, de forma que sejam transportadas em segurança e em tempo hábil à realização dos testes.</w:t>
      </w:r>
    </w:p>
    <w:p w:rsidR="00735D0C" w:rsidRPr="00A73279" w:rsidRDefault="00735D0C" w:rsidP="00735D0C">
      <w:pPr>
        <w:ind w:firstLine="567"/>
        <w:jc w:val="both"/>
        <w:rPr>
          <w:bCs/>
          <w:strike/>
        </w:rPr>
      </w:pPr>
      <w:r w:rsidRPr="00A73279">
        <w:rPr>
          <w:bCs/>
          <w:strike/>
        </w:rPr>
        <w:t xml:space="preserve">Art. 79. Na ausência do </w:t>
      </w:r>
      <w:proofErr w:type="spellStart"/>
      <w:r w:rsidRPr="00A73279">
        <w:rPr>
          <w:bCs/>
          <w:strike/>
        </w:rPr>
        <w:t>interfaceamento</w:t>
      </w:r>
      <w:proofErr w:type="spellEnd"/>
      <w:r w:rsidRPr="00A73279">
        <w:rPr>
          <w:bCs/>
          <w:strike/>
        </w:rPr>
        <w:t xml:space="preserve"> com sistema informatizado ou outra forma eletrônica de verificação, devidamente validada, os resultados devem ser conferidos por mais de uma pessoa antes de serem liberados, mantidos os respectivos registros.</w:t>
      </w:r>
    </w:p>
    <w:p w:rsidR="00735D0C" w:rsidRPr="00A73279" w:rsidRDefault="00735D0C" w:rsidP="00735D0C">
      <w:pPr>
        <w:ind w:firstLine="567"/>
        <w:jc w:val="both"/>
        <w:rPr>
          <w:strike/>
        </w:rPr>
      </w:pPr>
      <w:r w:rsidRPr="00A73279">
        <w:rPr>
          <w:strike/>
        </w:rPr>
        <w:t xml:space="preserve">Art. 80. Os serviços de hemoterapia devem realizar nas amostras de doações autólogas os mesmos testes </w:t>
      </w:r>
      <w:proofErr w:type="spellStart"/>
      <w:r w:rsidRPr="00A73279">
        <w:rPr>
          <w:strike/>
        </w:rPr>
        <w:t>imunoematológicos</w:t>
      </w:r>
      <w:proofErr w:type="spellEnd"/>
      <w:r w:rsidRPr="00A73279">
        <w:rPr>
          <w:strike/>
        </w:rPr>
        <w:t xml:space="preserve"> e para marcadores de infecções transmissíveis pelo sangue realizados nas doações alogênicas.</w:t>
      </w:r>
    </w:p>
    <w:p w:rsidR="00735D0C" w:rsidRPr="00A73279" w:rsidRDefault="00735D0C" w:rsidP="00735D0C">
      <w:pPr>
        <w:ind w:firstLine="567"/>
        <w:jc w:val="both"/>
        <w:rPr>
          <w:strike/>
        </w:rPr>
      </w:pPr>
      <w:r w:rsidRPr="00A73279">
        <w:rPr>
          <w:bCs/>
          <w:strike/>
        </w:rPr>
        <w:t>Parágrafo único.</w:t>
      </w:r>
      <w:r w:rsidRPr="00A73279">
        <w:rPr>
          <w:strike/>
        </w:rPr>
        <w:t xml:space="preserve"> Nos casos de testes </w:t>
      </w:r>
      <w:proofErr w:type="gramStart"/>
      <w:r w:rsidRPr="00A73279">
        <w:rPr>
          <w:strike/>
        </w:rPr>
        <w:t>reagentes/positivos</w:t>
      </w:r>
      <w:proofErr w:type="gramEnd"/>
      <w:r w:rsidRPr="00A73279">
        <w:rPr>
          <w:strike/>
        </w:rPr>
        <w:t xml:space="preserve"> para marcadores de infecções transmissíveis pelo sangue, a doação autóloga só poderá ser aceita mediante documentação escrita do médico assistente do paciente doador e médico </w:t>
      </w:r>
      <w:proofErr w:type="spellStart"/>
      <w:r w:rsidRPr="00A73279">
        <w:rPr>
          <w:strike/>
        </w:rPr>
        <w:t>hemoterapeuta</w:t>
      </w:r>
      <w:proofErr w:type="spellEnd"/>
      <w:r w:rsidRPr="00A73279">
        <w:rPr>
          <w:strike/>
        </w:rPr>
        <w:t xml:space="preserve"> responsável pelo serviço, com identificação do referido marcador.</w:t>
      </w:r>
    </w:p>
    <w:p w:rsidR="00735D0C" w:rsidRPr="00A73279" w:rsidRDefault="00735D0C" w:rsidP="00735D0C">
      <w:pPr>
        <w:ind w:firstLine="567"/>
        <w:jc w:val="both"/>
        <w:rPr>
          <w:bCs/>
          <w:strike/>
        </w:rPr>
      </w:pPr>
      <w:r w:rsidRPr="00A73279">
        <w:rPr>
          <w:bCs/>
          <w:strike/>
        </w:rPr>
        <w:t xml:space="preserve">Art. 81. Os testes </w:t>
      </w:r>
      <w:proofErr w:type="spellStart"/>
      <w:r w:rsidRPr="00A73279">
        <w:rPr>
          <w:bCs/>
          <w:strike/>
        </w:rPr>
        <w:t>imunohematológicos</w:t>
      </w:r>
      <w:proofErr w:type="spellEnd"/>
      <w:r w:rsidRPr="00A73279">
        <w:rPr>
          <w:bCs/>
          <w:strike/>
        </w:rPr>
        <w:t xml:space="preserve"> em amostras de doadores devem ser realizados em áreas distintas das dos receptores, devidamente identificadas.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82. Os testes </w:t>
      </w:r>
      <w:proofErr w:type="spellStart"/>
      <w:r w:rsidRPr="00A73279">
        <w:rPr>
          <w:rFonts w:ascii="Times New Roman" w:hAnsi="Times New Roman" w:cs="Times New Roman"/>
          <w:strike/>
          <w:sz w:val="24"/>
          <w:szCs w:val="24"/>
        </w:rPr>
        <w:t>imunohematológicos</w:t>
      </w:r>
      <w:proofErr w:type="spellEnd"/>
      <w:r w:rsidRPr="00A73279">
        <w:rPr>
          <w:rFonts w:ascii="Times New Roman" w:hAnsi="Times New Roman" w:cs="Times New Roman"/>
          <w:strike/>
          <w:sz w:val="24"/>
          <w:szCs w:val="24"/>
        </w:rPr>
        <w:t xml:space="preserve"> para qualificação do doador devem ser realizados a cada doação, segundo critérios estabelecidos pelo Ministério da Saúde, sendo obrigatórios:</w:t>
      </w:r>
    </w:p>
    <w:p w:rsidR="00735D0C" w:rsidRPr="00A73279" w:rsidRDefault="00735D0C" w:rsidP="00735D0C">
      <w:pPr>
        <w:ind w:firstLine="567"/>
        <w:jc w:val="both"/>
        <w:rPr>
          <w:bCs/>
          <w:strike/>
        </w:rPr>
      </w:pPr>
      <w:r w:rsidRPr="00A73279">
        <w:rPr>
          <w:bCs/>
          <w:strike/>
        </w:rPr>
        <w:t xml:space="preserve">I - </w:t>
      </w:r>
      <w:proofErr w:type="spellStart"/>
      <w:r w:rsidRPr="00A73279">
        <w:rPr>
          <w:bCs/>
          <w:strike/>
        </w:rPr>
        <w:t>tipagem</w:t>
      </w:r>
      <w:proofErr w:type="spellEnd"/>
      <w:r w:rsidRPr="00A73279">
        <w:rPr>
          <w:bCs/>
          <w:strike/>
        </w:rPr>
        <w:t xml:space="preserve"> ABO;</w:t>
      </w:r>
    </w:p>
    <w:p w:rsidR="00735D0C" w:rsidRPr="00A73279" w:rsidRDefault="00735D0C" w:rsidP="00735D0C">
      <w:pPr>
        <w:ind w:firstLine="567"/>
        <w:jc w:val="both"/>
        <w:rPr>
          <w:bCs/>
          <w:strike/>
        </w:rPr>
      </w:pPr>
      <w:r w:rsidRPr="00A73279">
        <w:rPr>
          <w:bCs/>
          <w:strike/>
        </w:rPr>
        <w:t xml:space="preserve">II - </w:t>
      </w:r>
      <w:proofErr w:type="spellStart"/>
      <w:r w:rsidRPr="00A73279">
        <w:rPr>
          <w:bCs/>
          <w:strike/>
        </w:rPr>
        <w:t>tipagem</w:t>
      </w:r>
      <w:proofErr w:type="spellEnd"/>
      <w:r w:rsidRPr="00A73279">
        <w:rPr>
          <w:bCs/>
          <w:strike/>
        </w:rPr>
        <w:t xml:space="preserve"> Rh(D); </w:t>
      </w:r>
      <w:proofErr w:type="gramStart"/>
      <w:r w:rsidRPr="00A73279">
        <w:rPr>
          <w:bCs/>
          <w:strike/>
        </w:rPr>
        <w:t>e</w:t>
      </w:r>
      <w:proofErr w:type="gramEnd"/>
    </w:p>
    <w:p w:rsidR="00735D0C" w:rsidRPr="00A73279" w:rsidRDefault="00735D0C" w:rsidP="00735D0C">
      <w:pPr>
        <w:ind w:firstLine="567"/>
        <w:jc w:val="both"/>
        <w:rPr>
          <w:bCs/>
          <w:strike/>
        </w:rPr>
      </w:pPr>
      <w:r w:rsidRPr="00A73279">
        <w:rPr>
          <w:bCs/>
          <w:strike/>
        </w:rPr>
        <w:t xml:space="preserve">III - pesquisa de anticorpos </w:t>
      </w:r>
      <w:proofErr w:type="spellStart"/>
      <w:proofErr w:type="gramStart"/>
      <w:r w:rsidRPr="00A73279">
        <w:rPr>
          <w:bCs/>
          <w:strike/>
        </w:rPr>
        <w:t>anti-eritrocitários</w:t>
      </w:r>
      <w:proofErr w:type="spellEnd"/>
      <w:proofErr w:type="gramEnd"/>
      <w:r w:rsidRPr="00A73279">
        <w:rPr>
          <w:bCs/>
          <w:strike/>
        </w:rPr>
        <w:t xml:space="preserve"> irregulares (PAI)</w:t>
      </w:r>
    </w:p>
    <w:p w:rsidR="00735D0C" w:rsidRPr="00A73279" w:rsidRDefault="00735D0C" w:rsidP="00735D0C">
      <w:pPr>
        <w:ind w:firstLine="567"/>
        <w:jc w:val="both"/>
        <w:rPr>
          <w:bCs/>
          <w:strike/>
        </w:rPr>
      </w:pPr>
      <w:r w:rsidRPr="00A73279">
        <w:rPr>
          <w:bCs/>
          <w:strike/>
        </w:rPr>
        <w:t>Parágrafo único.</w:t>
      </w:r>
      <w:r w:rsidRPr="00A73279">
        <w:rPr>
          <w:strike/>
        </w:rPr>
        <w:t xml:space="preserve"> </w:t>
      </w:r>
      <w:r w:rsidRPr="00A73279">
        <w:rPr>
          <w:bCs/>
          <w:strike/>
        </w:rPr>
        <w:t xml:space="preserve">Nos protocolos do serviço de hemoterapia devem constar outros testes realizados nas amostras de sangue dos doadores, tais como </w:t>
      </w:r>
      <w:proofErr w:type="spellStart"/>
      <w:r w:rsidRPr="00A73279">
        <w:rPr>
          <w:bCs/>
          <w:strike/>
        </w:rPr>
        <w:t>fenotipagem</w:t>
      </w:r>
      <w:proofErr w:type="spellEnd"/>
      <w:r w:rsidRPr="00A73279">
        <w:rPr>
          <w:bCs/>
          <w:strike/>
        </w:rPr>
        <w:t xml:space="preserve"> para outros antígenos de sistemas eritrocitários adicionais, testes de hemolisina, investigação de subgrupos de A1 e B e a identificação de anticorpos irregulares.</w:t>
      </w:r>
    </w:p>
    <w:p w:rsidR="00735D0C" w:rsidRPr="00A73279" w:rsidRDefault="00735D0C" w:rsidP="00735D0C">
      <w:pPr>
        <w:ind w:firstLine="567"/>
        <w:jc w:val="both"/>
        <w:rPr>
          <w:strike/>
        </w:rPr>
      </w:pPr>
      <w:r w:rsidRPr="00A73279">
        <w:rPr>
          <w:strike/>
        </w:rPr>
        <w:t xml:space="preserve">Art. 83. Para a </w:t>
      </w:r>
      <w:proofErr w:type="spellStart"/>
      <w:r w:rsidRPr="00A73279">
        <w:rPr>
          <w:strike/>
        </w:rPr>
        <w:t>tipagem</w:t>
      </w:r>
      <w:proofErr w:type="spellEnd"/>
      <w:r w:rsidRPr="00A73279">
        <w:rPr>
          <w:strike/>
        </w:rPr>
        <w:t xml:space="preserve"> ABO é obrigatória </w:t>
      </w:r>
      <w:proofErr w:type="gramStart"/>
      <w:r w:rsidRPr="00A73279">
        <w:rPr>
          <w:strike/>
        </w:rPr>
        <w:t>a</w:t>
      </w:r>
      <w:proofErr w:type="gramEnd"/>
      <w:r w:rsidRPr="00A73279">
        <w:rPr>
          <w:strike/>
        </w:rPr>
        <w:t xml:space="preserve"> realização de provas direta e reversa.</w:t>
      </w:r>
    </w:p>
    <w:p w:rsidR="00735D0C" w:rsidRPr="00A73279" w:rsidRDefault="00735D0C" w:rsidP="00735D0C">
      <w:pPr>
        <w:ind w:firstLine="567"/>
        <w:jc w:val="both"/>
        <w:rPr>
          <w:strike/>
        </w:rPr>
      </w:pPr>
      <w:r w:rsidRPr="00A73279">
        <w:rPr>
          <w:bCs/>
          <w:strike/>
        </w:rPr>
        <w:t>Parágrafo único.</w:t>
      </w:r>
      <w:r w:rsidRPr="00A73279">
        <w:rPr>
          <w:strike/>
        </w:rPr>
        <w:t xml:space="preserve"> O serviço deve estabelecer procedimentos para resolução das discrepâncias na </w:t>
      </w:r>
      <w:proofErr w:type="spellStart"/>
      <w:r w:rsidRPr="00A73279">
        <w:rPr>
          <w:strike/>
        </w:rPr>
        <w:t>tipagem</w:t>
      </w:r>
      <w:proofErr w:type="spellEnd"/>
      <w:r w:rsidRPr="00A73279">
        <w:rPr>
          <w:strike/>
        </w:rPr>
        <w:t xml:space="preserve"> ABO direta e reversa e também com resultados anteriores.</w:t>
      </w:r>
    </w:p>
    <w:p w:rsidR="00735D0C" w:rsidRPr="00A73279" w:rsidRDefault="00735D0C" w:rsidP="00735D0C">
      <w:pPr>
        <w:ind w:firstLine="567"/>
        <w:jc w:val="both"/>
        <w:rPr>
          <w:strike/>
        </w:rPr>
      </w:pPr>
      <w:r w:rsidRPr="00A73279">
        <w:rPr>
          <w:strike/>
        </w:rPr>
        <w:t xml:space="preserve">Art. 84. O controle da </w:t>
      </w:r>
      <w:proofErr w:type="spellStart"/>
      <w:r w:rsidRPr="00A73279">
        <w:rPr>
          <w:strike/>
        </w:rPr>
        <w:t>tipagem</w:t>
      </w:r>
      <w:proofErr w:type="spellEnd"/>
      <w:r w:rsidRPr="00A73279">
        <w:rPr>
          <w:strike/>
        </w:rPr>
        <w:t xml:space="preserve"> Rh(D) deve ser sempre efetuado em paralelo, utilizando-se soro-controle do mesmo fabricante.</w:t>
      </w:r>
    </w:p>
    <w:p w:rsidR="00735D0C" w:rsidRPr="00A73279" w:rsidRDefault="00735D0C" w:rsidP="00735D0C">
      <w:pPr>
        <w:ind w:firstLine="567"/>
        <w:jc w:val="both"/>
        <w:rPr>
          <w:strike/>
        </w:rPr>
      </w:pPr>
      <w:r w:rsidRPr="00A73279">
        <w:rPr>
          <w:bCs/>
          <w:strike/>
        </w:rPr>
        <w:lastRenderedPageBreak/>
        <w:t>Parágrafo único.</w:t>
      </w:r>
      <w:r w:rsidRPr="00A73279">
        <w:rPr>
          <w:strike/>
        </w:rPr>
        <w:t xml:space="preserve"> Se a reação com o soro-controle de Rh(D) for positiva, o </w:t>
      </w:r>
      <w:proofErr w:type="spellStart"/>
      <w:r w:rsidRPr="00A73279">
        <w:rPr>
          <w:strike/>
        </w:rPr>
        <w:t>hemocomponente</w:t>
      </w:r>
      <w:proofErr w:type="spellEnd"/>
      <w:r w:rsidRPr="00A73279">
        <w:rPr>
          <w:strike/>
        </w:rPr>
        <w:t xml:space="preserve"> só deve ser rotulado e liberado para uso após a resolução do problema.</w:t>
      </w:r>
    </w:p>
    <w:p w:rsidR="00735D0C" w:rsidRPr="00A73279" w:rsidRDefault="00735D0C" w:rsidP="00735D0C">
      <w:pPr>
        <w:ind w:firstLine="567"/>
        <w:jc w:val="both"/>
        <w:rPr>
          <w:strike/>
        </w:rPr>
      </w:pPr>
      <w:r w:rsidRPr="00A73279">
        <w:rPr>
          <w:strike/>
        </w:rPr>
        <w:t>Art. 85. Quando a reação para a presença do antígeno Rh(D) resultar negativa, deve ser efetuada a pesquisa do antígeno D-fraco.</w:t>
      </w:r>
    </w:p>
    <w:p w:rsidR="00735D0C" w:rsidRPr="00A73279" w:rsidRDefault="00735D0C" w:rsidP="00735D0C">
      <w:pPr>
        <w:ind w:firstLine="567"/>
        <w:jc w:val="both"/>
        <w:rPr>
          <w:strike/>
        </w:rPr>
      </w:pPr>
      <w:r w:rsidRPr="00A73279">
        <w:rPr>
          <w:bCs/>
          <w:strike/>
        </w:rPr>
        <w:t>Parágrafo único.</w:t>
      </w:r>
      <w:r w:rsidRPr="00A73279">
        <w:rPr>
          <w:strike/>
        </w:rPr>
        <w:t xml:space="preserve"> Caso a pesquisa do antígeno D-fraco resultar positiva, a bolsa de sangue ou </w:t>
      </w:r>
      <w:proofErr w:type="spellStart"/>
      <w:r w:rsidRPr="00A73279">
        <w:rPr>
          <w:strike/>
        </w:rPr>
        <w:t>hemocomponente</w:t>
      </w:r>
      <w:proofErr w:type="spellEnd"/>
      <w:r w:rsidRPr="00A73279">
        <w:rPr>
          <w:strike/>
        </w:rPr>
        <w:t xml:space="preserve"> deve ser etiquetado como “Rh(D) positivo”. </w:t>
      </w:r>
    </w:p>
    <w:p w:rsidR="00735D0C" w:rsidRPr="00A73279" w:rsidRDefault="00735D0C" w:rsidP="00735D0C">
      <w:pPr>
        <w:ind w:firstLine="567"/>
        <w:jc w:val="both"/>
        <w:rPr>
          <w:strike/>
        </w:rPr>
      </w:pPr>
      <w:r w:rsidRPr="00A73279">
        <w:rPr>
          <w:strike/>
        </w:rPr>
        <w:t xml:space="preserve">Art. 86. O </w:t>
      </w:r>
      <w:proofErr w:type="spellStart"/>
      <w:r w:rsidRPr="00A73279">
        <w:rPr>
          <w:strike/>
        </w:rPr>
        <w:t>hemocomponente</w:t>
      </w:r>
      <w:proofErr w:type="spellEnd"/>
      <w:r w:rsidRPr="00A73279">
        <w:rPr>
          <w:strike/>
        </w:rPr>
        <w:t xml:space="preserve"> cuja pesquisa de anticorpos irregulares resultar positiva deve ser </w:t>
      </w:r>
      <w:proofErr w:type="gramStart"/>
      <w:r w:rsidRPr="00A73279">
        <w:rPr>
          <w:strike/>
        </w:rPr>
        <w:t>etiquetado</w:t>
      </w:r>
      <w:proofErr w:type="gramEnd"/>
      <w:r w:rsidRPr="00A73279">
        <w:rPr>
          <w:strike/>
        </w:rPr>
        <w:t xml:space="preserve"> como tal.</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 xml:space="preserve">Art. </w:t>
      </w:r>
      <w:smartTag w:uri="urn:schemas-microsoft-com:office:smarttags" w:element="metricconverter">
        <w:smartTagPr>
          <w:attr w:name="ProductID" w:val="87. A"/>
        </w:smartTagPr>
        <w:r w:rsidRPr="00A73279">
          <w:rPr>
            <w:rFonts w:ascii="Times New Roman" w:hAnsi="Times New Roman" w:cs="Times New Roman"/>
            <w:bCs/>
            <w:strike/>
            <w:sz w:val="24"/>
            <w:szCs w:val="24"/>
          </w:rPr>
          <w:t>87. A</w:t>
        </w:r>
      </w:smartTag>
      <w:r w:rsidRPr="00A73279">
        <w:rPr>
          <w:rFonts w:ascii="Times New Roman" w:hAnsi="Times New Roman" w:cs="Times New Roman"/>
          <w:strike/>
          <w:sz w:val="24"/>
          <w:szCs w:val="24"/>
        </w:rPr>
        <w:t xml:space="preserve"> investigação de hemoglobina S deve ser realizada em todos os doadores de sangue pelo menos na primeira doação.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eritrocitários de doadores com presença de hemoglobina S devem ser etiquetados como tal.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88.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não devem ser etiquetados e liberados para utilização antes de serem resolvidas quaisquer discrepâncias nos resultados dos testes </w:t>
      </w:r>
      <w:proofErr w:type="spellStart"/>
      <w:r w:rsidRPr="00A73279">
        <w:rPr>
          <w:rFonts w:ascii="Times New Roman" w:hAnsi="Times New Roman" w:cs="Times New Roman"/>
          <w:strike/>
          <w:sz w:val="24"/>
          <w:szCs w:val="24"/>
        </w:rPr>
        <w:t>imunohematológicos</w:t>
      </w:r>
      <w:proofErr w:type="spellEnd"/>
      <w:r w:rsidRPr="00A73279">
        <w:rPr>
          <w:rFonts w:ascii="Times New Roman" w:hAnsi="Times New Roman" w:cs="Times New Roman"/>
          <w:strike/>
          <w:sz w:val="24"/>
          <w:szCs w:val="24"/>
        </w:rPr>
        <w:t>, mantendo-se os registros das condutas adotadas.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89. A"/>
        </w:smartTagPr>
        <w:r w:rsidRPr="00A73279">
          <w:rPr>
            <w:rFonts w:ascii="Times New Roman" w:hAnsi="Times New Roman" w:cs="Times New Roman"/>
            <w:strike/>
            <w:sz w:val="24"/>
            <w:szCs w:val="24"/>
          </w:rPr>
          <w:t>89. A</w:t>
        </w:r>
      </w:smartTag>
      <w:r w:rsidRPr="00A73279">
        <w:rPr>
          <w:rFonts w:ascii="Times New Roman" w:hAnsi="Times New Roman" w:cs="Times New Roman"/>
          <w:strike/>
          <w:sz w:val="24"/>
          <w:szCs w:val="24"/>
        </w:rPr>
        <w:t xml:space="preserve"> cada doação devem ser realizados obrigatoriamente testes laboratoriais de triagem de alta sensibilidade, para detecção de marcadores para as seguintes doenças infecciosas transmissíveis pelo sangue, segundo critérios determinados neste Regulamento e nas demais normas do Ministério da Saúde: </w:t>
      </w:r>
    </w:p>
    <w:p w:rsidR="009A25B0" w:rsidRPr="009C0F58" w:rsidRDefault="009A25B0" w:rsidP="00433112">
      <w:pPr>
        <w:pStyle w:val="Default"/>
        <w:spacing w:after="240" w:line="276" w:lineRule="auto"/>
        <w:jc w:val="both"/>
        <w:rPr>
          <w:rFonts w:ascii="Times New Roman" w:hAnsi="Times New Roman" w:cs="Times New Roman"/>
          <w:b/>
          <w:strike/>
          <w:color w:val="0000FF"/>
        </w:rPr>
      </w:pPr>
      <w:r w:rsidRPr="005A1896">
        <w:rPr>
          <w:rFonts w:ascii="Times New Roman" w:hAnsi="Times New Roman" w:cs="Times New Roman"/>
        </w:rPr>
        <w:t xml:space="preserve">         </w:t>
      </w:r>
      <w:r w:rsidRPr="005A1896">
        <w:rPr>
          <w:rFonts w:ascii="Times New Roman" w:hAnsi="Times New Roman" w:cs="Times New Roman"/>
          <w:strike/>
        </w:rPr>
        <w:t xml:space="preserve">Art. 89. A cada doação devem ser realizados obrigatoriamente testes laboratoriais de triagem de alta sensibilidade, para detecção de marcadores para as seguintes doenças infecciosas transmissíveis pelo sangue, independente dos resultados de doações anteriores, segundo critérios determinados nesta Resolução e nas demais normas do </w:t>
      </w:r>
      <w:r w:rsidRPr="009C0F58">
        <w:rPr>
          <w:rFonts w:ascii="Times New Roman" w:hAnsi="Times New Roman" w:cs="Times New Roman"/>
          <w:strike/>
        </w:rPr>
        <w:t xml:space="preserve">Ministério da Saúde: </w:t>
      </w:r>
      <w:r w:rsidRPr="009C0F58">
        <w:rPr>
          <w:rFonts w:ascii="Times New Roman" w:hAnsi="Times New Roman" w:cs="Times New Roman"/>
          <w:b/>
          <w:strike/>
          <w:color w:val="0000FF"/>
        </w:rPr>
        <w:t>(Redação dada pela Resolução - RDC nº 51, de 07 de novembro de 2013</w:t>
      </w:r>
      <w:proofErr w:type="gramStart"/>
      <w:r w:rsidRPr="009C0F58">
        <w:rPr>
          <w:rFonts w:ascii="Times New Roman" w:hAnsi="Times New Roman" w:cs="Times New Roman"/>
          <w:b/>
          <w:strike/>
          <w:color w:val="0000FF"/>
        </w:rPr>
        <w:t>)</w:t>
      </w:r>
      <w:proofErr w:type="gram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 - Sífilis: </w:t>
      </w:r>
      <w:proofErr w:type="gramStart"/>
      <w:r w:rsidRPr="00A73279">
        <w:rPr>
          <w:rFonts w:ascii="Times New Roman" w:hAnsi="Times New Roman" w:cs="Times New Roman"/>
          <w:strike/>
          <w:sz w:val="24"/>
          <w:szCs w:val="24"/>
        </w:rPr>
        <w:t>1</w:t>
      </w:r>
      <w:proofErr w:type="gramEnd"/>
      <w:r w:rsidRPr="00A73279">
        <w:rPr>
          <w:rFonts w:ascii="Times New Roman" w:hAnsi="Times New Roman" w:cs="Times New Roman"/>
          <w:strike/>
          <w:sz w:val="24"/>
          <w:szCs w:val="24"/>
        </w:rPr>
        <w:t xml:space="preserve">(um) teste para detecção de anticorpo </w:t>
      </w:r>
      <w:proofErr w:type="spellStart"/>
      <w:r w:rsidRPr="00A73279">
        <w:rPr>
          <w:rFonts w:ascii="Times New Roman" w:hAnsi="Times New Roman" w:cs="Times New Roman"/>
          <w:strike/>
          <w:sz w:val="24"/>
          <w:szCs w:val="24"/>
        </w:rPr>
        <w:t>anti-treponêmico</w:t>
      </w:r>
      <w:proofErr w:type="spellEnd"/>
      <w:r w:rsidRPr="00A73279">
        <w:rPr>
          <w:rFonts w:ascii="Times New Roman" w:hAnsi="Times New Roman" w:cs="Times New Roman"/>
          <w:strike/>
          <w:sz w:val="24"/>
          <w:szCs w:val="24"/>
        </w:rPr>
        <w:t xml:space="preserve"> ou não-</w:t>
      </w:r>
      <w:proofErr w:type="spellStart"/>
      <w:r w:rsidRPr="00A73279">
        <w:rPr>
          <w:rFonts w:ascii="Times New Roman" w:hAnsi="Times New Roman" w:cs="Times New Roman"/>
          <w:strike/>
          <w:sz w:val="24"/>
          <w:szCs w:val="24"/>
        </w:rPr>
        <w:t>treponêmico</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 - Doença de Chagas: </w:t>
      </w:r>
      <w:proofErr w:type="gramStart"/>
      <w:r w:rsidRPr="00A73279">
        <w:rPr>
          <w:rFonts w:ascii="Times New Roman" w:hAnsi="Times New Roman" w:cs="Times New Roman"/>
          <w:strike/>
          <w:sz w:val="24"/>
          <w:szCs w:val="24"/>
        </w:rPr>
        <w:t>1</w:t>
      </w:r>
      <w:proofErr w:type="gramEnd"/>
      <w:r w:rsidRPr="00A73279">
        <w:rPr>
          <w:rFonts w:ascii="Times New Roman" w:hAnsi="Times New Roman" w:cs="Times New Roman"/>
          <w:strike/>
          <w:sz w:val="24"/>
          <w:szCs w:val="24"/>
        </w:rPr>
        <w:t xml:space="preserve"> (um) teste para detecção de anticorpo </w:t>
      </w:r>
      <w:proofErr w:type="spellStart"/>
      <w:r w:rsidRPr="00A73279">
        <w:rPr>
          <w:rFonts w:ascii="Times New Roman" w:hAnsi="Times New Roman" w:cs="Times New Roman"/>
          <w:strike/>
          <w:sz w:val="24"/>
          <w:szCs w:val="24"/>
        </w:rPr>
        <w:t>anti-T</w:t>
      </w:r>
      <w:proofErr w:type="spellEnd"/>
      <w:r w:rsidRPr="00A73279">
        <w:rPr>
          <w:rFonts w:ascii="Times New Roman" w:hAnsi="Times New Roman" w:cs="Times New Roman"/>
          <w:strike/>
          <w:sz w:val="24"/>
          <w:szCs w:val="24"/>
        </w:rPr>
        <w:t xml:space="preserve"> </w:t>
      </w:r>
      <w:proofErr w:type="spellStart"/>
      <w:r w:rsidRPr="00A73279">
        <w:rPr>
          <w:rFonts w:ascii="Times New Roman" w:hAnsi="Times New Roman" w:cs="Times New Roman"/>
          <w:strike/>
          <w:sz w:val="24"/>
          <w:szCs w:val="24"/>
        </w:rPr>
        <w:t>Cruzi</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III - Hepatite B (HBV): </w:t>
      </w:r>
      <w:proofErr w:type="gramStart"/>
      <w:r w:rsidRPr="00A73279">
        <w:rPr>
          <w:rFonts w:ascii="Times New Roman" w:hAnsi="Times New Roman" w:cs="Times New Roman"/>
          <w:strike/>
          <w:sz w:val="24"/>
          <w:szCs w:val="24"/>
        </w:rPr>
        <w:t>1</w:t>
      </w:r>
      <w:proofErr w:type="gramEnd"/>
      <w:r w:rsidRPr="00A73279">
        <w:rPr>
          <w:rFonts w:ascii="Times New Roman" w:hAnsi="Times New Roman" w:cs="Times New Roman"/>
          <w:strike/>
          <w:sz w:val="24"/>
          <w:szCs w:val="24"/>
        </w:rPr>
        <w:t xml:space="preserve"> (um) teste para detecção do antígeno de superfície do vírus da hepatite B (</w:t>
      </w:r>
      <w:proofErr w:type="spellStart"/>
      <w:r w:rsidRPr="00A73279">
        <w:rPr>
          <w:rFonts w:ascii="Times New Roman" w:hAnsi="Times New Roman" w:cs="Times New Roman"/>
          <w:strike/>
          <w:sz w:val="24"/>
          <w:szCs w:val="24"/>
        </w:rPr>
        <w:t>HBsAg</w:t>
      </w:r>
      <w:proofErr w:type="spellEnd"/>
      <w:r w:rsidRPr="00A73279">
        <w:rPr>
          <w:rFonts w:ascii="Times New Roman" w:hAnsi="Times New Roman" w:cs="Times New Roman"/>
          <w:strike/>
          <w:sz w:val="24"/>
          <w:szCs w:val="24"/>
        </w:rPr>
        <w:t>) e 1(um) teste para detecção de anticorpo contra o capsídeo do vírus da hepatite B (</w:t>
      </w:r>
      <w:proofErr w:type="spellStart"/>
      <w:r w:rsidRPr="00A73279">
        <w:rPr>
          <w:rFonts w:ascii="Times New Roman" w:hAnsi="Times New Roman" w:cs="Times New Roman"/>
          <w:strike/>
          <w:sz w:val="24"/>
          <w:szCs w:val="24"/>
        </w:rPr>
        <w:t>anti-HBc</w:t>
      </w:r>
      <w:proofErr w:type="spellEnd"/>
      <w:r w:rsidRPr="00A73279">
        <w:rPr>
          <w:rFonts w:ascii="Times New Roman" w:hAnsi="Times New Roman" w:cs="Times New Roman"/>
          <w:strike/>
          <w:sz w:val="24"/>
          <w:szCs w:val="24"/>
        </w:rPr>
        <w:t>);</w:t>
      </w:r>
      <w:r w:rsidR="00433112" w:rsidRPr="00A73279">
        <w:rPr>
          <w:rFonts w:ascii="Times New Roman" w:hAnsi="Times New Roman" w:cs="Times New Roman"/>
          <w:strike/>
          <w:sz w:val="24"/>
          <w:szCs w:val="24"/>
        </w:rPr>
        <w:t xml:space="preserve"> </w:t>
      </w:r>
    </w:p>
    <w:p w:rsidR="00433112" w:rsidRPr="009C0F58" w:rsidRDefault="00433112" w:rsidP="008310B3">
      <w:pPr>
        <w:pStyle w:val="Default"/>
        <w:ind w:firstLine="567"/>
        <w:jc w:val="both"/>
        <w:rPr>
          <w:rFonts w:ascii="Times New Roman" w:hAnsi="Times New Roman" w:cs="Times New Roman"/>
          <w:strike/>
        </w:rPr>
      </w:pPr>
      <w:r w:rsidRPr="00A73279">
        <w:rPr>
          <w:rFonts w:ascii="Times New Roman" w:hAnsi="Times New Roman" w:cs="Times New Roman"/>
          <w:strike/>
        </w:rPr>
        <w:lastRenderedPageBreak/>
        <w:t xml:space="preserve">III - Hepatite B (HBV): </w:t>
      </w:r>
      <w:proofErr w:type="gramStart"/>
      <w:r w:rsidRPr="00A73279">
        <w:rPr>
          <w:rFonts w:ascii="Times New Roman" w:hAnsi="Times New Roman" w:cs="Times New Roman"/>
          <w:strike/>
        </w:rPr>
        <w:t>1</w:t>
      </w:r>
      <w:proofErr w:type="gramEnd"/>
      <w:r w:rsidRPr="00A73279">
        <w:rPr>
          <w:rFonts w:ascii="Times New Roman" w:hAnsi="Times New Roman" w:cs="Times New Roman"/>
          <w:strike/>
        </w:rPr>
        <w:t xml:space="preserve"> (um) teste para detecção do antígeno de superfície do vírus da hepatite B (</w:t>
      </w:r>
      <w:proofErr w:type="spellStart"/>
      <w:r w:rsidRPr="00A73279">
        <w:rPr>
          <w:rFonts w:ascii="Times New Roman" w:hAnsi="Times New Roman" w:cs="Times New Roman"/>
          <w:strike/>
        </w:rPr>
        <w:t>HBsAg</w:t>
      </w:r>
      <w:proofErr w:type="spellEnd"/>
      <w:r w:rsidRPr="00A73279">
        <w:rPr>
          <w:rFonts w:ascii="Times New Roman" w:hAnsi="Times New Roman" w:cs="Times New Roman"/>
          <w:strike/>
        </w:rPr>
        <w:t>) e 1(um) teste para detecção de anticorpo contra o capsídeo do vírus da hepatite B (</w:t>
      </w:r>
      <w:proofErr w:type="spellStart"/>
      <w:r w:rsidRPr="00A73279">
        <w:rPr>
          <w:rFonts w:ascii="Times New Roman" w:hAnsi="Times New Roman" w:cs="Times New Roman"/>
          <w:strike/>
        </w:rPr>
        <w:t>anti-HBc</w:t>
      </w:r>
      <w:proofErr w:type="spellEnd"/>
      <w:r w:rsidRPr="00A73279">
        <w:rPr>
          <w:rFonts w:ascii="Times New Roman" w:hAnsi="Times New Roman" w:cs="Times New Roman"/>
          <w:strike/>
        </w:rPr>
        <w:t xml:space="preserve">), com pesquisa de </w:t>
      </w:r>
      <w:proofErr w:type="spellStart"/>
      <w:r w:rsidRPr="00A73279">
        <w:rPr>
          <w:rFonts w:ascii="Times New Roman" w:hAnsi="Times New Roman" w:cs="Times New Roman"/>
          <w:strike/>
        </w:rPr>
        <w:t>IgG</w:t>
      </w:r>
      <w:proofErr w:type="spellEnd"/>
      <w:r w:rsidRPr="00A73279">
        <w:rPr>
          <w:rFonts w:ascii="Times New Roman" w:hAnsi="Times New Roman" w:cs="Times New Roman"/>
          <w:strike/>
        </w:rPr>
        <w:t xml:space="preserve"> ou </w:t>
      </w:r>
      <w:proofErr w:type="spellStart"/>
      <w:r w:rsidRPr="00A73279">
        <w:rPr>
          <w:rFonts w:ascii="Times New Roman" w:hAnsi="Times New Roman" w:cs="Times New Roman"/>
          <w:strike/>
        </w:rPr>
        <w:t>IgG</w:t>
      </w:r>
      <w:proofErr w:type="spellEnd"/>
      <w:r w:rsidRPr="00A73279">
        <w:rPr>
          <w:rFonts w:ascii="Times New Roman" w:hAnsi="Times New Roman" w:cs="Times New Roman"/>
          <w:strike/>
        </w:rPr>
        <w:t xml:space="preserve"> + </w:t>
      </w:r>
      <w:proofErr w:type="spellStart"/>
      <w:r w:rsidRPr="00A73279">
        <w:rPr>
          <w:rFonts w:ascii="Times New Roman" w:hAnsi="Times New Roman" w:cs="Times New Roman"/>
          <w:strike/>
        </w:rPr>
        <w:t>IgM</w:t>
      </w:r>
      <w:proofErr w:type="spellEnd"/>
      <w:r w:rsidRPr="009C0F58">
        <w:rPr>
          <w:rFonts w:ascii="Times New Roman" w:hAnsi="Times New Roman" w:cs="Times New Roman"/>
          <w:strike/>
        </w:rPr>
        <w:t xml:space="preserve">; </w:t>
      </w:r>
      <w:r w:rsidR="004A7E7D" w:rsidRPr="009C0F58">
        <w:rPr>
          <w:rFonts w:ascii="Times New Roman" w:hAnsi="Times New Roman" w:cs="Times New Roman"/>
          <w:b/>
          <w:strike/>
          <w:color w:val="0000FF"/>
        </w:rPr>
        <w:t>(Redação dada pela Resolução - RDC nº 51, de 07 de novembro de 2013)</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IV - Hepatite C: </w:t>
      </w:r>
      <w:proofErr w:type="gramStart"/>
      <w:r w:rsidRPr="00A73279">
        <w:rPr>
          <w:rFonts w:ascii="Times New Roman" w:hAnsi="Times New Roman" w:cs="Times New Roman"/>
          <w:strike/>
          <w:sz w:val="24"/>
          <w:szCs w:val="24"/>
        </w:rPr>
        <w:t>1</w:t>
      </w:r>
      <w:proofErr w:type="gramEnd"/>
      <w:r w:rsidRPr="00A73279">
        <w:rPr>
          <w:rFonts w:ascii="Times New Roman" w:hAnsi="Times New Roman" w:cs="Times New Roman"/>
          <w:strike/>
          <w:sz w:val="24"/>
          <w:szCs w:val="24"/>
        </w:rPr>
        <w:t xml:space="preserve"> (um) teste para detecção de anticorpo </w:t>
      </w:r>
      <w:proofErr w:type="spellStart"/>
      <w:r w:rsidRPr="00A73279">
        <w:rPr>
          <w:rFonts w:ascii="Times New Roman" w:hAnsi="Times New Roman" w:cs="Times New Roman"/>
          <w:strike/>
          <w:sz w:val="24"/>
          <w:szCs w:val="24"/>
        </w:rPr>
        <w:t>anti-HCV</w:t>
      </w:r>
      <w:proofErr w:type="spellEnd"/>
      <w:r w:rsidRPr="00A73279">
        <w:rPr>
          <w:rFonts w:ascii="Times New Roman" w:hAnsi="Times New Roman" w:cs="Times New Roman"/>
          <w:strike/>
          <w:sz w:val="24"/>
          <w:szCs w:val="24"/>
        </w:rPr>
        <w:t xml:space="preserve"> ou para detecção combinada de antígeno/anticorpo;</w:t>
      </w:r>
    </w:p>
    <w:p w:rsidR="004A7E7D" w:rsidRPr="009C0F58" w:rsidRDefault="004A7E7D" w:rsidP="008310B3">
      <w:pPr>
        <w:pStyle w:val="Default"/>
        <w:jc w:val="both"/>
        <w:rPr>
          <w:rFonts w:ascii="Times New Roman" w:hAnsi="Times New Roman" w:cs="Times New Roman"/>
          <w:strike/>
        </w:rPr>
      </w:pPr>
      <w:r w:rsidRPr="00BC6FB1">
        <w:rPr>
          <w:rFonts w:ascii="Times New Roman" w:hAnsi="Times New Roman" w:cs="Times New Roman"/>
        </w:rPr>
        <w:t xml:space="preserve">          </w:t>
      </w:r>
      <w:r w:rsidRPr="00A73279">
        <w:rPr>
          <w:rFonts w:ascii="Times New Roman" w:hAnsi="Times New Roman" w:cs="Times New Roman"/>
          <w:strike/>
        </w:rPr>
        <w:t xml:space="preserve">IV - Hepatite C: </w:t>
      </w:r>
      <w:proofErr w:type="gramStart"/>
      <w:r w:rsidRPr="00A73279">
        <w:rPr>
          <w:rFonts w:ascii="Times New Roman" w:hAnsi="Times New Roman" w:cs="Times New Roman"/>
          <w:strike/>
        </w:rPr>
        <w:t>2</w:t>
      </w:r>
      <w:proofErr w:type="gramEnd"/>
      <w:r w:rsidRPr="00A73279">
        <w:rPr>
          <w:rFonts w:ascii="Times New Roman" w:hAnsi="Times New Roman" w:cs="Times New Roman"/>
          <w:strike/>
        </w:rPr>
        <w:t xml:space="preserve">(dois) testes em paralelo: sendo 1 (um) teste para detecção de anticorpo </w:t>
      </w:r>
      <w:proofErr w:type="spellStart"/>
      <w:r w:rsidRPr="00A73279">
        <w:rPr>
          <w:rFonts w:ascii="Times New Roman" w:hAnsi="Times New Roman" w:cs="Times New Roman"/>
          <w:strike/>
        </w:rPr>
        <w:t>anti-HCV</w:t>
      </w:r>
      <w:proofErr w:type="spellEnd"/>
      <w:r w:rsidRPr="00A73279">
        <w:rPr>
          <w:rFonts w:ascii="Times New Roman" w:hAnsi="Times New Roman" w:cs="Times New Roman"/>
          <w:strike/>
        </w:rPr>
        <w:t xml:space="preserve"> ou para detecção combinada de antígeno/anticorpo; e 1(um) teste para detecção de ácido nucleico do vírus HCV por técnica de biologia molecular. </w:t>
      </w:r>
      <w:r w:rsidRPr="009C0F58">
        <w:rPr>
          <w:rFonts w:ascii="Times New Roman" w:hAnsi="Times New Roman" w:cs="Times New Roman"/>
          <w:b/>
          <w:strike/>
          <w:color w:val="0000FF"/>
        </w:rPr>
        <w:t>(Redação dada pela Resolução - RDC nº 51, de 07 de novembro de 2013</w:t>
      </w:r>
      <w:proofErr w:type="gramStart"/>
      <w:r w:rsidRPr="009C0F58">
        <w:rPr>
          <w:rFonts w:ascii="Times New Roman" w:hAnsi="Times New Roman" w:cs="Times New Roman"/>
          <w:b/>
          <w:strike/>
          <w:color w:val="0000FF"/>
        </w:rPr>
        <w:t>)</w:t>
      </w:r>
      <w:proofErr w:type="gram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 - HIV </w:t>
      </w:r>
      <w:proofErr w:type="gramStart"/>
      <w:r w:rsidRPr="00A73279">
        <w:rPr>
          <w:rFonts w:ascii="Times New Roman" w:hAnsi="Times New Roman" w:cs="Times New Roman"/>
          <w:strike/>
          <w:sz w:val="24"/>
          <w:szCs w:val="24"/>
        </w:rPr>
        <w:t>1</w:t>
      </w:r>
      <w:proofErr w:type="gramEnd"/>
      <w:r w:rsidRPr="00A73279">
        <w:rPr>
          <w:rFonts w:ascii="Times New Roman" w:hAnsi="Times New Roman" w:cs="Times New Roman"/>
          <w:strike/>
          <w:sz w:val="24"/>
          <w:szCs w:val="24"/>
        </w:rPr>
        <w:t xml:space="preserve"> e 2: 2(dois) testes em paralelo, sendo 1(um) teste para detecção de anticorpo anti-HIV-1 e 2 (que inclua a detecção do grupo O) e 1(um) teste para detecção combinada de antígeno/anticorpo;</w:t>
      </w:r>
    </w:p>
    <w:p w:rsidR="004A7E7D" w:rsidRPr="009C0F58" w:rsidRDefault="004A7E7D" w:rsidP="008310B3">
      <w:pPr>
        <w:pStyle w:val="Default"/>
        <w:jc w:val="both"/>
        <w:rPr>
          <w:rFonts w:ascii="Times New Roman" w:hAnsi="Times New Roman" w:cs="Times New Roman"/>
          <w:strike/>
        </w:rPr>
      </w:pPr>
      <w:r w:rsidRPr="001C498D">
        <w:rPr>
          <w:rFonts w:ascii="Times New Roman" w:hAnsi="Times New Roman" w:cs="Times New Roman"/>
        </w:rPr>
        <w:t xml:space="preserve">          </w:t>
      </w:r>
      <w:r w:rsidRPr="00A73279">
        <w:rPr>
          <w:rFonts w:ascii="Times New Roman" w:hAnsi="Times New Roman" w:cs="Times New Roman"/>
          <w:strike/>
        </w:rPr>
        <w:t xml:space="preserve">V - HIV </w:t>
      </w:r>
      <w:proofErr w:type="gramStart"/>
      <w:r w:rsidRPr="00A73279">
        <w:rPr>
          <w:rFonts w:ascii="Times New Roman" w:hAnsi="Times New Roman" w:cs="Times New Roman"/>
          <w:strike/>
        </w:rPr>
        <w:t>1</w:t>
      </w:r>
      <w:proofErr w:type="gramEnd"/>
      <w:r w:rsidRPr="00A73279">
        <w:rPr>
          <w:rFonts w:ascii="Times New Roman" w:hAnsi="Times New Roman" w:cs="Times New Roman"/>
          <w:strike/>
        </w:rPr>
        <w:t xml:space="preserve"> e 2: 2(dois) testes em paralelo: sendo 1(um) teste para detecção de anticorpo anti-HIV (que inclua a detecção do grupo O) ou 1(um) teste para detecção combinada de antígeno/anticorpo (que inclua a detecção do grupo O); e 1(um) teste para detecção de ácido nucleico do vírus HIV por técnica de biologia molecular</w:t>
      </w:r>
      <w:r w:rsidRPr="009C0F58">
        <w:rPr>
          <w:rFonts w:ascii="Times New Roman" w:hAnsi="Times New Roman" w:cs="Times New Roman"/>
          <w:strike/>
        </w:rPr>
        <w:t xml:space="preserve">. </w:t>
      </w:r>
      <w:r w:rsidRPr="009C0F58">
        <w:rPr>
          <w:rFonts w:ascii="Times New Roman" w:hAnsi="Times New Roman" w:cs="Times New Roman"/>
          <w:b/>
          <w:strike/>
          <w:color w:val="0000FF"/>
        </w:rPr>
        <w:t>(Redação dada pela Resolução - RDC nº 51, de 07 de novembro de 2013</w:t>
      </w:r>
      <w:proofErr w:type="gramStart"/>
      <w:r w:rsidRPr="009C0F58">
        <w:rPr>
          <w:rFonts w:ascii="Times New Roman" w:hAnsi="Times New Roman" w:cs="Times New Roman"/>
          <w:b/>
          <w:strike/>
          <w:color w:val="0000FF"/>
        </w:rPr>
        <w:t>)</w:t>
      </w:r>
      <w:proofErr w:type="gram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VI - HTLV I/II: </w:t>
      </w:r>
      <w:proofErr w:type="gramStart"/>
      <w:r w:rsidRPr="00A73279">
        <w:rPr>
          <w:rFonts w:ascii="Times New Roman" w:hAnsi="Times New Roman" w:cs="Times New Roman"/>
          <w:strike/>
          <w:sz w:val="24"/>
          <w:szCs w:val="24"/>
        </w:rPr>
        <w:t>1</w:t>
      </w:r>
      <w:proofErr w:type="gramEnd"/>
      <w:r w:rsidRPr="00A73279">
        <w:rPr>
          <w:rFonts w:ascii="Times New Roman" w:hAnsi="Times New Roman" w:cs="Times New Roman"/>
          <w:strike/>
          <w:sz w:val="24"/>
          <w:szCs w:val="24"/>
        </w:rPr>
        <w:t xml:space="preserve"> (um) teste para detecção de anticorpo anti- HTLV I/II;</w:t>
      </w:r>
    </w:p>
    <w:p w:rsidR="00735D0C" w:rsidRDefault="00735D0C" w:rsidP="00735D0C">
      <w:pPr>
        <w:pStyle w:val="NormalWeb"/>
        <w:rPr>
          <w:rFonts w:ascii="Times New Roman" w:hAnsi="Times New Roman" w:cs="Times New Roman"/>
          <w:strike/>
          <w:sz w:val="24"/>
          <w:szCs w:val="24"/>
        </w:rPr>
      </w:pPr>
      <w:r w:rsidRPr="00334462">
        <w:rPr>
          <w:rFonts w:ascii="Times New Roman" w:hAnsi="Times New Roman" w:cs="Times New Roman"/>
          <w:strike/>
          <w:sz w:val="24"/>
          <w:szCs w:val="24"/>
        </w:rPr>
        <w:t>§ 1º</w:t>
      </w:r>
      <w:r w:rsidRPr="00A73279">
        <w:rPr>
          <w:rFonts w:ascii="Times New Roman" w:hAnsi="Times New Roman" w:cs="Times New Roman"/>
          <w:strike/>
          <w:sz w:val="24"/>
          <w:szCs w:val="24"/>
        </w:rPr>
        <w:t xml:space="preserve"> No caso de incorporação de teste de biologia molecular para detecção de hepatite B, este deve ser utilizado como teste adicional à detecção de </w:t>
      </w:r>
      <w:proofErr w:type="spellStart"/>
      <w:proofErr w:type="gramStart"/>
      <w:r w:rsidRPr="00A73279">
        <w:rPr>
          <w:rFonts w:ascii="Times New Roman" w:hAnsi="Times New Roman" w:cs="Times New Roman"/>
          <w:strike/>
          <w:sz w:val="24"/>
          <w:szCs w:val="24"/>
        </w:rPr>
        <w:t>HBsAg</w:t>
      </w:r>
      <w:proofErr w:type="spellEnd"/>
      <w:proofErr w:type="gramEnd"/>
      <w:r w:rsidRPr="00A73279">
        <w:rPr>
          <w:rFonts w:ascii="Times New Roman" w:hAnsi="Times New Roman" w:cs="Times New Roman"/>
          <w:strike/>
          <w:sz w:val="24"/>
          <w:szCs w:val="24"/>
        </w:rPr>
        <w:t xml:space="preserve"> e </w:t>
      </w:r>
      <w:proofErr w:type="spellStart"/>
      <w:r w:rsidRPr="00A73279">
        <w:rPr>
          <w:rFonts w:ascii="Times New Roman" w:hAnsi="Times New Roman" w:cs="Times New Roman"/>
          <w:strike/>
          <w:sz w:val="24"/>
          <w:szCs w:val="24"/>
        </w:rPr>
        <w:t>anti-HBC</w:t>
      </w:r>
      <w:proofErr w:type="spellEnd"/>
      <w:r w:rsidRPr="00A73279">
        <w:rPr>
          <w:rFonts w:ascii="Times New Roman" w:hAnsi="Times New Roman" w:cs="Times New Roman"/>
          <w:strike/>
          <w:sz w:val="24"/>
          <w:szCs w:val="24"/>
        </w:rPr>
        <w:t xml:space="preserve"> e utilizando conjuntos diagnósticos aprovados para triagem de doadores.</w:t>
      </w:r>
    </w:p>
    <w:p w:rsidR="00970509" w:rsidRPr="009C0F58" w:rsidRDefault="00970509" w:rsidP="00970509">
      <w:pPr>
        <w:pStyle w:val="Default"/>
        <w:jc w:val="both"/>
        <w:rPr>
          <w:rFonts w:ascii="Times New Roman" w:hAnsi="Times New Roman" w:cs="Times New Roman"/>
          <w:strike/>
        </w:rPr>
      </w:pPr>
      <w:r w:rsidRPr="00AC382F">
        <w:rPr>
          <w:rFonts w:ascii="Times New Roman" w:hAnsi="Times New Roman" w:cs="Times New Roman"/>
        </w:rPr>
        <w:t xml:space="preserve">          </w:t>
      </w:r>
      <w:r w:rsidRPr="00AC382F">
        <w:rPr>
          <w:rFonts w:ascii="Times New Roman" w:hAnsi="Times New Roman" w:cs="Times New Roman"/>
          <w:strike/>
        </w:rPr>
        <w:t xml:space="preserve">§ 1º No caso de incorporação de teste para detecção de ácido nucleico do vírus HBV por técnica de biologia molecular, este deve ser utilizado como teste adicional à detecção de </w:t>
      </w:r>
      <w:proofErr w:type="spellStart"/>
      <w:proofErr w:type="gramStart"/>
      <w:r w:rsidRPr="00AC382F">
        <w:rPr>
          <w:rFonts w:ascii="Times New Roman" w:hAnsi="Times New Roman" w:cs="Times New Roman"/>
          <w:strike/>
        </w:rPr>
        <w:t>HBsAg</w:t>
      </w:r>
      <w:proofErr w:type="spellEnd"/>
      <w:proofErr w:type="gramEnd"/>
      <w:r w:rsidRPr="00AC382F">
        <w:rPr>
          <w:rFonts w:ascii="Times New Roman" w:hAnsi="Times New Roman" w:cs="Times New Roman"/>
          <w:strike/>
        </w:rPr>
        <w:t xml:space="preserve"> e </w:t>
      </w:r>
      <w:proofErr w:type="spellStart"/>
      <w:r w:rsidRPr="00AC382F">
        <w:rPr>
          <w:rFonts w:ascii="Times New Roman" w:hAnsi="Times New Roman" w:cs="Times New Roman"/>
          <w:strike/>
        </w:rPr>
        <w:t>anti-HBC</w:t>
      </w:r>
      <w:proofErr w:type="spellEnd"/>
      <w:r w:rsidRPr="00AC382F">
        <w:rPr>
          <w:rFonts w:ascii="Times New Roman" w:hAnsi="Times New Roman" w:cs="Times New Roman"/>
          <w:strike/>
        </w:rPr>
        <w:t xml:space="preserve"> e utilizando conjuntos de reagentes registrados/autorizados pela ANVISA para triagem de doadores de sangue.</w:t>
      </w:r>
      <w:r>
        <w:rPr>
          <w:rFonts w:ascii="Times New Roman" w:hAnsi="Times New Roman" w:cs="Times New Roman"/>
          <w:strike/>
        </w:rPr>
        <w:t xml:space="preserve"> </w:t>
      </w:r>
      <w:r w:rsidRPr="009C0F58">
        <w:rPr>
          <w:rFonts w:ascii="Times New Roman" w:hAnsi="Times New Roman" w:cs="Times New Roman"/>
          <w:b/>
          <w:strike/>
          <w:color w:val="0000FF"/>
        </w:rPr>
        <w:t>(Redação dada pela Resolução - RDC nº 51, de 07 de novembro de 2013</w:t>
      </w:r>
      <w:proofErr w:type="gramStart"/>
      <w:r w:rsidRPr="009C0F58">
        <w:rPr>
          <w:rFonts w:ascii="Times New Roman" w:hAnsi="Times New Roman" w:cs="Times New Roman"/>
          <w:b/>
          <w:strike/>
          <w:color w:val="0000FF"/>
        </w:rPr>
        <w:t>)</w:t>
      </w:r>
      <w:proofErr w:type="gramEnd"/>
    </w:p>
    <w:p w:rsidR="00735D0C"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2º No caso de incorporação de teste de biologia molecular para detecção de hepatite C, este deve ser utilizado como teste adicional à pesquisa de anticorpo ou antígeno/anticorpo.</w:t>
      </w:r>
    </w:p>
    <w:p w:rsidR="002A006C" w:rsidRPr="009C0F58" w:rsidRDefault="002A006C" w:rsidP="002A006C">
      <w:pPr>
        <w:pStyle w:val="Default"/>
        <w:ind w:firstLine="567"/>
        <w:jc w:val="both"/>
        <w:rPr>
          <w:rFonts w:ascii="Times New Roman" w:hAnsi="Times New Roman" w:cs="Times New Roman"/>
          <w:strike/>
        </w:rPr>
      </w:pPr>
      <w:r w:rsidRPr="00577D54">
        <w:rPr>
          <w:rFonts w:ascii="Times New Roman" w:hAnsi="Times New Roman" w:cs="Times New Roman"/>
          <w:strike/>
        </w:rPr>
        <w:t>§ 2º Nas regiões endêmicas de malária com transmissão ativa deve ser realizado a detecção de plasmódio ou antígenos plasmodiais</w:t>
      </w:r>
      <w:r w:rsidRPr="009C0F58">
        <w:rPr>
          <w:rFonts w:ascii="Times New Roman" w:hAnsi="Times New Roman" w:cs="Times New Roman"/>
          <w:strike/>
        </w:rPr>
        <w:t xml:space="preserve">. </w:t>
      </w:r>
      <w:r w:rsidRPr="009C0F58">
        <w:rPr>
          <w:rFonts w:ascii="Times New Roman" w:hAnsi="Times New Roman" w:cs="Times New Roman"/>
          <w:b/>
          <w:strike/>
          <w:color w:val="0000FF"/>
        </w:rPr>
        <w:t>(Redação dada pela Resolução - RDC nº 51, de 07 de novembro de 2013</w:t>
      </w:r>
      <w:proofErr w:type="gramStart"/>
      <w:r w:rsidRPr="009C0F58">
        <w:rPr>
          <w:rFonts w:ascii="Times New Roman" w:hAnsi="Times New Roman" w:cs="Times New Roman"/>
          <w:b/>
          <w:strike/>
          <w:color w:val="0000FF"/>
        </w:rPr>
        <w:t>)</w:t>
      </w:r>
      <w:proofErr w:type="gramEnd"/>
    </w:p>
    <w:p w:rsidR="00735D0C"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3º No caso de incorporação de teste de biologia molecular para HIV, este deve ser realizado adicionalmente, sem prejuízo dos dois testes sorológicos em paralelo </w:t>
      </w:r>
      <w:r w:rsidRPr="00A73279">
        <w:rPr>
          <w:rFonts w:ascii="Times New Roman" w:hAnsi="Times New Roman" w:cs="Times New Roman"/>
          <w:strike/>
          <w:sz w:val="24"/>
          <w:szCs w:val="24"/>
        </w:rPr>
        <w:lastRenderedPageBreak/>
        <w:t>previstos neste artigo e, utilizando-se conjuntos diagnósticos registrados para esta finalidade.</w:t>
      </w:r>
    </w:p>
    <w:p w:rsidR="00871288" w:rsidRPr="009C0F58" w:rsidRDefault="00871288" w:rsidP="00871288">
      <w:pPr>
        <w:pStyle w:val="Default"/>
        <w:jc w:val="both"/>
        <w:rPr>
          <w:rFonts w:ascii="Times New Roman" w:hAnsi="Times New Roman" w:cs="Times New Roman"/>
          <w:strike/>
        </w:rPr>
      </w:pPr>
      <w:r w:rsidRPr="00577D54">
        <w:rPr>
          <w:rFonts w:ascii="Times New Roman" w:hAnsi="Times New Roman" w:cs="Times New Roman"/>
        </w:rPr>
        <w:t xml:space="preserve">          </w:t>
      </w:r>
      <w:r w:rsidRPr="00577D54">
        <w:rPr>
          <w:rFonts w:ascii="Times New Roman" w:hAnsi="Times New Roman" w:cs="Times New Roman"/>
          <w:strike/>
        </w:rPr>
        <w:t>§ 3º A detecção do Citomegalovírus (CMV) deve ser realizada em todas as unidades de sangue destinadas a pacientes nas situações previstas pelo Ministério da Saúde</w:t>
      </w:r>
      <w:r w:rsidRPr="009C0F58">
        <w:rPr>
          <w:rFonts w:ascii="Times New Roman" w:hAnsi="Times New Roman" w:cs="Times New Roman"/>
          <w:strike/>
        </w:rPr>
        <w:t xml:space="preserve">. </w:t>
      </w:r>
      <w:r w:rsidRPr="009C0F58">
        <w:rPr>
          <w:rFonts w:ascii="Times New Roman" w:hAnsi="Times New Roman" w:cs="Times New Roman"/>
          <w:b/>
          <w:strike/>
          <w:color w:val="0000FF"/>
        </w:rPr>
        <w:t>(Redação dada</w:t>
      </w:r>
      <w:r w:rsidR="00083A59">
        <w:rPr>
          <w:rFonts w:ascii="Times New Roman" w:hAnsi="Times New Roman" w:cs="Times New Roman"/>
          <w:b/>
          <w:strike/>
          <w:color w:val="0000FF"/>
        </w:rPr>
        <w:t xml:space="preserve"> pela Resolução - RDC nº 51, de</w:t>
      </w:r>
      <w:r w:rsidRPr="009C0F58">
        <w:rPr>
          <w:rFonts w:ascii="Times New Roman" w:hAnsi="Times New Roman" w:cs="Times New Roman"/>
          <w:b/>
          <w:strike/>
          <w:color w:val="0000FF"/>
        </w:rPr>
        <w:t>07 de novembro de 2013</w:t>
      </w:r>
      <w:proofErr w:type="gramStart"/>
      <w:r w:rsidRPr="009C0F58">
        <w:rPr>
          <w:rFonts w:ascii="Times New Roman" w:hAnsi="Times New Roman" w:cs="Times New Roman"/>
          <w:b/>
          <w:strike/>
          <w:color w:val="0000FF"/>
        </w:rPr>
        <w:t>)</w:t>
      </w:r>
      <w:proofErr w:type="gramEnd"/>
    </w:p>
    <w:p w:rsidR="00167A91" w:rsidRPr="00951FF2" w:rsidRDefault="00167A91" w:rsidP="00167A91">
      <w:pPr>
        <w:pStyle w:val="NormalWeb"/>
        <w:rPr>
          <w:rFonts w:ascii="Times New Roman" w:eastAsiaTheme="minorHAnsi" w:hAnsi="Times New Roman" w:cs="Times New Roman"/>
          <w:i/>
          <w:color w:val="0000FF"/>
          <w:sz w:val="24"/>
          <w:szCs w:val="24"/>
          <w:lang w:eastAsia="en-US"/>
        </w:rPr>
      </w:pPr>
      <w:r w:rsidRPr="00E95257">
        <w:rPr>
          <w:rFonts w:ascii="Times New Roman" w:eastAsiaTheme="minorHAnsi" w:hAnsi="Times New Roman" w:cs="Times New Roman"/>
          <w:i/>
          <w:color w:val="0000FF"/>
          <w:sz w:val="24"/>
          <w:szCs w:val="24"/>
          <w:lang w:eastAsia="en-US"/>
        </w:rPr>
        <w:t>Observação</w:t>
      </w:r>
      <w:r>
        <w:rPr>
          <w:rFonts w:ascii="Times New Roman" w:eastAsiaTheme="minorHAnsi" w:hAnsi="Times New Roman" w:cs="Times New Roman"/>
          <w:i/>
          <w:color w:val="0000FF"/>
          <w:sz w:val="24"/>
          <w:szCs w:val="24"/>
          <w:lang w:eastAsia="en-US"/>
        </w:rPr>
        <w:t xml:space="preserve">: A </w:t>
      </w:r>
      <w:r w:rsidR="00083A59">
        <w:rPr>
          <w:rFonts w:ascii="Times New Roman" w:eastAsiaTheme="minorHAnsi" w:hAnsi="Times New Roman" w:cs="Times New Roman"/>
          <w:i/>
          <w:color w:val="0000FF"/>
          <w:sz w:val="24"/>
          <w:szCs w:val="24"/>
          <w:lang w:eastAsia="en-US"/>
        </w:rPr>
        <w:t xml:space="preserve">Resolução - RDC nº 51, de </w:t>
      </w:r>
      <w:proofErr w:type="gramStart"/>
      <w:r w:rsidRPr="00951FF2">
        <w:rPr>
          <w:rFonts w:ascii="Times New Roman" w:eastAsiaTheme="minorHAnsi" w:hAnsi="Times New Roman" w:cs="Times New Roman"/>
          <w:i/>
          <w:color w:val="0000FF"/>
          <w:sz w:val="24"/>
          <w:szCs w:val="24"/>
          <w:lang w:eastAsia="en-US"/>
        </w:rPr>
        <w:t>7</w:t>
      </w:r>
      <w:proofErr w:type="gramEnd"/>
      <w:r w:rsidRPr="00951FF2">
        <w:rPr>
          <w:rFonts w:ascii="Times New Roman" w:eastAsiaTheme="minorHAnsi" w:hAnsi="Times New Roman" w:cs="Times New Roman"/>
          <w:i/>
          <w:color w:val="0000FF"/>
          <w:sz w:val="24"/>
          <w:szCs w:val="24"/>
          <w:lang w:eastAsia="en-US"/>
        </w:rPr>
        <w:t xml:space="preserve"> de novembro de 2013</w:t>
      </w:r>
      <w:r>
        <w:rPr>
          <w:rFonts w:ascii="Times New Roman" w:eastAsiaTheme="minorHAnsi" w:hAnsi="Times New Roman" w:cs="Times New Roman"/>
          <w:i/>
          <w:color w:val="0000FF"/>
          <w:sz w:val="24"/>
          <w:szCs w:val="24"/>
          <w:lang w:eastAsia="en-US"/>
        </w:rPr>
        <w:t xml:space="preserve">, ao conferir nova redação aos §§ do art. 89 da Resolução - RDC Nº 57, de 16 de dezembro de 2010, de 5 para 3 parágrafos, tratou dos §§ 4º e 5º, nas novas redações dos § 2º e § 3º. </w:t>
      </w:r>
    </w:p>
    <w:p w:rsidR="00735D0C"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4º Nas regiões endêmicas de malária com transmissão ativa (alto risco pela Incidência Parasitária Anual – IPA), deve ser realizado a detecção de plasmódio ou antígenos plasmodiais.</w:t>
      </w:r>
    </w:p>
    <w:p w:rsidR="00735D0C" w:rsidRDefault="00735D0C" w:rsidP="00735D0C">
      <w:pPr>
        <w:pStyle w:val="NormalWeb"/>
        <w:rPr>
          <w:rFonts w:ascii="Times New Roman" w:hAnsi="Times New Roman" w:cs="Times New Roman"/>
          <w:strike/>
          <w:sz w:val="24"/>
          <w:szCs w:val="24"/>
        </w:rPr>
      </w:pPr>
      <w:r w:rsidRPr="004B25F2">
        <w:rPr>
          <w:rFonts w:ascii="Times New Roman" w:hAnsi="Times New Roman" w:cs="Times New Roman"/>
          <w:strike/>
          <w:sz w:val="24"/>
          <w:szCs w:val="24"/>
        </w:rPr>
        <w:t>§ 5º</w:t>
      </w:r>
      <w:r w:rsidRPr="00A73279">
        <w:rPr>
          <w:rFonts w:ascii="Times New Roman" w:hAnsi="Times New Roman" w:cs="Times New Roman"/>
          <w:strike/>
          <w:sz w:val="24"/>
          <w:szCs w:val="24"/>
        </w:rPr>
        <w:t xml:space="preserve"> A detecção do Citomegalovírus (CMV) deve ser realizada em todas as unidades de sangue destinadas a pacientes nas situações previstas pelo Ministério da Saúde.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90. Os testes laboratoriais para detecção de marcadores para doenças infecciosas transmissíveis pelo sangue devem ser realizados com fluxos e processos de trabalho específicos e utilizando conjuntos diagnósticos próprios para tal finalidade.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1º No caso de utilização de metodologias de biologia molecular, a depender do método utilizado, o laboratório deve ter áreas ou salas exclusivas, construídas de forma a permitir fluxo adequado dos materiais, amostras biológicas e profissionais atendendo aos requisitos exigidos pelas normas vigentes.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2º Em casos de novas tecnologias que utilizem biologia molecular para as quais não seja necessária a estrutura física definida pela legislação vigente, o serviço de hemoterapia deve apresentar, ao órgão de</w:t>
      </w:r>
      <w:proofErr w:type="gramStart"/>
      <w:r w:rsidRPr="00A73279">
        <w:rPr>
          <w:rFonts w:ascii="Times New Roman" w:hAnsi="Times New Roman" w:cs="Times New Roman"/>
          <w:strike/>
          <w:sz w:val="24"/>
          <w:szCs w:val="24"/>
        </w:rPr>
        <w:t xml:space="preserve">  </w:t>
      </w:r>
      <w:proofErr w:type="gramEnd"/>
      <w:r w:rsidRPr="00A73279">
        <w:rPr>
          <w:rFonts w:ascii="Times New Roman" w:hAnsi="Times New Roman" w:cs="Times New Roman"/>
          <w:strike/>
          <w:sz w:val="24"/>
          <w:szCs w:val="24"/>
        </w:rPr>
        <w:t xml:space="preserve">vigilância sanitária local, declaração do projetista e do responsável técnico do serviço justificando que, embora  o projeto atende parcialmente às normas vigentes, a tecnologia utilizada garante a segurança e qualidade das atividades desenvolvidas.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91. Os testes laboratoriais para detecção de marcadores para doenças infecciosas transmissíveis pelo sangue devem ser realizados em amostra colhida em tubo primário, desde a coleta até a fase de </w:t>
      </w:r>
      <w:proofErr w:type="spellStart"/>
      <w:r w:rsidRPr="00A73279">
        <w:rPr>
          <w:rFonts w:ascii="Times New Roman" w:hAnsi="Times New Roman" w:cs="Times New Roman"/>
          <w:strike/>
          <w:sz w:val="24"/>
          <w:szCs w:val="24"/>
        </w:rPr>
        <w:t>pipetagem</w:t>
      </w:r>
      <w:proofErr w:type="spellEnd"/>
      <w:r w:rsidRPr="00A73279">
        <w:rPr>
          <w:rFonts w:ascii="Times New Roman" w:hAnsi="Times New Roman" w:cs="Times New Roman"/>
          <w:strike/>
          <w:sz w:val="24"/>
          <w:szCs w:val="24"/>
        </w:rPr>
        <w:t xml:space="preserve"> no equipamento, incluindo os recebidos de outros serviços.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92. Os testes em “</w:t>
      </w:r>
      <w:r w:rsidRPr="00A73279">
        <w:rPr>
          <w:rFonts w:ascii="Times New Roman" w:hAnsi="Times New Roman" w:cs="Times New Roman"/>
          <w:i/>
          <w:strike/>
          <w:sz w:val="24"/>
          <w:szCs w:val="24"/>
        </w:rPr>
        <w:t>pool</w:t>
      </w:r>
      <w:r w:rsidRPr="00A73279">
        <w:rPr>
          <w:rFonts w:ascii="Times New Roman" w:hAnsi="Times New Roman" w:cs="Times New Roman"/>
          <w:strike/>
          <w:sz w:val="24"/>
          <w:szCs w:val="24"/>
        </w:rPr>
        <w:t>” de amostras de sangue de doadores somente serão realizados no caso da incorporação de tecnologias que tenham aplicação comprovada, validada pelo fabricante quanto ao número de amostras para emprego em “</w:t>
      </w:r>
      <w:r w:rsidRPr="00A73279">
        <w:rPr>
          <w:rFonts w:ascii="Times New Roman" w:hAnsi="Times New Roman" w:cs="Times New Roman"/>
          <w:i/>
          <w:strike/>
          <w:sz w:val="24"/>
          <w:szCs w:val="24"/>
        </w:rPr>
        <w:t>pool</w:t>
      </w:r>
      <w:r w:rsidRPr="00A73279">
        <w:rPr>
          <w:rFonts w:ascii="Times New Roman" w:hAnsi="Times New Roman" w:cs="Times New Roman"/>
          <w:strike/>
          <w:sz w:val="24"/>
          <w:szCs w:val="24"/>
        </w:rPr>
        <w:t xml:space="preserve">” e após o registro na </w:t>
      </w:r>
      <w:proofErr w:type="gramStart"/>
      <w:r w:rsidRPr="00A73279">
        <w:rPr>
          <w:rFonts w:ascii="Times New Roman" w:hAnsi="Times New Roman" w:cs="Times New Roman"/>
          <w:strike/>
          <w:sz w:val="24"/>
          <w:szCs w:val="24"/>
        </w:rPr>
        <w:t>Anvisa</w:t>
      </w:r>
      <w:proofErr w:type="gramEnd"/>
      <w:r w:rsidRPr="00A73279">
        <w:rPr>
          <w:rFonts w:ascii="Times New Roman" w:hAnsi="Times New Roman" w:cs="Times New Roman"/>
          <w:strike/>
          <w:sz w:val="24"/>
          <w:szCs w:val="24"/>
        </w:rPr>
        <w:t xml:space="preserv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 xml:space="preserve">Art. 93. O sangue e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somente devem ser liberados para transfusão após a obtenção de todos os resultados finais dos testes não reagentes ou negativos</w:t>
      </w:r>
      <w:r w:rsidRPr="00A73279">
        <w:rPr>
          <w:rFonts w:ascii="Times New Roman" w:hAnsi="Times New Roman" w:cs="Times New Roman"/>
          <w:bCs/>
          <w:strike/>
          <w:sz w:val="24"/>
          <w:szCs w:val="24"/>
        </w:rPr>
        <w:t>.</w:t>
      </w:r>
      <w:r w:rsidRPr="00A73279">
        <w:rPr>
          <w:rFonts w:ascii="Times New Roman" w:hAnsi="Times New Roman" w:cs="Times New Roman"/>
          <w:strike/>
          <w:sz w:val="24"/>
          <w:szCs w:val="24"/>
        </w:rPr>
        <w:t xml:space="preserve">  </w:t>
      </w:r>
    </w:p>
    <w:p w:rsidR="00735D0C" w:rsidRPr="00A73279" w:rsidRDefault="00735D0C" w:rsidP="00735D0C">
      <w:pPr>
        <w:ind w:firstLine="567"/>
        <w:jc w:val="both"/>
        <w:rPr>
          <w:strike/>
        </w:rPr>
      </w:pPr>
      <w:r w:rsidRPr="00A73279">
        <w:rPr>
          <w:strike/>
        </w:rPr>
        <w:t xml:space="preserve">Art. 94. Nos casos de resultados </w:t>
      </w:r>
      <w:proofErr w:type="gramStart"/>
      <w:r w:rsidRPr="00A73279">
        <w:rPr>
          <w:strike/>
        </w:rPr>
        <w:t>reagentes/positivos</w:t>
      </w:r>
      <w:proofErr w:type="gramEnd"/>
      <w:r w:rsidRPr="00A73279">
        <w:rPr>
          <w:strike/>
        </w:rPr>
        <w:t xml:space="preserve"> ou inconclusivos nos testes sorológicos de triagem, o serviço de hemoterapia deve repetir os testes iniciais em duplicata, na mesma amostra da doação. </w:t>
      </w:r>
    </w:p>
    <w:p w:rsidR="00735D0C" w:rsidRPr="00A73279" w:rsidRDefault="00735D0C" w:rsidP="00735D0C">
      <w:pPr>
        <w:autoSpaceDE w:val="0"/>
        <w:autoSpaceDN w:val="0"/>
        <w:adjustRightInd w:val="0"/>
        <w:ind w:firstLine="567"/>
        <w:jc w:val="both"/>
        <w:rPr>
          <w:strike/>
        </w:rPr>
      </w:pPr>
      <w:r w:rsidRPr="00A73279">
        <w:rPr>
          <w:strike/>
        </w:rPr>
        <w:t xml:space="preserve">§ 1º Caso a repetição resulte em não reagente/negativo nas duas amostras do teste em duplicata, as bolsas referentes poderão ser liberadas. </w:t>
      </w:r>
    </w:p>
    <w:p w:rsidR="00735D0C" w:rsidRPr="00A73279" w:rsidRDefault="00735D0C" w:rsidP="00735D0C">
      <w:pPr>
        <w:autoSpaceDE w:val="0"/>
        <w:autoSpaceDN w:val="0"/>
        <w:adjustRightInd w:val="0"/>
        <w:ind w:firstLine="567"/>
        <w:jc w:val="both"/>
        <w:rPr>
          <w:strike/>
        </w:rPr>
      </w:pPr>
      <w:r w:rsidRPr="00A73279">
        <w:rPr>
          <w:strike/>
        </w:rPr>
        <w:t xml:space="preserve">§ 2º Por medida de segurança, devem-se estabelecer procedimentos escritos com critérios para avaliação dos resultados da placa, no intuito de investigar as possíveis causas e medidas corretivas a serem aplicadas. </w:t>
      </w:r>
    </w:p>
    <w:p w:rsidR="00735D0C" w:rsidRPr="00A73279" w:rsidRDefault="00735D0C" w:rsidP="00735D0C">
      <w:pPr>
        <w:autoSpaceDE w:val="0"/>
        <w:autoSpaceDN w:val="0"/>
        <w:adjustRightInd w:val="0"/>
        <w:ind w:firstLine="567"/>
        <w:jc w:val="both"/>
        <w:rPr>
          <w:strike/>
        </w:rPr>
      </w:pPr>
      <w:r w:rsidRPr="00A73279">
        <w:rPr>
          <w:strike/>
        </w:rPr>
        <w:t xml:space="preserve">§ 3º Caso pelo menos um dos resultados da repetição em duplicata seja reagente/positivo ou inconclusivo as bolsas deverão ser bloqueadas e descartadas e o doador deve ser convocado para coleta de nova amostra para realização dos testes confirmatórios. </w:t>
      </w:r>
    </w:p>
    <w:p w:rsidR="00735D0C" w:rsidRPr="00A73279" w:rsidRDefault="00735D0C" w:rsidP="00735D0C">
      <w:pPr>
        <w:ind w:firstLine="567"/>
        <w:jc w:val="both"/>
        <w:rPr>
          <w:strike/>
        </w:rPr>
      </w:pPr>
      <w:r w:rsidRPr="00A73279">
        <w:rPr>
          <w:strike/>
        </w:rPr>
        <w:t xml:space="preserve">Art. 95. No caso do uso de testes de biologia molecular, somente podem ser liberadas as bolsas com resultados não </w:t>
      </w:r>
      <w:proofErr w:type="gramStart"/>
      <w:r w:rsidRPr="00A73279">
        <w:rPr>
          <w:strike/>
        </w:rPr>
        <w:t>regentes/negativos</w:t>
      </w:r>
      <w:proofErr w:type="gramEnd"/>
      <w:r w:rsidRPr="00A73279">
        <w:rPr>
          <w:strike/>
        </w:rPr>
        <w:t xml:space="preserve"> tanto para os testes sorológicos quanto para os testes de biologia molecular. </w:t>
      </w:r>
    </w:p>
    <w:p w:rsidR="00735D0C" w:rsidRPr="00A73279" w:rsidRDefault="00735D0C" w:rsidP="00735D0C">
      <w:pPr>
        <w:ind w:firstLine="567"/>
        <w:jc w:val="both"/>
        <w:rPr>
          <w:strike/>
        </w:rPr>
      </w:pPr>
      <w:r w:rsidRPr="00A73279">
        <w:rPr>
          <w:strike/>
        </w:rPr>
        <w:t>§ 1º No caso do uso de testes de biologia molecular em “</w:t>
      </w:r>
      <w:r w:rsidRPr="00A73279">
        <w:rPr>
          <w:i/>
          <w:strike/>
        </w:rPr>
        <w:t>pool</w:t>
      </w:r>
      <w:r w:rsidRPr="00A73279">
        <w:rPr>
          <w:strike/>
        </w:rPr>
        <w:t>”, o grupo de amostras que apresentar resultado positivo ou inconclusivo, deverá ser desmembrado e suas amostras testadas individualmente para identificação do(s) agente(s) infeccioso(s) em questão.</w:t>
      </w:r>
    </w:p>
    <w:p w:rsidR="00735D0C" w:rsidRPr="00A73279" w:rsidRDefault="00735D0C" w:rsidP="00735D0C">
      <w:pPr>
        <w:ind w:firstLine="567"/>
        <w:jc w:val="both"/>
        <w:rPr>
          <w:strike/>
        </w:rPr>
      </w:pPr>
      <w:r w:rsidRPr="00A73279">
        <w:rPr>
          <w:strike/>
        </w:rPr>
        <w:t>§ 2º As bolsas cujas amostras individuais sejam positivas ou inconclusivas nos testes de biologia molecular ou que tenham resultados discrepantes com os testes sorológicos devem ser descartadas, e o doador deve ser convocado para coleta de nova amostra para realização dos testes confirmatórios.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96. Não é obrigatório que o serviço de hemoterapia realize os testes confirmatórios para a definição de diagnóstico.</w:t>
      </w:r>
    </w:p>
    <w:p w:rsidR="00735D0C" w:rsidRPr="00A73279" w:rsidRDefault="00735D0C" w:rsidP="00735D0C">
      <w:pPr>
        <w:ind w:firstLine="567"/>
        <w:jc w:val="both"/>
        <w:rPr>
          <w:strike/>
        </w:rPr>
      </w:pPr>
      <w:r w:rsidRPr="00A73279">
        <w:rPr>
          <w:strike/>
        </w:rPr>
        <w:t>§ 1º Os testes confirmatórios podem ser realizados pelo próprio serviço de hemoterapia ou as amostras</w:t>
      </w:r>
      <w:proofErr w:type="gramStart"/>
      <w:r w:rsidRPr="00A73279">
        <w:rPr>
          <w:strike/>
        </w:rPr>
        <w:t xml:space="preserve">  </w:t>
      </w:r>
      <w:proofErr w:type="gramEnd"/>
      <w:r w:rsidRPr="00A73279">
        <w:rPr>
          <w:strike/>
        </w:rPr>
        <w:t xml:space="preserve">encaminhadas para laboratórios de referência. </w:t>
      </w:r>
    </w:p>
    <w:p w:rsidR="00735D0C" w:rsidRPr="00A73279" w:rsidRDefault="00735D0C" w:rsidP="00735D0C">
      <w:pPr>
        <w:ind w:firstLine="567"/>
        <w:jc w:val="both"/>
        <w:rPr>
          <w:strike/>
        </w:rPr>
      </w:pPr>
      <w:r w:rsidRPr="00A73279">
        <w:rPr>
          <w:strike/>
        </w:rPr>
        <w:t>§ 2º Em ambas as situações descritas no parágrafo anterior, o doador deve ser chamado pelo serviço de hemoterapia que realizou a coleta do seu sangue para devidas orientações de acordo com o resultado obtido e, se for o caso, encaminhado para um serviço de saúde para acompanhamento.</w:t>
      </w:r>
    </w:p>
    <w:p w:rsidR="00735D0C" w:rsidRPr="00A73279" w:rsidRDefault="00735D0C" w:rsidP="00735D0C">
      <w:pPr>
        <w:ind w:firstLine="567"/>
        <w:jc w:val="both"/>
        <w:rPr>
          <w:strike/>
        </w:rPr>
      </w:pPr>
      <w:r w:rsidRPr="00A73279">
        <w:rPr>
          <w:strike/>
        </w:rPr>
        <w:lastRenderedPageBreak/>
        <w:t>§ 3º O serviço de hemoterapia que não realize os testes confirmatórios deve possuir um termo de compromisso formal ou equivalente com serviço de referência para realização destes testes, de maneira que sejam garantidos os critérios definidos neste Regulamento e nas demais normas do Ministério da Saúde.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97. Os serviços de hemoterapia devem registrar os procedimentos para a resolução de resultados discrepantes ou inconclusivos na triagem laboratorial.</w:t>
      </w:r>
    </w:p>
    <w:p w:rsidR="00735D0C" w:rsidRPr="00A73279" w:rsidRDefault="00735D0C" w:rsidP="00735D0C">
      <w:pPr>
        <w:ind w:firstLine="567"/>
        <w:jc w:val="both"/>
        <w:rPr>
          <w:b/>
          <w:strike/>
        </w:rPr>
      </w:pPr>
      <w:r w:rsidRPr="00A73279">
        <w:rPr>
          <w:strike/>
        </w:rPr>
        <w:t xml:space="preserve">Art. 98. O serviço de hemoterapia deve manter </w:t>
      </w:r>
      <w:proofErr w:type="spellStart"/>
      <w:r w:rsidRPr="00A73279">
        <w:rPr>
          <w:strike/>
        </w:rPr>
        <w:t>plasmateca</w:t>
      </w:r>
      <w:proofErr w:type="spellEnd"/>
      <w:r w:rsidRPr="00A73279">
        <w:rPr>
          <w:strike/>
        </w:rPr>
        <w:t xml:space="preserve"> ou </w:t>
      </w:r>
      <w:proofErr w:type="spellStart"/>
      <w:r w:rsidRPr="00A73279">
        <w:rPr>
          <w:strike/>
        </w:rPr>
        <w:t>soroteca</w:t>
      </w:r>
      <w:proofErr w:type="spellEnd"/>
      <w:r w:rsidRPr="00A73279">
        <w:rPr>
          <w:strike/>
        </w:rPr>
        <w:t xml:space="preserve"> de cada doação, com as amostras devidamente identificadas e registradas e armazenadas em temperatura igual ou inferior a 20ºC negativos, por período mínimo de </w:t>
      </w:r>
      <w:proofErr w:type="gramStart"/>
      <w:r w:rsidRPr="00A73279">
        <w:rPr>
          <w:strike/>
        </w:rPr>
        <w:t>6</w:t>
      </w:r>
      <w:proofErr w:type="gramEnd"/>
      <w:r w:rsidRPr="00A73279">
        <w:rPr>
          <w:strike/>
        </w:rPr>
        <w:t xml:space="preserve"> (seis) meses.</w:t>
      </w:r>
      <w:r w:rsidRPr="00A73279">
        <w:rPr>
          <w:b/>
          <w:strike/>
        </w:rPr>
        <w:t xml:space="preserv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99. O serviço de hemoterapia deve ter um mecanismo que permita bloquear os doadores considerados inaptos na triagem laboratorial mantendo os registros dos mesmos.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1º. O serviço de hemoterapia deve dispor de mecanismo seguro de convocação do doador considerado inapto na triagem laboratorial, para esclarecimento, repetição dos testes e encaminhamento aos serviços de saúde de referência.</w:t>
      </w:r>
    </w:p>
    <w:p w:rsidR="00735D0C" w:rsidRPr="00A73279" w:rsidRDefault="00735D0C" w:rsidP="00735D0C">
      <w:pPr>
        <w:ind w:firstLine="567"/>
        <w:jc w:val="both"/>
        <w:rPr>
          <w:strike/>
        </w:rPr>
      </w:pPr>
      <w:r w:rsidRPr="00A73279">
        <w:rPr>
          <w:strike/>
        </w:rPr>
        <w:t xml:space="preserve">§ 2º O serviço de hemoterapia deve informar à autoridade de vigilância em saúde competente sobre os doadores com resultados </w:t>
      </w:r>
      <w:proofErr w:type="gramStart"/>
      <w:r w:rsidRPr="00A73279">
        <w:rPr>
          <w:strike/>
        </w:rPr>
        <w:t>reagentes/positivos</w:t>
      </w:r>
      <w:proofErr w:type="gramEnd"/>
      <w:r w:rsidRPr="00A73279">
        <w:rPr>
          <w:strike/>
        </w:rPr>
        <w:t xml:space="preserve"> dos testes laboratoriais de repetição para doenças transmissíveis pelo sangue ou que não tenham comparecido à convocação para realização de novos testes, conforme padronização definida entre as instâncias competentes e o serviço de hemoterapia.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100. Os serviços de hemoterapia devem notificar oficialmente à vigilância epidemiológica competente os casos reagentes para marcadores de infecções transmissíveis pelo sangue de notificação compulsória.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101. Quando os testes de triagem laboratorial </w:t>
      </w:r>
      <w:proofErr w:type="gramStart"/>
      <w:r w:rsidRPr="00A73279">
        <w:rPr>
          <w:rFonts w:ascii="Times New Roman" w:hAnsi="Times New Roman" w:cs="Times New Roman"/>
          <w:strike/>
          <w:sz w:val="24"/>
          <w:szCs w:val="24"/>
        </w:rPr>
        <w:t>resultarem</w:t>
      </w:r>
      <w:proofErr w:type="gramEnd"/>
      <w:r w:rsidRPr="00A73279">
        <w:rPr>
          <w:rFonts w:ascii="Times New Roman" w:hAnsi="Times New Roman" w:cs="Times New Roman"/>
          <w:strike/>
          <w:sz w:val="24"/>
          <w:szCs w:val="24"/>
        </w:rPr>
        <w:t xml:space="preserve"> reagente/positivo ou inconclusivo para HIV 1/2, HBV, HCV, HTLV I/II, em um doador de sangue que em doações prévias apresentava resultado não reagente/negativo (</w:t>
      </w:r>
      <w:proofErr w:type="spellStart"/>
      <w:r w:rsidRPr="00A73279">
        <w:rPr>
          <w:rFonts w:ascii="Times New Roman" w:hAnsi="Times New Roman" w:cs="Times New Roman"/>
          <w:strike/>
          <w:sz w:val="24"/>
          <w:szCs w:val="24"/>
        </w:rPr>
        <w:t>soroconversão</w:t>
      </w:r>
      <w:proofErr w:type="spellEnd"/>
      <w:r w:rsidRPr="00A73279">
        <w:rPr>
          <w:rFonts w:ascii="Times New Roman" w:hAnsi="Times New Roman" w:cs="Times New Roman"/>
          <w:strike/>
          <w:sz w:val="24"/>
          <w:szCs w:val="24"/>
        </w:rPr>
        <w:t xml:space="preserve">), o serviço de hemoterapia responsável pela produção dos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 proceder à investigação de retrovigilância.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 1º Na hipótese do “caput” deste artigo, a investigação de retrovigilância deverá ser desencadeada mesmo antes do resultado dos testes confirmatórios de </w:t>
      </w:r>
      <w:proofErr w:type="spellStart"/>
      <w:r w:rsidRPr="00A73279">
        <w:rPr>
          <w:rFonts w:ascii="Times New Roman" w:hAnsi="Times New Roman" w:cs="Times New Roman"/>
          <w:strike/>
          <w:sz w:val="24"/>
          <w:szCs w:val="24"/>
        </w:rPr>
        <w:t>soroconversão</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2º Na hipótese do “caput” deste artigo, o serviço de hemoterapia deve obrigatoriamente: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 – Identificar a data da última doação não reagente e o destino dos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II - No caso dos marcadores HIV, HCV, HBV (</w:t>
      </w:r>
      <w:proofErr w:type="spellStart"/>
      <w:proofErr w:type="gramStart"/>
      <w:r w:rsidRPr="00A73279">
        <w:rPr>
          <w:rFonts w:ascii="Times New Roman" w:hAnsi="Times New Roman" w:cs="Times New Roman"/>
          <w:strike/>
          <w:sz w:val="24"/>
          <w:szCs w:val="24"/>
        </w:rPr>
        <w:t>HBsAg</w:t>
      </w:r>
      <w:proofErr w:type="spellEnd"/>
      <w:proofErr w:type="gramEnd"/>
      <w:r w:rsidRPr="00A73279">
        <w:rPr>
          <w:rFonts w:ascii="Times New Roman" w:hAnsi="Times New Roman" w:cs="Times New Roman"/>
          <w:strike/>
          <w:sz w:val="24"/>
          <w:szCs w:val="24"/>
        </w:rPr>
        <w:t xml:space="preserve">), HTLV I/II,  deve-se proceder à investigação dos receptores das doações realizadas em até 6 (seis) meses anteriores a última doação não reagente/negativa.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III - No caso do marcador </w:t>
      </w:r>
      <w:proofErr w:type="spellStart"/>
      <w:r w:rsidRPr="00A73279">
        <w:rPr>
          <w:rFonts w:ascii="Times New Roman" w:hAnsi="Times New Roman" w:cs="Times New Roman"/>
          <w:strike/>
          <w:sz w:val="24"/>
          <w:szCs w:val="24"/>
        </w:rPr>
        <w:t>Anti-HBc</w:t>
      </w:r>
      <w:proofErr w:type="spellEnd"/>
      <w:r w:rsidRPr="00A73279">
        <w:rPr>
          <w:rFonts w:ascii="Times New Roman" w:hAnsi="Times New Roman" w:cs="Times New Roman"/>
          <w:strike/>
          <w:sz w:val="24"/>
          <w:szCs w:val="24"/>
        </w:rPr>
        <w:t xml:space="preserve"> (HBV), deve-se investigar os receptores para última doação não reagente/negativa se caso esta tiver ocorrido em até 12 (doze) meses: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IV – Descartar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oriundos dessa doação;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 - Caso ainda haja algum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 xml:space="preserve"> armazenado em outros serviços de hemoterapia, informar o ocorrido e proceder às medidas para o descarte destes;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VI – Caso a unidade de plasma tenha sido enviada para o fracionamento industrial, comunicar à indústria que a </w:t>
      </w:r>
      <w:proofErr w:type="gramStart"/>
      <w:r w:rsidRPr="00A73279">
        <w:rPr>
          <w:rFonts w:ascii="Times New Roman" w:hAnsi="Times New Roman" w:cs="Times New Roman"/>
          <w:strike/>
          <w:sz w:val="24"/>
          <w:szCs w:val="24"/>
        </w:rPr>
        <w:t>recebeu,</w:t>
      </w:r>
      <w:proofErr w:type="gramEnd"/>
      <w:r w:rsidRPr="00A73279">
        <w:rPr>
          <w:rFonts w:ascii="Times New Roman" w:hAnsi="Times New Roman" w:cs="Times New Roman"/>
          <w:strike/>
          <w:sz w:val="24"/>
          <w:szCs w:val="24"/>
        </w:rPr>
        <w:t xml:space="preserve"> à ANVISA e ao Ministério da Saúde;</w:t>
      </w:r>
    </w:p>
    <w:p w:rsidR="00735D0C" w:rsidRPr="00A73279" w:rsidRDefault="00735D0C" w:rsidP="00735D0C">
      <w:pPr>
        <w:ind w:firstLine="567"/>
        <w:jc w:val="both"/>
        <w:rPr>
          <w:strike/>
        </w:rPr>
      </w:pPr>
      <w:r w:rsidRPr="00A73279">
        <w:rPr>
          <w:strike/>
        </w:rPr>
        <w:t xml:space="preserve">VII – O teste de detecção de ácido nucléico do agente infeccioso que estiver sendo investigado pode ser realizado na amostra da doação anterior a doação reagente/positiva, utilizando uma amostra da </w:t>
      </w:r>
      <w:proofErr w:type="spellStart"/>
      <w:r w:rsidRPr="00A73279">
        <w:rPr>
          <w:strike/>
        </w:rPr>
        <w:t>plasmateca</w:t>
      </w:r>
      <w:proofErr w:type="spellEnd"/>
      <w:r w:rsidRPr="00A73279">
        <w:rPr>
          <w:strike/>
        </w:rPr>
        <w:t>/</w:t>
      </w:r>
      <w:proofErr w:type="spellStart"/>
      <w:r w:rsidRPr="00A73279">
        <w:rPr>
          <w:strike/>
        </w:rPr>
        <w:t>soroteca</w:t>
      </w:r>
      <w:proofErr w:type="spellEnd"/>
      <w:r w:rsidRPr="00A73279">
        <w:rPr>
          <w:strike/>
        </w:rPr>
        <w:t xml:space="preserve"> ou da unidade de plasma armazenada, e</w:t>
      </w:r>
      <w:proofErr w:type="gramStart"/>
      <w:r w:rsidRPr="00A73279">
        <w:rPr>
          <w:strike/>
        </w:rPr>
        <w:t xml:space="preserve">  </w:t>
      </w:r>
      <w:proofErr w:type="gramEnd"/>
      <w:r w:rsidRPr="00A73279">
        <w:rPr>
          <w:strike/>
        </w:rPr>
        <w:t>independentemente do resultado obtido, o procedimento de retrovigilância deverá ser realizado;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VIII- A investigação dos receptores deve ser feita pelo serviço de saúde que realizou a respectiva transfusão e acompanhada pelo serviço de hemoterapia responsável pela produção do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 xml:space="preserve">; </w:t>
      </w:r>
      <w:proofErr w:type="gramStart"/>
      <w:r w:rsidRPr="00A73279">
        <w:rPr>
          <w:rFonts w:ascii="Times New Roman" w:hAnsi="Times New Roman" w:cs="Times New Roman"/>
          <w:strike/>
          <w:sz w:val="24"/>
          <w:szCs w:val="24"/>
        </w:rPr>
        <w:t>e</w:t>
      </w:r>
      <w:proofErr w:type="gram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IX - O resultado da investigação de retrovigilância deve ser comunicado ao serviço que transfundiu o(s)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(s) ou ao médico responsável pelo paciente.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102. As responsabilidades pelos procedimentos de retrovigilância devem estar estabelecidas em contrato, convênio ou termo de compromisso e firmadas entre o serviço de hemoterapia fornecedor dos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e o serviço que o (s) recebeu e </w:t>
      </w:r>
      <w:proofErr w:type="gramStart"/>
      <w:r w:rsidRPr="00A73279">
        <w:rPr>
          <w:rFonts w:ascii="Times New Roman" w:hAnsi="Times New Roman" w:cs="Times New Roman"/>
          <w:strike/>
          <w:sz w:val="24"/>
          <w:szCs w:val="24"/>
        </w:rPr>
        <w:t>transfundiu</w:t>
      </w:r>
      <w:proofErr w:type="gramEnd"/>
      <w:r w:rsidRPr="00A73279">
        <w:rPr>
          <w:rFonts w:ascii="Times New Roman" w:hAnsi="Times New Roman" w:cs="Times New Roman"/>
          <w:strike/>
          <w:sz w:val="24"/>
          <w:szCs w:val="24"/>
        </w:rPr>
        <w:t>, não elidindo ou minorando as responsabilidades pelo atendimento dos requisitos sanitários estabelecidos por este Regulamento e demais instrumentos normativos aplicáveis.</w:t>
      </w:r>
    </w:p>
    <w:p w:rsidR="00735D0C" w:rsidRPr="00A73279" w:rsidRDefault="00735D0C" w:rsidP="00735D0C">
      <w:pPr>
        <w:ind w:firstLine="567"/>
        <w:jc w:val="both"/>
        <w:rPr>
          <w:strike/>
        </w:rPr>
      </w:pPr>
      <w:r w:rsidRPr="00A73279">
        <w:rPr>
          <w:strike/>
        </w:rPr>
        <w:t xml:space="preserve">Art. 103. Caso a indústria </w:t>
      </w:r>
      <w:proofErr w:type="spellStart"/>
      <w:r w:rsidRPr="00A73279">
        <w:rPr>
          <w:strike/>
        </w:rPr>
        <w:t>fracionadora</w:t>
      </w:r>
      <w:proofErr w:type="spellEnd"/>
      <w:r w:rsidRPr="00A73279">
        <w:rPr>
          <w:strike/>
        </w:rPr>
        <w:t xml:space="preserve"> de plasma excedente detecte resultados positivos/reagentes nos testes de unidades de plasma, esta deve comunicar ao Ministério da Saúde, à </w:t>
      </w:r>
      <w:proofErr w:type="gramStart"/>
      <w:r w:rsidRPr="00A73279">
        <w:rPr>
          <w:strike/>
        </w:rPr>
        <w:t>Anvisa</w:t>
      </w:r>
      <w:proofErr w:type="gramEnd"/>
      <w:r w:rsidRPr="00A73279">
        <w:rPr>
          <w:strike/>
        </w:rPr>
        <w:t xml:space="preserve"> e ao serviço de hemoterapia fornecedor para que o processo de retrovigilância seja desencadeado.</w:t>
      </w:r>
    </w:p>
    <w:p w:rsidR="00735D0C" w:rsidRPr="00A73279" w:rsidRDefault="00735D0C" w:rsidP="00735D0C">
      <w:pPr>
        <w:ind w:firstLine="567"/>
        <w:jc w:val="both"/>
        <w:rPr>
          <w:strike/>
        </w:rPr>
      </w:pPr>
      <w:r w:rsidRPr="00A73279">
        <w:rPr>
          <w:strike/>
        </w:rPr>
        <w:t>Art. 104. O serviço de hemoterapia deve comunicar ao órgão de vigilância sanitária competente os casos instaurados de retrovigilância para acompanhamento e apoio nas investigações.</w:t>
      </w:r>
    </w:p>
    <w:p w:rsidR="00735D0C" w:rsidRPr="00A73279" w:rsidRDefault="00735D0C" w:rsidP="00735D0C">
      <w:pPr>
        <w:ind w:firstLine="567"/>
        <w:jc w:val="both"/>
        <w:rPr>
          <w:strike/>
        </w:rPr>
      </w:pPr>
      <w:r w:rsidRPr="00A73279">
        <w:rPr>
          <w:bCs/>
          <w:strike/>
        </w:rPr>
        <w:lastRenderedPageBreak/>
        <w:t>Parágrafo único.</w:t>
      </w:r>
      <w:r w:rsidRPr="00A73279">
        <w:rPr>
          <w:strike/>
        </w:rPr>
        <w:t xml:space="preserve"> O órgão de vigilância sanitária competente deve encaminhar à ANVISA relatório consolidado dos casos confirmados para produção de relatório nacional.</w:t>
      </w:r>
    </w:p>
    <w:p w:rsidR="00735D0C" w:rsidRPr="00A73279" w:rsidRDefault="00735D0C" w:rsidP="00735D0C">
      <w:pPr>
        <w:jc w:val="center"/>
        <w:rPr>
          <w:b/>
          <w:strike/>
        </w:rPr>
      </w:pPr>
      <w:r w:rsidRPr="00A73279">
        <w:rPr>
          <w:b/>
          <w:strike/>
        </w:rPr>
        <w:t>Seção VII</w:t>
      </w:r>
    </w:p>
    <w:p w:rsidR="00735D0C" w:rsidRPr="00A73279" w:rsidRDefault="00735D0C" w:rsidP="00735D0C">
      <w:pPr>
        <w:pStyle w:val="NormalWeb"/>
        <w:jc w:val="center"/>
        <w:rPr>
          <w:rFonts w:ascii="Times New Roman" w:hAnsi="Times New Roman" w:cs="Times New Roman"/>
          <w:b/>
          <w:strike/>
          <w:sz w:val="24"/>
          <w:szCs w:val="24"/>
        </w:rPr>
      </w:pPr>
      <w:r w:rsidRPr="00A73279">
        <w:rPr>
          <w:rFonts w:ascii="Times New Roman" w:hAnsi="Times New Roman" w:cs="Times New Roman"/>
          <w:b/>
          <w:strike/>
          <w:sz w:val="24"/>
          <w:szCs w:val="24"/>
        </w:rPr>
        <w:t>Controle de Qualidade de Reagentes e Testes Laboratoriais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105. Os serviços de hemoterapia que executem testes laboratoriais devem realizar Controle de Qualidade Interno (CQI), utilizando amostras de controles adicionais aos fornecidos pelo fabricante do reagente em uso e de acordo com um plano de procedimentos previamente elaborado e validado, contendo as especificações dos critérios de aceitação.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1º As amostras controle devem ser monitoradas diariamente de acordo o definido pelo Ministério da Saúde.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2º Caso os controles sejam produzidos pelo próprio serviço, estes devem ser caracterizados e validados previamente, mantendo-se os registros.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3º Os resultados do CQI devem ser analisados criticamente e, quando estiverem fora dos critérios predefinidos, devem ser adotadas ações corretivo-preventivas para evitar resultados incorretos, mantendo-se os registros dos resultados, das </w:t>
      </w:r>
      <w:proofErr w:type="gramStart"/>
      <w:r w:rsidRPr="00A73279">
        <w:rPr>
          <w:rFonts w:ascii="Times New Roman" w:hAnsi="Times New Roman" w:cs="Times New Roman"/>
          <w:strike/>
          <w:sz w:val="24"/>
          <w:szCs w:val="24"/>
        </w:rPr>
        <w:t>não-conformidades</w:t>
      </w:r>
      <w:proofErr w:type="gramEnd"/>
      <w:r w:rsidRPr="00A73279">
        <w:rPr>
          <w:rFonts w:ascii="Times New Roman" w:hAnsi="Times New Roman" w:cs="Times New Roman"/>
          <w:strike/>
          <w:sz w:val="24"/>
          <w:szCs w:val="24"/>
        </w:rPr>
        <w:t xml:space="preserve"> e medidas adotadas.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4º O responsável técnico ou pessoa por ele designada deve monitorar os resultados do CQI. </w:t>
      </w:r>
    </w:p>
    <w:p w:rsidR="00735D0C" w:rsidRPr="00A73279" w:rsidRDefault="00735D0C" w:rsidP="00735D0C">
      <w:pPr>
        <w:autoSpaceDE w:val="0"/>
        <w:autoSpaceDN w:val="0"/>
        <w:adjustRightInd w:val="0"/>
        <w:ind w:firstLine="567"/>
        <w:jc w:val="both"/>
        <w:rPr>
          <w:strike/>
        </w:rPr>
      </w:pPr>
      <w:r w:rsidRPr="00A73279">
        <w:rPr>
          <w:strike/>
        </w:rPr>
        <w:t xml:space="preserve">Art. 106. O serviço que realize testes laboratoriais deve participar regularmente de programas de avaliação externa da qualidade (AEQ) para todos os testes realizados, a fim de assegurar a exatidão e a confiabilidade dos resultados obtidos.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Os resultados de desempenho do serviço na avaliação externa da qualidade devem ser analisados criticamente, mantendo-se os registros das </w:t>
      </w:r>
      <w:proofErr w:type="gramStart"/>
      <w:r w:rsidRPr="00A73279">
        <w:rPr>
          <w:rFonts w:ascii="Times New Roman" w:hAnsi="Times New Roman" w:cs="Times New Roman"/>
          <w:strike/>
          <w:sz w:val="24"/>
          <w:szCs w:val="24"/>
        </w:rPr>
        <w:t>não-conformidades</w:t>
      </w:r>
      <w:proofErr w:type="gramEnd"/>
      <w:r w:rsidRPr="00A73279">
        <w:rPr>
          <w:rFonts w:ascii="Times New Roman" w:hAnsi="Times New Roman" w:cs="Times New Roman"/>
          <w:strike/>
          <w:sz w:val="24"/>
          <w:szCs w:val="24"/>
        </w:rPr>
        <w:t xml:space="preserve"> e das medidas corretivo-preventivas adotadas.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107. O serviço de hemoterapia deve realizar controles de qualidade de cada lote e remessa dos reagentes e conjuntos diagnósticos antes da sua utilização na rotina de trabalho, de acordo com o preconizado pelo Ministério da Saúde e as boas práticas vigentes, mantendo os registros dos procedimentos executados, dos resultados, das </w:t>
      </w:r>
      <w:proofErr w:type="gramStart"/>
      <w:r w:rsidRPr="00A73279">
        <w:rPr>
          <w:rFonts w:ascii="Times New Roman" w:hAnsi="Times New Roman" w:cs="Times New Roman"/>
          <w:strike/>
          <w:sz w:val="24"/>
          <w:szCs w:val="24"/>
        </w:rPr>
        <w:t>não-conformidades</w:t>
      </w:r>
      <w:proofErr w:type="gramEnd"/>
      <w:r w:rsidRPr="00A73279">
        <w:rPr>
          <w:rFonts w:ascii="Times New Roman" w:hAnsi="Times New Roman" w:cs="Times New Roman"/>
          <w:strike/>
          <w:sz w:val="24"/>
          <w:szCs w:val="24"/>
        </w:rPr>
        <w:t xml:space="preserve"> e das ações corretivo-preventivas.</w:t>
      </w:r>
    </w:p>
    <w:p w:rsidR="00735D0C" w:rsidRPr="00A73279" w:rsidRDefault="00735D0C" w:rsidP="00083A59">
      <w:pPr>
        <w:jc w:val="center"/>
        <w:rPr>
          <w:b/>
          <w:strike/>
        </w:rPr>
      </w:pPr>
      <w:r w:rsidRPr="00A73279">
        <w:rPr>
          <w:b/>
          <w:strike/>
        </w:rPr>
        <w:t>Seção VIII</w:t>
      </w:r>
    </w:p>
    <w:p w:rsidR="00735D0C" w:rsidRPr="00A73279" w:rsidRDefault="00735D0C" w:rsidP="00083A59">
      <w:pPr>
        <w:pStyle w:val="NormalWeb"/>
        <w:ind w:firstLine="0"/>
        <w:jc w:val="center"/>
        <w:rPr>
          <w:rFonts w:ascii="Times New Roman" w:hAnsi="Times New Roman" w:cs="Times New Roman"/>
          <w:b/>
          <w:strike/>
          <w:sz w:val="24"/>
          <w:szCs w:val="24"/>
        </w:rPr>
      </w:pPr>
      <w:r w:rsidRPr="00A73279">
        <w:rPr>
          <w:rFonts w:ascii="Times New Roman" w:hAnsi="Times New Roman" w:cs="Times New Roman"/>
          <w:b/>
          <w:strike/>
          <w:sz w:val="24"/>
          <w:szCs w:val="24"/>
        </w:rPr>
        <w:t xml:space="preserve">Liberação e Rotulagem das Bolsas de Sangue e </w:t>
      </w:r>
      <w:proofErr w:type="spellStart"/>
      <w:r w:rsidRPr="00A73279">
        <w:rPr>
          <w:rFonts w:ascii="Times New Roman" w:hAnsi="Times New Roman" w:cs="Times New Roman"/>
          <w:b/>
          <w:strike/>
          <w:sz w:val="24"/>
          <w:szCs w:val="24"/>
        </w:rPr>
        <w:t>Hemocomponentes</w:t>
      </w:r>
      <w:proofErr w:type="spell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 xml:space="preserve">Art. 108. As bolsas de sangue 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somente devem ser liberadas após a conclusão de todos os testes </w:t>
      </w:r>
      <w:proofErr w:type="spellStart"/>
      <w:r w:rsidRPr="00A73279">
        <w:rPr>
          <w:rFonts w:ascii="Times New Roman" w:hAnsi="Times New Roman" w:cs="Times New Roman"/>
          <w:strike/>
          <w:sz w:val="24"/>
          <w:szCs w:val="24"/>
        </w:rPr>
        <w:t>imunohematológicos</w:t>
      </w:r>
      <w:proofErr w:type="spellEnd"/>
      <w:r w:rsidRPr="00A73279">
        <w:rPr>
          <w:rFonts w:ascii="Times New Roman" w:hAnsi="Times New Roman" w:cs="Times New Roman"/>
          <w:strike/>
          <w:sz w:val="24"/>
          <w:szCs w:val="24"/>
        </w:rPr>
        <w:t xml:space="preserve"> e de triagem para marcadores de infecções transmissíveis pelo sangue, com resultados não reagentes/ negativos.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109. Os rótulos e etiquetas afixados nas unidades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(bolsas principal e satélites) devem ser impressos, legíveis e firmemente aderidos, não devendo ser rasurados, adulterados, nem sobrepostos aos dados do lote e validade originais da bolsa.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110. O controle da etiquetagem e rotulagem de cada unidade de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 xml:space="preserve"> deve ser realizado por duas pessoas, exceto quando for utilizada verificação eletrônica por código de barras ou outra forma eletrônica devidamente validada.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 xml:space="preserve">Parágrafo único. Os registros devem atestar quais pessoas foram responsáveis pela liberação de </w:t>
      </w:r>
      <w:proofErr w:type="spellStart"/>
      <w:r w:rsidRPr="00A73279">
        <w:rPr>
          <w:rFonts w:ascii="Times New Roman" w:hAnsi="Times New Roman" w:cs="Times New Roman"/>
          <w:bCs/>
          <w:strike/>
          <w:sz w:val="24"/>
          <w:szCs w:val="24"/>
        </w:rPr>
        <w:t>hemocomponentes</w:t>
      </w:r>
      <w:proofErr w:type="spellEnd"/>
      <w:r w:rsidRPr="00A73279">
        <w:rPr>
          <w:rFonts w:ascii="Times New Roman" w:hAnsi="Times New Roman" w:cs="Times New Roman"/>
          <w:bCs/>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111. A"/>
        </w:smartTagPr>
        <w:r w:rsidRPr="00A73279">
          <w:rPr>
            <w:rFonts w:ascii="Times New Roman" w:hAnsi="Times New Roman" w:cs="Times New Roman"/>
            <w:strike/>
            <w:sz w:val="24"/>
            <w:szCs w:val="24"/>
          </w:rPr>
          <w:t>111. A</w:t>
        </w:r>
      </w:smartTag>
      <w:r w:rsidRPr="00A73279">
        <w:rPr>
          <w:rFonts w:ascii="Times New Roman" w:hAnsi="Times New Roman" w:cs="Times New Roman"/>
          <w:strike/>
          <w:sz w:val="24"/>
          <w:szCs w:val="24"/>
        </w:rPr>
        <w:t xml:space="preserve"> identificação das bolsas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 permitir a rastreabilidade desde a sua obtenção até o término do ato </w:t>
      </w:r>
      <w:proofErr w:type="spellStart"/>
      <w:r w:rsidRPr="00A73279">
        <w:rPr>
          <w:rFonts w:ascii="Times New Roman" w:hAnsi="Times New Roman" w:cs="Times New Roman"/>
          <w:strike/>
          <w:sz w:val="24"/>
          <w:szCs w:val="24"/>
        </w:rPr>
        <w:t>transfusional</w:t>
      </w:r>
      <w:proofErr w:type="spellEnd"/>
      <w:r w:rsidRPr="00A73279">
        <w:rPr>
          <w:rFonts w:ascii="Times New Roman" w:hAnsi="Times New Roman" w:cs="Times New Roman"/>
          <w:strike/>
          <w:sz w:val="24"/>
          <w:szCs w:val="24"/>
        </w:rPr>
        <w:t xml:space="preserve"> ou a produção de hemoderivados e insumos.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112. A"/>
        </w:smartTagPr>
        <w:r w:rsidRPr="00A73279">
          <w:rPr>
            <w:rFonts w:ascii="Times New Roman" w:hAnsi="Times New Roman" w:cs="Times New Roman"/>
            <w:strike/>
            <w:sz w:val="24"/>
            <w:szCs w:val="24"/>
          </w:rPr>
          <w:t>112. A</w:t>
        </w:r>
      </w:smartTag>
      <w:r w:rsidRPr="00A73279">
        <w:rPr>
          <w:rFonts w:ascii="Times New Roman" w:hAnsi="Times New Roman" w:cs="Times New Roman"/>
          <w:strike/>
          <w:sz w:val="24"/>
          <w:szCs w:val="24"/>
        </w:rPr>
        <w:t xml:space="preserve"> etiqueta das bolsas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liberados deve conter:</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 - nome e endereço do serviço coletor;</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II - data da coleta;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III - nome e volume aproximado do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IV – identificação com sistema numérico ou alfanumérico que permita rastreabilidade da bolsa e da doação;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 - nome do anticoagulante ou outra solução </w:t>
      </w:r>
      <w:proofErr w:type="gramStart"/>
      <w:r w:rsidRPr="00A73279">
        <w:rPr>
          <w:rFonts w:ascii="Times New Roman" w:hAnsi="Times New Roman" w:cs="Times New Roman"/>
          <w:strike/>
          <w:sz w:val="24"/>
          <w:szCs w:val="24"/>
        </w:rPr>
        <w:t>preservadora ,</w:t>
      </w:r>
      <w:proofErr w:type="gramEnd"/>
      <w:r w:rsidRPr="00A73279">
        <w:rPr>
          <w:rFonts w:ascii="Times New Roman" w:hAnsi="Times New Roman" w:cs="Times New Roman"/>
          <w:strike/>
          <w:sz w:val="24"/>
          <w:szCs w:val="24"/>
        </w:rPr>
        <w:t>exceto nos componentes obtidos por aférese;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VI - temperatura adequada para a conservação;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VII - data e hora de vencimento do produto;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VIII - </w:t>
      </w:r>
      <w:proofErr w:type="gramStart"/>
      <w:r w:rsidRPr="00A73279">
        <w:rPr>
          <w:rFonts w:ascii="Times New Roman" w:hAnsi="Times New Roman" w:cs="Times New Roman"/>
          <w:strike/>
          <w:sz w:val="24"/>
          <w:szCs w:val="24"/>
        </w:rPr>
        <w:t>grupo ABO</w:t>
      </w:r>
      <w:proofErr w:type="gramEnd"/>
      <w:r w:rsidRPr="00A73279">
        <w:rPr>
          <w:rFonts w:ascii="Times New Roman" w:hAnsi="Times New Roman" w:cs="Times New Roman"/>
          <w:strike/>
          <w:sz w:val="24"/>
          <w:szCs w:val="24"/>
        </w:rPr>
        <w:t>, Rh(D) e o resultado da pesquisa de anticorpos irregulares;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IX - resultado dos testes não reagentes para triagem de infecções transmissíveis pelo sangue;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X - a inscrição: “não adicionar medicamentos”; </w:t>
      </w:r>
      <w:proofErr w:type="gramStart"/>
      <w:r w:rsidRPr="00A73279">
        <w:rPr>
          <w:rFonts w:ascii="Times New Roman" w:hAnsi="Times New Roman" w:cs="Times New Roman"/>
          <w:strike/>
          <w:sz w:val="24"/>
          <w:szCs w:val="24"/>
        </w:rPr>
        <w:t>e</w:t>
      </w:r>
      <w:proofErr w:type="gramEnd"/>
      <w:r w:rsidRPr="00A73279">
        <w:rPr>
          <w:rFonts w:ascii="Times New Roman" w:hAnsi="Times New Roman" w:cs="Times New Roman"/>
          <w:strike/>
          <w:sz w:val="24"/>
          <w:szCs w:val="24"/>
        </w:rPr>
        <w:t xml:space="preserv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 xml:space="preserve">XI - a identificação de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 xml:space="preserve"> irradiado e/ ou CMV reagente, quando for o caso.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Parágrafo único.  As unidades de baixo volume devem ser rotuladas como tal.</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113. A"/>
        </w:smartTagPr>
        <w:r w:rsidRPr="00A73279">
          <w:rPr>
            <w:rFonts w:ascii="Times New Roman" w:hAnsi="Times New Roman" w:cs="Times New Roman"/>
            <w:strike/>
            <w:sz w:val="24"/>
            <w:szCs w:val="24"/>
          </w:rPr>
          <w:t>113. A</w:t>
        </w:r>
      </w:smartTag>
      <w:r w:rsidRPr="00A73279">
        <w:rPr>
          <w:rFonts w:ascii="Times New Roman" w:hAnsi="Times New Roman" w:cs="Times New Roman"/>
          <w:strike/>
          <w:sz w:val="24"/>
          <w:szCs w:val="24"/>
        </w:rPr>
        <w:t xml:space="preserve"> etiqueta dos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liberados em forma de “</w:t>
      </w:r>
      <w:r w:rsidRPr="00A73279">
        <w:rPr>
          <w:rFonts w:ascii="Times New Roman" w:hAnsi="Times New Roman" w:cs="Times New Roman"/>
          <w:i/>
          <w:strike/>
          <w:sz w:val="24"/>
          <w:szCs w:val="24"/>
        </w:rPr>
        <w:t>pool</w:t>
      </w:r>
      <w:r w:rsidRPr="00A73279">
        <w:rPr>
          <w:rFonts w:ascii="Times New Roman" w:hAnsi="Times New Roman" w:cs="Times New Roman"/>
          <w:strike/>
          <w:sz w:val="24"/>
          <w:szCs w:val="24"/>
        </w:rPr>
        <w:t xml:space="preserve">” (concentrados de plaquetas e </w:t>
      </w:r>
      <w:proofErr w:type="spellStart"/>
      <w:r w:rsidRPr="00A73279">
        <w:rPr>
          <w:rFonts w:ascii="Times New Roman" w:hAnsi="Times New Roman" w:cs="Times New Roman"/>
          <w:strike/>
          <w:sz w:val="24"/>
          <w:szCs w:val="24"/>
        </w:rPr>
        <w:t>crioprecipitado</w:t>
      </w:r>
      <w:proofErr w:type="spellEnd"/>
      <w:r w:rsidRPr="00A73279">
        <w:rPr>
          <w:rFonts w:ascii="Times New Roman" w:hAnsi="Times New Roman" w:cs="Times New Roman"/>
          <w:strike/>
          <w:sz w:val="24"/>
          <w:szCs w:val="24"/>
        </w:rPr>
        <w:t>), além das especificações já descritas no item anterior, deve conter:</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 - nome do serviço responsável pela preparação do “pool”;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 - indicação de que se trata de um “pool” e o número do “pool”;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III - </w:t>
      </w:r>
      <w:proofErr w:type="gramStart"/>
      <w:r w:rsidRPr="00A73279">
        <w:rPr>
          <w:rFonts w:ascii="Times New Roman" w:hAnsi="Times New Roman" w:cs="Times New Roman"/>
          <w:strike/>
          <w:sz w:val="24"/>
          <w:szCs w:val="24"/>
        </w:rPr>
        <w:t>grupo ABO</w:t>
      </w:r>
      <w:proofErr w:type="gramEnd"/>
      <w:r w:rsidRPr="00A73279">
        <w:rPr>
          <w:rFonts w:ascii="Times New Roman" w:hAnsi="Times New Roman" w:cs="Times New Roman"/>
          <w:strike/>
          <w:sz w:val="24"/>
          <w:szCs w:val="24"/>
        </w:rPr>
        <w:t xml:space="preserve"> e Rh(D) das unidades do “pool”, volume aproximado, data e horário de vencimento; 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IV - se o “pool” é CMV negativo.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O serviço que preparou o “</w:t>
      </w:r>
      <w:r w:rsidRPr="00A73279">
        <w:rPr>
          <w:rFonts w:ascii="Times New Roman" w:hAnsi="Times New Roman" w:cs="Times New Roman"/>
          <w:i/>
          <w:strike/>
          <w:sz w:val="24"/>
          <w:szCs w:val="24"/>
        </w:rPr>
        <w:t>pool</w:t>
      </w:r>
      <w:r w:rsidRPr="00A73279">
        <w:rPr>
          <w:rFonts w:ascii="Times New Roman" w:hAnsi="Times New Roman" w:cs="Times New Roman"/>
          <w:strike/>
          <w:sz w:val="24"/>
          <w:szCs w:val="24"/>
        </w:rPr>
        <w:t>” deve ter sistema que permita a rastreabilidade de todas as unidades que o compõem.</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114. A"/>
        </w:smartTagPr>
        <w:r w:rsidRPr="00A73279">
          <w:rPr>
            <w:rFonts w:ascii="Times New Roman" w:hAnsi="Times New Roman" w:cs="Times New Roman"/>
            <w:strike/>
            <w:sz w:val="24"/>
            <w:szCs w:val="24"/>
          </w:rPr>
          <w:t>114. A</w:t>
        </w:r>
      </w:smartTag>
      <w:r w:rsidRPr="00A73279">
        <w:rPr>
          <w:rFonts w:ascii="Times New Roman" w:hAnsi="Times New Roman" w:cs="Times New Roman"/>
          <w:strike/>
          <w:sz w:val="24"/>
          <w:szCs w:val="24"/>
        </w:rPr>
        <w:t xml:space="preserve"> etiqueta da unidade de doação autóloga deverá conter além das informações exigidas para os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w:t>
      </w:r>
      <w:proofErr w:type="spellStart"/>
      <w:r w:rsidRPr="00A73279">
        <w:rPr>
          <w:rFonts w:ascii="Times New Roman" w:hAnsi="Times New Roman" w:cs="Times New Roman"/>
          <w:strike/>
          <w:sz w:val="24"/>
          <w:szCs w:val="24"/>
        </w:rPr>
        <w:t>alogênicos</w:t>
      </w:r>
      <w:proofErr w:type="spellEnd"/>
      <w:r w:rsidRPr="00A73279">
        <w:rPr>
          <w:rFonts w:ascii="Times New Roman" w:hAnsi="Times New Roman" w:cs="Times New Roman"/>
          <w:strike/>
          <w:sz w:val="24"/>
          <w:szCs w:val="24"/>
        </w:rPr>
        <w:t>, no mínimo, as seguintes informações: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 - nome e sobrenome do doador-paciente;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 - a inscrição: "Doação Autóloga”; </w:t>
      </w:r>
      <w:proofErr w:type="gramStart"/>
      <w:r w:rsidRPr="00A73279">
        <w:rPr>
          <w:rFonts w:ascii="Times New Roman" w:hAnsi="Times New Roman" w:cs="Times New Roman"/>
          <w:strike/>
          <w:sz w:val="24"/>
          <w:szCs w:val="24"/>
        </w:rPr>
        <w:t>e</w:t>
      </w:r>
      <w:proofErr w:type="gram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III - indicação de resultados reagentes dos testes de triagem para marcadores de infecções transmissíveis pelo sangue, quando for o caso.</w:t>
      </w:r>
    </w:p>
    <w:p w:rsidR="00735D0C"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115. No caso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rejuvenescidos, as etiquetas das bolsas devem informar o uso de soluções utilizadas e respectiva data de validade.</w:t>
      </w:r>
    </w:p>
    <w:p w:rsidR="00735D0C" w:rsidRPr="00A73279" w:rsidRDefault="00083A59" w:rsidP="00083A59">
      <w:pPr>
        <w:jc w:val="center"/>
        <w:rPr>
          <w:b/>
          <w:strike/>
        </w:rPr>
      </w:pPr>
      <w:r>
        <w:rPr>
          <w:b/>
          <w:strike/>
        </w:rPr>
        <w:t>S</w:t>
      </w:r>
      <w:r w:rsidR="00735D0C" w:rsidRPr="00A73279">
        <w:rPr>
          <w:b/>
          <w:strike/>
        </w:rPr>
        <w:t>eção IX</w:t>
      </w:r>
    </w:p>
    <w:p w:rsidR="00735D0C" w:rsidRPr="00A73279" w:rsidRDefault="00735D0C" w:rsidP="00083A59">
      <w:pPr>
        <w:pStyle w:val="NormalWeb"/>
        <w:ind w:firstLine="0"/>
        <w:jc w:val="center"/>
        <w:rPr>
          <w:rFonts w:ascii="Times New Roman" w:hAnsi="Times New Roman" w:cs="Times New Roman"/>
          <w:b/>
          <w:strike/>
          <w:sz w:val="24"/>
          <w:szCs w:val="24"/>
        </w:rPr>
      </w:pPr>
      <w:r w:rsidRPr="00A73279">
        <w:rPr>
          <w:rFonts w:ascii="Times New Roman" w:hAnsi="Times New Roman" w:cs="Times New Roman"/>
          <w:b/>
          <w:strike/>
          <w:sz w:val="24"/>
          <w:szCs w:val="24"/>
        </w:rPr>
        <w:t xml:space="preserve">Armazenamento e Conservação de Sangue e </w:t>
      </w:r>
      <w:proofErr w:type="spellStart"/>
      <w:r w:rsidRPr="00A73279">
        <w:rPr>
          <w:rFonts w:ascii="Times New Roman" w:hAnsi="Times New Roman" w:cs="Times New Roman"/>
          <w:b/>
          <w:strike/>
          <w:sz w:val="24"/>
          <w:szCs w:val="24"/>
        </w:rPr>
        <w:t>Hemocomponentes</w:t>
      </w:r>
      <w:proofErr w:type="spellEnd"/>
    </w:p>
    <w:p w:rsidR="00735D0C" w:rsidRPr="00A73279" w:rsidRDefault="00735D0C" w:rsidP="00735D0C">
      <w:pPr>
        <w:ind w:firstLine="567"/>
        <w:jc w:val="both"/>
        <w:rPr>
          <w:strike/>
        </w:rPr>
      </w:pPr>
      <w:r w:rsidRPr="00A73279">
        <w:rPr>
          <w:strike/>
        </w:rPr>
        <w:t xml:space="preserve">Art. 116. Os serviços de hemoterapia devem garantir a adequada conservação das unidades de </w:t>
      </w:r>
      <w:proofErr w:type="spellStart"/>
      <w:r w:rsidRPr="00A73279">
        <w:rPr>
          <w:strike/>
        </w:rPr>
        <w:t>hemocomponentes</w:t>
      </w:r>
      <w:proofErr w:type="spellEnd"/>
      <w:r w:rsidRPr="00A73279">
        <w:rPr>
          <w:strike/>
        </w:rPr>
        <w:t xml:space="preserve">, de acordo com a temperatura e prazo de validade, desde a sua obtenção até a transfusão, ou o envio do plasma excedente para fracionamento industrial, cumprindo o estabelecido neste regulamento e nas determinações do Ministério da Saúde.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 xml:space="preserve">Art. 117. As bolsas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liberadas e não liberadas devem ser armazenadas de forma segregada, em áreas e/ou equipamentos distintos, devidamente identificados para evitar a utilização inadvertida de produtos não liberados.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Deve haver uma área separada para o armazenamento de sangue 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que tenham sido rejeitados.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118. As câmaras de refrigeração e de congelamento para conservação de sangue 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(equipamentos da cadeia de frio) devem ser apropriadas para esta finalidade e de uso exclusivo.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119. Os serviços de hemoterapia devem ter mecanismos para registro, monitoramento e controle da temperatura dos equipamentos da cadeia de frio, preferencialmente utilizando dispositivo de registro contínuo, ou termômetro de máxima e mínima com registro manual.</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1º Na ausência de dispositivo de registro contínuo, a verificação deve ser realizada de </w:t>
      </w:r>
      <w:proofErr w:type="gramStart"/>
      <w:r w:rsidRPr="00A73279">
        <w:rPr>
          <w:rFonts w:ascii="Times New Roman" w:hAnsi="Times New Roman" w:cs="Times New Roman"/>
          <w:strike/>
          <w:sz w:val="24"/>
          <w:szCs w:val="24"/>
        </w:rPr>
        <w:t>4</w:t>
      </w:r>
      <w:proofErr w:type="gramEnd"/>
      <w:r w:rsidRPr="00A73279">
        <w:rPr>
          <w:rFonts w:ascii="Times New Roman" w:hAnsi="Times New Roman" w:cs="Times New Roman"/>
          <w:strike/>
          <w:sz w:val="24"/>
          <w:szCs w:val="24"/>
        </w:rPr>
        <w:t xml:space="preserve"> (quatro) em 4 (quatro) horas, exceto se comprovado que o equipamento se mantenha fechado por longos períodos, permitindo-se nestas situações especiais a verificação em no máximo a cada 8 (oito horas), sendo obrigatória a instalação de um termômetro de registro de temperatura máxima e mínima.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2º Os equipamentos devem ser dotados de um sistema de alarme sonoro e visual que indique a ocorrência de temperaturas fora do limite de conservação definido para cada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3º Os serviços de hemoterapia devem estabelecer procedimentos para a verificação periódica das condições gerais de funcionamento das câmaras de refrigeração e de congelamento, de acordo com as instruções do fabricante dos equipamentos, mantendo-se os registros.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4º Os registros devem ser sistematicamente analisados e as ações corretivas devem ser adotadas para as </w:t>
      </w:r>
      <w:proofErr w:type="gramStart"/>
      <w:r w:rsidRPr="00A73279">
        <w:rPr>
          <w:rFonts w:ascii="Times New Roman" w:hAnsi="Times New Roman" w:cs="Times New Roman"/>
          <w:strike/>
          <w:sz w:val="24"/>
          <w:szCs w:val="24"/>
        </w:rPr>
        <w:t>não-conformidades</w:t>
      </w:r>
      <w:proofErr w:type="gramEnd"/>
      <w:r w:rsidRPr="00A73279">
        <w:rPr>
          <w:rFonts w:ascii="Times New Roman" w:hAnsi="Times New Roman" w:cs="Times New Roman"/>
          <w:strike/>
          <w:sz w:val="24"/>
          <w:szCs w:val="24"/>
        </w:rPr>
        <w:t xml:space="preserve"> observadas.</w:t>
      </w:r>
    </w:p>
    <w:p w:rsidR="00735D0C"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120. O serviço de hemoterapia deve ter plano de contingência escrito e disponível para casos de interrupção de fornecimento de energia e eventuais problemas na cadeia de frio.</w:t>
      </w:r>
    </w:p>
    <w:p w:rsidR="00735D0C" w:rsidRPr="00A73279" w:rsidRDefault="00735D0C" w:rsidP="00735D0C">
      <w:pPr>
        <w:jc w:val="center"/>
        <w:rPr>
          <w:b/>
          <w:strike/>
        </w:rPr>
      </w:pPr>
      <w:r w:rsidRPr="00A73279">
        <w:rPr>
          <w:b/>
          <w:strike/>
        </w:rPr>
        <w:t>Seção X</w:t>
      </w:r>
    </w:p>
    <w:p w:rsidR="00735D0C" w:rsidRPr="00A73279" w:rsidRDefault="00735D0C" w:rsidP="00735D0C">
      <w:pPr>
        <w:pStyle w:val="NormalWeb"/>
        <w:ind w:firstLine="0"/>
        <w:jc w:val="center"/>
        <w:rPr>
          <w:rFonts w:ascii="Times New Roman" w:hAnsi="Times New Roman" w:cs="Times New Roman"/>
          <w:b/>
          <w:strike/>
          <w:sz w:val="24"/>
          <w:szCs w:val="24"/>
        </w:rPr>
      </w:pPr>
      <w:r w:rsidRPr="00A73279">
        <w:rPr>
          <w:rFonts w:ascii="Times New Roman" w:hAnsi="Times New Roman" w:cs="Times New Roman"/>
          <w:b/>
          <w:strike/>
          <w:sz w:val="24"/>
          <w:szCs w:val="24"/>
        </w:rPr>
        <w:t xml:space="preserve">Distribuição de </w:t>
      </w:r>
      <w:proofErr w:type="spellStart"/>
      <w:r w:rsidRPr="00A73279">
        <w:rPr>
          <w:rFonts w:ascii="Times New Roman" w:hAnsi="Times New Roman" w:cs="Times New Roman"/>
          <w:b/>
          <w:strike/>
          <w:sz w:val="24"/>
          <w:szCs w:val="24"/>
        </w:rPr>
        <w:t>Hemocomponentes</w:t>
      </w:r>
      <w:proofErr w:type="spellEnd"/>
    </w:p>
    <w:p w:rsidR="00735D0C" w:rsidRPr="00A73279" w:rsidRDefault="00735D0C" w:rsidP="00735D0C">
      <w:pPr>
        <w:ind w:firstLine="567"/>
        <w:jc w:val="both"/>
        <w:rPr>
          <w:strike/>
        </w:rPr>
      </w:pPr>
      <w:r w:rsidRPr="00A73279">
        <w:rPr>
          <w:strike/>
        </w:rPr>
        <w:t xml:space="preserve">Art. </w:t>
      </w:r>
      <w:smartTag w:uri="urn:schemas-microsoft-com:office:smarttags" w:element="metricconverter">
        <w:smartTagPr>
          <w:attr w:name="ProductID" w:val="121. A"/>
        </w:smartTagPr>
        <w:r w:rsidRPr="00A73279">
          <w:rPr>
            <w:strike/>
          </w:rPr>
          <w:t>121. A</w:t>
        </w:r>
      </w:smartTag>
      <w:r w:rsidRPr="00A73279">
        <w:rPr>
          <w:strike/>
        </w:rPr>
        <w:t xml:space="preserve"> área destinada à distribuição deve ser de fácil acesso de modo a proporcionar um fluxo de transporte de maneira segura e organizada. </w:t>
      </w:r>
    </w:p>
    <w:p w:rsidR="00735D0C" w:rsidRPr="00A73279" w:rsidRDefault="00735D0C" w:rsidP="00735D0C">
      <w:pPr>
        <w:ind w:firstLine="567"/>
        <w:jc w:val="both"/>
        <w:rPr>
          <w:strike/>
        </w:rPr>
      </w:pPr>
      <w:r w:rsidRPr="00A73279">
        <w:rPr>
          <w:strike/>
        </w:rPr>
        <w:lastRenderedPageBreak/>
        <w:t xml:space="preserve">Art. 122. O serviço de hemoterapia que distribui </w:t>
      </w:r>
      <w:proofErr w:type="spellStart"/>
      <w:r w:rsidRPr="00A73279">
        <w:rPr>
          <w:strike/>
        </w:rPr>
        <w:t>hemocomponentes</w:t>
      </w:r>
      <w:proofErr w:type="spellEnd"/>
      <w:r w:rsidRPr="00A73279">
        <w:rPr>
          <w:strike/>
        </w:rPr>
        <w:t xml:space="preserve"> para estoque em outros serviços deve estabelecer, em contrato ou documento similar, os requisitos necessários para o fornecimento, incluindo o compartilhamento de responsabilidades relacionadas aos procedimentos de transporte, </w:t>
      </w:r>
      <w:proofErr w:type="gramStart"/>
      <w:r w:rsidRPr="00A73279">
        <w:rPr>
          <w:strike/>
        </w:rPr>
        <w:t>conservação e armazenamento, uso</w:t>
      </w:r>
      <w:proofErr w:type="gramEnd"/>
      <w:r w:rsidRPr="00A73279">
        <w:rPr>
          <w:strike/>
        </w:rPr>
        <w:t xml:space="preserve"> de </w:t>
      </w:r>
      <w:proofErr w:type="spellStart"/>
      <w:r w:rsidRPr="00A73279">
        <w:rPr>
          <w:strike/>
        </w:rPr>
        <w:t>hemocomponentes</w:t>
      </w:r>
      <w:proofErr w:type="spellEnd"/>
      <w:r w:rsidRPr="00A73279">
        <w:rPr>
          <w:strike/>
        </w:rPr>
        <w:t xml:space="preserve"> e descarte dos resíduos, dentre outros.</w:t>
      </w:r>
    </w:p>
    <w:p w:rsidR="00735D0C" w:rsidRPr="00A73279" w:rsidRDefault="00735D0C" w:rsidP="00735D0C">
      <w:pPr>
        <w:ind w:firstLine="567"/>
        <w:jc w:val="both"/>
        <w:rPr>
          <w:strike/>
        </w:rPr>
      </w:pPr>
      <w:r w:rsidRPr="00A73279">
        <w:rPr>
          <w:strike/>
        </w:rPr>
        <w:t xml:space="preserve">§ 1º O processo de transporte de </w:t>
      </w:r>
      <w:proofErr w:type="spellStart"/>
      <w:r w:rsidRPr="00A73279">
        <w:rPr>
          <w:strike/>
        </w:rPr>
        <w:t>hemocomponentes</w:t>
      </w:r>
      <w:proofErr w:type="spellEnd"/>
      <w:r w:rsidRPr="00A73279">
        <w:rPr>
          <w:strike/>
        </w:rPr>
        <w:t xml:space="preserve"> deve ser validado de acordo com os requisitos estabelecidos no art. 44 deste Regulamento.</w:t>
      </w:r>
    </w:p>
    <w:p w:rsidR="00735D0C" w:rsidRPr="00A73279" w:rsidRDefault="00735D0C" w:rsidP="00735D0C">
      <w:pPr>
        <w:ind w:firstLine="567"/>
        <w:jc w:val="both"/>
        <w:rPr>
          <w:strike/>
        </w:rPr>
      </w:pPr>
      <w:r w:rsidRPr="00A73279">
        <w:rPr>
          <w:strike/>
        </w:rPr>
        <w:t xml:space="preserve">§ 2º O transporte de unidade de concentrado de hemácias, submetida ou não a procedimentos especiais, realizados em sistema fechado, deve ser transportado à temperatura de </w:t>
      </w:r>
      <w:smartTag w:uri="urn:schemas-microsoft-com:office:smarttags" w:element="metricconverter">
        <w:smartTagPr>
          <w:attr w:name="ProductID" w:val="1ﾰC"/>
        </w:smartTagPr>
        <w:r w:rsidRPr="00A73279">
          <w:rPr>
            <w:strike/>
          </w:rPr>
          <w:t>1°C</w:t>
        </w:r>
      </w:smartTag>
      <w:r w:rsidRPr="00A73279">
        <w:rPr>
          <w:strike/>
        </w:rPr>
        <w:t xml:space="preserve"> até </w:t>
      </w:r>
      <w:smartTag w:uri="urn:schemas-microsoft-com:office:smarttags" w:element="metricconverter">
        <w:smartTagPr>
          <w:attr w:name="ProductID" w:val="10ﾰC"/>
        </w:smartTagPr>
        <w:r w:rsidRPr="00A73279">
          <w:rPr>
            <w:strike/>
          </w:rPr>
          <w:t>10°C</w:t>
        </w:r>
      </w:smartTag>
      <w:r w:rsidRPr="00A73279">
        <w:rPr>
          <w:strike/>
        </w:rPr>
        <w:t xml:space="preserve">.  </w:t>
      </w:r>
    </w:p>
    <w:p w:rsidR="00735D0C" w:rsidRPr="00A73279" w:rsidRDefault="00735D0C" w:rsidP="00735D0C">
      <w:pPr>
        <w:ind w:firstLine="567"/>
        <w:jc w:val="both"/>
        <w:rPr>
          <w:strike/>
        </w:rPr>
      </w:pPr>
      <w:r w:rsidRPr="00A73279">
        <w:rPr>
          <w:strike/>
        </w:rPr>
        <w:t xml:space="preserve">§ 3º O transporte de unidade de concentrado de plaquetas deve ser realizado </w:t>
      </w:r>
      <w:proofErr w:type="gramStart"/>
      <w:r w:rsidRPr="00A73279">
        <w:rPr>
          <w:strike/>
        </w:rPr>
        <w:t>sob temperatura</w:t>
      </w:r>
      <w:proofErr w:type="gramEnd"/>
      <w:r w:rsidRPr="00A73279">
        <w:rPr>
          <w:strike/>
        </w:rPr>
        <w:t xml:space="preserve"> de </w:t>
      </w:r>
      <w:smartTag w:uri="urn:schemas-microsoft-com:office:smarttags" w:element="metricconverter">
        <w:smartTagPr>
          <w:attr w:name="ProductID" w:val="20ﾰC"/>
        </w:smartTagPr>
        <w:r w:rsidRPr="00A73279">
          <w:rPr>
            <w:strike/>
          </w:rPr>
          <w:t>20°C</w:t>
        </w:r>
      </w:smartTag>
      <w:r w:rsidRPr="00A73279">
        <w:rPr>
          <w:strike/>
        </w:rPr>
        <w:t xml:space="preserve"> até </w:t>
      </w:r>
      <w:smartTag w:uri="urn:schemas-microsoft-com:office:smarttags" w:element="metricconverter">
        <w:smartTagPr>
          <w:attr w:name="ProductID" w:val="24ﾰC"/>
        </w:smartTagPr>
        <w:r w:rsidRPr="00A73279">
          <w:rPr>
            <w:strike/>
          </w:rPr>
          <w:t>24°C</w:t>
        </w:r>
      </w:smartTag>
      <w:r w:rsidRPr="00A73279">
        <w:rPr>
          <w:strike/>
        </w:rPr>
        <w:t>.</w:t>
      </w:r>
    </w:p>
    <w:p w:rsidR="00735D0C" w:rsidRPr="00A73279" w:rsidRDefault="00735D0C" w:rsidP="00735D0C">
      <w:pPr>
        <w:ind w:firstLine="567"/>
        <w:jc w:val="both"/>
        <w:rPr>
          <w:strike/>
        </w:rPr>
      </w:pPr>
      <w:r w:rsidRPr="00A73279">
        <w:rPr>
          <w:strike/>
        </w:rPr>
        <w:t>§ 4º</w:t>
      </w:r>
      <w:proofErr w:type="gramStart"/>
      <w:r w:rsidRPr="00A73279">
        <w:rPr>
          <w:strike/>
        </w:rPr>
        <w:t xml:space="preserve">  </w:t>
      </w:r>
      <w:proofErr w:type="gramEnd"/>
      <w:r w:rsidRPr="00A73279">
        <w:rPr>
          <w:strike/>
        </w:rPr>
        <w:t xml:space="preserve">A unidade de concentrado de </w:t>
      </w:r>
      <w:proofErr w:type="spellStart"/>
      <w:r w:rsidRPr="00A73279">
        <w:rPr>
          <w:strike/>
        </w:rPr>
        <w:t>granulócitos</w:t>
      </w:r>
      <w:proofErr w:type="spellEnd"/>
      <w:r w:rsidRPr="00A73279">
        <w:rPr>
          <w:strike/>
        </w:rPr>
        <w:t xml:space="preserve"> deve ser transportada à temperatura de </w:t>
      </w:r>
      <w:smartTag w:uri="urn:schemas-microsoft-com:office:smarttags" w:element="metricconverter">
        <w:smartTagPr>
          <w:attr w:name="ProductID" w:val="20ﾰC"/>
        </w:smartTagPr>
        <w:r w:rsidRPr="00A73279">
          <w:rPr>
            <w:strike/>
          </w:rPr>
          <w:t>20°C</w:t>
        </w:r>
      </w:smartTag>
      <w:r w:rsidRPr="00A73279">
        <w:rPr>
          <w:strike/>
        </w:rPr>
        <w:t xml:space="preserve"> a </w:t>
      </w:r>
      <w:smartTag w:uri="urn:schemas-microsoft-com:office:smarttags" w:element="metricconverter">
        <w:smartTagPr>
          <w:attr w:name="ProductID" w:val="24ﾰC"/>
        </w:smartTagPr>
        <w:r w:rsidRPr="00A73279">
          <w:rPr>
            <w:strike/>
          </w:rPr>
          <w:t>24°C</w:t>
        </w:r>
      </w:smartTag>
      <w:r w:rsidRPr="00A73279">
        <w:rPr>
          <w:strike/>
        </w:rPr>
        <w:t>.</w:t>
      </w:r>
    </w:p>
    <w:p w:rsidR="00735D0C" w:rsidRPr="00A73279" w:rsidRDefault="00735D0C" w:rsidP="00735D0C">
      <w:pPr>
        <w:ind w:firstLine="567"/>
        <w:jc w:val="both"/>
        <w:rPr>
          <w:strike/>
        </w:rPr>
      </w:pPr>
      <w:r w:rsidRPr="00A73279">
        <w:rPr>
          <w:strike/>
        </w:rPr>
        <w:t xml:space="preserve">§ 5º A unidade de plasma fresco congelado e o </w:t>
      </w:r>
      <w:proofErr w:type="spellStart"/>
      <w:r w:rsidRPr="00A73279">
        <w:rPr>
          <w:strike/>
        </w:rPr>
        <w:t>crioprecipitado</w:t>
      </w:r>
      <w:proofErr w:type="spellEnd"/>
      <w:r w:rsidRPr="00A73279">
        <w:rPr>
          <w:strike/>
        </w:rPr>
        <w:t xml:space="preserve"> devem ser transportados de maneira que mantenham temperatura igual ou inferior à temperatura de armazenamento. </w:t>
      </w:r>
    </w:p>
    <w:p w:rsidR="00735D0C" w:rsidRPr="00A73279" w:rsidRDefault="00735D0C" w:rsidP="00735D0C">
      <w:pPr>
        <w:ind w:firstLine="567"/>
        <w:jc w:val="both"/>
        <w:rPr>
          <w:strike/>
        </w:rPr>
      </w:pPr>
      <w:r w:rsidRPr="00A73279">
        <w:rPr>
          <w:strike/>
        </w:rPr>
        <w:t xml:space="preserve">§ 6º O transporte de unidade de </w:t>
      </w:r>
      <w:proofErr w:type="spellStart"/>
      <w:r w:rsidRPr="00A73279">
        <w:rPr>
          <w:strike/>
        </w:rPr>
        <w:t>hemocomponente</w:t>
      </w:r>
      <w:proofErr w:type="spellEnd"/>
      <w:r w:rsidRPr="00A73279">
        <w:rPr>
          <w:strike/>
        </w:rPr>
        <w:t xml:space="preserve"> </w:t>
      </w:r>
      <w:proofErr w:type="spellStart"/>
      <w:r w:rsidRPr="00A73279">
        <w:rPr>
          <w:strike/>
        </w:rPr>
        <w:t>criopreservado</w:t>
      </w:r>
      <w:proofErr w:type="spellEnd"/>
      <w:r w:rsidRPr="00A73279">
        <w:rPr>
          <w:strike/>
        </w:rPr>
        <w:t xml:space="preserve"> deve ser feito de forma a manter a temperatura de armazenamento.</w:t>
      </w:r>
    </w:p>
    <w:p w:rsidR="00735D0C" w:rsidRPr="00A73279" w:rsidRDefault="00735D0C" w:rsidP="00735D0C">
      <w:pPr>
        <w:ind w:firstLine="567"/>
        <w:jc w:val="both"/>
        <w:rPr>
          <w:strike/>
        </w:rPr>
      </w:pPr>
      <w:r w:rsidRPr="00A73279">
        <w:rPr>
          <w:strike/>
        </w:rPr>
        <w:t xml:space="preserve">Art. 123. O envio de </w:t>
      </w:r>
      <w:proofErr w:type="spellStart"/>
      <w:r w:rsidRPr="00A73279">
        <w:rPr>
          <w:strike/>
        </w:rPr>
        <w:t>hemocomponentes</w:t>
      </w:r>
      <w:proofErr w:type="spellEnd"/>
      <w:r w:rsidRPr="00A73279">
        <w:rPr>
          <w:strike/>
        </w:rPr>
        <w:t xml:space="preserve"> para serviços de saúde que não disponham de serviço de hemoterapia deve ser liberado mediante a realização das provas </w:t>
      </w:r>
      <w:proofErr w:type="spellStart"/>
      <w:r w:rsidRPr="00A73279">
        <w:rPr>
          <w:strike/>
        </w:rPr>
        <w:t>pré-transfusionais</w:t>
      </w:r>
      <w:proofErr w:type="spellEnd"/>
      <w:r w:rsidRPr="00A73279">
        <w:rPr>
          <w:strike/>
        </w:rPr>
        <w:t xml:space="preserve"> pelo serviço de hemoterapia que o assiste.</w:t>
      </w:r>
    </w:p>
    <w:p w:rsidR="00735D0C" w:rsidRPr="00A73279" w:rsidRDefault="00735D0C" w:rsidP="00735D0C">
      <w:pPr>
        <w:ind w:firstLine="567"/>
        <w:jc w:val="both"/>
        <w:rPr>
          <w:strike/>
        </w:rPr>
      </w:pPr>
      <w:r w:rsidRPr="00A73279">
        <w:rPr>
          <w:strike/>
        </w:rPr>
        <w:t xml:space="preserve">§ 1º O serviço de saúde que receber o </w:t>
      </w:r>
      <w:proofErr w:type="spellStart"/>
      <w:r w:rsidRPr="00A73279">
        <w:rPr>
          <w:strike/>
        </w:rPr>
        <w:t>hemocomponente</w:t>
      </w:r>
      <w:proofErr w:type="spellEnd"/>
      <w:r w:rsidRPr="00A73279">
        <w:rPr>
          <w:strike/>
        </w:rPr>
        <w:t xml:space="preserve"> compatibilizado deve estar regularizado junto ao órgão de vigilância sanitária competente e comprovar o cumprimento das exigências deste regulamento e das determinações do Ministério da Saúde.</w:t>
      </w:r>
    </w:p>
    <w:p w:rsidR="00735D0C" w:rsidRPr="00A73279" w:rsidRDefault="00735D0C" w:rsidP="00735D0C">
      <w:pPr>
        <w:ind w:firstLine="567"/>
        <w:jc w:val="both"/>
        <w:rPr>
          <w:strike/>
        </w:rPr>
      </w:pPr>
      <w:r w:rsidRPr="00A73279">
        <w:rPr>
          <w:strike/>
        </w:rPr>
        <w:t xml:space="preserve">§ 2º O envio de </w:t>
      </w:r>
      <w:proofErr w:type="spellStart"/>
      <w:r w:rsidRPr="00A73279">
        <w:rPr>
          <w:strike/>
        </w:rPr>
        <w:t>hemocomponentes</w:t>
      </w:r>
      <w:proofErr w:type="spellEnd"/>
      <w:r w:rsidRPr="00A73279">
        <w:rPr>
          <w:strike/>
        </w:rPr>
        <w:t xml:space="preserve"> de que trata este artigo deve estar previsto em contrato, convênio ou termo de compromisso observando-se os s requisitos descritos no artigo 124 deste Regulamento.</w:t>
      </w:r>
    </w:p>
    <w:p w:rsidR="00735D0C" w:rsidRPr="00A73279" w:rsidRDefault="00735D0C" w:rsidP="00735D0C">
      <w:pPr>
        <w:ind w:firstLine="567"/>
        <w:jc w:val="both"/>
        <w:rPr>
          <w:strike/>
        </w:rPr>
      </w:pPr>
      <w:r w:rsidRPr="00A73279">
        <w:rPr>
          <w:strike/>
        </w:rPr>
        <w:t xml:space="preserve">Art. </w:t>
      </w:r>
      <w:smartTag w:uri="urn:schemas-microsoft-com:office:smarttags" w:element="metricconverter">
        <w:smartTagPr>
          <w:attr w:name="ProductID" w:val="124. A"/>
        </w:smartTagPr>
        <w:r w:rsidRPr="00A73279">
          <w:rPr>
            <w:strike/>
          </w:rPr>
          <w:t>124. A</w:t>
        </w:r>
      </w:smartTag>
      <w:r w:rsidRPr="00A73279">
        <w:rPr>
          <w:strike/>
        </w:rPr>
        <w:t xml:space="preserve"> solicitação por escrito para fornecimento de </w:t>
      </w:r>
      <w:proofErr w:type="spellStart"/>
      <w:r w:rsidRPr="00A73279">
        <w:rPr>
          <w:strike/>
        </w:rPr>
        <w:t>hemocomponentes</w:t>
      </w:r>
      <w:proofErr w:type="spellEnd"/>
      <w:r w:rsidRPr="00A73279">
        <w:rPr>
          <w:strike/>
        </w:rPr>
        <w:t xml:space="preserve"> deve conter nome legível, assinatura e número de inscrição no Conselho Regional de Medicina do médico responsável pelo serviço de hemoterapia solicitante. </w:t>
      </w:r>
    </w:p>
    <w:p w:rsidR="00735D0C" w:rsidRPr="00A73279" w:rsidRDefault="00735D0C" w:rsidP="00735D0C">
      <w:pPr>
        <w:ind w:firstLine="567"/>
        <w:jc w:val="both"/>
        <w:rPr>
          <w:strike/>
        </w:rPr>
      </w:pPr>
      <w:r w:rsidRPr="00A73279">
        <w:rPr>
          <w:bCs/>
          <w:strike/>
        </w:rPr>
        <w:t>Parágrafo único.</w:t>
      </w:r>
      <w:r w:rsidRPr="00A73279">
        <w:rPr>
          <w:strike/>
        </w:rPr>
        <w:t xml:space="preserve"> O serviço que fornece </w:t>
      </w:r>
      <w:proofErr w:type="spellStart"/>
      <w:r w:rsidRPr="00A73279">
        <w:rPr>
          <w:strike/>
        </w:rPr>
        <w:t>hemocomponentes</w:t>
      </w:r>
      <w:proofErr w:type="spellEnd"/>
      <w:r w:rsidRPr="00A73279">
        <w:rPr>
          <w:strike/>
        </w:rPr>
        <w:t xml:space="preserve"> deve registrar em documento escrito as condições nas quais estão sendo entregues os </w:t>
      </w:r>
      <w:proofErr w:type="spellStart"/>
      <w:r w:rsidRPr="00A73279">
        <w:rPr>
          <w:strike/>
        </w:rPr>
        <w:t>hemocomponentes</w:t>
      </w:r>
      <w:proofErr w:type="spellEnd"/>
      <w:r w:rsidRPr="00A73279">
        <w:rPr>
          <w:strike/>
        </w:rPr>
        <w:t xml:space="preserve">, </w:t>
      </w:r>
      <w:r w:rsidRPr="00A73279">
        <w:rPr>
          <w:strike/>
        </w:rPr>
        <w:lastRenderedPageBreak/>
        <w:t xml:space="preserve">contendo dados referentes à integridade das unidades, à temperatura de conservação e à forma como deverão ser transportadas. </w:t>
      </w:r>
    </w:p>
    <w:p w:rsidR="00735D0C" w:rsidRPr="00A73279" w:rsidRDefault="00735D0C" w:rsidP="00735D0C">
      <w:pPr>
        <w:ind w:firstLine="567"/>
        <w:jc w:val="both"/>
        <w:rPr>
          <w:strike/>
        </w:rPr>
      </w:pPr>
      <w:r w:rsidRPr="00A73279">
        <w:rPr>
          <w:strike/>
        </w:rPr>
        <w:t xml:space="preserve">Art. 125. O serviço que forneça </w:t>
      </w:r>
      <w:proofErr w:type="spellStart"/>
      <w:r w:rsidRPr="00A73279">
        <w:rPr>
          <w:strike/>
        </w:rPr>
        <w:t>hemocomponentes</w:t>
      </w:r>
      <w:proofErr w:type="spellEnd"/>
      <w:r w:rsidRPr="00A73279">
        <w:rPr>
          <w:strike/>
        </w:rPr>
        <w:t xml:space="preserve"> deve estabelecer critérios para a reintegração ao seu estoque dos produtos devolvidos, quando couber, de acordo com as determinações do</w:t>
      </w:r>
      <w:proofErr w:type="gramStart"/>
      <w:r w:rsidRPr="00A73279">
        <w:rPr>
          <w:strike/>
        </w:rPr>
        <w:t xml:space="preserve">  </w:t>
      </w:r>
      <w:proofErr w:type="gramEnd"/>
      <w:r w:rsidRPr="00A73279">
        <w:rPr>
          <w:strike/>
        </w:rPr>
        <w:t>Ministério da Saúde.</w:t>
      </w:r>
    </w:p>
    <w:p w:rsidR="00735D0C" w:rsidRPr="00A73279" w:rsidRDefault="00735D0C" w:rsidP="00735D0C">
      <w:pPr>
        <w:ind w:firstLine="567"/>
        <w:jc w:val="both"/>
        <w:rPr>
          <w:strike/>
        </w:rPr>
      </w:pPr>
      <w:r w:rsidRPr="00A73279">
        <w:rPr>
          <w:strike/>
        </w:rPr>
        <w:t>Art. 126. O envio de plasma excedente para produção de hemoderivados deve ser realizado mediante a concessão de autorização emitida pelos órgãos que compõem o SINASAN, segundo os critérios definidos pelo Ministério da Saúde.</w:t>
      </w:r>
    </w:p>
    <w:p w:rsidR="00735D0C" w:rsidRPr="00A73279" w:rsidRDefault="00735D0C" w:rsidP="00735D0C">
      <w:pPr>
        <w:ind w:firstLine="567"/>
        <w:jc w:val="both"/>
        <w:rPr>
          <w:strike/>
        </w:rPr>
      </w:pPr>
      <w:r w:rsidRPr="00A73279">
        <w:rPr>
          <w:strike/>
        </w:rPr>
        <w:t>§ 1º As condições de transporte e acondicionamento, relativas à capacidade máxima de bolsas por embalagem, empilhamento e sistema de monitoramento da temperatura devem ser validadas a fim de garantir a integridade do produto.</w:t>
      </w:r>
    </w:p>
    <w:p w:rsidR="00735D0C" w:rsidRPr="00A73279" w:rsidRDefault="00735D0C" w:rsidP="00735D0C">
      <w:pPr>
        <w:ind w:firstLine="567"/>
        <w:jc w:val="both"/>
        <w:rPr>
          <w:strike/>
        </w:rPr>
      </w:pPr>
      <w:r w:rsidRPr="00A73279">
        <w:rPr>
          <w:strike/>
        </w:rPr>
        <w:t xml:space="preserve">§ 2º A empresa transportadora deve estar regularizada junto à </w:t>
      </w:r>
      <w:proofErr w:type="gramStart"/>
      <w:r w:rsidRPr="00A73279">
        <w:rPr>
          <w:strike/>
        </w:rPr>
        <w:t>Anvisa</w:t>
      </w:r>
      <w:proofErr w:type="gramEnd"/>
      <w:r w:rsidRPr="00A73279">
        <w:rPr>
          <w:strike/>
        </w:rPr>
        <w:t>, de acordo com as normas vigentes.</w:t>
      </w:r>
    </w:p>
    <w:p w:rsidR="00735D0C" w:rsidRPr="00A73279" w:rsidRDefault="00735D0C" w:rsidP="00735D0C">
      <w:pPr>
        <w:ind w:firstLine="567"/>
        <w:jc w:val="both"/>
        <w:rPr>
          <w:strike/>
        </w:rPr>
      </w:pPr>
      <w:r w:rsidRPr="00A73279">
        <w:rPr>
          <w:strike/>
        </w:rPr>
        <w:t xml:space="preserve">Art. 127. O envio de bolsas de sangue e </w:t>
      </w:r>
      <w:proofErr w:type="spellStart"/>
      <w:r w:rsidRPr="00A73279">
        <w:rPr>
          <w:strike/>
        </w:rPr>
        <w:t>hemocomponentes</w:t>
      </w:r>
      <w:proofErr w:type="spellEnd"/>
      <w:r w:rsidRPr="00A73279">
        <w:rPr>
          <w:strike/>
        </w:rPr>
        <w:t xml:space="preserve"> para finalidades não terapêuticas tais como pesquisa, produção de reagentes e painéis de controle de qualidade, entre outros, devem estar de acordo com as diretrizes da Política Nacional de Sangue, Componentes e Hemoderivados, sem prejuízo do disposto em normas específicas para o transporte de material biológico.</w:t>
      </w:r>
    </w:p>
    <w:p w:rsidR="00735D0C" w:rsidRPr="00A73279" w:rsidRDefault="00735D0C" w:rsidP="00735D0C">
      <w:pPr>
        <w:ind w:firstLine="567"/>
        <w:jc w:val="both"/>
        <w:rPr>
          <w:strike/>
        </w:rPr>
      </w:pPr>
      <w:r w:rsidRPr="00A73279">
        <w:rPr>
          <w:strike/>
        </w:rPr>
        <w:t xml:space="preserve">Parágrafo único. O envio de sangue e </w:t>
      </w:r>
      <w:proofErr w:type="spellStart"/>
      <w:r w:rsidRPr="00A73279">
        <w:rPr>
          <w:strike/>
        </w:rPr>
        <w:t>hemocomponentes</w:t>
      </w:r>
      <w:proofErr w:type="spellEnd"/>
      <w:r w:rsidRPr="00A73279">
        <w:rPr>
          <w:strike/>
        </w:rPr>
        <w:t xml:space="preserve"> citado no </w:t>
      </w:r>
      <w:r w:rsidRPr="00A73279">
        <w:rPr>
          <w:i/>
          <w:strike/>
        </w:rPr>
        <w:t>caput</w:t>
      </w:r>
      <w:r w:rsidRPr="00A73279">
        <w:rPr>
          <w:strike/>
        </w:rPr>
        <w:t xml:space="preserve"> deste artigo deve ser formalizado mediante </w:t>
      </w:r>
      <w:proofErr w:type="gramStart"/>
      <w:r w:rsidRPr="00A73279">
        <w:rPr>
          <w:strike/>
        </w:rPr>
        <w:t>a instrumento</w:t>
      </w:r>
      <w:proofErr w:type="gramEnd"/>
      <w:r w:rsidRPr="00A73279">
        <w:rPr>
          <w:strike/>
        </w:rPr>
        <w:t xml:space="preserve"> contratual garantindo-se a manutenção da rastreabilidade, no mínimo, quanto à finalidade do envio, identificação da bolsa enviada e a instituição de destino.</w:t>
      </w:r>
    </w:p>
    <w:p w:rsidR="00735D0C" w:rsidRPr="00A73279" w:rsidRDefault="00735D0C" w:rsidP="00735D0C">
      <w:pPr>
        <w:jc w:val="center"/>
        <w:rPr>
          <w:b/>
          <w:strike/>
        </w:rPr>
      </w:pPr>
      <w:r w:rsidRPr="00A73279">
        <w:rPr>
          <w:b/>
          <w:strike/>
        </w:rPr>
        <w:t>Seção XI</w:t>
      </w:r>
    </w:p>
    <w:p w:rsidR="00735D0C" w:rsidRPr="00A73279" w:rsidRDefault="00735D0C" w:rsidP="00735D0C">
      <w:pPr>
        <w:pStyle w:val="NormalWeb"/>
        <w:ind w:firstLine="0"/>
        <w:jc w:val="center"/>
        <w:rPr>
          <w:rFonts w:ascii="Times New Roman" w:hAnsi="Times New Roman" w:cs="Times New Roman"/>
          <w:b/>
          <w:strike/>
          <w:sz w:val="24"/>
          <w:szCs w:val="24"/>
        </w:rPr>
      </w:pPr>
      <w:r w:rsidRPr="00A73279">
        <w:rPr>
          <w:rFonts w:ascii="Times New Roman" w:hAnsi="Times New Roman" w:cs="Times New Roman"/>
          <w:b/>
          <w:strike/>
          <w:sz w:val="24"/>
          <w:szCs w:val="24"/>
        </w:rPr>
        <w:t xml:space="preserve">Terapia </w:t>
      </w:r>
      <w:proofErr w:type="spellStart"/>
      <w:r w:rsidRPr="00A73279">
        <w:rPr>
          <w:rFonts w:ascii="Times New Roman" w:hAnsi="Times New Roman" w:cs="Times New Roman"/>
          <w:b/>
          <w:strike/>
          <w:sz w:val="24"/>
          <w:szCs w:val="24"/>
        </w:rPr>
        <w:t>Transfusional</w:t>
      </w:r>
      <w:proofErr w:type="spell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128. Toda transfusão deve ser solicitada por um médico e realizada por profissional de saúde habilitado e capacitado, </w:t>
      </w:r>
      <w:proofErr w:type="gramStart"/>
      <w:r w:rsidRPr="00A73279">
        <w:rPr>
          <w:rFonts w:ascii="Times New Roman" w:hAnsi="Times New Roman" w:cs="Times New Roman"/>
          <w:strike/>
          <w:sz w:val="24"/>
          <w:szCs w:val="24"/>
        </w:rPr>
        <w:t>sob supervisão</w:t>
      </w:r>
      <w:proofErr w:type="gramEnd"/>
      <w:r w:rsidRPr="00A73279">
        <w:rPr>
          <w:rFonts w:ascii="Times New Roman" w:hAnsi="Times New Roman" w:cs="Times New Roman"/>
          <w:strike/>
          <w:sz w:val="24"/>
          <w:szCs w:val="24"/>
        </w:rPr>
        <w:t xml:space="preserve"> médica.</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1º. As requisições de transfusões devem ser feitas em formulário padronizado, contendo, no mínimo, as seguintes informações: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 - nome completo do receptor, sem abreviaturas;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 - nome da mãe, se possível;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III- sexo, idade e peso;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IV - número do prontuário do paciente;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V – identificação do serviço de saúde, localização intra-hospitalar e número do leito, no caso de paciente internado;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VI- diagnóstico e indicação da transfusão;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VII - resultados dos testes laboratoriais que justifiquem a indicação do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VIII - caráter da transfusão (programada, rotina, urgência, emergência);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IX -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 xml:space="preserve"> </w:t>
      </w:r>
      <w:proofErr w:type="gramStart"/>
      <w:r w:rsidRPr="00A73279">
        <w:rPr>
          <w:rFonts w:ascii="Times New Roman" w:hAnsi="Times New Roman" w:cs="Times New Roman"/>
          <w:strike/>
          <w:sz w:val="24"/>
          <w:szCs w:val="24"/>
        </w:rPr>
        <w:t>solicitado ,</w:t>
      </w:r>
      <w:proofErr w:type="gramEnd"/>
      <w:r w:rsidRPr="00A73279">
        <w:rPr>
          <w:rFonts w:ascii="Times New Roman" w:hAnsi="Times New Roman" w:cs="Times New Roman"/>
          <w:strike/>
          <w:sz w:val="24"/>
          <w:szCs w:val="24"/>
        </w:rPr>
        <w:t xml:space="preserve"> com o respectivo volume ou quantidade;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X - data, assinatura e número de inscrição no Conselho Regional de Medicina do médico solicitante; </w:t>
      </w:r>
      <w:proofErr w:type="gramStart"/>
      <w:r w:rsidRPr="00A73279">
        <w:rPr>
          <w:rFonts w:ascii="Times New Roman" w:hAnsi="Times New Roman" w:cs="Times New Roman"/>
          <w:strike/>
          <w:sz w:val="24"/>
          <w:szCs w:val="24"/>
        </w:rPr>
        <w:t>e</w:t>
      </w:r>
      <w:proofErr w:type="gram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XI - antecedentes </w:t>
      </w:r>
      <w:proofErr w:type="spellStart"/>
      <w:r w:rsidRPr="00A73279">
        <w:rPr>
          <w:rFonts w:ascii="Times New Roman" w:hAnsi="Times New Roman" w:cs="Times New Roman"/>
          <w:strike/>
          <w:sz w:val="24"/>
          <w:szCs w:val="24"/>
        </w:rPr>
        <w:t>transfusionais</w:t>
      </w:r>
      <w:proofErr w:type="spellEnd"/>
      <w:r w:rsidRPr="00A73279">
        <w:rPr>
          <w:rFonts w:ascii="Times New Roman" w:hAnsi="Times New Roman" w:cs="Times New Roman"/>
          <w:strike/>
          <w:sz w:val="24"/>
          <w:szCs w:val="24"/>
        </w:rPr>
        <w:t xml:space="preserve"> e gestacionais e reações à transfusão.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2º. O serviço de hemoterapia não deve aceitar requisições incompletas, rasuradas ou ilegíveis.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129. O serviço de hemoterapia deve realizar testes </w:t>
      </w:r>
      <w:proofErr w:type="spellStart"/>
      <w:r w:rsidRPr="00A73279">
        <w:rPr>
          <w:rFonts w:ascii="Times New Roman" w:hAnsi="Times New Roman" w:cs="Times New Roman"/>
          <w:strike/>
          <w:sz w:val="24"/>
          <w:szCs w:val="24"/>
        </w:rPr>
        <w:t>imunohematológicos</w:t>
      </w:r>
      <w:proofErr w:type="spellEnd"/>
      <w:r w:rsidRPr="00A73279">
        <w:rPr>
          <w:rFonts w:ascii="Times New Roman" w:hAnsi="Times New Roman" w:cs="Times New Roman"/>
          <w:strike/>
          <w:sz w:val="24"/>
          <w:szCs w:val="24"/>
        </w:rPr>
        <w:t xml:space="preserve"> </w:t>
      </w:r>
      <w:proofErr w:type="spellStart"/>
      <w:r w:rsidRPr="00A73279">
        <w:rPr>
          <w:rFonts w:ascii="Times New Roman" w:hAnsi="Times New Roman" w:cs="Times New Roman"/>
          <w:strike/>
          <w:sz w:val="24"/>
          <w:szCs w:val="24"/>
        </w:rPr>
        <w:t>pré-transfusionais</w:t>
      </w:r>
      <w:proofErr w:type="spellEnd"/>
      <w:r w:rsidRPr="00A73279">
        <w:rPr>
          <w:rFonts w:ascii="Times New Roman" w:hAnsi="Times New Roman" w:cs="Times New Roman"/>
          <w:strike/>
          <w:sz w:val="24"/>
          <w:szCs w:val="24"/>
        </w:rPr>
        <w:t xml:space="preserve"> segundo os critérios estabelecidos pelo Ministério da Saúde.</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1º São testes </w:t>
      </w:r>
      <w:proofErr w:type="spellStart"/>
      <w:r w:rsidRPr="00A73279">
        <w:rPr>
          <w:rFonts w:ascii="Times New Roman" w:hAnsi="Times New Roman" w:cs="Times New Roman"/>
          <w:strike/>
          <w:sz w:val="24"/>
          <w:szCs w:val="24"/>
        </w:rPr>
        <w:t>imunohematológicos</w:t>
      </w:r>
      <w:proofErr w:type="spellEnd"/>
      <w:r w:rsidRPr="00A73279">
        <w:rPr>
          <w:rFonts w:ascii="Times New Roman" w:hAnsi="Times New Roman" w:cs="Times New Roman"/>
          <w:strike/>
          <w:sz w:val="24"/>
          <w:szCs w:val="24"/>
        </w:rPr>
        <w:t xml:space="preserve"> </w:t>
      </w:r>
      <w:proofErr w:type="spellStart"/>
      <w:r w:rsidRPr="00A73279">
        <w:rPr>
          <w:rFonts w:ascii="Times New Roman" w:hAnsi="Times New Roman" w:cs="Times New Roman"/>
          <w:strike/>
          <w:sz w:val="24"/>
          <w:szCs w:val="24"/>
        </w:rPr>
        <w:t>pré-transfusionais</w:t>
      </w:r>
      <w:proofErr w:type="spellEnd"/>
      <w:r w:rsidRPr="00A73279">
        <w:rPr>
          <w:rFonts w:ascii="Times New Roman" w:hAnsi="Times New Roman" w:cs="Times New Roman"/>
          <w:strike/>
          <w:sz w:val="24"/>
          <w:szCs w:val="24"/>
        </w:rPr>
        <w:t xml:space="preserve"> obrigatórios para transfusão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eritrocitários e </w:t>
      </w:r>
      <w:proofErr w:type="spellStart"/>
      <w:r w:rsidRPr="00A73279">
        <w:rPr>
          <w:rFonts w:ascii="Times New Roman" w:hAnsi="Times New Roman" w:cs="Times New Roman"/>
          <w:strike/>
          <w:sz w:val="24"/>
          <w:szCs w:val="24"/>
        </w:rPr>
        <w:t>granulóciticos</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 - </w:t>
      </w:r>
      <w:proofErr w:type="spellStart"/>
      <w:r w:rsidRPr="00A73279">
        <w:rPr>
          <w:rFonts w:ascii="Times New Roman" w:hAnsi="Times New Roman" w:cs="Times New Roman"/>
          <w:strike/>
          <w:sz w:val="24"/>
          <w:szCs w:val="24"/>
        </w:rPr>
        <w:t>retipagem</w:t>
      </w:r>
      <w:proofErr w:type="spellEnd"/>
      <w:r w:rsidRPr="00A73279">
        <w:rPr>
          <w:rFonts w:ascii="Times New Roman" w:hAnsi="Times New Roman" w:cs="Times New Roman"/>
          <w:strike/>
          <w:sz w:val="24"/>
          <w:szCs w:val="24"/>
        </w:rPr>
        <w:t xml:space="preserve"> ABO (direta e reversa) no sangue do doador;</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 - </w:t>
      </w:r>
      <w:proofErr w:type="spellStart"/>
      <w:r w:rsidRPr="00A73279">
        <w:rPr>
          <w:rFonts w:ascii="Times New Roman" w:hAnsi="Times New Roman" w:cs="Times New Roman"/>
          <w:strike/>
          <w:sz w:val="24"/>
          <w:szCs w:val="24"/>
        </w:rPr>
        <w:t>retipagem</w:t>
      </w:r>
      <w:proofErr w:type="spellEnd"/>
      <w:r w:rsidRPr="00A73279">
        <w:rPr>
          <w:rFonts w:ascii="Times New Roman" w:hAnsi="Times New Roman" w:cs="Times New Roman"/>
          <w:strike/>
          <w:sz w:val="24"/>
          <w:szCs w:val="24"/>
        </w:rPr>
        <w:t xml:space="preserve"> Rh(D) em bolsas rotuladas como Rh(D) negativo, não sendo necessária a repetição de pesquisa de D “fraco”;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III - </w:t>
      </w:r>
      <w:proofErr w:type="spellStart"/>
      <w:r w:rsidRPr="00A73279">
        <w:rPr>
          <w:rFonts w:ascii="Times New Roman" w:hAnsi="Times New Roman" w:cs="Times New Roman"/>
          <w:strike/>
          <w:sz w:val="24"/>
          <w:szCs w:val="24"/>
        </w:rPr>
        <w:t>tipagem</w:t>
      </w:r>
      <w:proofErr w:type="spellEnd"/>
      <w:r w:rsidRPr="00A73279">
        <w:rPr>
          <w:rFonts w:ascii="Times New Roman" w:hAnsi="Times New Roman" w:cs="Times New Roman"/>
          <w:strike/>
          <w:sz w:val="24"/>
          <w:szCs w:val="24"/>
        </w:rPr>
        <w:t xml:space="preserve"> ABO (direta e reversa), determinação do fator Rh(D), incluindo pesquisa de D “fraco” e pesquisa de anticorpos irregulares (PAI) no sangue do receptor;</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IV - prova de compatibilidade, entre as hemácias do doador e o soro do receptor.</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2º São testes </w:t>
      </w:r>
      <w:proofErr w:type="spellStart"/>
      <w:r w:rsidRPr="00A73279">
        <w:rPr>
          <w:rFonts w:ascii="Times New Roman" w:hAnsi="Times New Roman" w:cs="Times New Roman"/>
          <w:strike/>
          <w:sz w:val="24"/>
          <w:szCs w:val="24"/>
        </w:rPr>
        <w:t>imunohematológicos</w:t>
      </w:r>
      <w:proofErr w:type="spellEnd"/>
      <w:r w:rsidRPr="00A73279">
        <w:rPr>
          <w:rFonts w:ascii="Times New Roman" w:hAnsi="Times New Roman" w:cs="Times New Roman"/>
          <w:strike/>
          <w:sz w:val="24"/>
          <w:szCs w:val="24"/>
        </w:rPr>
        <w:t xml:space="preserve"> </w:t>
      </w:r>
      <w:proofErr w:type="spellStart"/>
      <w:r w:rsidRPr="00A73279">
        <w:rPr>
          <w:rFonts w:ascii="Times New Roman" w:hAnsi="Times New Roman" w:cs="Times New Roman"/>
          <w:strike/>
          <w:sz w:val="24"/>
          <w:szCs w:val="24"/>
        </w:rPr>
        <w:t>pré-transfusionais</w:t>
      </w:r>
      <w:proofErr w:type="spellEnd"/>
      <w:r w:rsidRPr="00A73279">
        <w:rPr>
          <w:rFonts w:ascii="Times New Roman" w:hAnsi="Times New Roman" w:cs="Times New Roman"/>
          <w:strike/>
          <w:sz w:val="24"/>
          <w:szCs w:val="24"/>
        </w:rPr>
        <w:t xml:space="preserve"> obrigatórios para transfusão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plasmáticos e </w:t>
      </w:r>
      <w:proofErr w:type="spellStart"/>
      <w:r w:rsidRPr="00A73279">
        <w:rPr>
          <w:rFonts w:ascii="Times New Roman" w:hAnsi="Times New Roman" w:cs="Times New Roman"/>
          <w:strike/>
          <w:sz w:val="24"/>
          <w:szCs w:val="24"/>
        </w:rPr>
        <w:t>plaquetários</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I - </w:t>
      </w:r>
      <w:proofErr w:type="spellStart"/>
      <w:r w:rsidRPr="00A73279">
        <w:rPr>
          <w:rFonts w:ascii="Times New Roman" w:hAnsi="Times New Roman" w:cs="Times New Roman"/>
          <w:strike/>
          <w:sz w:val="24"/>
          <w:szCs w:val="24"/>
        </w:rPr>
        <w:t>Tipagem</w:t>
      </w:r>
      <w:proofErr w:type="spellEnd"/>
      <w:r w:rsidRPr="00A73279">
        <w:rPr>
          <w:rFonts w:ascii="Times New Roman" w:hAnsi="Times New Roman" w:cs="Times New Roman"/>
          <w:strike/>
          <w:sz w:val="24"/>
          <w:szCs w:val="24"/>
        </w:rPr>
        <w:t xml:space="preserve"> ABO (direta e reversa) no sangue do receptor; </w:t>
      </w:r>
      <w:proofErr w:type="gramStart"/>
      <w:r w:rsidRPr="00A73279">
        <w:rPr>
          <w:rFonts w:ascii="Times New Roman" w:hAnsi="Times New Roman" w:cs="Times New Roman"/>
          <w:strike/>
          <w:sz w:val="24"/>
          <w:szCs w:val="24"/>
        </w:rPr>
        <w:t>e</w:t>
      </w:r>
      <w:proofErr w:type="gramEnd"/>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II - Determinação do fator Rh(D) e pesquisa de anticorpos irregulares (PAI) no sangue do receptor.</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lastRenderedPageBreak/>
        <w:t xml:space="preserve">§ 3º Nas transfusões de sangue 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autólogos estocados previamente à internação, devem ser realizados no paciente-doador os mesmos testes </w:t>
      </w:r>
      <w:proofErr w:type="spellStart"/>
      <w:r w:rsidRPr="00A73279">
        <w:rPr>
          <w:rFonts w:ascii="Times New Roman" w:hAnsi="Times New Roman" w:cs="Times New Roman"/>
          <w:strike/>
          <w:sz w:val="24"/>
          <w:szCs w:val="24"/>
        </w:rPr>
        <w:t>pré-transfusionais</w:t>
      </w:r>
      <w:proofErr w:type="spellEnd"/>
      <w:r w:rsidRPr="00A73279">
        <w:rPr>
          <w:rFonts w:ascii="Times New Roman" w:hAnsi="Times New Roman" w:cs="Times New Roman"/>
          <w:strike/>
          <w:sz w:val="24"/>
          <w:szCs w:val="24"/>
        </w:rPr>
        <w:t xml:space="preserve"> exigidos para receptores de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w:t>
      </w:r>
      <w:proofErr w:type="spellStart"/>
      <w:r w:rsidRPr="00A73279">
        <w:rPr>
          <w:rFonts w:ascii="Times New Roman" w:hAnsi="Times New Roman" w:cs="Times New Roman"/>
          <w:strike/>
          <w:sz w:val="24"/>
          <w:szCs w:val="24"/>
        </w:rPr>
        <w:t>alogênicos</w:t>
      </w:r>
      <w:proofErr w:type="spell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130. Os testes </w:t>
      </w:r>
      <w:proofErr w:type="spellStart"/>
      <w:r w:rsidRPr="00A73279">
        <w:rPr>
          <w:rFonts w:ascii="Times New Roman" w:hAnsi="Times New Roman" w:cs="Times New Roman"/>
          <w:strike/>
          <w:sz w:val="24"/>
          <w:szCs w:val="24"/>
        </w:rPr>
        <w:t>pré-transfusionais</w:t>
      </w:r>
      <w:proofErr w:type="spellEnd"/>
      <w:r w:rsidRPr="00A73279">
        <w:rPr>
          <w:rFonts w:ascii="Times New Roman" w:hAnsi="Times New Roman" w:cs="Times New Roman"/>
          <w:strike/>
          <w:sz w:val="24"/>
          <w:szCs w:val="24"/>
        </w:rPr>
        <w:t xml:space="preserve"> devem ser realizados em área especifica para esta finalidade, com controle e registro da temperatura do ambiente (22 ± </w:t>
      </w:r>
      <w:proofErr w:type="gramStart"/>
      <w:r w:rsidRPr="00A73279">
        <w:rPr>
          <w:rFonts w:ascii="Times New Roman" w:hAnsi="Times New Roman" w:cs="Times New Roman"/>
          <w:strike/>
          <w:sz w:val="24"/>
          <w:szCs w:val="24"/>
        </w:rPr>
        <w:t>2</w:t>
      </w:r>
      <w:r w:rsidRPr="00A73279">
        <w:rPr>
          <w:rFonts w:ascii="Times New Roman" w:hAnsi="Times New Roman" w:cs="Times New Roman"/>
          <w:strike/>
          <w:sz w:val="24"/>
          <w:szCs w:val="24"/>
          <w:vertAlign w:val="superscript"/>
        </w:rPr>
        <w:t>o</w:t>
      </w:r>
      <w:r w:rsidRPr="00A73279">
        <w:rPr>
          <w:rFonts w:ascii="Times New Roman" w:hAnsi="Times New Roman" w:cs="Times New Roman"/>
          <w:strike/>
          <w:sz w:val="24"/>
          <w:szCs w:val="24"/>
        </w:rPr>
        <w:t>C</w:t>
      </w:r>
      <w:proofErr w:type="gramEnd"/>
      <w:r w:rsidRPr="00A73279">
        <w:rPr>
          <w:rFonts w:ascii="Times New Roman" w:hAnsi="Times New Roman" w:cs="Times New Roman"/>
          <w:strike/>
          <w:sz w:val="24"/>
          <w:szCs w:val="24"/>
        </w:rPr>
        <w:t>).</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Art. </w:t>
      </w:r>
      <w:smartTag w:uri="urn:schemas-microsoft-com:office:smarttags" w:element="metricconverter">
        <w:smartTagPr>
          <w:attr w:name="ProductID" w:val="131. A"/>
        </w:smartTagPr>
        <w:r w:rsidRPr="00A73279">
          <w:rPr>
            <w:rFonts w:ascii="Times New Roman" w:hAnsi="Times New Roman" w:cs="Times New Roman"/>
            <w:strike/>
            <w:sz w:val="24"/>
            <w:szCs w:val="24"/>
          </w:rPr>
          <w:t>131. A</w:t>
        </w:r>
      </w:smartTag>
      <w:r w:rsidRPr="00A73279">
        <w:rPr>
          <w:rFonts w:ascii="Times New Roman" w:hAnsi="Times New Roman" w:cs="Times New Roman"/>
          <w:strike/>
          <w:sz w:val="24"/>
          <w:szCs w:val="24"/>
        </w:rPr>
        <w:t xml:space="preserve"> coleta de amostras de receptores para os testes </w:t>
      </w:r>
      <w:proofErr w:type="spellStart"/>
      <w:r w:rsidRPr="00A73279">
        <w:rPr>
          <w:rFonts w:ascii="Times New Roman" w:hAnsi="Times New Roman" w:cs="Times New Roman"/>
          <w:strike/>
          <w:sz w:val="24"/>
          <w:szCs w:val="24"/>
        </w:rPr>
        <w:t>pré-transfusionais</w:t>
      </w:r>
      <w:proofErr w:type="spellEnd"/>
      <w:r w:rsidRPr="00A73279">
        <w:rPr>
          <w:rFonts w:ascii="Times New Roman" w:hAnsi="Times New Roman" w:cs="Times New Roman"/>
          <w:strike/>
          <w:sz w:val="24"/>
          <w:szCs w:val="24"/>
        </w:rPr>
        <w:t xml:space="preserve"> deve ser realizada por profissionais de saúde devidamente treinados para esta atividade, mediante a requisição de transfusão.</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bCs/>
          <w:strike/>
          <w:sz w:val="24"/>
          <w:szCs w:val="24"/>
        </w:rPr>
        <w:t>Parágrafo único.</w:t>
      </w:r>
      <w:r w:rsidRPr="00A73279">
        <w:rPr>
          <w:rFonts w:ascii="Times New Roman" w:hAnsi="Times New Roman" w:cs="Times New Roman"/>
          <w:strike/>
          <w:sz w:val="24"/>
          <w:szCs w:val="24"/>
        </w:rPr>
        <w:t xml:space="preserve"> No caso de transfusões em outros serviços, os procedimentos de coleta e envio de amostras devem estar definidos em protocolos do serviço de hemoterapia responsável pelos testes </w:t>
      </w:r>
      <w:proofErr w:type="spellStart"/>
      <w:r w:rsidRPr="00A73279">
        <w:rPr>
          <w:rFonts w:ascii="Times New Roman" w:hAnsi="Times New Roman" w:cs="Times New Roman"/>
          <w:strike/>
          <w:sz w:val="24"/>
          <w:szCs w:val="24"/>
        </w:rPr>
        <w:t>pré-transfusionais</w:t>
      </w:r>
      <w:proofErr w:type="spellEnd"/>
      <w:r w:rsidRPr="00A73279">
        <w:rPr>
          <w:rFonts w:ascii="Times New Roman" w:hAnsi="Times New Roman" w:cs="Times New Roman"/>
          <w:strike/>
          <w:sz w:val="24"/>
          <w:szCs w:val="24"/>
        </w:rPr>
        <w:t>.</w:t>
      </w:r>
    </w:p>
    <w:p w:rsidR="00735D0C" w:rsidRPr="00A73279" w:rsidRDefault="00735D0C" w:rsidP="00735D0C">
      <w:pPr>
        <w:ind w:firstLine="567"/>
        <w:jc w:val="both"/>
        <w:rPr>
          <w:strike/>
        </w:rPr>
      </w:pPr>
      <w:r w:rsidRPr="00A73279">
        <w:rPr>
          <w:strike/>
        </w:rPr>
        <w:t xml:space="preserve">Art. 132. Os tubos com as amostras devem ser rotulados no momento da coleta com o nome completo do receptor, o número de identificação ou localização no serviço, data da coleta e identificação da pessoa que realizou a coleta da amostra. </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Art. 133. As bolsas de sangue total e</w:t>
      </w:r>
      <w:r w:rsidRPr="00A73279">
        <w:rPr>
          <w:rFonts w:ascii="Times New Roman" w:hAnsi="Times New Roman" w:cs="Times New Roman"/>
          <w:bCs/>
          <w:strike/>
          <w:sz w:val="24"/>
          <w:szCs w:val="24"/>
        </w:rPr>
        <w:t xml:space="preserve"> </w:t>
      </w:r>
      <w:proofErr w:type="spellStart"/>
      <w:r w:rsidRPr="00A73279">
        <w:rPr>
          <w:rFonts w:ascii="Times New Roman" w:hAnsi="Times New Roman" w:cs="Times New Roman"/>
          <w:bCs/>
          <w:strike/>
          <w:sz w:val="24"/>
          <w:szCs w:val="24"/>
        </w:rPr>
        <w:t>hemocomponentes</w:t>
      </w:r>
      <w:proofErr w:type="spellEnd"/>
      <w:r w:rsidRPr="00A73279">
        <w:rPr>
          <w:rFonts w:ascii="Times New Roman" w:hAnsi="Times New Roman" w:cs="Times New Roman"/>
          <w:bCs/>
          <w:strike/>
          <w:sz w:val="24"/>
          <w:szCs w:val="24"/>
        </w:rPr>
        <w:t xml:space="preserve"> destinados </w:t>
      </w:r>
      <w:proofErr w:type="gramStart"/>
      <w:r w:rsidRPr="00A73279">
        <w:rPr>
          <w:rFonts w:ascii="Times New Roman" w:hAnsi="Times New Roman" w:cs="Times New Roman"/>
          <w:bCs/>
          <w:strike/>
          <w:sz w:val="24"/>
          <w:szCs w:val="24"/>
        </w:rPr>
        <w:t>a</w:t>
      </w:r>
      <w:proofErr w:type="gramEnd"/>
      <w:r w:rsidRPr="00A73279">
        <w:rPr>
          <w:rFonts w:ascii="Times New Roman" w:hAnsi="Times New Roman" w:cs="Times New Roman"/>
          <w:bCs/>
          <w:strike/>
          <w:sz w:val="24"/>
          <w:szCs w:val="24"/>
        </w:rPr>
        <w:t xml:space="preserve"> transfusão devem ser armazenadas </w:t>
      </w:r>
      <w:r w:rsidRPr="00A73279">
        <w:rPr>
          <w:rFonts w:ascii="Times New Roman" w:hAnsi="Times New Roman" w:cs="Times New Roman"/>
          <w:strike/>
          <w:sz w:val="24"/>
          <w:szCs w:val="24"/>
        </w:rPr>
        <w:t xml:space="preserve">em equipamentos apropriados para a finalidade, de acordo com a temperatura de conservação requerida para cada </w:t>
      </w:r>
      <w:proofErr w:type="spellStart"/>
      <w:r w:rsidRPr="00A73279">
        <w:rPr>
          <w:rFonts w:ascii="Times New Roman" w:hAnsi="Times New Roman" w:cs="Times New Roman"/>
          <w:strike/>
          <w:sz w:val="24"/>
          <w:szCs w:val="24"/>
        </w:rPr>
        <w:t>hemocomponente</w:t>
      </w:r>
      <w:proofErr w:type="spellEnd"/>
      <w:r w:rsidRPr="00A73279">
        <w:rPr>
          <w:rFonts w:ascii="Times New Roman" w:hAnsi="Times New Roman" w:cs="Times New Roman"/>
          <w:strike/>
          <w:sz w:val="24"/>
          <w:szCs w:val="24"/>
        </w:rPr>
        <w:t>, de forma ordenada e racional.</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1°. Os reagentes devem ser estocados em refrigeradores apropriados, os quais devem conservar apenas reagentes e amostras laboratoriais, salvo para serviços de hemoterapia com número de transfusões pequeno o bastante de modo que o armazenamento conjunto com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não comprometa a conservação dos mesmos.</w:t>
      </w:r>
    </w:p>
    <w:p w:rsidR="00735D0C" w:rsidRPr="00A73279" w:rsidRDefault="00735D0C" w:rsidP="00735D0C">
      <w:pPr>
        <w:pStyle w:val="NormalWeb"/>
        <w:rPr>
          <w:rFonts w:ascii="Times New Roman" w:hAnsi="Times New Roman" w:cs="Times New Roman"/>
          <w:strike/>
          <w:sz w:val="24"/>
          <w:szCs w:val="24"/>
        </w:rPr>
      </w:pPr>
      <w:r w:rsidRPr="00A73279">
        <w:rPr>
          <w:rFonts w:ascii="Times New Roman" w:hAnsi="Times New Roman" w:cs="Times New Roman"/>
          <w:strike/>
          <w:sz w:val="24"/>
          <w:szCs w:val="24"/>
        </w:rPr>
        <w:t xml:space="preserve">§ 2°. Nas situações previstas no parágrafo acima as amostras, reagentes e </w:t>
      </w:r>
      <w:proofErr w:type="spellStart"/>
      <w:r w:rsidRPr="00A73279">
        <w:rPr>
          <w:rFonts w:ascii="Times New Roman" w:hAnsi="Times New Roman" w:cs="Times New Roman"/>
          <w:strike/>
          <w:sz w:val="24"/>
          <w:szCs w:val="24"/>
        </w:rPr>
        <w:t>hemocomponentes</w:t>
      </w:r>
      <w:proofErr w:type="spellEnd"/>
      <w:r w:rsidRPr="00A73279">
        <w:rPr>
          <w:rFonts w:ascii="Times New Roman" w:hAnsi="Times New Roman" w:cs="Times New Roman"/>
          <w:strike/>
          <w:sz w:val="24"/>
          <w:szCs w:val="24"/>
        </w:rPr>
        <w:t xml:space="preserve"> devem ser </w:t>
      </w:r>
      <w:proofErr w:type="gramStart"/>
      <w:r w:rsidRPr="00A73279">
        <w:rPr>
          <w:rFonts w:ascii="Times New Roman" w:hAnsi="Times New Roman" w:cs="Times New Roman"/>
          <w:strike/>
          <w:sz w:val="24"/>
          <w:szCs w:val="24"/>
        </w:rPr>
        <w:t>armazenados de forma segregadas, em áreas distintas e devidamente identificadas para evitar contaminação cruzada</w:t>
      </w:r>
      <w:proofErr w:type="gramEnd"/>
      <w:r w:rsidRPr="00A73279">
        <w:rPr>
          <w:rFonts w:ascii="Times New Roman" w:hAnsi="Times New Roman" w:cs="Times New Roman"/>
          <w:strike/>
          <w:sz w:val="24"/>
          <w:szCs w:val="24"/>
        </w:rPr>
        <w:t>.</w:t>
      </w:r>
    </w:p>
    <w:p w:rsidR="00735D0C" w:rsidRPr="00A73279" w:rsidRDefault="00735D0C" w:rsidP="00735D0C">
      <w:pPr>
        <w:pStyle w:val="TDC1"/>
        <w:spacing w:before="100" w:beforeAutospacing="1" w:after="100" w:afterAutospacing="1"/>
        <w:ind w:firstLine="567"/>
        <w:jc w:val="both"/>
        <w:rPr>
          <w:rFonts w:ascii="Times New Roman" w:hAnsi="Times New Roman"/>
          <w:strike/>
        </w:rPr>
      </w:pPr>
      <w:r w:rsidRPr="00A73279">
        <w:rPr>
          <w:rFonts w:ascii="Times New Roman" w:hAnsi="Times New Roman"/>
          <w:strike/>
        </w:rPr>
        <w:t xml:space="preserve">§ 3º As amostras do soro ou plasma do receptor e os segmentos das bolsas devem ser mantidos, de </w:t>
      </w:r>
      <w:smartTag w:uri="urn:schemas-microsoft-com:office:smarttags" w:element="metricconverter">
        <w:smartTagPr>
          <w:attr w:name="ProductID" w:val="2ﾰC"/>
        </w:smartTagPr>
        <w:r w:rsidRPr="00A73279">
          <w:rPr>
            <w:rFonts w:ascii="Times New Roman" w:hAnsi="Times New Roman"/>
            <w:strike/>
          </w:rPr>
          <w:t>2°C</w:t>
        </w:r>
      </w:smartTag>
      <w:r w:rsidRPr="00A73279">
        <w:rPr>
          <w:rFonts w:ascii="Times New Roman" w:hAnsi="Times New Roman"/>
          <w:strike/>
        </w:rPr>
        <w:t xml:space="preserve"> a </w:t>
      </w:r>
      <w:smartTag w:uri="urn:schemas-microsoft-com:office:smarttags" w:element="metricconverter">
        <w:smartTagPr>
          <w:attr w:name="ProductID" w:val="6ﾰC"/>
        </w:smartTagPr>
        <w:r w:rsidRPr="00A73279">
          <w:rPr>
            <w:rFonts w:ascii="Times New Roman" w:hAnsi="Times New Roman"/>
            <w:strike/>
          </w:rPr>
          <w:t>6°C</w:t>
        </w:r>
      </w:smartTag>
      <w:r w:rsidRPr="00A73279">
        <w:rPr>
          <w:rFonts w:ascii="Times New Roman" w:hAnsi="Times New Roman"/>
          <w:strike/>
        </w:rPr>
        <w:t xml:space="preserve">, no mínimo por </w:t>
      </w:r>
      <w:proofErr w:type="gramStart"/>
      <w:r w:rsidRPr="00A73279">
        <w:rPr>
          <w:rFonts w:ascii="Times New Roman" w:hAnsi="Times New Roman"/>
          <w:strike/>
        </w:rPr>
        <w:t>3</w:t>
      </w:r>
      <w:proofErr w:type="gramEnd"/>
      <w:r w:rsidRPr="00A73279">
        <w:rPr>
          <w:rFonts w:ascii="Times New Roman" w:hAnsi="Times New Roman"/>
          <w:strike/>
        </w:rPr>
        <w:t xml:space="preserve"> (três) dias (72 horas) para realização de testes </w:t>
      </w:r>
      <w:proofErr w:type="spellStart"/>
      <w:r w:rsidRPr="00A73279">
        <w:rPr>
          <w:rFonts w:ascii="Times New Roman" w:hAnsi="Times New Roman"/>
          <w:strike/>
        </w:rPr>
        <w:t>pré-transfusionais</w:t>
      </w:r>
      <w:proofErr w:type="spellEnd"/>
      <w:r w:rsidRPr="00A73279">
        <w:rPr>
          <w:rFonts w:ascii="Times New Roman" w:hAnsi="Times New Roman"/>
          <w:strike/>
        </w:rPr>
        <w:t xml:space="preserve"> e eventuais repetições.</w:t>
      </w:r>
    </w:p>
    <w:p w:rsidR="00735D0C" w:rsidRPr="00083A59" w:rsidRDefault="00735D0C" w:rsidP="00735D0C">
      <w:pPr>
        <w:pStyle w:val="Corpodetexto3"/>
        <w:spacing w:after="100"/>
        <w:ind w:firstLine="567"/>
        <w:jc w:val="both"/>
        <w:rPr>
          <w:strike/>
          <w:spacing w:val="-2"/>
          <w:sz w:val="24"/>
          <w:szCs w:val="24"/>
        </w:rPr>
      </w:pPr>
      <w:r w:rsidRPr="00083A59">
        <w:rPr>
          <w:strike/>
          <w:spacing w:val="-2"/>
          <w:sz w:val="24"/>
          <w:szCs w:val="24"/>
        </w:rPr>
        <w:t xml:space="preserve">Art. 134. O laboratório que realiza testes </w:t>
      </w:r>
      <w:proofErr w:type="spellStart"/>
      <w:r w:rsidRPr="00083A59">
        <w:rPr>
          <w:strike/>
          <w:spacing w:val="-2"/>
          <w:sz w:val="24"/>
          <w:szCs w:val="24"/>
        </w:rPr>
        <w:t>pré-transfusionais</w:t>
      </w:r>
      <w:proofErr w:type="spellEnd"/>
      <w:r w:rsidRPr="00083A59">
        <w:rPr>
          <w:strike/>
          <w:spacing w:val="-2"/>
          <w:sz w:val="24"/>
          <w:szCs w:val="24"/>
        </w:rPr>
        <w:t xml:space="preserve"> deve seguir os mesmos critérios para o controle de qualidade dos reagentes e dos testes laboratoriais (CQI, AEQ e controle de qualidade dos lotes) aplicados aos laboratórios de triagem do doador.</w:t>
      </w:r>
    </w:p>
    <w:p w:rsidR="00735D0C" w:rsidRPr="00A73279" w:rsidRDefault="00735D0C" w:rsidP="00735D0C">
      <w:pPr>
        <w:ind w:firstLine="567"/>
        <w:jc w:val="both"/>
        <w:rPr>
          <w:strike/>
        </w:rPr>
      </w:pPr>
      <w:r w:rsidRPr="00A73279">
        <w:rPr>
          <w:strike/>
        </w:rPr>
        <w:t xml:space="preserve">Art. 135. O serviço deve ter estabelecer procedimentos para resolução das discrepâncias na </w:t>
      </w:r>
      <w:proofErr w:type="spellStart"/>
      <w:r w:rsidRPr="00A73279">
        <w:rPr>
          <w:strike/>
        </w:rPr>
        <w:t>tipagem</w:t>
      </w:r>
      <w:proofErr w:type="spellEnd"/>
      <w:r w:rsidRPr="00A73279">
        <w:rPr>
          <w:strike/>
        </w:rPr>
        <w:t xml:space="preserve"> ABO, Rh(D) e também com resultados anteriores.</w:t>
      </w:r>
    </w:p>
    <w:p w:rsidR="00735D0C" w:rsidRPr="00A73279" w:rsidRDefault="00735D0C" w:rsidP="00735D0C">
      <w:pPr>
        <w:ind w:firstLine="567"/>
        <w:jc w:val="both"/>
        <w:rPr>
          <w:strike/>
        </w:rPr>
      </w:pPr>
      <w:r w:rsidRPr="00A73279">
        <w:rPr>
          <w:strike/>
        </w:rPr>
        <w:lastRenderedPageBreak/>
        <w:t>Art. 136. O serviço de hemoterapia deve estabelecer protocolos para transfusões incompatíveis, transfusões maciças e transfusões de emergência de acordo com as determinações do Ministério da Saúde.</w:t>
      </w:r>
    </w:p>
    <w:p w:rsidR="00735D0C" w:rsidRDefault="00735D0C" w:rsidP="00735D0C">
      <w:pPr>
        <w:ind w:firstLine="567"/>
        <w:jc w:val="both"/>
        <w:rPr>
          <w:strike/>
        </w:rPr>
      </w:pPr>
      <w:r w:rsidRPr="00A73279">
        <w:rPr>
          <w:bCs/>
          <w:strike/>
        </w:rPr>
        <w:t>Parágrafo único.</w:t>
      </w:r>
      <w:r w:rsidRPr="00A73279">
        <w:rPr>
          <w:strike/>
        </w:rPr>
        <w:t xml:space="preserve">  A liberação de </w:t>
      </w:r>
      <w:proofErr w:type="spellStart"/>
      <w:r w:rsidRPr="00A73279">
        <w:rPr>
          <w:strike/>
        </w:rPr>
        <w:t>hemocomponentes</w:t>
      </w:r>
      <w:proofErr w:type="spellEnd"/>
      <w:r w:rsidRPr="00A73279">
        <w:rPr>
          <w:strike/>
        </w:rPr>
        <w:t xml:space="preserve"> para transfusões caracterizadas como “emergência”, sem que os testes </w:t>
      </w:r>
      <w:proofErr w:type="spellStart"/>
      <w:r w:rsidRPr="00A73279">
        <w:rPr>
          <w:strike/>
        </w:rPr>
        <w:t>pré-transfusionais</w:t>
      </w:r>
      <w:proofErr w:type="spellEnd"/>
      <w:r w:rsidRPr="00A73279">
        <w:rPr>
          <w:strike/>
        </w:rPr>
        <w:t xml:space="preserve"> estejam concluídos, deve obedecer aos critérios definidos em protocolo do serviço de hemoterapia segundo determinações do Ministério da Saúde.</w:t>
      </w:r>
    </w:p>
    <w:p w:rsidR="00735D0C" w:rsidRPr="00A73279" w:rsidRDefault="00735D0C" w:rsidP="00735D0C">
      <w:pPr>
        <w:ind w:firstLine="567"/>
        <w:jc w:val="both"/>
        <w:rPr>
          <w:strike/>
        </w:rPr>
      </w:pPr>
      <w:r w:rsidRPr="00A73279">
        <w:rPr>
          <w:strike/>
        </w:rPr>
        <w:t xml:space="preserve">Art. </w:t>
      </w:r>
      <w:smartTag w:uri="urn:schemas-microsoft-com:office:smarttags" w:element="metricconverter">
        <w:smartTagPr>
          <w:attr w:name="ProductID" w:val="137. A"/>
        </w:smartTagPr>
        <w:r w:rsidRPr="00A73279">
          <w:rPr>
            <w:strike/>
          </w:rPr>
          <w:t>137. A</w:t>
        </w:r>
      </w:smartTag>
      <w:r w:rsidRPr="00A73279">
        <w:rPr>
          <w:strike/>
        </w:rPr>
        <w:t xml:space="preserve"> etiqueta de liberação da bolsa de sangue para transfusão deve conter as seguintes informações: </w:t>
      </w:r>
    </w:p>
    <w:p w:rsidR="00735D0C" w:rsidRPr="00A73279" w:rsidRDefault="00735D0C" w:rsidP="00735D0C">
      <w:pPr>
        <w:pStyle w:val="Corpodetexto3"/>
        <w:spacing w:after="100"/>
        <w:ind w:firstLine="567"/>
        <w:jc w:val="both"/>
        <w:rPr>
          <w:strike/>
          <w:sz w:val="24"/>
          <w:szCs w:val="24"/>
        </w:rPr>
      </w:pPr>
      <w:r w:rsidRPr="00A73279">
        <w:rPr>
          <w:strike/>
          <w:sz w:val="24"/>
          <w:szCs w:val="24"/>
        </w:rPr>
        <w:t xml:space="preserve">I - nome, sobrenome e identificação </w:t>
      </w:r>
      <w:proofErr w:type="gramStart"/>
      <w:r w:rsidRPr="00A73279">
        <w:rPr>
          <w:strike/>
          <w:sz w:val="24"/>
          <w:szCs w:val="24"/>
        </w:rPr>
        <w:t>numérica/alfanumérica</w:t>
      </w:r>
      <w:proofErr w:type="gramEnd"/>
      <w:r w:rsidRPr="00A73279">
        <w:rPr>
          <w:strike/>
          <w:sz w:val="24"/>
          <w:szCs w:val="24"/>
        </w:rPr>
        <w:t xml:space="preserve"> do receptor (número de registro e localização);</w:t>
      </w:r>
    </w:p>
    <w:p w:rsidR="00735D0C" w:rsidRPr="00A73279" w:rsidRDefault="00735D0C" w:rsidP="00735D0C">
      <w:pPr>
        <w:pStyle w:val="Corpodetexto3"/>
        <w:spacing w:after="100"/>
        <w:ind w:firstLine="567"/>
        <w:jc w:val="both"/>
        <w:rPr>
          <w:strike/>
          <w:sz w:val="24"/>
          <w:szCs w:val="24"/>
        </w:rPr>
      </w:pPr>
      <w:r w:rsidRPr="00A73279">
        <w:rPr>
          <w:strike/>
          <w:sz w:val="24"/>
          <w:szCs w:val="24"/>
        </w:rPr>
        <w:t xml:space="preserve">II - </w:t>
      </w:r>
      <w:proofErr w:type="gramStart"/>
      <w:r w:rsidRPr="00A73279">
        <w:rPr>
          <w:strike/>
          <w:sz w:val="24"/>
          <w:szCs w:val="24"/>
        </w:rPr>
        <w:t>grupo ABO</w:t>
      </w:r>
      <w:proofErr w:type="gramEnd"/>
      <w:r w:rsidRPr="00A73279">
        <w:rPr>
          <w:strike/>
          <w:sz w:val="24"/>
          <w:szCs w:val="24"/>
        </w:rPr>
        <w:t xml:space="preserve"> e tipo Rh(D) do receptor; </w:t>
      </w:r>
    </w:p>
    <w:p w:rsidR="00735D0C" w:rsidRPr="00A73279" w:rsidRDefault="00735D0C" w:rsidP="00735D0C">
      <w:pPr>
        <w:pStyle w:val="Corpodetexto3"/>
        <w:spacing w:after="100"/>
        <w:ind w:firstLine="567"/>
        <w:jc w:val="both"/>
        <w:rPr>
          <w:strike/>
          <w:sz w:val="24"/>
          <w:szCs w:val="24"/>
        </w:rPr>
      </w:pPr>
      <w:r w:rsidRPr="00A73279">
        <w:rPr>
          <w:strike/>
          <w:sz w:val="24"/>
          <w:szCs w:val="24"/>
        </w:rPr>
        <w:t xml:space="preserve">III - número de identificação, grupo ABO e tipo Rh(D) do </w:t>
      </w:r>
      <w:proofErr w:type="spellStart"/>
      <w:r w:rsidRPr="00A73279">
        <w:rPr>
          <w:strike/>
          <w:sz w:val="24"/>
          <w:szCs w:val="24"/>
        </w:rPr>
        <w:t>hemocomponente</w:t>
      </w:r>
      <w:proofErr w:type="spellEnd"/>
      <w:r w:rsidRPr="00A73279">
        <w:rPr>
          <w:strike/>
          <w:sz w:val="24"/>
          <w:szCs w:val="24"/>
        </w:rPr>
        <w:t xml:space="preserve"> a ser transfundido; </w:t>
      </w:r>
    </w:p>
    <w:p w:rsidR="00735D0C" w:rsidRPr="00A73279" w:rsidRDefault="00735D0C" w:rsidP="00735D0C">
      <w:pPr>
        <w:pStyle w:val="Corpodetexto3"/>
        <w:spacing w:after="100"/>
        <w:ind w:firstLine="567"/>
        <w:jc w:val="both"/>
        <w:rPr>
          <w:strike/>
          <w:sz w:val="24"/>
          <w:szCs w:val="24"/>
        </w:rPr>
      </w:pPr>
      <w:r w:rsidRPr="00A73279">
        <w:rPr>
          <w:strike/>
          <w:sz w:val="24"/>
          <w:szCs w:val="24"/>
        </w:rPr>
        <w:t xml:space="preserve">IV - conclusão da prova compatibilidade; </w:t>
      </w:r>
      <w:proofErr w:type="gramStart"/>
      <w:r w:rsidRPr="00A73279">
        <w:rPr>
          <w:strike/>
          <w:sz w:val="24"/>
          <w:szCs w:val="24"/>
        </w:rPr>
        <w:t>e</w:t>
      </w:r>
      <w:proofErr w:type="gramEnd"/>
    </w:p>
    <w:p w:rsidR="00735D0C" w:rsidRPr="00A73279" w:rsidRDefault="00735D0C" w:rsidP="00735D0C">
      <w:pPr>
        <w:pStyle w:val="Corpodetexto3"/>
        <w:spacing w:after="100"/>
        <w:ind w:firstLine="567"/>
        <w:jc w:val="both"/>
        <w:rPr>
          <w:strike/>
          <w:sz w:val="24"/>
          <w:szCs w:val="24"/>
        </w:rPr>
      </w:pPr>
      <w:r w:rsidRPr="00A73279">
        <w:rPr>
          <w:strike/>
          <w:sz w:val="24"/>
          <w:szCs w:val="24"/>
        </w:rPr>
        <w:t xml:space="preserve">V - data e nome do responsável pela realização dos testes </w:t>
      </w:r>
      <w:proofErr w:type="spellStart"/>
      <w:r w:rsidRPr="00A73279">
        <w:rPr>
          <w:strike/>
          <w:sz w:val="24"/>
          <w:szCs w:val="24"/>
        </w:rPr>
        <w:t>pré-transfusionais</w:t>
      </w:r>
      <w:proofErr w:type="spellEnd"/>
      <w:r w:rsidRPr="00A73279">
        <w:rPr>
          <w:strike/>
          <w:sz w:val="24"/>
          <w:szCs w:val="24"/>
        </w:rPr>
        <w:t xml:space="preserve"> e pela liberação.</w:t>
      </w:r>
    </w:p>
    <w:p w:rsidR="00735D0C" w:rsidRPr="00083A59" w:rsidRDefault="00735D0C" w:rsidP="00735D0C">
      <w:pPr>
        <w:ind w:firstLine="567"/>
        <w:jc w:val="both"/>
        <w:rPr>
          <w:strike/>
          <w:spacing w:val="-4"/>
        </w:rPr>
      </w:pPr>
      <w:r w:rsidRPr="00083A59">
        <w:rPr>
          <w:bCs/>
          <w:strike/>
          <w:spacing w:val="-4"/>
        </w:rPr>
        <w:t>Parágrafo único.</w:t>
      </w:r>
      <w:r w:rsidRPr="00083A59">
        <w:rPr>
          <w:strike/>
          <w:spacing w:val="-4"/>
        </w:rPr>
        <w:t xml:space="preserve"> Esta etiqueta deve estar afixada à bolsa de modo que permaneça até o término do procedimento de transfusão não obstruindo as informações originais da bolsa.</w:t>
      </w:r>
    </w:p>
    <w:p w:rsidR="00735D0C" w:rsidRPr="00A73279" w:rsidRDefault="00735D0C" w:rsidP="00735D0C">
      <w:pPr>
        <w:ind w:firstLine="567"/>
        <w:jc w:val="both"/>
        <w:rPr>
          <w:strike/>
        </w:rPr>
      </w:pPr>
      <w:r w:rsidRPr="00A73279">
        <w:rPr>
          <w:strike/>
        </w:rPr>
        <w:t xml:space="preserve">Art. 138. O transporte de amostra de pacientes e de bolsas de </w:t>
      </w:r>
      <w:proofErr w:type="spellStart"/>
      <w:r w:rsidRPr="00A73279">
        <w:rPr>
          <w:strike/>
        </w:rPr>
        <w:t>hemocomponentes</w:t>
      </w:r>
      <w:proofErr w:type="spellEnd"/>
      <w:r w:rsidRPr="00A73279">
        <w:rPr>
          <w:strike/>
        </w:rPr>
        <w:t xml:space="preserve"> para transfusão deve ser realizado obedecendo às normas de biossegurança e demais normas vigentes.</w:t>
      </w:r>
    </w:p>
    <w:p w:rsidR="00735D0C" w:rsidRPr="00A73279" w:rsidRDefault="00735D0C" w:rsidP="00735D0C">
      <w:pPr>
        <w:ind w:firstLine="567"/>
        <w:jc w:val="both"/>
        <w:rPr>
          <w:strike/>
        </w:rPr>
      </w:pPr>
      <w:r w:rsidRPr="00A73279">
        <w:rPr>
          <w:bCs/>
          <w:strike/>
        </w:rPr>
        <w:t>Parágrafo único.</w:t>
      </w:r>
      <w:r w:rsidRPr="00A73279">
        <w:rPr>
          <w:strike/>
        </w:rPr>
        <w:t xml:space="preserve"> As amostras de pacientes para realização dos testes </w:t>
      </w:r>
      <w:proofErr w:type="spellStart"/>
      <w:r w:rsidRPr="00A73279">
        <w:rPr>
          <w:strike/>
        </w:rPr>
        <w:t>pré-transfusionais</w:t>
      </w:r>
      <w:proofErr w:type="spellEnd"/>
      <w:r w:rsidRPr="00A73279">
        <w:rPr>
          <w:strike/>
        </w:rPr>
        <w:t xml:space="preserve"> em outros serviços, bem como as bolsas fornecidas para transfusão, devem ser transportadas por pessoas treinadas e em condições que garantam a segurança e integridade do produto.</w:t>
      </w:r>
    </w:p>
    <w:p w:rsidR="00735D0C" w:rsidRPr="00A73279" w:rsidRDefault="00735D0C" w:rsidP="00735D0C">
      <w:pPr>
        <w:ind w:firstLine="567"/>
        <w:jc w:val="both"/>
        <w:rPr>
          <w:strike/>
        </w:rPr>
      </w:pPr>
      <w:r w:rsidRPr="00A73279">
        <w:rPr>
          <w:strike/>
        </w:rPr>
        <w:t>Art. 139. Nas transfusões ambulatoriais devem ser cumpridas as mesmas exigências estabelecidas para as transfusões em pacientes internados incluindo área específica no âmbito da instituição assistencial.</w:t>
      </w:r>
    </w:p>
    <w:p w:rsidR="00735D0C" w:rsidRPr="00A73279" w:rsidRDefault="00735D0C" w:rsidP="00735D0C">
      <w:pPr>
        <w:ind w:firstLine="567"/>
        <w:jc w:val="both"/>
        <w:rPr>
          <w:bCs/>
          <w:strike/>
        </w:rPr>
      </w:pPr>
      <w:r w:rsidRPr="00A73279">
        <w:rPr>
          <w:strike/>
        </w:rPr>
        <w:t xml:space="preserve">Art. 140. O serviço de hemoterapia deve estabelecer protocolos, </w:t>
      </w:r>
      <w:r w:rsidRPr="00A73279">
        <w:rPr>
          <w:bCs/>
          <w:strike/>
        </w:rPr>
        <w:t>de acordo com as determinações do Ministério da Saúde</w:t>
      </w:r>
      <w:r w:rsidRPr="00A73279">
        <w:rPr>
          <w:strike/>
        </w:rPr>
        <w:t xml:space="preserve">, para realização de </w:t>
      </w:r>
      <w:r w:rsidRPr="00A73279">
        <w:rPr>
          <w:bCs/>
          <w:strike/>
        </w:rPr>
        <w:t>transfusão</w:t>
      </w:r>
      <w:r w:rsidRPr="00A73279">
        <w:rPr>
          <w:strike/>
        </w:rPr>
        <w:t xml:space="preserve"> </w:t>
      </w:r>
      <w:r w:rsidRPr="00A73279">
        <w:rPr>
          <w:bCs/>
          <w:strike/>
        </w:rPr>
        <w:t xml:space="preserve">autóloga </w:t>
      </w:r>
      <w:proofErr w:type="spellStart"/>
      <w:r w:rsidRPr="00A73279">
        <w:rPr>
          <w:bCs/>
          <w:strike/>
        </w:rPr>
        <w:t>pré</w:t>
      </w:r>
      <w:proofErr w:type="spellEnd"/>
      <w:r w:rsidRPr="00A73279">
        <w:rPr>
          <w:bCs/>
          <w:strike/>
        </w:rPr>
        <w:t xml:space="preserve">, </w:t>
      </w:r>
      <w:proofErr w:type="spellStart"/>
      <w:proofErr w:type="gramStart"/>
      <w:r w:rsidRPr="00A73279">
        <w:rPr>
          <w:bCs/>
          <w:strike/>
        </w:rPr>
        <w:t>peri</w:t>
      </w:r>
      <w:proofErr w:type="spellEnd"/>
      <w:proofErr w:type="gramEnd"/>
      <w:r w:rsidRPr="00A73279">
        <w:rPr>
          <w:bCs/>
          <w:strike/>
        </w:rPr>
        <w:t xml:space="preserve"> e/ou pós-operatória, para transfusão domiciliar, para atendimento de pacientes </w:t>
      </w:r>
      <w:proofErr w:type="spellStart"/>
      <w:r w:rsidRPr="00A73279">
        <w:rPr>
          <w:bCs/>
          <w:strike/>
        </w:rPr>
        <w:t>aloimunizados</w:t>
      </w:r>
      <w:proofErr w:type="spellEnd"/>
      <w:r w:rsidRPr="00A73279">
        <w:rPr>
          <w:bCs/>
          <w:strike/>
        </w:rPr>
        <w:t xml:space="preserve"> (anticorpos específicos para antígenos eritrocitários ou do sistema HLA), para transfusão </w:t>
      </w:r>
      <w:proofErr w:type="spellStart"/>
      <w:r w:rsidRPr="00A73279">
        <w:rPr>
          <w:bCs/>
          <w:strike/>
        </w:rPr>
        <w:t>intra-uterina</w:t>
      </w:r>
      <w:proofErr w:type="spellEnd"/>
      <w:r w:rsidRPr="00A73279">
        <w:rPr>
          <w:bCs/>
          <w:strike/>
        </w:rPr>
        <w:t xml:space="preserve">, transfusão de substituição adulto e recém-nascido </w:t>
      </w:r>
      <w:r w:rsidRPr="00A73279">
        <w:rPr>
          <w:bCs/>
          <w:strike/>
        </w:rPr>
        <w:lastRenderedPageBreak/>
        <w:t>(</w:t>
      </w:r>
      <w:proofErr w:type="spellStart"/>
      <w:r w:rsidRPr="00A73279">
        <w:rPr>
          <w:bCs/>
          <w:strike/>
        </w:rPr>
        <w:t>exsanguineotransfusão</w:t>
      </w:r>
      <w:proofErr w:type="spellEnd"/>
      <w:r w:rsidRPr="00A73279">
        <w:rPr>
          <w:bCs/>
          <w:strike/>
        </w:rPr>
        <w:t>), sangria e aférese terapêutica, mantendo os respectivos registros.</w:t>
      </w:r>
    </w:p>
    <w:p w:rsidR="00735D0C" w:rsidRPr="00A73279" w:rsidRDefault="00735D0C" w:rsidP="00735D0C">
      <w:pPr>
        <w:tabs>
          <w:tab w:val="left" w:pos="4412"/>
          <w:tab w:val="center" w:pos="5269"/>
        </w:tabs>
        <w:ind w:firstLine="567"/>
        <w:jc w:val="both"/>
        <w:rPr>
          <w:strike/>
        </w:rPr>
      </w:pPr>
      <w:r w:rsidRPr="00A73279">
        <w:rPr>
          <w:strike/>
        </w:rPr>
        <w:t xml:space="preserve">§ 1º Para transfusões domiciliares o serviço deve dispor de medicamentos, materiais e equipamentos necessários para realização das atividades e atender às eventuais situações de emergência, sendo o ato </w:t>
      </w:r>
      <w:proofErr w:type="spellStart"/>
      <w:r w:rsidRPr="00A73279">
        <w:rPr>
          <w:strike/>
        </w:rPr>
        <w:t>transfusional</w:t>
      </w:r>
      <w:proofErr w:type="spellEnd"/>
      <w:r w:rsidRPr="00A73279">
        <w:rPr>
          <w:strike/>
        </w:rPr>
        <w:t xml:space="preserve"> realizado na presença de um médico, o qual será responsável por todos os procedimentos do ato </w:t>
      </w:r>
      <w:proofErr w:type="spellStart"/>
      <w:r w:rsidRPr="00A73279">
        <w:rPr>
          <w:strike/>
        </w:rPr>
        <w:t>transfusional</w:t>
      </w:r>
      <w:proofErr w:type="spellEnd"/>
      <w:r w:rsidRPr="00A73279">
        <w:rPr>
          <w:strike/>
        </w:rPr>
        <w:t>.</w:t>
      </w:r>
    </w:p>
    <w:p w:rsidR="00735D0C" w:rsidRPr="00A73279" w:rsidRDefault="00735D0C" w:rsidP="00735D0C">
      <w:pPr>
        <w:tabs>
          <w:tab w:val="left" w:pos="4412"/>
          <w:tab w:val="center" w:pos="5269"/>
        </w:tabs>
        <w:ind w:firstLine="567"/>
        <w:jc w:val="both"/>
        <w:rPr>
          <w:strike/>
        </w:rPr>
      </w:pPr>
      <w:r w:rsidRPr="00A73279">
        <w:rPr>
          <w:strike/>
        </w:rPr>
        <w:t xml:space="preserve">§ 2º O procedimento de aférese com fins terapêuticos deve ser realizado em área específica, mediante solicitação escrita do médico do paciente e em concordância com o médico </w:t>
      </w:r>
      <w:proofErr w:type="spellStart"/>
      <w:r w:rsidRPr="00A73279">
        <w:rPr>
          <w:strike/>
        </w:rPr>
        <w:t>hemoterapeuta</w:t>
      </w:r>
      <w:proofErr w:type="spellEnd"/>
      <w:r w:rsidRPr="00A73279">
        <w:rPr>
          <w:strike/>
        </w:rPr>
        <w:t xml:space="preserve">. </w:t>
      </w:r>
    </w:p>
    <w:p w:rsidR="00735D0C" w:rsidRPr="00A73279" w:rsidRDefault="00735D0C" w:rsidP="00735D0C">
      <w:pPr>
        <w:tabs>
          <w:tab w:val="left" w:pos="4412"/>
          <w:tab w:val="center" w:pos="5269"/>
        </w:tabs>
        <w:ind w:firstLine="567"/>
        <w:jc w:val="both"/>
        <w:rPr>
          <w:strike/>
        </w:rPr>
      </w:pPr>
      <w:r w:rsidRPr="00A73279">
        <w:rPr>
          <w:strike/>
        </w:rPr>
        <w:t xml:space="preserve">§ 3º Os registros dos procedimentos de aférese terapêutica devem conter identificação do paciente, diagnóstico, método empregado nos procedimentos, tipo de procedimento terapêutico, volume sanguíneo extracorpóreo, quantidade do </w:t>
      </w:r>
      <w:proofErr w:type="spellStart"/>
      <w:r w:rsidRPr="00A73279">
        <w:rPr>
          <w:strike/>
        </w:rPr>
        <w:t>hemocomponente</w:t>
      </w:r>
      <w:proofErr w:type="spellEnd"/>
      <w:r w:rsidRPr="00A73279">
        <w:rPr>
          <w:strike/>
        </w:rPr>
        <w:t xml:space="preserve"> removido, qualidade e quantidade dos líquidos utilizados, reação adversa ocorrida e conduta a ser adotada. </w:t>
      </w:r>
    </w:p>
    <w:p w:rsidR="00735D0C" w:rsidRPr="00A73279" w:rsidRDefault="00735D0C" w:rsidP="00735D0C">
      <w:pPr>
        <w:tabs>
          <w:tab w:val="left" w:pos="4412"/>
          <w:tab w:val="center" w:pos="5269"/>
        </w:tabs>
        <w:ind w:firstLine="567"/>
        <w:jc w:val="both"/>
        <w:rPr>
          <w:strike/>
        </w:rPr>
      </w:pPr>
      <w:r w:rsidRPr="00A73279">
        <w:rPr>
          <w:strike/>
        </w:rPr>
        <w:t>Art. 141.</w:t>
      </w:r>
      <w:r w:rsidRPr="00A73279">
        <w:rPr>
          <w:b/>
          <w:strike/>
        </w:rPr>
        <w:t xml:space="preserve"> </w:t>
      </w:r>
      <w:r w:rsidRPr="00A73279">
        <w:rPr>
          <w:strike/>
        </w:rPr>
        <w:t xml:space="preserve">O serviço de hemoterapia deve manter ficha do receptor com os registros de todas as transfusões, contendo no mínimo, todos os resultados dos testes </w:t>
      </w:r>
      <w:proofErr w:type="spellStart"/>
      <w:r w:rsidRPr="00A73279">
        <w:rPr>
          <w:strike/>
        </w:rPr>
        <w:t>pré-transfusionais</w:t>
      </w:r>
      <w:proofErr w:type="spellEnd"/>
      <w:r w:rsidRPr="00A73279">
        <w:rPr>
          <w:strike/>
        </w:rPr>
        <w:t>, número de unidades transfundidas, data da transfusão e ocorrências de reações adversas à transfusão.</w:t>
      </w:r>
    </w:p>
    <w:p w:rsidR="00735D0C" w:rsidRPr="00083A59" w:rsidRDefault="00735D0C" w:rsidP="00735D0C">
      <w:pPr>
        <w:tabs>
          <w:tab w:val="left" w:pos="4412"/>
          <w:tab w:val="center" w:pos="5269"/>
        </w:tabs>
        <w:ind w:firstLine="567"/>
        <w:jc w:val="both"/>
        <w:rPr>
          <w:strike/>
          <w:spacing w:val="-2"/>
        </w:rPr>
      </w:pPr>
      <w:r w:rsidRPr="00083A59">
        <w:rPr>
          <w:strike/>
          <w:spacing w:val="-2"/>
        </w:rPr>
        <w:t>Art. 142.</w:t>
      </w:r>
      <w:r w:rsidRPr="00083A59">
        <w:rPr>
          <w:b/>
          <w:strike/>
          <w:spacing w:val="-2"/>
        </w:rPr>
        <w:t xml:space="preserve"> </w:t>
      </w:r>
      <w:r w:rsidRPr="00083A59">
        <w:rPr>
          <w:strike/>
          <w:spacing w:val="-2"/>
        </w:rPr>
        <w:t>Antes do início da transfusão, é obrigatória a confirmação da identificação do receptor, do rótulo da bolsa, dos dados da etiqueta de liberação, validade do produto, realização de inspeção visual da bolsa e a verificação dos sinais vitais.</w:t>
      </w:r>
    </w:p>
    <w:p w:rsidR="00735D0C" w:rsidRPr="00A73279" w:rsidRDefault="00735D0C" w:rsidP="00735D0C">
      <w:pPr>
        <w:tabs>
          <w:tab w:val="left" w:pos="4412"/>
          <w:tab w:val="center" w:pos="5269"/>
        </w:tabs>
        <w:ind w:firstLine="567"/>
        <w:jc w:val="both"/>
        <w:rPr>
          <w:strike/>
        </w:rPr>
      </w:pPr>
      <w:r w:rsidRPr="00A73279">
        <w:rPr>
          <w:strike/>
        </w:rPr>
        <w:t xml:space="preserve">Art. </w:t>
      </w:r>
      <w:smartTag w:uri="urn:schemas-microsoft-com:office:smarttags" w:element="metricconverter">
        <w:smartTagPr>
          <w:attr w:name="ProductID" w:val="143. A"/>
        </w:smartTagPr>
        <w:r w:rsidRPr="00A73279">
          <w:rPr>
            <w:strike/>
          </w:rPr>
          <w:t>143.</w:t>
        </w:r>
        <w:r w:rsidRPr="00A73279">
          <w:rPr>
            <w:b/>
            <w:strike/>
          </w:rPr>
          <w:t xml:space="preserve"> </w:t>
        </w:r>
        <w:r w:rsidRPr="00A73279">
          <w:rPr>
            <w:strike/>
          </w:rPr>
          <w:t>A</w:t>
        </w:r>
      </w:smartTag>
      <w:r w:rsidRPr="00A73279">
        <w:rPr>
          <w:strike/>
        </w:rPr>
        <w:t xml:space="preserve"> transfusão deve ser monitorada durante todo seu transcurso e o tempo máximo de infusão não deve ultrapassar </w:t>
      </w:r>
      <w:proofErr w:type="gramStart"/>
      <w:r w:rsidRPr="00A73279">
        <w:rPr>
          <w:bCs/>
          <w:strike/>
        </w:rPr>
        <w:t>4</w:t>
      </w:r>
      <w:proofErr w:type="gramEnd"/>
      <w:r w:rsidRPr="00A73279">
        <w:rPr>
          <w:bCs/>
          <w:strike/>
        </w:rPr>
        <w:t xml:space="preserve"> (quatro) horas.</w:t>
      </w:r>
    </w:p>
    <w:p w:rsidR="00735D0C" w:rsidRPr="00A73279" w:rsidRDefault="00735D0C" w:rsidP="00735D0C">
      <w:pPr>
        <w:tabs>
          <w:tab w:val="left" w:pos="4412"/>
          <w:tab w:val="center" w:pos="5269"/>
        </w:tabs>
        <w:ind w:firstLine="567"/>
        <w:jc w:val="both"/>
        <w:rPr>
          <w:strike/>
        </w:rPr>
      </w:pPr>
      <w:r w:rsidRPr="00A73279">
        <w:rPr>
          <w:bCs/>
          <w:strike/>
        </w:rPr>
        <w:t>Parágrafo único.</w:t>
      </w:r>
      <w:r w:rsidRPr="00A73279">
        <w:rPr>
          <w:strike/>
        </w:rPr>
        <w:t xml:space="preserve"> A transfusão deve ser acompanhada pelo profissional que a instalou durante os 10 (dez) primeiros minutos à beira do leito.</w:t>
      </w:r>
    </w:p>
    <w:p w:rsidR="00735D0C" w:rsidRPr="00A73279" w:rsidRDefault="00735D0C" w:rsidP="00735D0C">
      <w:pPr>
        <w:tabs>
          <w:tab w:val="left" w:pos="4412"/>
          <w:tab w:val="center" w:pos="5269"/>
        </w:tabs>
        <w:ind w:firstLine="567"/>
        <w:jc w:val="both"/>
        <w:rPr>
          <w:strike/>
        </w:rPr>
      </w:pPr>
      <w:r w:rsidRPr="00A73279">
        <w:rPr>
          <w:strike/>
        </w:rPr>
        <w:t xml:space="preserve">Art. 144. O serviço de saúde que realiza procedimento </w:t>
      </w:r>
      <w:proofErr w:type="spellStart"/>
      <w:r w:rsidRPr="00A73279">
        <w:rPr>
          <w:strike/>
        </w:rPr>
        <w:t>transfusional</w:t>
      </w:r>
      <w:proofErr w:type="spellEnd"/>
      <w:r w:rsidRPr="00A73279">
        <w:rPr>
          <w:strike/>
        </w:rPr>
        <w:t xml:space="preserve"> deve manter, no prontuário do receptor, os seguintes registros relativos à transfusão:</w:t>
      </w:r>
    </w:p>
    <w:p w:rsidR="00735D0C" w:rsidRPr="00A73279" w:rsidRDefault="00735D0C" w:rsidP="00735D0C">
      <w:pPr>
        <w:tabs>
          <w:tab w:val="left" w:pos="4412"/>
          <w:tab w:val="center" w:pos="5269"/>
        </w:tabs>
        <w:ind w:firstLine="567"/>
        <w:jc w:val="both"/>
        <w:rPr>
          <w:strike/>
        </w:rPr>
      </w:pPr>
      <w:r w:rsidRPr="00A73279">
        <w:rPr>
          <w:strike/>
        </w:rPr>
        <w:t>I - data;</w:t>
      </w:r>
    </w:p>
    <w:p w:rsidR="00735D0C" w:rsidRPr="00A73279" w:rsidRDefault="00735D0C" w:rsidP="00735D0C">
      <w:pPr>
        <w:tabs>
          <w:tab w:val="left" w:pos="4412"/>
          <w:tab w:val="center" w:pos="5269"/>
        </w:tabs>
        <w:ind w:firstLine="567"/>
        <w:jc w:val="both"/>
        <w:rPr>
          <w:strike/>
        </w:rPr>
      </w:pPr>
      <w:r w:rsidRPr="00A73279">
        <w:rPr>
          <w:strike/>
        </w:rPr>
        <w:t>II - horário de início e término;</w:t>
      </w:r>
    </w:p>
    <w:p w:rsidR="00735D0C" w:rsidRPr="00A73279" w:rsidRDefault="00735D0C" w:rsidP="00735D0C">
      <w:pPr>
        <w:tabs>
          <w:tab w:val="left" w:pos="4412"/>
          <w:tab w:val="center" w:pos="5269"/>
        </w:tabs>
        <w:ind w:firstLine="567"/>
        <w:jc w:val="both"/>
        <w:rPr>
          <w:strike/>
        </w:rPr>
      </w:pPr>
      <w:r w:rsidRPr="00A73279">
        <w:rPr>
          <w:strike/>
        </w:rPr>
        <w:t xml:space="preserve">III - sinais vitais no início e no término; </w:t>
      </w:r>
    </w:p>
    <w:p w:rsidR="00735D0C" w:rsidRPr="00A73279" w:rsidRDefault="00735D0C" w:rsidP="00735D0C">
      <w:pPr>
        <w:tabs>
          <w:tab w:val="left" w:pos="4412"/>
          <w:tab w:val="center" w:pos="5269"/>
        </w:tabs>
        <w:ind w:firstLine="567"/>
        <w:jc w:val="both"/>
        <w:rPr>
          <w:strike/>
        </w:rPr>
      </w:pPr>
      <w:r w:rsidRPr="00A73279">
        <w:rPr>
          <w:strike/>
        </w:rPr>
        <w:t xml:space="preserve">IV - origem e identificação das bolsas dos </w:t>
      </w:r>
      <w:proofErr w:type="spellStart"/>
      <w:r w:rsidRPr="00A73279">
        <w:rPr>
          <w:strike/>
        </w:rPr>
        <w:t>hemocomponentes</w:t>
      </w:r>
      <w:proofErr w:type="spellEnd"/>
      <w:r w:rsidRPr="00A73279">
        <w:rPr>
          <w:strike/>
        </w:rPr>
        <w:t xml:space="preserve"> transfundidos;</w:t>
      </w:r>
    </w:p>
    <w:p w:rsidR="00735D0C" w:rsidRPr="00A73279" w:rsidRDefault="00735D0C" w:rsidP="00735D0C">
      <w:pPr>
        <w:tabs>
          <w:tab w:val="left" w:pos="4412"/>
          <w:tab w:val="center" w:pos="5269"/>
        </w:tabs>
        <w:ind w:firstLine="567"/>
        <w:jc w:val="both"/>
        <w:rPr>
          <w:strike/>
        </w:rPr>
      </w:pPr>
      <w:r w:rsidRPr="00A73279">
        <w:rPr>
          <w:strike/>
        </w:rPr>
        <w:t xml:space="preserve">V - identificação do profissional que a realizou; </w:t>
      </w:r>
      <w:proofErr w:type="gramStart"/>
      <w:r w:rsidRPr="00A73279">
        <w:rPr>
          <w:strike/>
        </w:rPr>
        <w:t>e</w:t>
      </w:r>
      <w:proofErr w:type="gramEnd"/>
    </w:p>
    <w:p w:rsidR="00735D0C" w:rsidRPr="00A73279" w:rsidRDefault="00735D0C" w:rsidP="00735D0C">
      <w:pPr>
        <w:tabs>
          <w:tab w:val="left" w:pos="4412"/>
          <w:tab w:val="center" w:pos="5269"/>
        </w:tabs>
        <w:ind w:firstLine="567"/>
        <w:jc w:val="both"/>
        <w:rPr>
          <w:strike/>
        </w:rPr>
      </w:pPr>
      <w:r w:rsidRPr="00A73279">
        <w:rPr>
          <w:strike/>
        </w:rPr>
        <w:lastRenderedPageBreak/>
        <w:t>VI - registro de reações adversas, quando for o caso.</w:t>
      </w:r>
    </w:p>
    <w:p w:rsidR="00735D0C" w:rsidRPr="00A73279" w:rsidRDefault="00735D0C" w:rsidP="00735D0C">
      <w:pPr>
        <w:tabs>
          <w:tab w:val="left" w:pos="4412"/>
          <w:tab w:val="center" w:pos="5269"/>
        </w:tabs>
        <w:ind w:firstLine="567"/>
        <w:jc w:val="both"/>
        <w:rPr>
          <w:strike/>
        </w:rPr>
      </w:pPr>
      <w:r w:rsidRPr="00A73279">
        <w:rPr>
          <w:strike/>
        </w:rPr>
        <w:t xml:space="preserve">Art. 145. Os registros do serviço de hemoterapia devem permitir a rastreabilidade de todas as etapas dos procedimentos executados na transfusão de sangue e </w:t>
      </w:r>
      <w:proofErr w:type="spellStart"/>
      <w:r w:rsidRPr="00A73279">
        <w:rPr>
          <w:strike/>
        </w:rPr>
        <w:t>hemocomponentes</w:t>
      </w:r>
      <w:proofErr w:type="spellEnd"/>
      <w:r w:rsidRPr="00A73279">
        <w:rPr>
          <w:strike/>
        </w:rPr>
        <w:t>.</w:t>
      </w:r>
    </w:p>
    <w:p w:rsidR="00735D0C" w:rsidRPr="00A73279" w:rsidRDefault="00735D0C" w:rsidP="00735D0C">
      <w:pPr>
        <w:tabs>
          <w:tab w:val="left" w:pos="4412"/>
          <w:tab w:val="center" w:pos="5269"/>
        </w:tabs>
        <w:ind w:firstLine="567"/>
        <w:jc w:val="both"/>
        <w:rPr>
          <w:strike/>
        </w:rPr>
      </w:pPr>
      <w:r w:rsidRPr="00A73279">
        <w:rPr>
          <w:bCs/>
          <w:strike/>
        </w:rPr>
        <w:t>Parágrafo único.</w:t>
      </w:r>
      <w:r w:rsidRPr="00A73279">
        <w:rPr>
          <w:strike/>
        </w:rPr>
        <w:t xml:space="preserve"> Os serviços de saúde que não possuam agências </w:t>
      </w:r>
      <w:proofErr w:type="spellStart"/>
      <w:r w:rsidRPr="00A73279">
        <w:rPr>
          <w:strike/>
        </w:rPr>
        <w:t>transfusionais</w:t>
      </w:r>
      <w:proofErr w:type="spellEnd"/>
      <w:r w:rsidRPr="00A73279">
        <w:rPr>
          <w:strike/>
        </w:rPr>
        <w:t xml:space="preserve"> em suas dependências, mas realizam a transfusão, devem manter registros que permitam a rastreabilidade dos </w:t>
      </w:r>
      <w:proofErr w:type="spellStart"/>
      <w:r w:rsidRPr="00A73279">
        <w:rPr>
          <w:strike/>
        </w:rPr>
        <w:t>hemocomponentes</w:t>
      </w:r>
      <w:proofErr w:type="spellEnd"/>
      <w:r w:rsidRPr="00A73279">
        <w:rPr>
          <w:strike/>
        </w:rPr>
        <w:t xml:space="preserve"> e dos procedimentos realizados.</w:t>
      </w:r>
    </w:p>
    <w:p w:rsidR="00735D0C" w:rsidRPr="00A73279" w:rsidRDefault="00735D0C" w:rsidP="00735D0C">
      <w:pPr>
        <w:tabs>
          <w:tab w:val="left" w:pos="4412"/>
          <w:tab w:val="center" w:pos="5269"/>
        </w:tabs>
        <w:ind w:firstLine="567"/>
        <w:jc w:val="both"/>
        <w:rPr>
          <w:bCs/>
          <w:strike/>
        </w:rPr>
      </w:pPr>
      <w:r w:rsidRPr="00A73279">
        <w:rPr>
          <w:bCs/>
          <w:strike/>
        </w:rPr>
        <w:t xml:space="preserve">Art.146. Todos os serviços de saúde que possuam serviço de hemoterapia devem constituir comitê </w:t>
      </w:r>
      <w:proofErr w:type="spellStart"/>
      <w:r w:rsidRPr="00A73279">
        <w:rPr>
          <w:bCs/>
          <w:strike/>
        </w:rPr>
        <w:t>transfusional</w:t>
      </w:r>
      <w:proofErr w:type="spellEnd"/>
      <w:r w:rsidRPr="00A73279">
        <w:rPr>
          <w:bCs/>
          <w:strike/>
        </w:rPr>
        <w:t xml:space="preserve"> do qual faça parte um representante do serviço de hemoterapia ao qual está vinculado.</w:t>
      </w:r>
    </w:p>
    <w:p w:rsidR="00735D0C" w:rsidRPr="00A73279" w:rsidRDefault="00735D0C" w:rsidP="00735D0C">
      <w:pPr>
        <w:ind w:firstLine="567"/>
        <w:jc w:val="both"/>
        <w:rPr>
          <w:strike/>
        </w:rPr>
      </w:pPr>
      <w:r w:rsidRPr="00A73279">
        <w:rPr>
          <w:bCs/>
          <w:strike/>
        </w:rPr>
        <w:t>Parágrafo único.</w:t>
      </w:r>
      <w:r w:rsidRPr="00A73279">
        <w:rPr>
          <w:strike/>
        </w:rPr>
        <w:t xml:space="preserve"> O serviço de saúde que não possua serviço de hemoterapia deverá participar das atividades do comitê </w:t>
      </w:r>
      <w:proofErr w:type="spellStart"/>
      <w:r w:rsidRPr="00A73279">
        <w:rPr>
          <w:strike/>
        </w:rPr>
        <w:t>transfusional</w:t>
      </w:r>
      <w:proofErr w:type="spellEnd"/>
      <w:r w:rsidRPr="00A73279">
        <w:rPr>
          <w:strike/>
        </w:rPr>
        <w:t xml:space="preserve"> relacionado ao serviço de hemoterapia que o assiste.</w:t>
      </w:r>
    </w:p>
    <w:p w:rsidR="00735D0C" w:rsidRPr="00A73279" w:rsidRDefault="00735D0C" w:rsidP="00735D0C">
      <w:pPr>
        <w:jc w:val="center"/>
        <w:rPr>
          <w:b/>
          <w:strike/>
        </w:rPr>
      </w:pPr>
      <w:r w:rsidRPr="00A73279">
        <w:rPr>
          <w:b/>
          <w:strike/>
        </w:rPr>
        <w:t>Seção XII</w:t>
      </w:r>
    </w:p>
    <w:p w:rsidR="00735D0C" w:rsidRPr="00A73279" w:rsidRDefault="00735D0C" w:rsidP="00735D0C">
      <w:pPr>
        <w:jc w:val="center"/>
        <w:rPr>
          <w:b/>
          <w:strike/>
        </w:rPr>
      </w:pPr>
      <w:r w:rsidRPr="00A73279">
        <w:rPr>
          <w:b/>
          <w:strike/>
        </w:rPr>
        <w:t>Eventos Adversos à Transfusão</w:t>
      </w:r>
    </w:p>
    <w:p w:rsidR="00735D0C" w:rsidRPr="00A73279" w:rsidRDefault="00735D0C" w:rsidP="00735D0C">
      <w:pPr>
        <w:autoSpaceDE w:val="0"/>
        <w:autoSpaceDN w:val="0"/>
        <w:adjustRightInd w:val="0"/>
        <w:ind w:firstLine="567"/>
        <w:jc w:val="both"/>
        <w:rPr>
          <w:strike/>
        </w:rPr>
      </w:pPr>
      <w:r w:rsidRPr="00A73279">
        <w:rPr>
          <w:strike/>
        </w:rPr>
        <w:t>Art. 147. Os profissionais de saúde responsáveis pelos procedimentos de instalação e acompanhamento da transfusão devem ser capacitados sobre a ocorrência de sinais ou sintomas relacionados a possíveis eventos adversos ocorridos durante ou após a transfusão e sobre as condutas a serem adotadas.</w:t>
      </w:r>
    </w:p>
    <w:p w:rsidR="00735D0C" w:rsidRPr="00A73279" w:rsidRDefault="00735D0C" w:rsidP="00735D0C">
      <w:pPr>
        <w:autoSpaceDE w:val="0"/>
        <w:autoSpaceDN w:val="0"/>
        <w:adjustRightInd w:val="0"/>
        <w:ind w:firstLine="567"/>
        <w:jc w:val="both"/>
        <w:rPr>
          <w:strike/>
        </w:rPr>
      </w:pPr>
      <w:r w:rsidRPr="00A73279">
        <w:rPr>
          <w:strike/>
        </w:rPr>
        <w:t xml:space="preserve">Art. 148. Todo serviço de saúde que realize transfusão deve ter procedimentos escritos para detecção, notificação e avaliação dos eventos adversos à transfusão, cabendo ao serviço de hemoterapia fornecedor de </w:t>
      </w:r>
      <w:proofErr w:type="spellStart"/>
      <w:r w:rsidRPr="00A73279">
        <w:rPr>
          <w:strike/>
        </w:rPr>
        <w:t>hemocomponentes</w:t>
      </w:r>
      <w:proofErr w:type="spellEnd"/>
      <w:r w:rsidRPr="00A73279">
        <w:rPr>
          <w:strike/>
        </w:rPr>
        <w:t xml:space="preserve"> a elaboração e orientação de tais procedimentos. </w:t>
      </w:r>
    </w:p>
    <w:p w:rsidR="00735D0C" w:rsidRPr="00083A59" w:rsidRDefault="00735D0C" w:rsidP="00735D0C">
      <w:pPr>
        <w:autoSpaceDE w:val="0"/>
        <w:autoSpaceDN w:val="0"/>
        <w:adjustRightInd w:val="0"/>
        <w:ind w:firstLine="567"/>
        <w:jc w:val="both"/>
        <w:rPr>
          <w:strike/>
          <w:spacing w:val="-2"/>
        </w:rPr>
      </w:pPr>
      <w:r w:rsidRPr="00083A59">
        <w:rPr>
          <w:strike/>
          <w:spacing w:val="-2"/>
        </w:rPr>
        <w:t xml:space="preserve">Art. </w:t>
      </w:r>
      <w:smartTag w:uri="urn:schemas-microsoft-com:office:smarttags" w:element="metricconverter">
        <w:smartTagPr>
          <w:attr w:name="ProductID" w:val="149. A"/>
        </w:smartTagPr>
        <w:r w:rsidRPr="00083A59">
          <w:rPr>
            <w:strike/>
            <w:spacing w:val="-2"/>
          </w:rPr>
          <w:t>149. A</w:t>
        </w:r>
      </w:smartTag>
      <w:r w:rsidRPr="00083A59">
        <w:rPr>
          <w:strike/>
          <w:spacing w:val="-2"/>
        </w:rPr>
        <w:t xml:space="preserve"> ficha do receptor e o prontuário do paciente devem conter todas as informações de reações adversas ocorridas, bem como a conduta e o tratamento instituído.</w:t>
      </w:r>
    </w:p>
    <w:p w:rsidR="00735D0C" w:rsidRPr="00A73279" w:rsidRDefault="00735D0C" w:rsidP="00735D0C">
      <w:pPr>
        <w:pStyle w:val="TDC1"/>
        <w:spacing w:before="100" w:beforeAutospacing="1" w:after="100" w:afterAutospacing="1"/>
        <w:ind w:firstLine="567"/>
        <w:jc w:val="both"/>
        <w:rPr>
          <w:rStyle w:val="Hipervnculo"/>
          <w:rFonts w:ascii="Times New Roman" w:hAnsi="Times New Roman"/>
          <w:bCs/>
          <w:strike/>
        </w:rPr>
      </w:pPr>
      <w:r w:rsidRPr="00A73279">
        <w:rPr>
          <w:rStyle w:val="Hipervnculo"/>
          <w:rFonts w:ascii="Times New Roman" w:hAnsi="Times New Roman"/>
          <w:bCs/>
          <w:strike/>
        </w:rPr>
        <w:t>Art. 150. O serviço de saúde onde ocorreu a transfusão é o responsável pela investigação, conclusão e notificação do evento adverso.</w:t>
      </w:r>
    </w:p>
    <w:p w:rsidR="00735D0C" w:rsidRPr="00A73279" w:rsidRDefault="00735D0C" w:rsidP="00735D0C">
      <w:pPr>
        <w:autoSpaceDE w:val="0"/>
        <w:autoSpaceDN w:val="0"/>
        <w:adjustRightInd w:val="0"/>
        <w:ind w:firstLine="567"/>
        <w:jc w:val="both"/>
        <w:rPr>
          <w:strike/>
        </w:rPr>
      </w:pPr>
      <w:r w:rsidRPr="00A73279">
        <w:rPr>
          <w:strike/>
        </w:rPr>
        <w:t xml:space="preserve">Parágrafo único. No caso em que haja necessidade de interveniência do serviço de hemoterapia produtor e/ou fornecedor do </w:t>
      </w:r>
      <w:proofErr w:type="spellStart"/>
      <w:r w:rsidRPr="00A73279">
        <w:rPr>
          <w:strike/>
        </w:rPr>
        <w:t>hemocomponente</w:t>
      </w:r>
      <w:proofErr w:type="spellEnd"/>
      <w:r w:rsidRPr="00A73279">
        <w:rPr>
          <w:strike/>
        </w:rPr>
        <w:t>, estes serviços deverão se articular com o serviço de saúde que transfundiu, com vistas à adequada conclusão do ciclo investigativo.</w:t>
      </w:r>
    </w:p>
    <w:p w:rsidR="00735D0C" w:rsidRPr="00A73279" w:rsidRDefault="00735D0C" w:rsidP="00735D0C">
      <w:pPr>
        <w:autoSpaceDE w:val="0"/>
        <w:autoSpaceDN w:val="0"/>
        <w:adjustRightInd w:val="0"/>
        <w:ind w:firstLine="567"/>
        <w:jc w:val="both"/>
        <w:rPr>
          <w:strike/>
        </w:rPr>
      </w:pPr>
      <w:r w:rsidRPr="00A73279">
        <w:rPr>
          <w:strike/>
        </w:rPr>
        <w:t xml:space="preserve">Art. 151. Para os </w:t>
      </w:r>
      <w:r w:rsidRPr="00A73279">
        <w:rPr>
          <w:bCs/>
          <w:strike/>
        </w:rPr>
        <w:t xml:space="preserve">serviços de saúde </w:t>
      </w:r>
      <w:r w:rsidRPr="00A73279">
        <w:rPr>
          <w:strike/>
        </w:rPr>
        <w:t xml:space="preserve">que não possuam agência </w:t>
      </w:r>
      <w:proofErr w:type="spellStart"/>
      <w:r w:rsidRPr="00A73279">
        <w:rPr>
          <w:strike/>
        </w:rPr>
        <w:t>transfusional</w:t>
      </w:r>
      <w:proofErr w:type="spellEnd"/>
      <w:r w:rsidRPr="00A73279">
        <w:rPr>
          <w:strike/>
        </w:rPr>
        <w:t xml:space="preserve">, as atividades educacionais e de </w:t>
      </w:r>
      <w:proofErr w:type="spellStart"/>
      <w:r w:rsidRPr="00A73279">
        <w:rPr>
          <w:strike/>
        </w:rPr>
        <w:t>hemovigilância</w:t>
      </w:r>
      <w:proofErr w:type="spellEnd"/>
      <w:r w:rsidRPr="00A73279">
        <w:rPr>
          <w:strike/>
        </w:rPr>
        <w:t xml:space="preserve"> deverão ser realizadas pelo serviço de </w:t>
      </w:r>
      <w:r w:rsidRPr="00A73279">
        <w:rPr>
          <w:strike/>
        </w:rPr>
        <w:lastRenderedPageBreak/>
        <w:t xml:space="preserve">hemoterapia fornecedor dos </w:t>
      </w:r>
      <w:proofErr w:type="spellStart"/>
      <w:r w:rsidRPr="00A73279">
        <w:rPr>
          <w:strike/>
        </w:rPr>
        <w:t>hemocomponentes</w:t>
      </w:r>
      <w:proofErr w:type="spellEnd"/>
      <w:r w:rsidRPr="00A73279">
        <w:rPr>
          <w:strike/>
        </w:rPr>
        <w:t xml:space="preserve"> ou conforme definido em contrato, convênio ou termo de compromisso formal estabelecido.</w:t>
      </w:r>
    </w:p>
    <w:p w:rsidR="00735D0C" w:rsidRPr="00083A59" w:rsidRDefault="00735D0C" w:rsidP="00735D0C">
      <w:pPr>
        <w:autoSpaceDE w:val="0"/>
        <w:autoSpaceDN w:val="0"/>
        <w:adjustRightInd w:val="0"/>
        <w:ind w:firstLine="567"/>
        <w:jc w:val="both"/>
        <w:rPr>
          <w:rStyle w:val="Hipervnculo"/>
          <w:bCs/>
          <w:strike/>
          <w:spacing w:val="-2"/>
        </w:rPr>
      </w:pPr>
      <w:r w:rsidRPr="00083A59">
        <w:rPr>
          <w:strike/>
          <w:spacing w:val="-2"/>
        </w:rPr>
        <w:t xml:space="preserve">Art. 152. Todo evento adverso ocorrido em receptores de sangue e </w:t>
      </w:r>
      <w:proofErr w:type="spellStart"/>
      <w:r w:rsidRPr="00083A59">
        <w:rPr>
          <w:strike/>
          <w:spacing w:val="-2"/>
        </w:rPr>
        <w:t>hemocomponentes</w:t>
      </w:r>
      <w:proofErr w:type="spellEnd"/>
      <w:r w:rsidRPr="00083A59">
        <w:rPr>
          <w:strike/>
          <w:spacing w:val="-2"/>
        </w:rPr>
        <w:t xml:space="preserve"> deve ser investigado e comunicado oficialmente à vigilância sanitária competente, por meio do sistema NOTIVISA, </w:t>
      </w:r>
      <w:r w:rsidRPr="00083A59">
        <w:rPr>
          <w:rStyle w:val="Hipervnculo"/>
          <w:bCs/>
          <w:strike/>
          <w:spacing w:val="-2"/>
        </w:rPr>
        <w:t>ou outro sistema que lhe venha suceder.</w:t>
      </w:r>
    </w:p>
    <w:p w:rsidR="00735D0C" w:rsidRPr="00A73279" w:rsidRDefault="00735D0C" w:rsidP="00735D0C">
      <w:pPr>
        <w:jc w:val="center"/>
        <w:rPr>
          <w:b/>
          <w:strike/>
        </w:rPr>
      </w:pPr>
      <w:r w:rsidRPr="00A73279">
        <w:rPr>
          <w:b/>
          <w:strike/>
        </w:rPr>
        <w:t>CAPÍTULO III</w:t>
      </w:r>
    </w:p>
    <w:p w:rsidR="00735D0C" w:rsidRPr="00A73279" w:rsidRDefault="00735D0C" w:rsidP="00735D0C">
      <w:pPr>
        <w:jc w:val="center"/>
        <w:rPr>
          <w:b/>
          <w:strike/>
        </w:rPr>
      </w:pPr>
      <w:r w:rsidRPr="00A73279">
        <w:rPr>
          <w:b/>
          <w:strike/>
        </w:rPr>
        <w:t>DAS DISPOSIÇÕES FINAIS E TRANSITÓRIAS</w:t>
      </w:r>
    </w:p>
    <w:p w:rsidR="00735D0C" w:rsidRPr="00A73279" w:rsidRDefault="00735D0C" w:rsidP="00735D0C">
      <w:pPr>
        <w:ind w:firstLine="567"/>
        <w:jc w:val="both"/>
        <w:rPr>
          <w:b/>
          <w:strike/>
        </w:rPr>
      </w:pPr>
      <w:r w:rsidRPr="00A73279">
        <w:rPr>
          <w:strike/>
        </w:rPr>
        <w:t xml:space="preserve">Art. 153. Os estabelecimentos abrangidos por esta Resolução terão o prazo de 180 (cento e oitenta) dias contados da data de sua publicação para promover as adequações necessárias ao seu cumprimento, sem prejuízo no disposto nas diretrizes da Política Nacional de Sangue, Componentes e Derivados definido pelo Ministério da Saúde. </w:t>
      </w:r>
    </w:p>
    <w:p w:rsidR="00735D0C" w:rsidRPr="00A73279" w:rsidRDefault="00735D0C" w:rsidP="00735D0C">
      <w:pPr>
        <w:ind w:firstLine="567"/>
        <w:jc w:val="both"/>
        <w:rPr>
          <w:strike/>
        </w:rPr>
      </w:pPr>
      <w:r w:rsidRPr="00A73279">
        <w:rPr>
          <w:bCs/>
          <w:strike/>
        </w:rPr>
        <w:t>Parágrafo único.</w:t>
      </w:r>
      <w:r w:rsidRPr="00A73279">
        <w:rPr>
          <w:strike/>
        </w:rPr>
        <w:t xml:space="preserve"> Os novos estabelecimentos e aqueles que pretendam reiniciar suas atividades devem atender ao estabelecido nesta norma a partir da data de sua publicação, previamente e durante o seu funcionamento.</w:t>
      </w:r>
    </w:p>
    <w:p w:rsidR="00735D0C" w:rsidRPr="00A73279" w:rsidRDefault="00735D0C" w:rsidP="00735D0C">
      <w:pPr>
        <w:ind w:firstLine="567"/>
        <w:jc w:val="both"/>
        <w:rPr>
          <w:strike/>
        </w:rPr>
      </w:pPr>
      <w:r w:rsidRPr="00A73279">
        <w:rPr>
          <w:strike/>
        </w:rPr>
        <w:t xml:space="preserve">Art. 154. Os procedimentos técnicos para a execução das atividades </w:t>
      </w:r>
      <w:proofErr w:type="spellStart"/>
      <w:r w:rsidRPr="00A73279">
        <w:rPr>
          <w:strike/>
        </w:rPr>
        <w:t>hemoterápicas</w:t>
      </w:r>
      <w:proofErr w:type="spellEnd"/>
      <w:r w:rsidRPr="00A73279">
        <w:rPr>
          <w:strike/>
        </w:rPr>
        <w:t xml:space="preserve"> e o uso clínico do sangue e </w:t>
      </w:r>
      <w:proofErr w:type="spellStart"/>
      <w:r w:rsidRPr="00A73279">
        <w:rPr>
          <w:strike/>
        </w:rPr>
        <w:t>hemocomponentes</w:t>
      </w:r>
      <w:proofErr w:type="spellEnd"/>
      <w:r w:rsidRPr="00A73279">
        <w:rPr>
          <w:strike/>
        </w:rPr>
        <w:t xml:space="preserve"> de acordo com os padrões sanitários definidos por este regulamento, serão normatizados pelo Ministério da Saúde.</w:t>
      </w:r>
    </w:p>
    <w:p w:rsidR="00735D0C" w:rsidRPr="00A73279" w:rsidRDefault="00735D0C" w:rsidP="00735D0C">
      <w:pPr>
        <w:ind w:firstLine="567"/>
        <w:jc w:val="both"/>
        <w:rPr>
          <w:strike/>
        </w:rPr>
      </w:pPr>
      <w:r w:rsidRPr="00A73279">
        <w:rPr>
          <w:strike/>
        </w:rPr>
        <w:t>Art. 155. O descumprimento das disposições contidas nesta Resolução e no regulamento por ela aprovado constitui infração sanitária, nos termos da Lei nº 6.437, de 20 de agosto de 1977, sem prejuízo das responsabilidades civil, administrativa e penal cabíveis.</w:t>
      </w:r>
    </w:p>
    <w:p w:rsidR="00735D0C" w:rsidRPr="00A73279" w:rsidRDefault="00735D0C" w:rsidP="00735D0C">
      <w:pPr>
        <w:ind w:firstLine="567"/>
        <w:jc w:val="both"/>
        <w:rPr>
          <w:strike/>
        </w:rPr>
      </w:pPr>
      <w:r w:rsidRPr="00A73279">
        <w:rPr>
          <w:strike/>
        </w:rPr>
        <w:t xml:space="preserve">Art. 156. Os serviços de hemoterapia deverão ser inspecionados </w:t>
      </w:r>
      <w:proofErr w:type="gramStart"/>
      <w:r w:rsidRPr="00A73279">
        <w:rPr>
          <w:strike/>
        </w:rPr>
        <w:t>pela órgão</w:t>
      </w:r>
      <w:proofErr w:type="gramEnd"/>
      <w:r w:rsidRPr="00A73279">
        <w:rPr>
          <w:strike/>
        </w:rPr>
        <w:t xml:space="preserve"> de  vigilância sanitária competente, que estabelecerá a periodicidade e as medidas de inspeção e controle destinados a avaliar o cumprimento da legislação vigente e a identificação do risco sanitário dos serviços e produtos. </w:t>
      </w:r>
    </w:p>
    <w:p w:rsidR="00735D0C" w:rsidRPr="00A73279" w:rsidRDefault="00735D0C" w:rsidP="00735D0C">
      <w:pPr>
        <w:ind w:firstLine="567"/>
        <w:jc w:val="both"/>
        <w:rPr>
          <w:strike/>
        </w:rPr>
      </w:pPr>
      <w:r w:rsidRPr="00A73279">
        <w:rPr>
          <w:bCs/>
          <w:strike/>
        </w:rPr>
        <w:t>Parágrafo único.</w:t>
      </w:r>
      <w:r w:rsidRPr="00A73279">
        <w:rPr>
          <w:strike/>
        </w:rPr>
        <w:t xml:space="preserve"> A vigilância sanitária competente deverá estabelecer método de inspeção, avaliação e controle sanitário de acordo com as legislações vigentes nacionais e locais contendo, no mínimo, os itens constantes no guia de inspeção sanitária para serviços de hemoterapia em anexo.</w:t>
      </w:r>
    </w:p>
    <w:p w:rsidR="00735D0C" w:rsidRPr="00A73279" w:rsidRDefault="00735D0C" w:rsidP="00735D0C">
      <w:pPr>
        <w:ind w:firstLine="567"/>
        <w:jc w:val="both"/>
        <w:rPr>
          <w:strike/>
        </w:rPr>
      </w:pPr>
      <w:r w:rsidRPr="00A73279">
        <w:rPr>
          <w:strike/>
        </w:rPr>
        <w:t xml:space="preserve">Art. 157. Fica revogada a Resolução – RDC nº 153, de 14 de junho de 2004 e a Resolução – RDC n° 24, de 24 de janeiro de 2002. </w:t>
      </w:r>
    </w:p>
    <w:p w:rsidR="00735D0C" w:rsidRDefault="00735D0C" w:rsidP="00735D0C">
      <w:pPr>
        <w:ind w:firstLine="567"/>
        <w:jc w:val="both"/>
        <w:rPr>
          <w:strike/>
        </w:rPr>
      </w:pPr>
      <w:r w:rsidRPr="00A73279">
        <w:rPr>
          <w:strike/>
        </w:rPr>
        <w:t>Art. 158. Esta Resolução entra em vigor na data da sua publicação.</w:t>
      </w:r>
    </w:p>
    <w:p w:rsidR="00735D0C" w:rsidRPr="00083A59" w:rsidRDefault="00735D0C" w:rsidP="00735D0C">
      <w:pPr>
        <w:pStyle w:val="Ttulo2"/>
        <w:rPr>
          <w:rFonts w:ascii="Times New Roman" w:hAnsi="Times New Roman" w:cs="Times New Roman"/>
          <w:b w:val="0"/>
          <w:sz w:val="24"/>
          <w:szCs w:val="24"/>
        </w:rPr>
      </w:pPr>
      <w:r w:rsidRPr="00083A59">
        <w:rPr>
          <w:rFonts w:ascii="Times New Roman" w:hAnsi="Times New Roman" w:cs="Times New Roman"/>
          <w:b w:val="0"/>
          <w:sz w:val="24"/>
          <w:szCs w:val="24"/>
        </w:rPr>
        <w:t>DIRCEU RAPOSO DE MELLO</w:t>
      </w:r>
    </w:p>
    <w:p w:rsidR="00735D0C" w:rsidRPr="00A73279" w:rsidRDefault="00735D0C" w:rsidP="00735D0C">
      <w:pPr>
        <w:pStyle w:val="Ttulo2"/>
        <w:rPr>
          <w:rFonts w:ascii="Times New Roman" w:hAnsi="Times New Roman" w:cs="Times New Roman"/>
          <w:strike/>
          <w:sz w:val="24"/>
          <w:szCs w:val="24"/>
        </w:rPr>
      </w:pPr>
      <w:r w:rsidRPr="00A73279">
        <w:rPr>
          <w:rFonts w:ascii="Times New Roman" w:hAnsi="Times New Roman" w:cs="Times New Roman"/>
          <w:strike/>
          <w:sz w:val="24"/>
          <w:szCs w:val="24"/>
        </w:rPr>
        <w:lastRenderedPageBreak/>
        <w:t>ANEXO</w:t>
      </w:r>
    </w:p>
    <w:p w:rsidR="00735D0C" w:rsidRPr="00A73279" w:rsidRDefault="00735D0C" w:rsidP="00735D0C">
      <w:pPr>
        <w:pStyle w:val="Corpodetexto"/>
        <w:spacing w:before="100" w:beforeAutospacing="1" w:after="100" w:afterAutospacing="1"/>
        <w:jc w:val="center"/>
        <w:rPr>
          <w:b/>
          <w:strike/>
        </w:rPr>
      </w:pPr>
      <w:r w:rsidRPr="00A73279">
        <w:rPr>
          <w:b/>
          <w:strike/>
        </w:rPr>
        <w:t>Instruções</w:t>
      </w:r>
    </w:p>
    <w:p w:rsidR="00735D0C" w:rsidRPr="00A73279" w:rsidRDefault="00735D0C" w:rsidP="00735D0C">
      <w:pPr>
        <w:pStyle w:val="Corpodetexto"/>
        <w:spacing w:before="100" w:beforeAutospacing="1" w:after="100" w:afterAutospacing="1"/>
        <w:jc w:val="center"/>
        <w:rPr>
          <w:b/>
          <w:strike/>
        </w:rPr>
      </w:pPr>
      <w:r w:rsidRPr="00A73279">
        <w:rPr>
          <w:b/>
          <w:strike/>
        </w:rPr>
        <w:t>ANEXO I</w:t>
      </w:r>
    </w:p>
    <w:p w:rsidR="00735D0C" w:rsidRPr="00A73279" w:rsidRDefault="00735D0C" w:rsidP="00735D0C">
      <w:pPr>
        <w:pStyle w:val="Corpodetexto"/>
        <w:spacing w:before="100" w:beforeAutospacing="1" w:after="100" w:afterAutospacing="1"/>
        <w:jc w:val="center"/>
        <w:rPr>
          <w:b/>
          <w:strike/>
        </w:rPr>
      </w:pPr>
      <w:r w:rsidRPr="00A73279">
        <w:rPr>
          <w:b/>
          <w:strike/>
        </w:rPr>
        <w:t>ROTEIRO DE INSPEÇÃO EM SERVIÇOS DE HEMOTERAPIA</w:t>
      </w:r>
    </w:p>
    <w:p w:rsidR="00735D0C" w:rsidRPr="00A73279" w:rsidRDefault="00735D0C" w:rsidP="00735D0C">
      <w:pPr>
        <w:pStyle w:val="Corpodetexto"/>
        <w:spacing w:before="100" w:beforeAutospacing="1" w:after="100" w:afterAutospacing="1"/>
        <w:ind w:firstLine="567"/>
        <w:jc w:val="both"/>
        <w:rPr>
          <w:strike/>
        </w:rPr>
      </w:pPr>
      <w:r w:rsidRPr="00A73279">
        <w:rPr>
          <w:strike/>
        </w:rPr>
        <w:t xml:space="preserve">O roteiro/guia de inspeção sanitária em serviços de hemoterapia apresentado para contribuições durante a consulta pública, traz os pontos críticos de controle determinados pelas legislações referentes ao funcionamento destes serviços. Assim incorporam-se aspectos referentes à atualização das normativas propostas pela Portaria da Coordenação Geral de Sangue e Hemoderivados sobre procedimentos </w:t>
      </w:r>
      <w:proofErr w:type="spellStart"/>
      <w:r w:rsidRPr="00A73279">
        <w:rPr>
          <w:strike/>
        </w:rPr>
        <w:t>hemoterápicos</w:t>
      </w:r>
      <w:proofErr w:type="spellEnd"/>
      <w:r w:rsidRPr="00A73279">
        <w:rPr>
          <w:strike/>
        </w:rPr>
        <w:t xml:space="preserve"> e pela RDC da ANVISA sobre os requisitos exigidos para o funcionamento dos serviços de hemoterapia. Este roteiro está sistematizado em seis módulos contribuindo com a flexibilidade no ato da inspeção, de acordo com a complexidade dos serviços.</w:t>
      </w:r>
    </w:p>
    <w:p w:rsidR="00735D0C" w:rsidRPr="00A73279" w:rsidRDefault="00735D0C" w:rsidP="00735D0C">
      <w:pPr>
        <w:pStyle w:val="Corpodetexto"/>
        <w:spacing w:before="100" w:beforeAutospacing="1" w:after="100" w:afterAutospacing="1"/>
        <w:ind w:firstLine="567"/>
        <w:jc w:val="both"/>
        <w:rPr>
          <w:strike/>
        </w:rPr>
      </w:pPr>
      <w:r w:rsidRPr="00A73279">
        <w:rPr>
          <w:strike/>
        </w:rPr>
        <w:t>Os módulos foram organizados em itens de controle baseados no risco potencial inerente a cada um em relação aos padrões técnicos e de qualidade definidos pela legislação, categorizando-os por níveis de criticidade. Todos os itens categorizados devem ser cumpridos, pois se baseiam nas legislações vigentes.</w:t>
      </w:r>
    </w:p>
    <w:p w:rsidR="00735D0C" w:rsidRDefault="00735D0C" w:rsidP="00735D0C">
      <w:pPr>
        <w:pStyle w:val="Corpodetexto"/>
        <w:spacing w:before="100" w:beforeAutospacing="1" w:after="100" w:afterAutospacing="1"/>
        <w:ind w:firstLine="567"/>
        <w:jc w:val="both"/>
        <w:rPr>
          <w:strike/>
        </w:rPr>
      </w:pPr>
      <w:r w:rsidRPr="00A73279">
        <w:rPr>
          <w:strike/>
        </w:rPr>
        <w:t>O quadro abaixo apresenta o conceito proposto para cada nível de criticidade:</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51"/>
        <w:gridCol w:w="6921"/>
      </w:tblGrid>
      <w:tr w:rsidR="00735D0C" w:rsidRPr="00A73279" w:rsidTr="009A25B0">
        <w:trPr>
          <w:jc w:val="center"/>
        </w:trPr>
        <w:tc>
          <w:tcPr>
            <w:tcW w:w="2151" w:type="dxa"/>
          </w:tcPr>
          <w:p w:rsidR="00735D0C" w:rsidRPr="00A73279" w:rsidRDefault="00735D0C" w:rsidP="009A25B0">
            <w:pPr>
              <w:pStyle w:val="Ttulo2"/>
              <w:ind w:firstLine="567"/>
              <w:jc w:val="both"/>
              <w:rPr>
                <w:rFonts w:ascii="Times New Roman" w:hAnsi="Times New Roman" w:cs="Times New Roman"/>
                <w:bCs w:val="0"/>
                <w:i/>
                <w:iCs/>
                <w:strike/>
                <w:sz w:val="24"/>
                <w:szCs w:val="24"/>
              </w:rPr>
            </w:pPr>
            <w:r w:rsidRPr="00A73279">
              <w:rPr>
                <w:rFonts w:ascii="Times New Roman" w:hAnsi="Times New Roman" w:cs="Times New Roman"/>
                <w:bCs w:val="0"/>
                <w:i/>
                <w:iCs/>
                <w:strike/>
                <w:sz w:val="24"/>
                <w:szCs w:val="24"/>
              </w:rPr>
              <w:t>Nível</w:t>
            </w:r>
          </w:p>
        </w:tc>
        <w:tc>
          <w:tcPr>
            <w:tcW w:w="6921" w:type="dxa"/>
          </w:tcPr>
          <w:p w:rsidR="00735D0C" w:rsidRPr="00A73279" w:rsidRDefault="00735D0C" w:rsidP="009A25B0">
            <w:pPr>
              <w:ind w:firstLine="567"/>
              <w:jc w:val="both"/>
              <w:rPr>
                <w:b/>
                <w:strike/>
              </w:rPr>
            </w:pPr>
            <w:r w:rsidRPr="00A73279">
              <w:rPr>
                <w:b/>
                <w:strike/>
              </w:rPr>
              <w:t>Conceito</w:t>
            </w:r>
          </w:p>
        </w:tc>
      </w:tr>
      <w:tr w:rsidR="00735D0C" w:rsidRPr="00A73279" w:rsidTr="009A25B0">
        <w:trPr>
          <w:jc w:val="center"/>
        </w:trPr>
        <w:tc>
          <w:tcPr>
            <w:tcW w:w="2151" w:type="dxa"/>
            <w:vAlign w:val="center"/>
          </w:tcPr>
          <w:p w:rsidR="00735D0C" w:rsidRPr="00A73279" w:rsidRDefault="00735D0C" w:rsidP="009A25B0">
            <w:pPr>
              <w:pStyle w:val="Ttulo2"/>
              <w:ind w:firstLine="567"/>
              <w:jc w:val="both"/>
              <w:rPr>
                <w:rFonts w:ascii="Times New Roman" w:hAnsi="Times New Roman" w:cs="Times New Roman"/>
                <w:bCs w:val="0"/>
                <w:i/>
                <w:iCs/>
                <w:strike/>
                <w:sz w:val="24"/>
                <w:szCs w:val="24"/>
              </w:rPr>
            </w:pPr>
            <w:r w:rsidRPr="00A73279">
              <w:rPr>
                <w:rFonts w:ascii="Times New Roman" w:hAnsi="Times New Roman" w:cs="Times New Roman"/>
                <w:bCs w:val="0"/>
                <w:i/>
                <w:iCs/>
                <w:strike/>
                <w:sz w:val="24"/>
                <w:szCs w:val="24"/>
              </w:rPr>
              <w:t>III</w:t>
            </w:r>
          </w:p>
        </w:tc>
        <w:tc>
          <w:tcPr>
            <w:tcW w:w="6921" w:type="dxa"/>
          </w:tcPr>
          <w:p w:rsidR="00735D0C" w:rsidRPr="00A73279" w:rsidRDefault="00735D0C" w:rsidP="00E114D5">
            <w:pPr>
              <w:jc w:val="both"/>
              <w:rPr>
                <w:strike/>
              </w:rPr>
            </w:pPr>
            <w:r w:rsidRPr="00A73279">
              <w:rPr>
                <w:strike/>
              </w:rPr>
              <w:t>Determina exposição a risco se não cumprido ou cumprido inadequadamente, influindo em grau critico na qualidade e segurança dos serviços.</w:t>
            </w:r>
          </w:p>
        </w:tc>
      </w:tr>
      <w:tr w:rsidR="00735D0C" w:rsidRPr="00A73279" w:rsidTr="009A25B0">
        <w:trPr>
          <w:jc w:val="center"/>
        </w:trPr>
        <w:tc>
          <w:tcPr>
            <w:tcW w:w="2151" w:type="dxa"/>
            <w:vAlign w:val="center"/>
          </w:tcPr>
          <w:p w:rsidR="00735D0C" w:rsidRPr="00A73279" w:rsidRDefault="00735D0C" w:rsidP="009A25B0">
            <w:pPr>
              <w:ind w:firstLine="567"/>
              <w:jc w:val="both"/>
              <w:rPr>
                <w:b/>
                <w:strike/>
              </w:rPr>
            </w:pPr>
            <w:r w:rsidRPr="00A73279">
              <w:rPr>
                <w:b/>
                <w:strike/>
              </w:rPr>
              <w:t>II</w:t>
            </w:r>
          </w:p>
        </w:tc>
        <w:tc>
          <w:tcPr>
            <w:tcW w:w="6921" w:type="dxa"/>
          </w:tcPr>
          <w:p w:rsidR="00735D0C" w:rsidRPr="00A73279" w:rsidRDefault="00735D0C" w:rsidP="00E114D5">
            <w:pPr>
              <w:jc w:val="both"/>
              <w:rPr>
                <w:strike/>
              </w:rPr>
            </w:pPr>
            <w:r w:rsidRPr="00A73279">
              <w:rPr>
                <w:strike/>
              </w:rPr>
              <w:t>Contribui, mas não determina exposição a risco se não cumprido ou cumprido inadequadamente, interferindo na qualidade ou segurança dos serviços e produtos.</w:t>
            </w:r>
          </w:p>
          <w:p w:rsidR="00735D0C" w:rsidRPr="00A73279" w:rsidRDefault="00735D0C" w:rsidP="00E114D5">
            <w:pPr>
              <w:jc w:val="both"/>
              <w:rPr>
                <w:strike/>
              </w:rPr>
            </w:pPr>
            <w:r w:rsidRPr="00A73279">
              <w:rPr>
                <w:strike/>
              </w:rPr>
              <w:t xml:space="preserve">Compromete a rastreabilidade. </w:t>
            </w:r>
          </w:p>
        </w:tc>
      </w:tr>
      <w:tr w:rsidR="00735D0C" w:rsidRPr="00A73279" w:rsidTr="009A25B0">
        <w:trPr>
          <w:jc w:val="center"/>
        </w:trPr>
        <w:tc>
          <w:tcPr>
            <w:tcW w:w="2151" w:type="dxa"/>
            <w:vAlign w:val="center"/>
          </w:tcPr>
          <w:p w:rsidR="00735D0C" w:rsidRPr="00A73279" w:rsidRDefault="00735D0C" w:rsidP="009A25B0">
            <w:pPr>
              <w:ind w:firstLine="567"/>
              <w:jc w:val="both"/>
              <w:rPr>
                <w:b/>
                <w:strike/>
              </w:rPr>
            </w:pPr>
            <w:r w:rsidRPr="00A73279">
              <w:rPr>
                <w:b/>
                <w:strike/>
              </w:rPr>
              <w:t>I</w:t>
            </w:r>
          </w:p>
        </w:tc>
        <w:tc>
          <w:tcPr>
            <w:tcW w:w="6921" w:type="dxa"/>
          </w:tcPr>
          <w:p w:rsidR="00735D0C" w:rsidRPr="00A73279" w:rsidRDefault="00735D0C" w:rsidP="00E114D5">
            <w:pPr>
              <w:jc w:val="both"/>
              <w:rPr>
                <w:strike/>
              </w:rPr>
            </w:pPr>
            <w:r w:rsidRPr="00A73279">
              <w:rPr>
                <w:strike/>
              </w:rPr>
              <w:t>Afeta em grau não crítico o risco, podendo ou não interferir na qualidade ou segurança dos serviços e produtos.</w:t>
            </w:r>
          </w:p>
        </w:tc>
      </w:tr>
    </w:tbl>
    <w:p w:rsidR="00735D0C" w:rsidRPr="00A73279" w:rsidRDefault="00735D0C" w:rsidP="00735D0C">
      <w:pPr>
        <w:pStyle w:val="Corpodetexto"/>
        <w:tabs>
          <w:tab w:val="left" w:pos="1080"/>
          <w:tab w:val="left" w:pos="1260"/>
        </w:tabs>
        <w:spacing w:before="100" w:beforeAutospacing="1" w:after="100" w:afterAutospacing="1"/>
        <w:ind w:firstLine="567"/>
        <w:jc w:val="both"/>
        <w:rPr>
          <w:strike/>
        </w:rPr>
      </w:pPr>
      <w:r w:rsidRPr="00A73279">
        <w:rPr>
          <w:strike/>
        </w:rPr>
        <w:t>Para melhor entendimento do processo e utilização do roteiro nas inspeções, algumas orientações são necessárias, conforme indicadas abaixo:</w:t>
      </w:r>
    </w:p>
    <w:p w:rsidR="00735D0C" w:rsidRPr="00A73279" w:rsidRDefault="00735D0C" w:rsidP="00735D0C">
      <w:pPr>
        <w:pStyle w:val="Corpodetexto"/>
        <w:spacing w:before="100" w:beforeAutospacing="1" w:after="100" w:afterAutospacing="1"/>
        <w:ind w:firstLine="567"/>
        <w:jc w:val="both"/>
        <w:rPr>
          <w:strike/>
        </w:rPr>
      </w:pPr>
      <w:r w:rsidRPr="00A73279">
        <w:rPr>
          <w:strike/>
        </w:rPr>
        <w:sym w:font="Symbol" w:char="F0B7"/>
      </w:r>
      <w:r w:rsidRPr="00A73279">
        <w:rPr>
          <w:strike/>
        </w:rPr>
        <w:t xml:space="preserve">   O documento está estruturado em colunas com a descrição dos itens de controle e pontuação da criticidade, devendo ser avaliadas e marcadas em SIM ou NÃO. No módulo IV e V acrescenta-se a coluna NA (não se aplica), devido às particularidades destes setores de não possuir obrigatoriamente de cumprimentos todas as atividades descritas, podendo o item não ser aplicável.</w:t>
      </w:r>
    </w:p>
    <w:p w:rsidR="00735D0C" w:rsidRPr="00A73279" w:rsidRDefault="00735D0C" w:rsidP="00735D0C">
      <w:pPr>
        <w:pStyle w:val="Corpodetexto"/>
        <w:spacing w:before="100" w:beforeAutospacing="1" w:after="100" w:afterAutospacing="1"/>
        <w:ind w:firstLine="567"/>
        <w:jc w:val="both"/>
        <w:rPr>
          <w:strike/>
        </w:rPr>
      </w:pPr>
      <w:r w:rsidRPr="00A73279">
        <w:rPr>
          <w:strike/>
        </w:rPr>
        <w:lastRenderedPageBreak/>
        <w:sym w:font="Symbol" w:char="F0B7"/>
      </w:r>
      <w:r w:rsidRPr="00A73279">
        <w:rPr>
          <w:strike/>
        </w:rPr>
        <w:t xml:space="preserve">   Cada item de controle está descrito em afirmativas, estruturada de forma geral, a possibilitar ao inspetor explorar as características de cada processo. Determinadas frases listam vários procedimentos, em uma única afirmativa, sintetizando a necessidade de cumprimento de todos os itens para garantia da segurança e qualidade. Assim, o inspetor deverá observar o cumprimento integral do item de controle para marcação da coluna SIM.</w:t>
      </w:r>
    </w:p>
    <w:p w:rsidR="00735D0C" w:rsidRPr="00A73279" w:rsidRDefault="00735D0C" w:rsidP="00735D0C">
      <w:pPr>
        <w:pStyle w:val="Corpodetexto"/>
        <w:spacing w:before="100" w:beforeAutospacing="1" w:after="100" w:afterAutospacing="1"/>
        <w:ind w:firstLine="567"/>
        <w:jc w:val="both"/>
        <w:rPr>
          <w:strike/>
        </w:rPr>
      </w:pPr>
      <w:r w:rsidRPr="00A73279">
        <w:rPr>
          <w:strike/>
        </w:rPr>
        <w:sym w:font="Symbol" w:char="F0B7"/>
      </w:r>
      <w:r w:rsidRPr="00A73279">
        <w:rPr>
          <w:strike/>
        </w:rPr>
        <w:t xml:space="preserve">   Ao longo dos módulos há espaços para observações, onde o inspetor poderá acrescentar informações para melhor orientá-lo na análise e avaliação.</w:t>
      </w:r>
    </w:p>
    <w:p w:rsidR="003E37CA" w:rsidRDefault="00735D0C" w:rsidP="00735D0C">
      <w:pPr>
        <w:pStyle w:val="Corpodetexto"/>
        <w:tabs>
          <w:tab w:val="left" w:pos="1080"/>
        </w:tabs>
        <w:spacing w:before="100" w:beforeAutospacing="1" w:after="100" w:afterAutospacing="1"/>
        <w:ind w:firstLine="567"/>
        <w:jc w:val="both"/>
        <w:rPr>
          <w:strike/>
        </w:rPr>
      </w:pPr>
      <w:r w:rsidRPr="00A73279">
        <w:rPr>
          <w:strike/>
        </w:rPr>
        <w:t xml:space="preserve">Esta proposta roteiro favorece análise da situação encontrada no serviço, bem como o impacto das possíveis irregularidades, favorecendo a avaliação crítica na tomada de decisão. </w:t>
      </w:r>
    </w:p>
    <w:p w:rsidR="003E37CA" w:rsidRDefault="003E37CA" w:rsidP="00735D0C">
      <w:pPr>
        <w:pStyle w:val="Corpodetexto"/>
        <w:tabs>
          <w:tab w:val="left" w:pos="1080"/>
        </w:tabs>
        <w:spacing w:before="100" w:beforeAutospacing="1" w:after="100" w:afterAutospacing="1"/>
        <w:ind w:firstLine="567"/>
        <w:jc w:val="both"/>
        <w:rPr>
          <w:strike/>
        </w:rPr>
      </w:pPr>
    </w:p>
    <w:p w:rsidR="00735D0C" w:rsidRPr="00A73279" w:rsidRDefault="00735D0C" w:rsidP="002B250F">
      <w:pPr>
        <w:pStyle w:val="Cabealho"/>
        <w:spacing w:before="100" w:beforeAutospacing="1" w:after="100" w:afterAutospacing="1"/>
        <w:jc w:val="center"/>
        <w:rPr>
          <w:b/>
          <w:strike/>
          <w:szCs w:val="24"/>
          <w:lang w:val="pt-BR"/>
        </w:rPr>
      </w:pPr>
      <w:r w:rsidRPr="00A73279">
        <w:rPr>
          <w:b/>
          <w:strike/>
          <w:szCs w:val="24"/>
          <w:lang w:val="pt-BR"/>
        </w:rPr>
        <w:t>GUIA PARA INSPEÇÃO EM SERVIÇOS DE HEMOTERAPIA</w:t>
      </w:r>
    </w:p>
    <w:p w:rsidR="00735D0C" w:rsidRPr="00A73279" w:rsidRDefault="00735D0C" w:rsidP="002B250F">
      <w:pPr>
        <w:jc w:val="center"/>
        <w:rPr>
          <w:b/>
          <w:strike/>
          <w:u w:val="single"/>
        </w:rPr>
      </w:pPr>
      <w:r w:rsidRPr="00A73279">
        <w:rPr>
          <w:b/>
          <w:strike/>
          <w:u w:val="single"/>
        </w:rPr>
        <w:t>MÓDULO I</w:t>
      </w:r>
    </w:p>
    <w:p w:rsidR="00735D0C" w:rsidRPr="00A73279" w:rsidRDefault="00735D0C" w:rsidP="002B250F">
      <w:pPr>
        <w:jc w:val="center"/>
        <w:rPr>
          <w:b/>
          <w:strike/>
        </w:rPr>
      </w:pPr>
      <w:r w:rsidRPr="00A73279">
        <w:rPr>
          <w:b/>
          <w:strike/>
        </w:rPr>
        <w:t>INFORMAÇOES GERAIS</w:t>
      </w:r>
    </w:p>
    <w:p w:rsidR="00735D0C" w:rsidRPr="00A73279" w:rsidRDefault="00735D0C" w:rsidP="00735D0C">
      <w:pPr>
        <w:jc w:val="both"/>
        <w:rPr>
          <w:strike/>
        </w:rPr>
      </w:pPr>
      <w:r w:rsidRPr="00A73279">
        <w:rPr>
          <w:b/>
          <w:strike/>
        </w:rPr>
        <w:t>Período da Inspeção:</w:t>
      </w:r>
      <w:r w:rsidRPr="00A73279">
        <w:rPr>
          <w:strike/>
        </w:rPr>
        <w:t xml:space="preserve"> </w:t>
      </w:r>
      <w:r w:rsidRPr="00A73279">
        <w:rPr>
          <w:bCs/>
          <w:strike/>
        </w:rPr>
        <w:t>___/___/______</w:t>
      </w:r>
      <w:r w:rsidRPr="00A73279">
        <w:rPr>
          <w:strike/>
        </w:rPr>
        <w:t xml:space="preserve"> a </w:t>
      </w:r>
      <w:r w:rsidRPr="00A73279">
        <w:rPr>
          <w:bCs/>
          <w:strike/>
        </w:rPr>
        <w:t>___/___/______</w:t>
      </w:r>
    </w:p>
    <w:p w:rsidR="00735D0C" w:rsidRPr="00A73279" w:rsidRDefault="00735D0C" w:rsidP="00735D0C">
      <w:pPr>
        <w:jc w:val="both"/>
        <w:rPr>
          <w:b/>
          <w:bCs/>
          <w:strike/>
        </w:rPr>
      </w:pPr>
      <w:r w:rsidRPr="00A73279">
        <w:rPr>
          <w:b/>
          <w:bCs/>
          <w:strike/>
        </w:rPr>
        <w:t>Tipo de serviço:</w:t>
      </w:r>
    </w:p>
    <w:p w:rsidR="00735D0C" w:rsidRPr="00253915" w:rsidRDefault="00735D0C" w:rsidP="00735D0C">
      <w:pPr>
        <w:jc w:val="both"/>
        <w:rPr>
          <w:strike/>
        </w:rPr>
      </w:pPr>
      <w:r w:rsidRPr="00A73279">
        <w:rPr>
          <w:b/>
          <w:bCs/>
          <w:strike/>
        </w:rPr>
        <w:t xml:space="preserve"> </w:t>
      </w:r>
      <w:r w:rsidRPr="00253915">
        <w:rPr>
          <w:strike/>
        </w:rPr>
        <w:t>(   ) HC (   ) HR   (   ) NH    (   ) UC fixa    (   ) UC móvel   (   ) UCT    (   ) CTLD   (  ) AT</w:t>
      </w:r>
    </w:p>
    <w:p w:rsidR="00735D0C" w:rsidRPr="00A73279" w:rsidRDefault="00735D0C" w:rsidP="00735D0C">
      <w:pPr>
        <w:jc w:val="both"/>
        <w:rPr>
          <w:b/>
          <w:strike/>
        </w:rPr>
      </w:pPr>
      <w:r w:rsidRPr="00A73279">
        <w:rPr>
          <w:b/>
          <w:strike/>
        </w:rPr>
        <w:t>Objetivo da Inspeção:</w:t>
      </w:r>
    </w:p>
    <w:tbl>
      <w:tblPr>
        <w:tblW w:w="0" w:type="auto"/>
        <w:tblLook w:val="01E0" w:firstRow="1" w:lastRow="1" w:firstColumn="1" w:lastColumn="1" w:noHBand="0" w:noVBand="0"/>
      </w:tblPr>
      <w:tblGrid>
        <w:gridCol w:w="2012"/>
        <w:gridCol w:w="6708"/>
      </w:tblGrid>
      <w:tr w:rsidR="00735D0C" w:rsidRPr="00A73279" w:rsidTr="009A25B0">
        <w:tc>
          <w:tcPr>
            <w:tcW w:w="9648" w:type="dxa"/>
            <w:gridSpan w:val="2"/>
          </w:tcPr>
          <w:p w:rsidR="00735D0C" w:rsidRPr="00A73279" w:rsidRDefault="00735D0C" w:rsidP="009A25B0">
            <w:pPr>
              <w:ind w:left="340"/>
              <w:jc w:val="both"/>
              <w:rPr>
                <w:strike/>
              </w:rPr>
            </w:pPr>
            <w:r w:rsidRPr="00A73279">
              <w:rPr>
                <w:bCs/>
                <w:strike/>
              </w:rPr>
              <w:t xml:space="preserve">Inspeção                 </w:t>
            </w:r>
            <w:proofErr w:type="gramStart"/>
            <w:r w:rsidRPr="00A73279">
              <w:rPr>
                <w:bCs/>
                <w:strike/>
              </w:rPr>
              <w:t xml:space="preserve">(    </w:t>
            </w:r>
            <w:proofErr w:type="gramEnd"/>
            <w:r w:rsidRPr="00A73279">
              <w:rPr>
                <w:bCs/>
                <w:strike/>
              </w:rPr>
              <w:t xml:space="preserve">)Licença Inicial </w:t>
            </w:r>
          </w:p>
          <w:p w:rsidR="00735D0C" w:rsidRPr="00A73279" w:rsidRDefault="00735D0C" w:rsidP="009A25B0">
            <w:pPr>
              <w:ind w:left="340"/>
              <w:jc w:val="both"/>
              <w:rPr>
                <w:strike/>
              </w:rPr>
            </w:pPr>
          </w:p>
        </w:tc>
      </w:tr>
      <w:tr w:rsidR="00735D0C" w:rsidRPr="00A73279" w:rsidTr="009A25B0">
        <w:tc>
          <w:tcPr>
            <w:tcW w:w="2088" w:type="dxa"/>
            <w:vMerge w:val="restart"/>
          </w:tcPr>
          <w:p w:rsidR="00735D0C" w:rsidRPr="00A73279" w:rsidRDefault="00735D0C" w:rsidP="009A25B0">
            <w:pPr>
              <w:ind w:left="340"/>
              <w:jc w:val="both"/>
              <w:rPr>
                <w:bCs/>
                <w:strike/>
              </w:rPr>
            </w:pPr>
            <w:r w:rsidRPr="00A73279">
              <w:rPr>
                <w:bCs/>
                <w:strike/>
              </w:rPr>
              <w:t>Reinspeção</w:t>
            </w:r>
          </w:p>
        </w:tc>
        <w:tc>
          <w:tcPr>
            <w:tcW w:w="7560" w:type="dxa"/>
          </w:tcPr>
          <w:p w:rsidR="00735D0C" w:rsidRPr="00A73279" w:rsidRDefault="00735D0C" w:rsidP="009A25B0">
            <w:pPr>
              <w:jc w:val="both"/>
              <w:rPr>
                <w:bCs/>
                <w:strike/>
              </w:rPr>
            </w:pPr>
            <w:proofErr w:type="gramStart"/>
            <w:r w:rsidRPr="00A73279">
              <w:rPr>
                <w:bCs/>
                <w:strike/>
              </w:rPr>
              <w:t xml:space="preserve">(    </w:t>
            </w:r>
            <w:proofErr w:type="gramEnd"/>
            <w:r w:rsidRPr="00A73279">
              <w:rPr>
                <w:bCs/>
                <w:strike/>
              </w:rPr>
              <w:t>)Segmento/Monitoramento</w:t>
            </w:r>
          </w:p>
        </w:tc>
      </w:tr>
      <w:tr w:rsidR="00735D0C" w:rsidRPr="00A73279" w:rsidTr="009A25B0">
        <w:tc>
          <w:tcPr>
            <w:tcW w:w="2088" w:type="dxa"/>
            <w:vMerge/>
          </w:tcPr>
          <w:p w:rsidR="00735D0C" w:rsidRPr="00A73279" w:rsidRDefault="00735D0C" w:rsidP="009A25B0">
            <w:pPr>
              <w:jc w:val="both"/>
              <w:rPr>
                <w:bCs/>
                <w:strike/>
              </w:rPr>
            </w:pPr>
          </w:p>
        </w:tc>
        <w:tc>
          <w:tcPr>
            <w:tcW w:w="7560" w:type="dxa"/>
          </w:tcPr>
          <w:p w:rsidR="00735D0C" w:rsidRPr="00A73279" w:rsidRDefault="00735D0C" w:rsidP="009A25B0">
            <w:pPr>
              <w:jc w:val="both"/>
              <w:rPr>
                <w:bCs/>
                <w:strike/>
              </w:rPr>
            </w:pPr>
            <w:proofErr w:type="gramStart"/>
            <w:r w:rsidRPr="00A73279">
              <w:rPr>
                <w:bCs/>
                <w:strike/>
              </w:rPr>
              <w:t xml:space="preserve">(    </w:t>
            </w:r>
            <w:proofErr w:type="gramEnd"/>
            <w:r w:rsidRPr="00A73279">
              <w:rPr>
                <w:bCs/>
                <w:strike/>
              </w:rPr>
              <w:t>)Denúncia</w:t>
            </w:r>
          </w:p>
        </w:tc>
      </w:tr>
      <w:tr w:rsidR="00735D0C" w:rsidRPr="00A73279" w:rsidTr="009A25B0">
        <w:tc>
          <w:tcPr>
            <w:tcW w:w="2088" w:type="dxa"/>
            <w:vMerge/>
          </w:tcPr>
          <w:p w:rsidR="00735D0C" w:rsidRPr="00A73279" w:rsidRDefault="00735D0C" w:rsidP="009A25B0">
            <w:pPr>
              <w:jc w:val="both"/>
              <w:rPr>
                <w:bCs/>
                <w:strike/>
              </w:rPr>
            </w:pPr>
          </w:p>
        </w:tc>
        <w:tc>
          <w:tcPr>
            <w:tcW w:w="7560" w:type="dxa"/>
          </w:tcPr>
          <w:p w:rsidR="00735D0C" w:rsidRPr="00A73279" w:rsidRDefault="00735D0C" w:rsidP="009A25B0">
            <w:pPr>
              <w:jc w:val="both"/>
              <w:rPr>
                <w:bCs/>
                <w:strike/>
              </w:rPr>
            </w:pPr>
            <w:proofErr w:type="gramStart"/>
            <w:r w:rsidRPr="00A73279">
              <w:rPr>
                <w:bCs/>
                <w:strike/>
              </w:rPr>
              <w:t xml:space="preserve">(    </w:t>
            </w:r>
            <w:proofErr w:type="gramEnd"/>
            <w:r w:rsidRPr="00A73279">
              <w:rPr>
                <w:bCs/>
                <w:strike/>
              </w:rPr>
              <w:t>)Renovação de Licença</w:t>
            </w:r>
          </w:p>
        </w:tc>
      </w:tr>
    </w:tbl>
    <w:p w:rsidR="00735D0C" w:rsidRPr="00A73279" w:rsidRDefault="00735D0C" w:rsidP="00735D0C">
      <w:pPr>
        <w:jc w:val="both"/>
        <w:rPr>
          <w:strike/>
        </w:rPr>
      </w:pPr>
      <w:r w:rsidRPr="00A73279">
        <w:rPr>
          <w:strike/>
        </w:rPr>
        <w:t xml:space="preserve">Última inspeção: </w:t>
      </w:r>
      <w:r w:rsidRPr="00A73279">
        <w:rPr>
          <w:bCs/>
          <w:strike/>
        </w:rPr>
        <w:t>____/_____/____</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01"/>
        <w:gridCol w:w="1036"/>
        <w:gridCol w:w="1024"/>
        <w:gridCol w:w="3211"/>
      </w:tblGrid>
      <w:tr w:rsidR="00735D0C" w:rsidRPr="00A73279" w:rsidTr="009A25B0">
        <w:trPr>
          <w:jc w:val="center"/>
        </w:trPr>
        <w:tc>
          <w:tcPr>
            <w:tcW w:w="9072" w:type="dxa"/>
            <w:gridSpan w:val="4"/>
          </w:tcPr>
          <w:p w:rsidR="00735D0C" w:rsidRPr="00A73279" w:rsidRDefault="00735D0C" w:rsidP="009A25B0">
            <w:pPr>
              <w:jc w:val="both"/>
              <w:rPr>
                <w:strike/>
              </w:rPr>
            </w:pPr>
            <w:r w:rsidRPr="00A73279">
              <w:rPr>
                <w:b/>
                <w:strike/>
              </w:rPr>
              <w:t>1.</w:t>
            </w:r>
            <w:r w:rsidRPr="00A73279">
              <w:rPr>
                <w:strike/>
              </w:rPr>
              <w:t xml:space="preserve"> </w:t>
            </w:r>
            <w:r w:rsidRPr="00A73279">
              <w:rPr>
                <w:b/>
                <w:strike/>
              </w:rPr>
              <w:t>Identificação do Serviço</w:t>
            </w:r>
          </w:p>
        </w:tc>
      </w:tr>
      <w:tr w:rsidR="00735D0C" w:rsidRPr="00A73279" w:rsidTr="009A25B0">
        <w:trPr>
          <w:jc w:val="center"/>
        </w:trPr>
        <w:tc>
          <w:tcPr>
            <w:tcW w:w="9072" w:type="dxa"/>
            <w:gridSpan w:val="4"/>
          </w:tcPr>
          <w:p w:rsidR="00735D0C" w:rsidRPr="00A73279" w:rsidRDefault="00735D0C" w:rsidP="009A25B0">
            <w:pPr>
              <w:jc w:val="both"/>
              <w:rPr>
                <w:strike/>
              </w:rPr>
            </w:pPr>
            <w:r w:rsidRPr="00A73279">
              <w:rPr>
                <w:strike/>
              </w:rPr>
              <w:t>Razão social:</w:t>
            </w:r>
          </w:p>
        </w:tc>
      </w:tr>
      <w:tr w:rsidR="00735D0C" w:rsidRPr="00A73279" w:rsidTr="009A25B0">
        <w:trPr>
          <w:jc w:val="center"/>
        </w:trPr>
        <w:tc>
          <w:tcPr>
            <w:tcW w:w="9072" w:type="dxa"/>
            <w:gridSpan w:val="4"/>
          </w:tcPr>
          <w:p w:rsidR="00735D0C" w:rsidRPr="00A73279" w:rsidRDefault="00735D0C" w:rsidP="009A25B0">
            <w:pPr>
              <w:jc w:val="both"/>
              <w:rPr>
                <w:strike/>
              </w:rPr>
            </w:pPr>
            <w:r w:rsidRPr="00A73279">
              <w:rPr>
                <w:strike/>
              </w:rPr>
              <w:t>Nome fantasia:</w:t>
            </w:r>
          </w:p>
        </w:tc>
      </w:tr>
      <w:tr w:rsidR="00735D0C" w:rsidRPr="00A73279" w:rsidTr="009A25B0">
        <w:trPr>
          <w:jc w:val="center"/>
        </w:trPr>
        <w:tc>
          <w:tcPr>
            <w:tcW w:w="9072" w:type="dxa"/>
            <w:gridSpan w:val="4"/>
          </w:tcPr>
          <w:p w:rsidR="00735D0C" w:rsidRPr="00A73279" w:rsidRDefault="00735D0C" w:rsidP="009A25B0">
            <w:pPr>
              <w:jc w:val="both"/>
              <w:rPr>
                <w:strike/>
              </w:rPr>
            </w:pPr>
            <w:r w:rsidRPr="00A73279">
              <w:rPr>
                <w:strike/>
              </w:rPr>
              <w:t>Identificação cadastral (N</w:t>
            </w:r>
            <w:r w:rsidRPr="00A73279">
              <w:rPr>
                <w:strike/>
                <w:u w:val="single"/>
                <w:vertAlign w:val="superscript"/>
              </w:rPr>
              <w:t>o</w:t>
            </w:r>
            <w:r w:rsidRPr="00A73279">
              <w:rPr>
                <w:strike/>
              </w:rPr>
              <w:t xml:space="preserve"> CNPJ):</w:t>
            </w:r>
          </w:p>
        </w:tc>
      </w:tr>
      <w:tr w:rsidR="00735D0C" w:rsidRPr="00A73279" w:rsidTr="009A25B0">
        <w:trPr>
          <w:jc w:val="center"/>
        </w:trPr>
        <w:tc>
          <w:tcPr>
            <w:tcW w:w="9072" w:type="dxa"/>
            <w:gridSpan w:val="4"/>
          </w:tcPr>
          <w:p w:rsidR="00735D0C" w:rsidRPr="00A73279" w:rsidRDefault="00735D0C" w:rsidP="009A25B0">
            <w:pPr>
              <w:jc w:val="both"/>
              <w:rPr>
                <w:strike/>
              </w:rPr>
            </w:pPr>
            <w:r w:rsidRPr="00A73279">
              <w:rPr>
                <w:strike/>
              </w:rPr>
              <w:t>Endereço:</w:t>
            </w:r>
          </w:p>
        </w:tc>
      </w:tr>
      <w:tr w:rsidR="00735D0C" w:rsidRPr="00A73279" w:rsidTr="009A25B0">
        <w:trPr>
          <w:jc w:val="center"/>
        </w:trPr>
        <w:tc>
          <w:tcPr>
            <w:tcW w:w="3801" w:type="dxa"/>
          </w:tcPr>
          <w:p w:rsidR="00735D0C" w:rsidRPr="00A73279" w:rsidRDefault="00735D0C" w:rsidP="009A25B0">
            <w:pPr>
              <w:jc w:val="both"/>
              <w:rPr>
                <w:strike/>
              </w:rPr>
            </w:pPr>
            <w:r w:rsidRPr="00A73279">
              <w:rPr>
                <w:strike/>
              </w:rPr>
              <w:lastRenderedPageBreak/>
              <w:t>Município:</w:t>
            </w:r>
          </w:p>
        </w:tc>
        <w:tc>
          <w:tcPr>
            <w:tcW w:w="2060" w:type="dxa"/>
            <w:gridSpan w:val="2"/>
            <w:tcBorders>
              <w:right w:val="single" w:sz="4" w:space="0" w:color="auto"/>
            </w:tcBorders>
          </w:tcPr>
          <w:p w:rsidR="00735D0C" w:rsidRPr="00A73279" w:rsidRDefault="00735D0C" w:rsidP="009A25B0">
            <w:pPr>
              <w:jc w:val="both"/>
              <w:rPr>
                <w:strike/>
              </w:rPr>
            </w:pPr>
            <w:r w:rsidRPr="00A73279">
              <w:rPr>
                <w:strike/>
              </w:rPr>
              <w:t>Estado:</w:t>
            </w:r>
          </w:p>
        </w:tc>
        <w:tc>
          <w:tcPr>
            <w:tcW w:w="3211" w:type="dxa"/>
            <w:tcBorders>
              <w:left w:val="single" w:sz="4" w:space="0" w:color="auto"/>
            </w:tcBorders>
          </w:tcPr>
          <w:p w:rsidR="00735D0C" w:rsidRPr="00A73279" w:rsidRDefault="00735D0C" w:rsidP="009A25B0">
            <w:pPr>
              <w:jc w:val="both"/>
              <w:rPr>
                <w:strike/>
              </w:rPr>
            </w:pPr>
            <w:r w:rsidRPr="00A73279">
              <w:rPr>
                <w:strike/>
              </w:rPr>
              <w:t>CEP:</w:t>
            </w:r>
          </w:p>
        </w:tc>
      </w:tr>
      <w:tr w:rsidR="00735D0C" w:rsidRPr="00A73279" w:rsidTr="009A25B0">
        <w:trPr>
          <w:jc w:val="center"/>
        </w:trPr>
        <w:tc>
          <w:tcPr>
            <w:tcW w:w="3801" w:type="dxa"/>
          </w:tcPr>
          <w:p w:rsidR="00735D0C" w:rsidRPr="00A73279" w:rsidRDefault="00735D0C" w:rsidP="009A25B0">
            <w:pPr>
              <w:jc w:val="both"/>
              <w:rPr>
                <w:strike/>
              </w:rPr>
            </w:pPr>
            <w:proofErr w:type="gramStart"/>
            <w:r w:rsidRPr="00A73279">
              <w:rPr>
                <w:strike/>
              </w:rPr>
              <w:t>Fax:</w:t>
            </w:r>
            <w:proofErr w:type="gramEnd"/>
            <w:r w:rsidRPr="00A73279">
              <w:rPr>
                <w:strike/>
              </w:rPr>
              <w:t>(   )</w:t>
            </w:r>
          </w:p>
        </w:tc>
        <w:tc>
          <w:tcPr>
            <w:tcW w:w="5271" w:type="dxa"/>
            <w:gridSpan w:val="3"/>
            <w:tcBorders>
              <w:top w:val="single" w:sz="4" w:space="0" w:color="auto"/>
            </w:tcBorders>
          </w:tcPr>
          <w:p w:rsidR="00735D0C" w:rsidRPr="00A73279" w:rsidRDefault="00735D0C" w:rsidP="009A25B0">
            <w:pPr>
              <w:jc w:val="both"/>
              <w:rPr>
                <w:strike/>
              </w:rPr>
            </w:pPr>
            <w:proofErr w:type="gramStart"/>
            <w:r w:rsidRPr="00A73279">
              <w:rPr>
                <w:strike/>
              </w:rPr>
              <w:t>Telefone:</w:t>
            </w:r>
            <w:proofErr w:type="gramEnd"/>
            <w:r w:rsidRPr="00A73279">
              <w:rPr>
                <w:strike/>
              </w:rPr>
              <w:t>(    )</w:t>
            </w:r>
          </w:p>
        </w:tc>
      </w:tr>
      <w:tr w:rsidR="00735D0C" w:rsidRPr="00A73279" w:rsidTr="009A25B0">
        <w:trPr>
          <w:jc w:val="center"/>
        </w:trPr>
        <w:tc>
          <w:tcPr>
            <w:tcW w:w="9072" w:type="dxa"/>
            <w:gridSpan w:val="4"/>
          </w:tcPr>
          <w:p w:rsidR="00735D0C" w:rsidRPr="00A73279" w:rsidRDefault="00735D0C" w:rsidP="009A25B0">
            <w:pPr>
              <w:jc w:val="both"/>
              <w:rPr>
                <w:strike/>
              </w:rPr>
            </w:pPr>
            <w:proofErr w:type="gramStart"/>
            <w:r w:rsidRPr="00A73279">
              <w:rPr>
                <w:strike/>
              </w:rPr>
              <w:t>e</w:t>
            </w:r>
            <w:proofErr w:type="gramEnd"/>
            <w:r w:rsidRPr="00A73279">
              <w:rPr>
                <w:strike/>
              </w:rPr>
              <w:t xml:space="preserve"> - mail:</w:t>
            </w:r>
          </w:p>
        </w:tc>
      </w:tr>
      <w:tr w:rsidR="00735D0C" w:rsidRPr="00A73279" w:rsidTr="009A25B0">
        <w:trPr>
          <w:jc w:val="center"/>
        </w:trPr>
        <w:tc>
          <w:tcPr>
            <w:tcW w:w="9072" w:type="dxa"/>
            <w:gridSpan w:val="4"/>
          </w:tcPr>
          <w:p w:rsidR="00735D0C" w:rsidRPr="00A73279" w:rsidRDefault="00735D0C" w:rsidP="009A25B0">
            <w:pPr>
              <w:jc w:val="both"/>
              <w:rPr>
                <w:strike/>
              </w:rPr>
            </w:pPr>
            <w:r w:rsidRPr="00A73279">
              <w:rPr>
                <w:strike/>
              </w:rPr>
              <w:t>Natureza do Serviço:</w:t>
            </w:r>
          </w:p>
          <w:p w:rsidR="00735D0C" w:rsidRPr="00A73279" w:rsidRDefault="00735D0C" w:rsidP="009A25B0">
            <w:pPr>
              <w:jc w:val="both"/>
              <w:rPr>
                <w:strike/>
              </w:rPr>
            </w:pPr>
            <w:r w:rsidRPr="00A73279">
              <w:rPr>
                <w:strike/>
              </w:rPr>
              <w:t xml:space="preserve"> </w:t>
            </w:r>
            <w:proofErr w:type="gramStart"/>
            <w:r w:rsidRPr="00A73279">
              <w:rPr>
                <w:strike/>
              </w:rPr>
              <w:t xml:space="preserve">(   </w:t>
            </w:r>
            <w:proofErr w:type="gramEnd"/>
            <w:r w:rsidRPr="00A73279">
              <w:rPr>
                <w:strike/>
              </w:rPr>
              <w:t>) Público          (   ) Privado              (   ) Privado – SUS        (   ) Filantrópico-SUS</w:t>
            </w:r>
          </w:p>
        </w:tc>
      </w:tr>
      <w:tr w:rsidR="00735D0C" w:rsidRPr="00A73279" w:rsidTr="009A25B0">
        <w:trPr>
          <w:jc w:val="center"/>
        </w:trPr>
        <w:tc>
          <w:tcPr>
            <w:tcW w:w="4837" w:type="dxa"/>
            <w:gridSpan w:val="2"/>
            <w:tcBorders>
              <w:right w:val="single" w:sz="4" w:space="0" w:color="auto"/>
            </w:tcBorders>
          </w:tcPr>
          <w:p w:rsidR="00735D0C" w:rsidRPr="00A73279" w:rsidRDefault="00735D0C" w:rsidP="009A25B0">
            <w:pPr>
              <w:jc w:val="both"/>
              <w:rPr>
                <w:strike/>
              </w:rPr>
            </w:pPr>
            <w:r w:rsidRPr="00A73279">
              <w:rPr>
                <w:bCs/>
                <w:strike/>
              </w:rPr>
              <w:t xml:space="preserve">HEMOCAD n°: </w:t>
            </w:r>
          </w:p>
        </w:tc>
        <w:tc>
          <w:tcPr>
            <w:tcW w:w="4235" w:type="dxa"/>
            <w:gridSpan w:val="2"/>
            <w:tcBorders>
              <w:left w:val="single" w:sz="4" w:space="0" w:color="auto"/>
            </w:tcBorders>
          </w:tcPr>
          <w:p w:rsidR="00735D0C" w:rsidRPr="00A73279" w:rsidRDefault="00735D0C" w:rsidP="009A25B0">
            <w:pPr>
              <w:jc w:val="both"/>
              <w:rPr>
                <w:strike/>
              </w:rPr>
            </w:pPr>
            <w:r w:rsidRPr="00A73279">
              <w:rPr>
                <w:bCs/>
                <w:strike/>
              </w:rPr>
              <w:t>SINAVISA n°:</w:t>
            </w:r>
          </w:p>
        </w:tc>
      </w:tr>
      <w:tr w:rsidR="00735D0C" w:rsidRPr="00A73279" w:rsidTr="009A25B0">
        <w:trPr>
          <w:jc w:val="center"/>
        </w:trPr>
        <w:tc>
          <w:tcPr>
            <w:tcW w:w="4837" w:type="dxa"/>
            <w:gridSpan w:val="2"/>
          </w:tcPr>
          <w:p w:rsidR="00735D0C" w:rsidRPr="00A73279" w:rsidRDefault="00735D0C" w:rsidP="009A25B0">
            <w:pPr>
              <w:jc w:val="both"/>
              <w:rPr>
                <w:strike/>
              </w:rPr>
            </w:pPr>
            <w:r w:rsidRPr="00A73279">
              <w:rPr>
                <w:bCs/>
                <w:strike/>
              </w:rPr>
              <w:t xml:space="preserve">CNES n°:                                                              </w:t>
            </w:r>
          </w:p>
        </w:tc>
        <w:tc>
          <w:tcPr>
            <w:tcW w:w="4235" w:type="dxa"/>
            <w:gridSpan w:val="2"/>
          </w:tcPr>
          <w:p w:rsidR="00735D0C" w:rsidRPr="00A73279" w:rsidRDefault="00735D0C" w:rsidP="009A25B0">
            <w:pPr>
              <w:jc w:val="both"/>
              <w:rPr>
                <w:strike/>
              </w:rPr>
            </w:pPr>
            <w:r w:rsidRPr="00A73279">
              <w:rPr>
                <w:bCs/>
                <w:strike/>
              </w:rPr>
              <w:t>OUTROS:</w:t>
            </w: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trHeight w:val="557"/>
          <w:jc w:val="center"/>
        </w:trPr>
        <w:tc>
          <w:tcPr>
            <w:tcW w:w="9648" w:type="dxa"/>
          </w:tcPr>
          <w:p w:rsidR="00735D0C" w:rsidRPr="00A73279" w:rsidRDefault="00735D0C" w:rsidP="009A25B0">
            <w:pPr>
              <w:jc w:val="both"/>
              <w:rPr>
                <w:b/>
                <w:strike/>
              </w:rPr>
            </w:pPr>
            <w:r w:rsidRPr="00A73279">
              <w:rPr>
                <w:b/>
                <w:bCs/>
                <w:strike/>
              </w:rPr>
              <w:t>2. Licença Sanitária n°:                                         Data de validade: ____/____/___</w:t>
            </w:r>
          </w:p>
        </w:tc>
      </w:tr>
    </w:tbl>
    <w:p w:rsidR="003E37CA" w:rsidRPr="00A73279" w:rsidRDefault="003E37CA"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6734"/>
        <w:gridCol w:w="834"/>
        <w:gridCol w:w="834"/>
        <w:gridCol w:w="670"/>
      </w:tblGrid>
      <w:tr w:rsidR="00735D0C" w:rsidRPr="00A73279" w:rsidTr="009A25B0">
        <w:trPr>
          <w:cantSplit/>
          <w:jc w:val="center"/>
        </w:trPr>
        <w:tc>
          <w:tcPr>
            <w:tcW w:w="7380" w:type="dxa"/>
            <w:tcBorders>
              <w:top w:val="single" w:sz="4" w:space="0" w:color="auto"/>
              <w:left w:val="single" w:sz="6" w:space="0" w:color="auto"/>
              <w:bottom w:val="single" w:sz="6" w:space="0" w:color="auto"/>
              <w:right w:val="single" w:sz="6" w:space="0" w:color="auto"/>
            </w:tcBorders>
          </w:tcPr>
          <w:p w:rsidR="00735D0C" w:rsidRPr="00A73279" w:rsidRDefault="00735D0C" w:rsidP="009A25B0">
            <w:pPr>
              <w:jc w:val="both"/>
              <w:rPr>
                <w:b/>
                <w:strike/>
              </w:rPr>
            </w:pPr>
            <w:r w:rsidRPr="00A73279">
              <w:rPr>
                <w:b/>
                <w:strike/>
              </w:rPr>
              <w:t>3. Recursos humanos</w:t>
            </w:r>
          </w:p>
        </w:tc>
        <w:tc>
          <w:tcPr>
            <w:tcW w:w="900" w:type="dxa"/>
            <w:vMerge w:val="restart"/>
            <w:tcBorders>
              <w:top w:val="single" w:sz="4" w:space="0" w:color="auto"/>
              <w:left w:val="single" w:sz="6" w:space="0" w:color="auto"/>
              <w:right w:val="single" w:sz="6" w:space="0" w:color="auto"/>
            </w:tcBorders>
            <w:vAlign w:val="center"/>
          </w:tcPr>
          <w:p w:rsidR="00735D0C" w:rsidRPr="00A73279" w:rsidRDefault="00735D0C" w:rsidP="009A25B0">
            <w:pPr>
              <w:jc w:val="both"/>
              <w:rPr>
                <w:b/>
                <w:strike/>
              </w:rPr>
            </w:pPr>
            <w:r w:rsidRPr="00A73279">
              <w:rPr>
                <w:b/>
                <w:strike/>
              </w:rPr>
              <w:t xml:space="preserve">Nível </w:t>
            </w:r>
          </w:p>
        </w:tc>
        <w:tc>
          <w:tcPr>
            <w:tcW w:w="900" w:type="dxa"/>
            <w:vMerge w:val="restart"/>
            <w:tcBorders>
              <w:top w:val="single" w:sz="4" w:space="0" w:color="auto"/>
              <w:left w:val="single" w:sz="6" w:space="0" w:color="auto"/>
              <w:right w:val="single" w:sz="6" w:space="0" w:color="auto"/>
            </w:tcBorders>
            <w:vAlign w:val="center"/>
          </w:tcPr>
          <w:p w:rsidR="00735D0C" w:rsidRPr="00A73279" w:rsidRDefault="00735D0C" w:rsidP="009A25B0">
            <w:pPr>
              <w:jc w:val="both"/>
              <w:rPr>
                <w:b/>
                <w:strike/>
              </w:rPr>
            </w:pPr>
            <w:r w:rsidRPr="00A73279">
              <w:rPr>
                <w:b/>
                <w:strike/>
              </w:rPr>
              <w:t xml:space="preserve">Sim </w:t>
            </w:r>
          </w:p>
        </w:tc>
        <w:tc>
          <w:tcPr>
            <w:tcW w:w="720" w:type="dxa"/>
            <w:vMerge w:val="restart"/>
            <w:tcBorders>
              <w:top w:val="single" w:sz="4" w:space="0" w:color="auto"/>
              <w:left w:val="single" w:sz="6" w:space="0" w:color="auto"/>
              <w:right w:val="single" w:sz="6"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Não</w:t>
            </w:r>
          </w:p>
        </w:tc>
      </w:tr>
      <w:tr w:rsidR="00735D0C" w:rsidRPr="00A73279" w:rsidTr="009A25B0">
        <w:trPr>
          <w:cantSplit/>
          <w:jc w:val="center"/>
        </w:trPr>
        <w:tc>
          <w:tcPr>
            <w:tcW w:w="7380" w:type="dxa"/>
            <w:tcBorders>
              <w:top w:val="single" w:sz="4" w:space="0" w:color="auto"/>
              <w:left w:val="single" w:sz="6" w:space="0" w:color="auto"/>
              <w:bottom w:val="single" w:sz="6" w:space="0" w:color="auto"/>
              <w:right w:val="single" w:sz="6" w:space="0" w:color="auto"/>
            </w:tcBorders>
          </w:tcPr>
          <w:p w:rsidR="00735D0C" w:rsidRPr="00A73279" w:rsidRDefault="00735D0C" w:rsidP="009A25B0">
            <w:pPr>
              <w:jc w:val="both"/>
              <w:rPr>
                <w:b/>
                <w:strike/>
              </w:rPr>
            </w:pPr>
            <w:r w:rsidRPr="00A73279">
              <w:rPr>
                <w:b/>
                <w:strike/>
              </w:rPr>
              <w:t>3.1. Responsabilidade técnica e Administrativa</w:t>
            </w:r>
          </w:p>
        </w:tc>
        <w:tc>
          <w:tcPr>
            <w:tcW w:w="900" w:type="dxa"/>
            <w:vMerge/>
            <w:tcBorders>
              <w:left w:val="single" w:sz="6" w:space="0" w:color="auto"/>
              <w:bottom w:val="single" w:sz="6" w:space="0" w:color="auto"/>
              <w:right w:val="single" w:sz="6" w:space="0" w:color="auto"/>
            </w:tcBorders>
            <w:vAlign w:val="center"/>
          </w:tcPr>
          <w:p w:rsidR="00735D0C" w:rsidRPr="00A73279" w:rsidRDefault="00735D0C" w:rsidP="009A25B0">
            <w:pPr>
              <w:jc w:val="both"/>
              <w:rPr>
                <w:b/>
                <w:strike/>
              </w:rPr>
            </w:pPr>
          </w:p>
        </w:tc>
        <w:tc>
          <w:tcPr>
            <w:tcW w:w="900" w:type="dxa"/>
            <w:vMerge/>
            <w:tcBorders>
              <w:left w:val="single" w:sz="6" w:space="0" w:color="auto"/>
              <w:bottom w:val="single" w:sz="6" w:space="0" w:color="auto"/>
              <w:right w:val="single" w:sz="6" w:space="0" w:color="auto"/>
            </w:tcBorders>
            <w:vAlign w:val="center"/>
          </w:tcPr>
          <w:p w:rsidR="00735D0C" w:rsidRPr="00A73279" w:rsidRDefault="00735D0C" w:rsidP="009A25B0">
            <w:pPr>
              <w:jc w:val="both"/>
              <w:rPr>
                <w:b/>
                <w:strike/>
              </w:rPr>
            </w:pPr>
          </w:p>
        </w:tc>
        <w:tc>
          <w:tcPr>
            <w:tcW w:w="720" w:type="dxa"/>
            <w:vMerge/>
            <w:tcBorders>
              <w:left w:val="single" w:sz="6" w:space="0" w:color="auto"/>
              <w:bottom w:val="single" w:sz="6" w:space="0" w:color="auto"/>
              <w:right w:val="single" w:sz="6"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p>
        </w:tc>
      </w:tr>
      <w:tr w:rsidR="00735D0C" w:rsidRPr="00A73279" w:rsidTr="009A25B0">
        <w:trPr>
          <w:cantSplit/>
          <w:trHeight w:val="1968"/>
          <w:jc w:val="center"/>
        </w:trPr>
        <w:tc>
          <w:tcPr>
            <w:tcW w:w="7380" w:type="dxa"/>
            <w:tcBorders>
              <w:top w:val="single" w:sz="6" w:space="0" w:color="auto"/>
              <w:left w:val="single" w:sz="6" w:space="0" w:color="auto"/>
              <w:bottom w:val="single" w:sz="6" w:space="0" w:color="auto"/>
              <w:right w:val="single" w:sz="6" w:space="0" w:color="auto"/>
            </w:tcBorders>
          </w:tcPr>
          <w:p w:rsidR="00735D0C" w:rsidRPr="00A73279" w:rsidRDefault="00735D0C" w:rsidP="009A25B0">
            <w:pPr>
              <w:jc w:val="both"/>
              <w:rPr>
                <w:b/>
                <w:strike/>
              </w:rPr>
            </w:pPr>
            <w:r w:rsidRPr="00A73279">
              <w:rPr>
                <w:b/>
                <w:strike/>
              </w:rPr>
              <w:t>3.1.1. Médico responsável técnico:</w:t>
            </w:r>
          </w:p>
          <w:p w:rsidR="00735D0C" w:rsidRPr="00A73279" w:rsidRDefault="00735D0C" w:rsidP="009A25B0">
            <w:pPr>
              <w:jc w:val="both"/>
              <w:rPr>
                <w:b/>
                <w:strike/>
              </w:rPr>
            </w:pPr>
            <w:r w:rsidRPr="00A73279">
              <w:rPr>
                <w:strike/>
              </w:rPr>
              <w:t>______________________________________________________</w:t>
            </w:r>
          </w:p>
          <w:p w:rsidR="00735D0C" w:rsidRPr="00A73279" w:rsidRDefault="00735D0C" w:rsidP="009A25B0">
            <w:pPr>
              <w:tabs>
                <w:tab w:val="left" w:pos="360"/>
                <w:tab w:val="right" w:pos="6050"/>
              </w:tabs>
              <w:jc w:val="both"/>
              <w:rPr>
                <w:strike/>
              </w:rPr>
            </w:pPr>
          </w:p>
          <w:p w:rsidR="00735D0C" w:rsidRPr="00A73279" w:rsidRDefault="00735D0C" w:rsidP="009A25B0">
            <w:pPr>
              <w:tabs>
                <w:tab w:val="left" w:pos="360"/>
                <w:tab w:val="right" w:pos="6050"/>
              </w:tabs>
              <w:jc w:val="both"/>
              <w:rPr>
                <w:strike/>
              </w:rPr>
            </w:pPr>
            <w:r w:rsidRPr="00A73279">
              <w:rPr>
                <w:strike/>
              </w:rPr>
              <w:t>Registro no Conselho de Medicina (CRM) n°: __________________________</w:t>
            </w:r>
          </w:p>
          <w:p w:rsidR="00735D0C" w:rsidRPr="00A73279" w:rsidRDefault="00735D0C" w:rsidP="009A25B0">
            <w:pPr>
              <w:jc w:val="both"/>
              <w:rPr>
                <w:strike/>
              </w:rPr>
            </w:pPr>
            <w:proofErr w:type="gramStart"/>
            <w:r w:rsidRPr="00A73279">
              <w:rPr>
                <w:strike/>
              </w:rPr>
              <w:t xml:space="preserve">(     </w:t>
            </w:r>
            <w:proofErr w:type="gramEnd"/>
            <w:r w:rsidRPr="00A73279">
              <w:rPr>
                <w:strike/>
              </w:rPr>
              <w:t>) Especialista em Hemoterapia e ou Hematologia</w:t>
            </w:r>
          </w:p>
          <w:p w:rsidR="00735D0C" w:rsidRPr="00A73279" w:rsidRDefault="00735D0C" w:rsidP="009A25B0">
            <w:pPr>
              <w:jc w:val="both"/>
              <w:rPr>
                <w:strike/>
              </w:rPr>
            </w:pPr>
            <w:proofErr w:type="gramStart"/>
            <w:r w:rsidRPr="00A73279">
              <w:rPr>
                <w:strike/>
              </w:rPr>
              <w:t xml:space="preserve">(     </w:t>
            </w:r>
            <w:proofErr w:type="gramEnd"/>
            <w:r w:rsidRPr="00A73279">
              <w:rPr>
                <w:strike/>
              </w:rPr>
              <w:t xml:space="preserve">) Capacitação: </w:t>
            </w:r>
          </w:p>
          <w:p w:rsidR="00735D0C" w:rsidRPr="00A73279" w:rsidRDefault="00735D0C" w:rsidP="009A25B0">
            <w:pPr>
              <w:jc w:val="both"/>
              <w:rPr>
                <w:strike/>
              </w:rPr>
            </w:pPr>
            <w:r w:rsidRPr="00A73279">
              <w:rPr>
                <w:strike/>
              </w:rPr>
              <w:t xml:space="preserve">         Instituição: _________________________________________________</w:t>
            </w:r>
          </w:p>
          <w:p w:rsidR="00735D0C" w:rsidRPr="00A73279" w:rsidRDefault="00735D0C" w:rsidP="009A25B0">
            <w:pPr>
              <w:ind w:firstLine="540"/>
              <w:jc w:val="both"/>
              <w:rPr>
                <w:strike/>
              </w:rPr>
            </w:pPr>
          </w:p>
          <w:p w:rsidR="00735D0C" w:rsidRPr="00A73279" w:rsidRDefault="00735D0C" w:rsidP="009A25B0">
            <w:pPr>
              <w:jc w:val="both"/>
              <w:rPr>
                <w:strike/>
              </w:rPr>
            </w:pPr>
            <w:r w:rsidRPr="00A73279">
              <w:rPr>
                <w:strike/>
              </w:rPr>
              <w:t xml:space="preserve">         Data da conclusão: ____/____/____</w:t>
            </w:r>
          </w:p>
        </w:tc>
        <w:tc>
          <w:tcPr>
            <w:tcW w:w="900" w:type="dxa"/>
            <w:tcBorders>
              <w:top w:val="single" w:sz="6" w:space="0" w:color="auto"/>
              <w:left w:val="single" w:sz="6" w:space="0" w:color="auto"/>
              <w:bottom w:val="single" w:sz="6" w:space="0" w:color="auto"/>
              <w:right w:val="single" w:sz="6"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900" w:type="dxa"/>
            <w:tcBorders>
              <w:top w:val="single" w:sz="6" w:space="0" w:color="auto"/>
              <w:left w:val="single" w:sz="6" w:space="0" w:color="auto"/>
              <w:bottom w:val="single" w:sz="6" w:space="0" w:color="auto"/>
              <w:right w:val="single" w:sz="6" w:space="0" w:color="auto"/>
            </w:tcBorders>
          </w:tcPr>
          <w:p w:rsidR="00735D0C" w:rsidRPr="00A73279" w:rsidRDefault="00735D0C" w:rsidP="009A25B0">
            <w:pPr>
              <w:jc w:val="both"/>
              <w:rPr>
                <w:b/>
                <w:strike/>
              </w:rPr>
            </w:pPr>
          </w:p>
        </w:tc>
        <w:tc>
          <w:tcPr>
            <w:tcW w:w="720" w:type="dxa"/>
            <w:tcBorders>
              <w:top w:val="single" w:sz="6" w:space="0" w:color="auto"/>
              <w:left w:val="single" w:sz="6" w:space="0" w:color="auto"/>
              <w:bottom w:val="single" w:sz="6" w:space="0" w:color="auto"/>
              <w:right w:val="single" w:sz="6" w:space="0" w:color="auto"/>
            </w:tcBorders>
          </w:tcPr>
          <w:p w:rsidR="00735D0C" w:rsidRPr="00A73279" w:rsidRDefault="00735D0C" w:rsidP="009A25B0">
            <w:pPr>
              <w:jc w:val="both"/>
              <w:rPr>
                <w:b/>
                <w:strike/>
              </w:rPr>
            </w:pPr>
          </w:p>
        </w:tc>
      </w:tr>
      <w:tr w:rsidR="00735D0C" w:rsidRPr="00A73279" w:rsidTr="009A25B0">
        <w:trPr>
          <w:cantSplit/>
          <w:trHeight w:val="2150"/>
          <w:jc w:val="center"/>
        </w:trPr>
        <w:tc>
          <w:tcPr>
            <w:tcW w:w="7380" w:type="dxa"/>
            <w:tcBorders>
              <w:top w:val="single" w:sz="6" w:space="0" w:color="auto"/>
              <w:left w:val="single" w:sz="6" w:space="0" w:color="auto"/>
              <w:bottom w:val="single" w:sz="6" w:space="0" w:color="auto"/>
              <w:right w:val="single" w:sz="4" w:space="0" w:color="auto"/>
            </w:tcBorders>
          </w:tcPr>
          <w:p w:rsidR="00735D0C" w:rsidRPr="00A73279" w:rsidRDefault="00735D0C" w:rsidP="009A25B0">
            <w:pPr>
              <w:pBdr>
                <w:bottom w:val="single" w:sz="4" w:space="1" w:color="auto"/>
              </w:pBdr>
              <w:jc w:val="both"/>
              <w:rPr>
                <w:strike/>
              </w:rPr>
            </w:pPr>
            <w:r w:rsidRPr="00A73279">
              <w:rPr>
                <w:b/>
                <w:strike/>
              </w:rPr>
              <w:lastRenderedPageBreak/>
              <w:t>3.1.2. Médico responsável técnico substituto</w:t>
            </w:r>
            <w:r w:rsidRPr="00A73279">
              <w:rPr>
                <w:strike/>
              </w:rPr>
              <w:t xml:space="preserve">: </w:t>
            </w:r>
          </w:p>
          <w:p w:rsidR="00735D0C" w:rsidRPr="00A73279" w:rsidRDefault="00735D0C" w:rsidP="009A25B0">
            <w:pPr>
              <w:pBdr>
                <w:bottom w:val="single" w:sz="4" w:space="1" w:color="auto"/>
              </w:pBdr>
              <w:jc w:val="both"/>
              <w:rPr>
                <w:strike/>
              </w:rPr>
            </w:pPr>
          </w:p>
          <w:p w:rsidR="00735D0C" w:rsidRPr="00A73279" w:rsidRDefault="00735D0C" w:rsidP="009A25B0">
            <w:pPr>
              <w:jc w:val="both"/>
              <w:rPr>
                <w:strike/>
              </w:rPr>
            </w:pPr>
          </w:p>
          <w:p w:rsidR="00735D0C" w:rsidRPr="00A73279" w:rsidRDefault="00735D0C" w:rsidP="009A25B0">
            <w:pPr>
              <w:jc w:val="both"/>
              <w:rPr>
                <w:strike/>
              </w:rPr>
            </w:pPr>
            <w:r w:rsidRPr="00A73279">
              <w:rPr>
                <w:strike/>
              </w:rPr>
              <w:t>Registro no Conselho de Medicina (CRM) n°: ________________</w:t>
            </w:r>
          </w:p>
          <w:p w:rsidR="00735D0C" w:rsidRPr="00A73279" w:rsidRDefault="00735D0C" w:rsidP="009A25B0">
            <w:pPr>
              <w:jc w:val="both"/>
              <w:rPr>
                <w:strike/>
              </w:rPr>
            </w:pPr>
            <w:proofErr w:type="gramStart"/>
            <w:r w:rsidRPr="00A73279">
              <w:rPr>
                <w:strike/>
              </w:rPr>
              <w:t xml:space="preserve">(     </w:t>
            </w:r>
            <w:proofErr w:type="gramEnd"/>
            <w:r w:rsidRPr="00A73279">
              <w:rPr>
                <w:strike/>
              </w:rPr>
              <w:t>) Especialista em Hemoterapia e ou Hematologia</w:t>
            </w:r>
          </w:p>
          <w:p w:rsidR="00735D0C" w:rsidRPr="00A73279" w:rsidRDefault="00735D0C" w:rsidP="009A25B0">
            <w:pPr>
              <w:jc w:val="both"/>
              <w:rPr>
                <w:strike/>
              </w:rPr>
            </w:pPr>
            <w:proofErr w:type="gramStart"/>
            <w:r w:rsidRPr="00A73279">
              <w:rPr>
                <w:strike/>
              </w:rPr>
              <w:t xml:space="preserve">(     </w:t>
            </w:r>
            <w:proofErr w:type="gramEnd"/>
            <w:r w:rsidRPr="00A73279">
              <w:rPr>
                <w:strike/>
              </w:rPr>
              <w:t xml:space="preserve">) Capacitação: </w:t>
            </w:r>
          </w:p>
          <w:p w:rsidR="00735D0C" w:rsidRPr="00A73279" w:rsidRDefault="00735D0C" w:rsidP="009A25B0">
            <w:pPr>
              <w:jc w:val="both"/>
              <w:rPr>
                <w:strike/>
              </w:rPr>
            </w:pPr>
            <w:r w:rsidRPr="00A73279">
              <w:rPr>
                <w:strike/>
              </w:rPr>
              <w:t xml:space="preserve">         Instituição: ________________________________________</w:t>
            </w:r>
          </w:p>
          <w:p w:rsidR="00735D0C" w:rsidRPr="00A73279" w:rsidRDefault="00735D0C" w:rsidP="009A25B0">
            <w:pPr>
              <w:jc w:val="both"/>
              <w:rPr>
                <w:strike/>
              </w:rPr>
            </w:pPr>
          </w:p>
          <w:p w:rsidR="00735D0C" w:rsidRPr="00A73279" w:rsidRDefault="00735D0C" w:rsidP="009A25B0">
            <w:pPr>
              <w:jc w:val="both"/>
              <w:rPr>
                <w:strike/>
              </w:rPr>
            </w:pPr>
            <w:r w:rsidRPr="00A73279">
              <w:rPr>
                <w:strike/>
              </w:rPr>
              <w:t xml:space="preserve">         Data da conclusão: ____/____/____</w:t>
            </w:r>
          </w:p>
        </w:tc>
        <w:tc>
          <w:tcPr>
            <w:tcW w:w="900" w:type="dxa"/>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bCs w:val="0"/>
                <w:strike/>
                <w:sz w:val="24"/>
                <w:szCs w:val="24"/>
              </w:rPr>
              <w:t>INF</w:t>
            </w:r>
          </w:p>
        </w:tc>
        <w:tc>
          <w:tcPr>
            <w:tcW w:w="900" w:type="dxa"/>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tc>
        <w:tc>
          <w:tcPr>
            <w:tcW w:w="720" w:type="dxa"/>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tc>
      </w:tr>
      <w:tr w:rsidR="00735D0C" w:rsidRPr="00A73279" w:rsidTr="009A25B0">
        <w:trPr>
          <w:cantSplit/>
          <w:trHeight w:val="924"/>
          <w:jc w:val="center"/>
        </w:trPr>
        <w:tc>
          <w:tcPr>
            <w:tcW w:w="7380" w:type="dxa"/>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p w:rsidR="00735D0C" w:rsidRPr="00A73279" w:rsidRDefault="00735D0C" w:rsidP="009A25B0">
            <w:pPr>
              <w:jc w:val="both"/>
              <w:rPr>
                <w:b/>
                <w:strike/>
              </w:rPr>
            </w:pPr>
            <w:r w:rsidRPr="00A73279">
              <w:rPr>
                <w:b/>
                <w:strike/>
              </w:rPr>
              <w:t>3.1.3. Responsável Administrativo: __________________________________</w:t>
            </w:r>
          </w:p>
          <w:p w:rsidR="00735D0C" w:rsidRPr="00A73279" w:rsidRDefault="00735D0C" w:rsidP="009A25B0">
            <w:pPr>
              <w:jc w:val="both"/>
              <w:rPr>
                <w:strike/>
              </w:rPr>
            </w:pPr>
          </w:p>
          <w:p w:rsidR="00735D0C" w:rsidRPr="00A73279" w:rsidRDefault="00735D0C" w:rsidP="009A25B0">
            <w:pPr>
              <w:jc w:val="both"/>
              <w:rPr>
                <w:strike/>
              </w:rPr>
            </w:pPr>
            <w:r w:rsidRPr="00A73279">
              <w:rPr>
                <w:strike/>
              </w:rPr>
              <w:t xml:space="preserve">Registro no Conselho Profissional n°: </w:t>
            </w:r>
          </w:p>
          <w:p w:rsidR="00735D0C" w:rsidRPr="00A73279" w:rsidRDefault="00735D0C" w:rsidP="009A25B0">
            <w:pPr>
              <w:jc w:val="both"/>
              <w:rPr>
                <w:strike/>
              </w:rPr>
            </w:pPr>
          </w:p>
          <w:p w:rsidR="00735D0C" w:rsidRPr="00A73279" w:rsidRDefault="00735D0C" w:rsidP="009A25B0">
            <w:pPr>
              <w:jc w:val="both"/>
              <w:rPr>
                <w:strike/>
              </w:rPr>
            </w:pPr>
            <w:proofErr w:type="gramStart"/>
            <w:r w:rsidRPr="00A73279">
              <w:rPr>
                <w:strike/>
              </w:rPr>
              <w:t xml:space="preserve">(     </w:t>
            </w:r>
            <w:proofErr w:type="gramEnd"/>
            <w:r w:rsidRPr="00A73279">
              <w:rPr>
                <w:strike/>
              </w:rPr>
              <w:t>)  Capacitação na área de gestão em saúde</w:t>
            </w:r>
          </w:p>
          <w:p w:rsidR="00735D0C" w:rsidRPr="00A73279" w:rsidRDefault="00735D0C" w:rsidP="009A25B0">
            <w:pPr>
              <w:jc w:val="both"/>
              <w:rPr>
                <w:strike/>
              </w:rPr>
            </w:pPr>
          </w:p>
        </w:tc>
        <w:tc>
          <w:tcPr>
            <w:tcW w:w="900" w:type="dxa"/>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pStyle w:val="Ttulo3"/>
              <w:spacing w:before="100" w:beforeAutospacing="1" w:after="100" w:afterAutospacing="1"/>
              <w:jc w:val="both"/>
              <w:rPr>
                <w:rFonts w:ascii="Times New Roman" w:hAnsi="Times New Roman"/>
                <w:bCs w:val="0"/>
                <w:strike/>
                <w:sz w:val="24"/>
                <w:szCs w:val="24"/>
              </w:rPr>
            </w:pPr>
            <w:r w:rsidRPr="00A73279">
              <w:rPr>
                <w:rFonts w:ascii="Times New Roman" w:hAnsi="Times New Roman"/>
                <w:bCs w:val="0"/>
                <w:strike/>
                <w:sz w:val="24"/>
                <w:szCs w:val="24"/>
              </w:rPr>
              <w:t>INF</w:t>
            </w:r>
          </w:p>
        </w:tc>
        <w:tc>
          <w:tcPr>
            <w:tcW w:w="900" w:type="dxa"/>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tc>
        <w:tc>
          <w:tcPr>
            <w:tcW w:w="720" w:type="dxa"/>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88"/>
        <w:gridCol w:w="6742"/>
        <w:gridCol w:w="84"/>
        <w:gridCol w:w="755"/>
        <w:gridCol w:w="73"/>
        <w:gridCol w:w="576"/>
        <w:gridCol w:w="89"/>
        <w:gridCol w:w="570"/>
        <w:gridCol w:w="95"/>
      </w:tblGrid>
      <w:tr w:rsidR="00735D0C" w:rsidRPr="00A73279" w:rsidTr="009A25B0">
        <w:trPr>
          <w:gridBefore w:val="1"/>
          <w:wBefore w:w="97" w:type="dxa"/>
          <w:cantSplit/>
          <w:jc w:val="center"/>
        </w:trPr>
        <w:tc>
          <w:tcPr>
            <w:tcW w:w="756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jc w:val="both"/>
              <w:rPr>
                <w:b/>
                <w:strike/>
              </w:rPr>
            </w:pPr>
            <w:r w:rsidRPr="00A73279">
              <w:rPr>
                <w:b/>
                <w:strike/>
              </w:rPr>
              <w:t>3.2. Funcionários</w:t>
            </w:r>
          </w:p>
        </w:tc>
        <w:tc>
          <w:tcPr>
            <w:tcW w:w="90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jc w:val="both"/>
              <w:rPr>
                <w:b/>
                <w:strike/>
              </w:rPr>
            </w:pPr>
            <w:r w:rsidRPr="00A73279">
              <w:rPr>
                <w:b/>
                <w:strike/>
              </w:rPr>
              <w:t xml:space="preserve">Nível </w:t>
            </w:r>
          </w:p>
        </w:tc>
        <w:tc>
          <w:tcPr>
            <w:tcW w:w="72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jc w:val="both"/>
              <w:rPr>
                <w:b/>
                <w:strike/>
              </w:rPr>
            </w:pPr>
            <w:r w:rsidRPr="00A73279">
              <w:rPr>
                <w:b/>
                <w:strike/>
              </w:rPr>
              <w:t xml:space="preserve">Sim </w:t>
            </w:r>
          </w:p>
        </w:tc>
        <w:tc>
          <w:tcPr>
            <w:tcW w:w="72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Não</w:t>
            </w:r>
          </w:p>
        </w:tc>
      </w:tr>
      <w:tr w:rsidR="00735D0C" w:rsidRPr="00A73279" w:rsidTr="009A25B0">
        <w:trPr>
          <w:gridBefore w:val="1"/>
          <w:wBefore w:w="97" w:type="dxa"/>
          <w:cantSplit/>
          <w:jc w:val="center"/>
        </w:trPr>
        <w:tc>
          <w:tcPr>
            <w:tcW w:w="756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jc w:val="both"/>
              <w:rPr>
                <w:strike/>
              </w:rPr>
            </w:pPr>
            <w:r w:rsidRPr="00A73279">
              <w:rPr>
                <w:b/>
                <w:strike/>
              </w:rPr>
              <w:t xml:space="preserve">3.2.1. </w:t>
            </w:r>
            <w:r w:rsidRPr="00A73279">
              <w:rPr>
                <w:strike/>
              </w:rPr>
              <w:t>N</w:t>
            </w:r>
            <w:r w:rsidRPr="00A73279">
              <w:rPr>
                <w:strike/>
                <w:u w:val="single"/>
                <w:vertAlign w:val="superscript"/>
              </w:rPr>
              <w:t>o</w:t>
            </w:r>
            <w:r w:rsidRPr="00A73279">
              <w:rPr>
                <w:strike/>
              </w:rPr>
              <w:t xml:space="preserve"> de funcionários da área técnica </w:t>
            </w:r>
          </w:p>
          <w:p w:rsidR="00735D0C" w:rsidRPr="00A73279" w:rsidRDefault="00735D0C" w:rsidP="009A25B0">
            <w:pPr>
              <w:jc w:val="both"/>
              <w:rPr>
                <w:strike/>
              </w:rPr>
            </w:pPr>
            <w:r w:rsidRPr="00A73279">
              <w:rPr>
                <w:strike/>
              </w:rPr>
              <w:t xml:space="preserve">      Nível superior: _________      Nível médio: ______ </w:t>
            </w:r>
          </w:p>
          <w:p w:rsidR="00735D0C" w:rsidRPr="00A73279" w:rsidRDefault="00735D0C" w:rsidP="009A25B0">
            <w:pPr>
              <w:jc w:val="both"/>
              <w:rPr>
                <w:strike/>
              </w:rPr>
            </w:pPr>
          </w:p>
        </w:tc>
        <w:tc>
          <w:tcPr>
            <w:tcW w:w="90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jc w:val="both"/>
              <w:rPr>
                <w:b/>
                <w:strike/>
              </w:rPr>
            </w:pPr>
            <w:r w:rsidRPr="00A73279">
              <w:rPr>
                <w:b/>
                <w:bCs/>
                <w:strike/>
              </w:rPr>
              <w:t>INF</w:t>
            </w:r>
          </w:p>
        </w:tc>
        <w:tc>
          <w:tcPr>
            <w:tcW w:w="72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jc w:val="both"/>
              <w:rPr>
                <w:b/>
                <w:strike/>
              </w:rPr>
            </w:pPr>
          </w:p>
        </w:tc>
        <w:tc>
          <w:tcPr>
            <w:tcW w:w="72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p>
        </w:tc>
      </w:tr>
      <w:tr w:rsidR="00735D0C" w:rsidRPr="00A73279" w:rsidTr="009A25B0">
        <w:trPr>
          <w:gridBefore w:val="1"/>
          <w:wBefore w:w="97" w:type="dxa"/>
          <w:cantSplit/>
          <w:jc w:val="center"/>
        </w:trPr>
        <w:tc>
          <w:tcPr>
            <w:tcW w:w="7560" w:type="dxa"/>
            <w:gridSpan w:val="2"/>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strike/>
              </w:rPr>
            </w:pPr>
            <w:r w:rsidRPr="00A73279">
              <w:rPr>
                <w:b/>
                <w:strike/>
              </w:rPr>
              <w:t xml:space="preserve">3.2.2. </w:t>
            </w:r>
            <w:r w:rsidRPr="00A73279">
              <w:rPr>
                <w:strike/>
              </w:rPr>
              <w:t>N</w:t>
            </w:r>
            <w:r w:rsidRPr="00A73279">
              <w:rPr>
                <w:strike/>
                <w:u w:val="single"/>
                <w:vertAlign w:val="superscript"/>
              </w:rPr>
              <w:t>o</w:t>
            </w:r>
            <w:r w:rsidRPr="00A73279">
              <w:rPr>
                <w:strike/>
              </w:rPr>
              <w:t xml:space="preserve"> de funcionários da área administrativa </w:t>
            </w:r>
          </w:p>
          <w:p w:rsidR="00735D0C" w:rsidRPr="00A73279" w:rsidRDefault="00735D0C" w:rsidP="009A25B0">
            <w:pPr>
              <w:jc w:val="both"/>
              <w:rPr>
                <w:strike/>
              </w:rPr>
            </w:pPr>
            <w:r w:rsidRPr="00A73279">
              <w:rPr>
                <w:strike/>
              </w:rPr>
              <w:t xml:space="preserve">      Nível superior: _________      Nível médio: ______ </w:t>
            </w:r>
          </w:p>
          <w:p w:rsidR="00735D0C" w:rsidRPr="00A73279" w:rsidRDefault="00735D0C" w:rsidP="009A25B0">
            <w:pPr>
              <w:jc w:val="both"/>
              <w:rPr>
                <w:b/>
                <w:strike/>
              </w:rPr>
            </w:pPr>
          </w:p>
        </w:tc>
        <w:tc>
          <w:tcPr>
            <w:tcW w:w="90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pStyle w:val="Ttulo3"/>
              <w:spacing w:before="100" w:beforeAutospacing="1" w:after="100" w:afterAutospacing="1"/>
              <w:jc w:val="both"/>
              <w:rPr>
                <w:rFonts w:ascii="Times New Roman" w:hAnsi="Times New Roman"/>
                <w:bCs w:val="0"/>
                <w:strike/>
                <w:sz w:val="24"/>
                <w:szCs w:val="24"/>
              </w:rPr>
            </w:pPr>
            <w:r w:rsidRPr="00A73279">
              <w:rPr>
                <w:rFonts w:ascii="Times New Roman" w:hAnsi="Times New Roman"/>
                <w:bCs w:val="0"/>
                <w:strike/>
                <w:sz w:val="24"/>
                <w:szCs w:val="24"/>
              </w:rPr>
              <w:t>INF</w:t>
            </w:r>
          </w:p>
        </w:tc>
        <w:tc>
          <w:tcPr>
            <w:tcW w:w="720" w:type="dxa"/>
            <w:gridSpan w:val="2"/>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tc>
        <w:tc>
          <w:tcPr>
            <w:tcW w:w="720" w:type="dxa"/>
            <w:gridSpan w:val="2"/>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tc>
      </w:tr>
      <w:tr w:rsidR="00735D0C" w:rsidRPr="00A73279" w:rsidTr="009A25B0">
        <w:trPr>
          <w:gridBefore w:val="1"/>
          <w:wBefore w:w="97" w:type="dxa"/>
          <w:cantSplit/>
          <w:jc w:val="center"/>
        </w:trPr>
        <w:tc>
          <w:tcPr>
            <w:tcW w:w="7560" w:type="dxa"/>
            <w:gridSpan w:val="2"/>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r w:rsidRPr="00A73279">
              <w:rPr>
                <w:b/>
                <w:strike/>
              </w:rPr>
              <w:lastRenderedPageBreak/>
              <w:t xml:space="preserve">3.2.3. </w:t>
            </w:r>
            <w:r w:rsidRPr="00A73279">
              <w:rPr>
                <w:strike/>
              </w:rPr>
              <w:t xml:space="preserve">Programa de Capacitação de Recursos Humanos com acompanhamento e avaliação </w:t>
            </w:r>
          </w:p>
        </w:tc>
        <w:tc>
          <w:tcPr>
            <w:tcW w:w="900" w:type="dxa"/>
            <w:gridSpan w:val="2"/>
            <w:tcBorders>
              <w:top w:val="single" w:sz="6" w:space="0" w:color="auto"/>
              <w:left w:val="single" w:sz="6" w:space="0" w:color="auto"/>
              <w:bottom w:val="single" w:sz="6"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20" w:type="dxa"/>
            <w:gridSpan w:val="2"/>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tc>
        <w:tc>
          <w:tcPr>
            <w:tcW w:w="720" w:type="dxa"/>
            <w:gridSpan w:val="2"/>
            <w:tcBorders>
              <w:top w:val="single" w:sz="6" w:space="0" w:color="auto"/>
              <w:left w:val="single" w:sz="6" w:space="0" w:color="auto"/>
              <w:bottom w:val="single" w:sz="6" w:space="0" w:color="auto"/>
              <w:right w:val="single" w:sz="4" w:space="0" w:color="auto"/>
            </w:tcBorders>
          </w:tcPr>
          <w:p w:rsidR="00735D0C" w:rsidRPr="00A73279" w:rsidRDefault="00735D0C" w:rsidP="009A25B0">
            <w:pPr>
              <w:jc w:val="both"/>
              <w:rPr>
                <w:b/>
                <w:strike/>
              </w:rPr>
            </w:pPr>
          </w:p>
        </w:tc>
      </w:tr>
      <w:tr w:rsidR="00735D0C" w:rsidRPr="00A73279" w:rsidTr="009A25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3" w:type="dxa"/>
          <w:cantSplit/>
          <w:jc w:val="center"/>
        </w:trPr>
        <w:tc>
          <w:tcPr>
            <w:tcW w:w="7564" w:type="dxa"/>
            <w:gridSpan w:val="2"/>
          </w:tcPr>
          <w:p w:rsidR="00735D0C" w:rsidRPr="00A73279" w:rsidRDefault="00735D0C" w:rsidP="009A25B0">
            <w:pPr>
              <w:jc w:val="both"/>
              <w:rPr>
                <w:b/>
                <w:strike/>
              </w:rPr>
            </w:pPr>
            <w:r w:rsidRPr="00A73279">
              <w:rPr>
                <w:b/>
                <w:strike/>
              </w:rPr>
              <w:t xml:space="preserve">3.2.4. </w:t>
            </w:r>
            <w:r w:rsidRPr="00A73279">
              <w:rPr>
                <w:strike/>
              </w:rPr>
              <w:t>Programa de Imunização contra Hepatite B</w:t>
            </w:r>
          </w:p>
        </w:tc>
        <w:tc>
          <w:tcPr>
            <w:tcW w:w="914" w:type="dxa"/>
            <w:gridSpan w:val="2"/>
            <w:vAlign w:val="center"/>
          </w:tcPr>
          <w:p w:rsidR="00735D0C" w:rsidRPr="00A73279" w:rsidRDefault="00735D0C" w:rsidP="009A25B0">
            <w:pPr>
              <w:jc w:val="both"/>
              <w:rPr>
                <w:b/>
                <w:strike/>
              </w:rPr>
            </w:pPr>
            <w:r w:rsidRPr="00A73279">
              <w:rPr>
                <w:b/>
                <w:strike/>
              </w:rPr>
              <w:t>III</w:t>
            </w:r>
          </w:p>
        </w:tc>
        <w:tc>
          <w:tcPr>
            <w:tcW w:w="702" w:type="dxa"/>
            <w:gridSpan w:val="2"/>
          </w:tcPr>
          <w:p w:rsidR="00735D0C" w:rsidRPr="00A73279" w:rsidRDefault="00735D0C" w:rsidP="009A25B0">
            <w:pPr>
              <w:jc w:val="both"/>
              <w:rPr>
                <w:b/>
                <w:strike/>
              </w:rPr>
            </w:pPr>
          </w:p>
        </w:tc>
        <w:tc>
          <w:tcPr>
            <w:tcW w:w="714" w:type="dxa"/>
            <w:gridSpan w:val="2"/>
          </w:tcPr>
          <w:p w:rsidR="00735D0C" w:rsidRPr="00A73279" w:rsidRDefault="00735D0C" w:rsidP="009A25B0">
            <w:pPr>
              <w:jc w:val="both"/>
              <w:rPr>
                <w:b/>
                <w:strike/>
              </w:rPr>
            </w:pPr>
          </w:p>
        </w:tc>
      </w:tr>
      <w:tr w:rsidR="00735D0C" w:rsidRPr="00A73279" w:rsidTr="009A25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3" w:type="dxa"/>
          <w:cantSplit/>
          <w:jc w:val="center"/>
        </w:trPr>
        <w:tc>
          <w:tcPr>
            <w:tcW w:w="7564" w:type="dxa"/>
            <w:gridSpan w:val="2"/>
          </w:tcPr>
          <w:p w:rsidR="00735D0C" w:rsidRPr="00A73279" w:rsidRDefault="00735D0C" w:rsidP="009A25B0">
            <w:pPr>
              <w:jc w:val="both"/>
              <w:rPr>
                <w:strike/>
              </w:rPr>
            </w:pPr>
            <w:r w:rsidRPr="00A73279">
              <w:rPr>
                <w:b/>
                <w:strike/>
              </w:rPr>
              <w:t xml:space="preserve">3.2.5. </w:t>
            </w:r>
            <w:r w:rsidRPr="00A73279">
              <w:rPr>
                <w:strike/>
              </w:rPr>
              <w:t xml:space="preserve">Programa de Controle Médico de Saúde Ocupacional elaborado de acordo com o </w:t>
            </w:r>
            <w:r w:rsidRPr="00A73279">
              <w:rPr>
                <w:bCs/>
                <w:strike/>
              </w:rPr>
              <w:t>Programa de Prevenção de Riscos Ambientais</w:t>
            </w:r>
            <w:r w:rsidRPr="00A73279">
              <w:rPr>
                <w:strike/>
              </w:rPr>
              <w:t xml:space="preserve"> (</w:t>
            </w:r>
            <w:r w:rsidRPr="00A73279">
              <w:rPr>
                <w:bCs/>
                <w:strike/>
              </w:rPr>
              <w:t>PPRA)</w:t>
            </w:r>
          </w:p>
          <w:p w:rsidR="00735D0C" w:rsidRPr="00A73279" w:rsidRDefault="00735D0C" w:rsidP="009A25B0">
            <w:pPr>
              <w:jc w:val="both"/>
              <w:rPr>
                <w:strike/>
              </w:rPr>
            </w:pPr>
            <w:r w:rsidRPr="00A73279">
              <w:rPr>
                <w:strike/>
              </w:rPr>
              <w:t xml:space="preserve"> Periodicidade: ______________________________________</w:t>
            </w:r>
          </w:p>
          <w:p w:rsidR="00735D0C" w:rsidRPr="00A73279" w:rsidRDefault="00735D0C" w:rsidP="009A25B0">
            <w:pPr>
              <w:jc w:val="both"/>
              <w:rPr>
                <w:b/>
                <w:strike/>
              </w:rPr>
            </w:pPr>
          </w:p>
        </w:tc>
        <w:tc>
          <w:tcPr>
            <w:tcW w:w="914" w:type="dxa"/>
            <w:gridSpan w:val="2"/>
            <w:vAlign w:val="center"/>
          </w:tcPr>
          <w:p w:rsidR="00735D0C" w:rsidRPr="00A73279" w:rsidRDefault="00735D0C" w:rsidP="009A25B0">
            <w:pPr>
              <w:jc w:val="both"/>
              <w:rPr>
                <w:b/>
                <w:strike/>
              </w:rPr>
            </w:pPr>
            <w:r w:rsidRPr="00A73279">
              <w:rPr>
                <w:b/>
                <w:strike/>
              </w:rPr>
              <w:t>II</w:t>
            </w:r>
          </w:p>
        </w:tc>
        <w:tc>
          <w:tcPr>
            <w:tcW w:w="702" w:type="dxa"/>
            <w:gridSpan w:val="2"/>
          </w:tcPr>
          <w:p w:rsidR="00735D0C" w:rsidRPr="00A73279" w:rsidRDefault="00735D0C" w:rsidP="009A25B0">
            <w:pPr>
              <w:jc w:val="both"/>
              <w:rPr>
                <w:b/>
                <w:strike/>
              </w:rPr>
            </w:pPr>
          </w:p>
        </w:tc>
        <w:tc>
          <w:tcPr>
            <w:tcW w:w="714" w:type="dxa"/>
            <w:gridSpan w:val="2"/>
          </w:tcPr>
          <w:p w:rsidR="00735D0C" w:rsidRPr="00A73279" w:rsidRDefault="00735D0C" w:rsidP="009A25B0">
            <w:pPr>
              <w:jc w:val="both"/>
              <w:rPr>
                <w:b/>
                <w:strike/>
              </w:rPr>
            </w:pPr>
          </w:p>
        </w:tc>
      </w:tr>
      <w:tr w:rsidR="00735D0C" w:rsidRPr="00A73279" w:rsidTr="009A25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3" w:type="dxa"/>
          <w:cantSplit/>
          <w:jc w:val="center"/>
        </w:trPr>
        <w:tc>
          <w:tcPr>
            <w:tcW w:w="7564" w:type="dxa"/>
            <w:gridSpan w:val="2"/>
          </w:tcPr>
          <w:p w:rsidR="00735D0C" w:rsidRPr="00A73279" w:rsidRDefault="00735D0C" w:rsidP="009A25B0">
            <w:pPr>
              <w:jc w:val="both"/>
              <w:rPr>
                <w:b/>
                <w:strike/>
              </w:rPr>
            </w:pPr>
            <w:r w:rsidRPr="00A73279">
              <w:rPr>
                <w:b/>
                <w:strike/>
              </w:rPr>
              <w:t xml:space="preserve">3.2.6. </w:t>
            </w:r>
            <w:r w:rsidRPr="00A73279">
              <w:rPr>
                <w:strike/>
              </w:rPr>
              <w:t>Registro e notificação de acidente de trabalho</w:t>
            </w:r>
          </w:p>
        </w:tc>
        <w:tc>
          <w:tcPr>
            <w:tcW w:w="914" w:type="dxa"/>
            <w:gridSpan w:val="2"/>
            <w:vAlign w:val="center"/>
          </w:tcPr>
          <w:p w:rsidR="00735D0C" w:rsidRPr="00A73279" w:rsidRDefault="00735D0C" w:rsidP="009A25B0">
            <w:pPr>
              <w:jc w:val="both"/>
              <w:rPr>
                <w:b/>
                <w:strike/>
              </w:rPr>
            </w:pPr>
            <w:r w:rsidRPr="00A73279">
              <w:rPr>
                <w:b/>
                <w:strike/>
              </w:rPr>
              <w:t>II</w:t>
            </w:r>
          </w:p>
        </w:tc>
        <w:tc>
          <w:tcPr>
            <w:tcW w:w="702" w:type="dxa"/>
            <w:gridSpan w:val="2"/>
          </w:tcPr>
          <w:p w:rsidR="00735D0C" w:rsidRPr="00A73279" w:rsidRDefault="00735D0C" w:rsidP="009A25B0">
            <w:pPr>
              <w:jc w:val="both"/>
              <w:rPr>
                <w:b/>
                <w:strike/>
              </w:rPr>
            </w:pPr>
          </w:p>
        </w:tc>
        <w:tc>
          <w:tcPr>
            <w:tcW w:w="714" w:type="dxa"/>
            <w:gridSpan w:val="2"/>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11"/>
        <w:gridCol w:w="869"/>
        <w:gridCol w:w="695"/>
        <w:gridCol w:w="697"/>
      </w:tblGrid>
      <w:tr w:rsidR="00735D0C" w:rsidRPr="00A73279" w:rsidTr="009A25B0">
        <w:trPr>
          <w:jc w:val="center"/>
        </w:trPr>
        <w:tc>
          <w:tcPr>
            <w:tcW w:w="7560" w:type="dxa"/>
          </w:tcPr>
          <w:p w:rsidR="00735D0C" w:rsidRPr="00A73279" w:rsidRDefault="00735D0C" w:rsidP="009A25B0">
            <w:pPr>
              <w:jc w:val="both"/>
              <w:rPr>
                <w:b/>
                <w:bCs/>
                <w:strike/>
              </w:rPr>
            </w:pPr>
            <w:r w:rsidRPr="00A73279">
              <w:rPr>
                <w:b/>
                <w:bCs/>
                <w:strike/>
              </w:rPr>
              <w:t>4. Atividades</w:t>
            </w:r>
          </w:p>
        </w:tc>
        <w:tc>
          <w:tcPr>
            <w:tcW w:w="900" w:type="dxa"/>
          </w:tcPr>
          <w:p w:rsidR="00735D0C" w:rsidRPr="00A73279" w:rsidRDefault="00735D0C" w:rsidP="009A25B0">
            <w:pPr>
              <w:jc w:val="both"/>
              <w:rPr>
                <w:b/>
                <w:strike/>
              </w:rPr>
            </w:pPr>
          </w:p>
        </w:tc>
        <w:tc>
          <w:tcPr>
            <w:tcW w:w="720" w:type="dxa"/>
          </w:tcPr>
          <w:p w:rsidR="00735D0C" w:rsidRPr="00A73279" w:rsidRDefault="00735D0C" w:rsidP="009A25B0">
            <w:pPr>
              <w:jc w:val="both"/>
              <w:rPr>
                <w:b/>
                <w:strike/>
              </w:rPr>
            </w:pPr>
          </w:p>
        </w:tc>
        <w:tc>
          <w:tcPr>
            <w:tcW w:w="720" w:type="dxa"/>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
                <w:bCs/>
                <w:strike/>
              </w:rPr>
            </w:pPr>
            <w:r w:rsidRPr="00A73279">
              <w:rPr>
                <w:b/>
                <w:bCs/>
                <w:strike/>
              </w:rPr>
              <w:t>4.1. Atividades realizadas</w:t>
            </w:r>
          </w:p>
        </w:tc>
        <w:tc>
          <w:tcPr>
            <w:tcW w:w="900" w:type="dxa"/>
          </w:tcPr>
          <w:p w:rsidR="00735D0C" w:rsidRPr="00A73279" w:rsidRDefault="00735D0C" w:rsidP="009A25B0">
            <w:pPr>
              <w:jc w:val="both"/>
              <w:rPr>
                <w:b/>
                <w:strike/>
              </w:rPr>
            </w:pPr>
            <w:r w:rsidRPr="00A73279">
              <w:rPr>
                <w:b/>
                <w:strike/>
              </w:rPr>
              <w:t>Nível</w:t>
            </w:r>
          </w:p>
        </w:tc>
        <w:tc>
          <w:tcPr>
            <w:tcW w:w="720" w:type="dxa"/>
          </w:tcPr>
          <w:p w:rsidR="00735D0C" w:rsidRPr="00A73279" w:rsidRDefault="00735D0C" w:rsidP="009A25B0">
            <w:pPr>
              <w:jc w:val="both"/>
              <w:rPr>
                <w:b/>
                <w:strike/>
              </w:rPr>
            </w:pPr>
            <w:r w:rsidRPr="00A73279">
              <w:rPr>
                <w:b/>
                <w:strike/>
              </w:rPr>
              <w:t>Sim</w:t>
            </w:r>
          </w:p>
        </w:tc>
        <w:tc>
          <w:tcPr>
            <w:tcW w:w="720" w:type="dxa"/>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4.1.1.</w:t>
            </w:r>
            <w:r w:rsidRPr="00A73279">
              <w:rPr>
                <w:strike/>
              </w:rPr>
              <w:t xml:space="preserve"> Captação de doadores</w:t>
            </w:r>
          </w:p>
        </w:tc>
        <w:tc>
          <w:tcPr>
            <w:tcW w:w="900" w:type="dxa"/>
            <w:vMerge w:val="restart"/>
            <w:vAlign w:val="center"/>
          </w:tcPr>
          <w:p w:rsidR="00735D0C" w:rsidRPr="00A73279" w:rsidRDefault="00735D0C" w:rsidP="009A25B0">
            <w:pPr>
              <w:jc w:val="both"/>
              <w:rPr>
                <w:b/>
                <w:strike/>
              </w:rPr>
            </w:pPr>
            <w:r w:rsidRPr="00A73279">
              <w:rPr>
                <w:b/>
                <w:strike/>
              </w:rPr>
              <w:t>INF</w:t>
            </w: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4.1.2.</w:t>
            </w:r>
            <w:r w:rsidRPr="00A73279">
              <w:rPr>
                <w:strike/>
              </w:rPr>
              <w:t xml:space="preserve"> Coleta de sangue</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4.1.2.1. </w:t>
            </w:r>
            <w:r w:rsidRPr="00A73279">
              <w:rPr>
                <w:strike/>
              </w:rPr>
              <w:t>Interna</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4.1.2.2. </w:t>
            </w:r>
            <w:r w:rsidRPr="00A73279">
              <w:rPr>
                <w:strike/>
              </w:rPr>
              <w:t>Externa</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4.1.3.</w:t>
            </w:r>
            <w:r w:rsidRPr="00A73279">
              <w:rPr>
                <w:strike/>
              </w:rPr>
              <w:t xml:space="preserve"> Processamento de sangue</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4.1.4.</w:t>
            </w:r>
            <w:r w:rsidRPr="00A73279">
              <w:rPr>
                <w:strike/>
              </w:rPr>
              <w:t xml:space="preserve"> Testes </w:t>
            </w:r>
            <w:proofErr w:type="spellStart"/>
            <w:r w:rsidRPr="00A73279">
              <w:rPr>
                <w:strike/>
              </w:rPr>
              <w:t>imunohematológicos</w:t>
            </w:r>
            <w:proofErr w:type="spellEnd"/>
            <w:r w:rsidRPr="00A73279">
              <w:rPr>
                <w:strike/>
              </w:rPr>
              <w:t xml:space="preserve"> do doador</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4.1.5. </w:t>
            </w:r>
            <w:r w:rsidRPr="00A73279">
              <w:rPr>
                <w:strike/>
              </w:rPr>
              <w:t xml:space="preserve">Testes </w:t>
            </w:r>
            <w:proofErr w:type="spellStart"/>
            <w:r w:rsidRPr="00A73279">
              <w:rPr>
                <w:strike/>
              </w:rPr>
              <w:t>imunohematológicos</w:t>
            </w:r>
            <w:proofErr w:type="spellEnd"/>
            <w:r w:rsidRPr="00A73279">
              <w:rPr>
                <w:strike/>
              </w:rPr>
              <w:t xml:space="preserve"> do receptor</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4.1.6.</w:t>
            </w:r>
            <w:r w:rsidRPr="00A73279">
              <w:rPr>
                <w:strike/>
              </w:rPr>
              <w:t xml:space="preserve"> Testes sorológicos do doador</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4.1.7.</w:t>
            </w:r>
            <w:r w:rsidRPr="00A73279">
              <w:rPr>
                <w:strike/>
              </w:rPr>
              <w:t xml:space="preserve"> Armazenamento de sangue e componentes</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4.1.8.</w:t>
            </w:r>
            <w:r w:rsidRPr="00A73279">
              <w:rPr>
                <w:strike/>
              </w:rPr>
              <w:t xml:space="preserve"> Distribuição de sangue e componentes</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4.1.9.</w:t>
            </w:r>
            <w:r w:rsidRPr="00A73279">
              <w:rPr>
                <w:strike/>
              </w:rPr>
              <w:t xml:space="preserve"> Transporte de sangue e componentes</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4.1.10. </w:t>
            </w:r>
            <w:r w:rsidRPr="00A73279">
              <w:rPr>
                <w:strike/>
              </w:rPr>
              <w:t>Transfusão de sangue</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0"/>
        <w:gridCol w:w="2132"/>
      </w:tblGrid>
      <w:tr w:rsidR="00735D0C" w:rsidRPr="00A73279" w:rsidTr="009A25B0">
        <w:trPr>
          <w:cantSplit/>
          <w:jc w:val="center"/>
        </w:trPr>
        <w:tc>
          <w:tcPr>
            <w:tcW w:w="7560" w:type="dxa"/>
          </w:tcPr>
          <w:p w:rsidR="00735D0C" w:rsidRPr="00A73279" w:rsidRDefault="00735D0C" w:rsidP="009A25B0">
            <w:pPr>
              <w:jc w:val="both"/>
              <w:rPr>
                <w:b/>
                <w:strike/>
              </w:rPr>
            </w:pPr>
            <w:r w:rsidRPr="00A73279">
              <w:rPr>
                <w:b/>
                <w:strike/>
              </w:rPr>
              <w:t>4.2. Terceirização</w:t>
            </w:r>
          </w:p>
        </w:tc>
        <w:tc>
          <w:tcPr>
            <w:tcW w:w="2293" w:type="dxa"/>
            <w:vMerge w:val="restart"/>
            <w:vAlign w:val="center"/>
          </w:tcPr>
          <w:p w:rsidR="00735D0C" w:rsidRPr="00A73279" w:rsidRDefault="00735D0C" w:rsidP="009A25B0">
            <w:pPr>
              <w:jc w:val="both"/>
              <w:rPr>
                <w:b/>
                <w:strike/>
              </w:rPr>
            </w:pPr>
            <w:r w:rsidRPr="00A73279">
              <w:rPr>
                <w:b/>
                <w:strike/>
              </w:rPr>
              <w:t>Nível</w:t>
            </w:r>
          </w:p>
          <w:p w:rsidR="00735D0C" w:rsidRPr="00A73279" w:rsidRDefault="00735D0C" w:rsidP="009A25B0">
            <w:pPr>
              <w:jc w:val="both"/>
              <w:rPr>
                <w:b/>
                <w:strike/>
              </w:rPr>
            </w:pPr>
            <w:r w:rsidRPr="00A73279">
              <w:rPr>
                <w:b/>
                <w:strike/>
              </w:rPr>
              <w:t>INF</w:t>
            </w: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bCs/>
                <w:strike/>
              </w:rPr>
              <w:t>4.2.1 Atividades Terceirizadas</w:t>
            </w:r>
          </w:p>
        </w:tc>
        <w:tc>
          <w:tcPr>
            <w:tcW w:w="2293" w:type="dxa"/>
            <w:vMerge/>
          </w:tcPr>
          <w:p w:rsidR="00735D0C" w:rsidRPr="00A73279" w:rsidRDefault="00735D0C" w:rsidP="009A25B0">
            <w:pPr>
              <w:jc w:val="both"/>
              <w:rPr>
                <w:strike/>
              </w:rPr>
            </w:pPr>
          </w:p>
        </w:tc>
      </w:tr>
      <w:tr w:rsidR="00735D0C" w:rsidRPr="00A73279" w:rsidTr="009A25B0">
        <w:trPr>
          <w:cantSplit/>
          <w:jc w:val="center"/>
        </w:trPr>
        <w:tc>
          <w:tcPr>
            <w:tcW w:w="9853" w:type="dxa"/>
            <w:gridSpan w:val="2"/>
            <w:tcBorders>
              <w:top w:val="nil"/>
            </w:tcBorders>
          </w:tcPr>
          <w:p w:rsidR="00735D0C" w:rsidRPr="00A73279" w:rsidRDefault="00735D0C" w:rsidP="009A25B0">
            <w:pPr>
              <w:jc w:val="both"/>
              <w:rPr>
                <w:strike/>
              </w:rPr>
            </w:pPr>
          </w:p>
        </w:tc>
      </w:tr>
      <w:tr w:rsidR="00735D0C" w:rsidRPr="00A73279" w:rsidTr="009A25B0">
        <w:trPr>
          <w:cantSplit/>
          <w:jc w:val="center"/>
        </w:trPr>
        <w:tc>
          <w:tcPr>
            <w:tcW w:w="9853" w:type="dxa"/>
            <w:gridSpan w:val="2"/>
          </w:tcPr>
          <w:p w:rsidR="00735D0C" w:rsidRPr="00A73279" w:rsidRDefault="00735D0C" w:rsidP="009A25B0">
            <w:pPr>
              <w:jc w:val="both"/>
              <w:rPr>
                <w:strike/>
              </w:rPr>
            </w:pPr>
          </w:p>
        </w:tc>
      </w:tr>
      <w:tr w:rsidR="00735D0C" w:rsidRPr="00A73279" w:rsidTr="009A25B0">
        <w:trPr>
          <w:cantSplit/>
          <w:jc w:val="center"/>
        </w:trPr>
        <w:tc>
          <w:tcPr>
            <w:tcW w:w="9853" w:type="dxa"/>
            <w:gridSpan w:val="2"/>
          </w:tcPr>
          <w:p w:rsidR="00735D0C" w:rsidRPr="00A73279" w:rsidRDefault="00735D0C" w:rsidP="009A25B0">
            <w:pPr>
              <w:jc w:val="both"/>
              <w:rPr>
                <w:strike/>
              </w:rPr>
            </w:pPr>
          </w:p>
        </w:tc>
      </w:tr>
      <w:tr w:rsidR="00735D0C" w:rsidRPr="00A73279" w:rsidTr="009A25B0">
        <w:trPr>
          <w:cantSplit/>
          <w:jc w:val="center"/>
        </w:trPr>
        <w:tc>
          <w:tcPr>
            <w:tcW w:w="9853" w:type="dxa"/>
            <w:gridSpan w:val="2"/>
          </w:tcPr>
          <w:p w:rsidR="00735D0C" w:rsidRPr="00A73279" w:rsidRDefault="00735D0C" w:rsidP="009A25B0">
            <w:pPr>
              <w:jc w:val="both"/>
              <w:rPr>
                <w:strike/>
              </w:rPr>
            </w:pPr>
          </w:p>
        </w:tc>
      </w:tr>
      <w:tr w:rsidR="00735D0C" w:rsidRPr="00A73279" w:rsidTr="009A25B0">
        <w:trPr>
          <w:cantSplit/>
          <w:jc w:val="center"/>
        </w:trPr>
        <w:tc>
          <w:tcPr>
            <w:tcW w:w="9853" w:type="dxa"/>
            <w:gridSpan w:val="2"/>
          </w:tcPr>
          <w:p w:rsidR="00735D0C" w:rsidRPr="00A73279" w:rsidRDefault="00735D0C" w:rsidP="009A25B0">
            <w:pPr>
              <w:jc w:val="both"/>
              <w:rPr>
                <w:strike/>
              </w:rPr>
            </w:pPr>
          </w:p>
        </w:tc>
      </w:tr>
      <w:tr w:rsidR="00735D0C" w:rsidRPr="00A73279" w:rsidTr="009A25B0">
        <w:trPr>
          <w:cantSplit/>
          <w:jc w:val="center"/>
        </w:trPr>
        <w:tc>
          <w:tcPr>
            <w:tcW w:w="9853" w:type="dxa"/>
            <w:gridSpan w:val="2"/>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1"/>
        <w:gridCol w:w="879"/>
        <w:gridCol w:w="705"/>
        <w:gridCol w:w="707"/>
      </w:tblGrid>
      <w:tr w:rsidR="00735D0C" w:rsidRPr="00A73279" w:rsidTr="009A25B0">
        <w:trPr>
          <w:cantSplit/>
          <w:jc w:val="center"/>
        </w:trPr>
        <w:tc>
          <w:tcPr>
            <w:tcW w:w="7560" w:type="dxa"/>
          </w:tcPr>
          <w:p w:rsidR="00735D0C" w:rsidRPr="00A73279" w:rsidRDefault="00735D0C" w:rsidP="009A25B0">
            <w:pPr>
              <w:jc w:val="both"/>
              <w:rPr>
                <w:b/>
                <w:bCs/>
                <w:strike/>
              </w:rPr>
            </w:pPr>
            <w:r w:rsidRPr="00A73279">
              <w:rPr>
                <w:b/>
                <w:bCs/>
                <w:strike/>
              </w:rPr>
              <w:t xml:space="preserve">4.2.2. Prestação de Serviços a Terceiros </w:t>
            </w:r>
          </w:p>
        </w:tc>
        <w:tc>
          <w:tcPr>
            <w:tcW w:w="900" w:type="dxa"/>
          </w:tcPr>
          <w:p w:rsidR="00735D0C" w:rsidRPr="00A73279" w:rsidRDefault="00735D0C" w:rsidP="009A25B0">
            <w:pPr>
              <w:jc w:val="both"/>
              <w:rPr>
                <w:b/>
                <w:strike/>
              </w:rPr>
            </w:pPr>
            <w:r w:rsidRPr="00A73279">
              <w:rPr>
                <w:b/>
                <w:strike/>
              </w:rPr>
              <w:t>Nível</w:t>
            </w:r>
          </w:p>
        </w:tc>
        <w:tc>
          <w:tcPr>
            <w:tcW w:w="720" w:type="dxa"/>
          </w:tcPr>
          <w:p w:rsidR="00735D0C" w:rsidRPr="00A73279" w:rsidRDefault="00735D0C" w:rsidP="009A25B0">
            <w:pPr>
              <w:jc w:val="both"/>
              <w:rPr>
                <w:b/>
                <w:strike/>
              </w:rPr>
            </w:pPr>
            <w:r w:rsidRPr="00A73279">
              <w:rPr>
                <w:b/>
                <w:strike/>
              </w:rPr>
              <w:t>Sim</w:t>
            </w:r>
          </w:p>
        </w:tc>
        <w:tc>
          <w:tcPr>
            <w:tcW w:w="720" w:type="dxa"/>
          </w:tcPr>
          <w:p w:rsidR="00735D0C" w:rsidRPr="00A73279" w:rsidRDefault="00735D0C" w:rsidP="009A25B0">
            <w:pPr>
              <w:jc w:val="both"/>
              <w:rPr>
                <w:b/>
                <w:strike/>
              </w:rPr>
            </w:pPr>
            <w:r w:rsidRPr="00A73279">
              <w:rPr>
                <w:b/>
                <w:strike/>
              </w:rPr>
              <w:t>Não</w:t>
            </w:r>
          </w:p>
        </w:tc>
      </w:tr>
      <w:tr w:rsidR="00735D0C" w:rsidRPr="00A73279" w:rsidTr="009A25B0">
        <w:trPr>
          <w:cantSplit/>
          <w:jc w:val="center"/>
        </w:trPr>
        <w:tc>
          <w:tcPr>
            <w:tcW w:w="7560" w:type="dxa"/>
          </w:tcPr>
          <w:p w:rsidR="00735D0C" w:rsidRPr="00A73279" w:rsidRDefault="00735D0C" w:rsidP="009A25B0">
            <w:pPr>
              <w:jc w:val="both"/>
              <w:rPr>
                <w:bCs/>
                <w:strike/>
              </w:rPr>
            </w:pPr>
            <w:r w:rsidRPr="00A73279">
              <w:rPr>
                <w:b/>
                <w:bCs/>
                <w:strike/>
              </w:rPr>
              <w:t>4.2.2.1.</w:t>
            </w:r>
            <w:r w:rsidRPr="00A73279">
              <w:rPr>
                <w:bCs/>
                <w:strike/>
              </w:rPr>
              <w:t xml:space="preserve"> Resíduos (coleta e tratamento)</w:t>
            </w:r>
          </w:p>
        </w:tc>
        <w:tc>
          <w:tcPr>
            <w:tcW w:w="900" w:type="dxa"/>
            <w:vMerge w:val="restart"/>
            <w:vAlign w:val="center"/>
          </w:tcPr>
          <w:p w:rsidR="00735D0C" w:rsidRPr="00A73279" w:rsidRDefault="00735D0C" w:rsidP="009A25B0">
            <w:pPr>
              <w:jc w:val="both"/>
              <w:rPr>
                <w:b/>
                <w:strike/>
              </w:rPr>
            </w:pPr>
            <w:r w:rsidRPr="00A73279">
              <w:rPr>
                <w:b/>
                <w:strike/>
              </w:rPr>
              <w:t>INF</w:t>
            </w: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cantSplit/>
          <w:jc w:val="center"/>
        </w:trPr>
        <w:tc>
          <w:tcPr>
            <w:tcW w:w="7560" w:type="dxa"/>
          </w:tcPr>
          <w:p w:rsidR="00735D0C" w:rsidRPr="00A73279" w:rsidRDefault="00735D0C" w:rsidP="009A25B0">
            <w:pPr>
              <w:jc w:val="both"/>
              <w:rPr>
                <w:bCs/>
                <w:strike/>
              </w:rPr>
            </w:pPr>
            <w:r w:rsidRPr="00A73279">
              <w:rPr>
                <w:b/>
                <w:bCs/>
                <w:strike/>
              </w:rPr>
              <w:lastRenderedPageBreak/>
              <w:t>4.2.2.2.</w:t>
            </w:r>
            <w:r w:rsidRPr="00A73279">
              <w:rPr>
                <w:bCs/>
                <w:strike/>
              </w:rPr>
              <w:t xml:space="preserve"> Irradiação de </w:t>
            </w:r>
            <w:proofErr w:type="spellStart"/>
            <w:r w:rsidRPr="00A73279">
              <w:rPr>
                <w:bCs/>
                <w:strike/>
              </w:rPr>
              <w:t>hemocomponentes</w:t>
            </w:r>
            <w:proofErr w:type="spellEnd"/>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cantSplit/>
          <w:jc w:val="center"/>
        </w:trPr>
        <w:tc>
          <w:tcPr>
            <w:tcW w:w="7560" w:type="dxa"/>
          </w:tcPr>
          <w:p w:rsidR="00735D0C" w:rsidRPr="00A73279" w:rsidRDefault="00735D0C" w:rsidP="009A25B0">
            <w:pPr>
              <w:jc w:val="both"/>
              <w:rPr>
                <w:bCs/>
                <w:strike/>
              </w:rPr>
            </w:pPr>
            <w:r w:rsidRPr="00A73279">
              <w:rPr>
                <w:b/>
                <w:bCs/>
                <w:strike/>
              </w:rPr>
              <w:t>4.2.2.3.</w:t>
            </w:r>
            <w:r w:rsidRPr="00A73279">
              <w:rPr>
                <w:bCs/>
                <w:strike/>
              </w:rPr>
              <w:t xml:space="preserve"> Sorologia</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cantSplit/>
          <w:jc w:val="center"/>
        </w:trPr>
        <w:tc>
          <w:tcPr>
            <w:tcW w:w="7560" w:type="dxa"/>
          </w:tcPr>
          <w:p w:rsidR="00735D0C" w:rsidRPr="00A73279" w:rsidRDefault="00735D0C" w:rsidP="009A25B0">
            <w:pPr>
              <w:jc w:val="both"/>
              <w:rPr>
                <w:bCs/>
                <w:strike/>
              </w:rPr>
            </w:pPr>
            <w:r w:rsidRPr="00A73279">
              <w:rPr>
                <w:b/>
                <w:bCs/>
                <w:strike/>
              </w:rPr>
              <w:t>4.2.2.4.</w:t>
            </w:r>
            <w:r w:rsidRPr="00A73279">
              <w:rPr>
                <w:bCs/>
                <w:strike/>
              </w:rPr>
              <w:t xml:space="preserve"> </w:t>
            </w:r>
            <w:proofErr w:type="spellStart"/>
            <w:r w:rsidRPr="00A73279">
              <w:rPr>
                <w:bCs/>
                <w:strike/>
              </w:rPr>
              <w:t>Imunohematologia</w:t>
            </w:r>
            <w:proofErr w:type="spellEnd"/>
            <w:r w:rsidRPr="00A73279">
              <w:rPr>
                <w:bCs/>
                <w:strike/>
              </w:rPr>
              <w:t xml:space="preserve"> de doador</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cantSplit/>
          <w:jc w:val="center"/>
        </w:trPr>
        <w:tc>
          <w:tcPr>
            <w:tcW w:w="7560" w:type="dxa"/>
          </w:tcPr>
          <w:p w:rsidR="00735D0C" w:rsidRPr="00A73279" w:rsidRDefault="00735D0C" w:rsidP="009A25B0">
            <w:pPr>
              <w:jc w:val="both"/>
              <w:rPr>
                <w:bCs/>
                <w:strike/>
              </w:rPr>
            </w:pPr>
            <w:r w:rsidRPr="00A73279">
              <w:rPr>
                <w:b/>
                <w:bCs/>
                <w:strike/>
              </w:rPr>
              <w:t>4.2.2.5.</w:t>
            </w:r>
            <w:r w:rsidRPr="00A73279">
              <w:rPr>
                <w:bCs/>
                <w:strike/>
              </w:rPr>
              <w:t xml:space="preserve"> Processamento </w:t>
            </w:r>
          </w:p>
        </w:tc>
        <w:tc>
          <w:tcPr>
            <w:tcW w:w="900" w:type="dxa"/>
            <w:vMerge/>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4747"/>
        <w:gridCol w:w="849"/>
        <w:gridCol w:w="674"/>
        <w:gridCol w:w="662"/>
      </w:tblGrid>
      <w:tr w:rsidR="00735D0C" w:rsidRPr="00A73279" w:rsidTr="009A25B0">
        <w:trPr>
          <w:jc w:val="center"/>
        </w:trPr>
        <w:tc>
          <w:tcPr>
            <w:tcW w:w="7560" w:type="dxa"/>
            <w:gridSpan w:val="2"/>
          </w:tcPr>
          <w:p w:rsidR="00735D0C" w:rsidRPr="00A73279" w:rsidRDefault="00735D0C" w:rsidP="009A25B0">
            <w:pPr>
              <w:jc w:val="both"/>
              <w:rPr>
                <w:b/>
                <w:bCs/>
                <w:strike/>
              </w:rPr>
            </w:pPr>
            <w:r w:rsidRPr="00A73279">
              <w:rPr>
                <w:b/>
                <w:bCs/>
                <w:strike/>
              </w:rPr>
              <w:t>5. Procedimentos Especiais</w:t>
            </w:r>
          </w:p>
        </w:tc>
        <w:tc>
          <w:tcPr>
            <w:tcW w:w="913" w:type="dxa"/>
          </w:tcPr>
          <w:p w:rsidR="00735D0C" w:rsidRPr="00A73279" w:rsidRDefault="00735D0C" w:rsidP="009A25B0">
            <w:pPr>
              <w:jc w:val="both"/>
              <w:rPr>
                <w:b/>
                <w:bCs/>
                <w:strike/>
              </w:rPr>
            </w:pPr>
            <w:r w:rsidRPr="00A73279">
              <w:rPr>
                <w:b/>
                <w:bCs/>
                <w:strike/>
              </w:rPr>
              <w:t>Nível</w:t>
            </w:r>
          </w:p>
        </w:tc>
        <w:tc>
          <w:tcPr>
            <w:tcW w:w="720" w:type="dxa"/>
            <w:vAlign w:val="center"/>
          </w:tcPr>
          <w:p w:rsidR="00735D0C" w:rsidRPr="00A73279" w:rsidRDefault="00735D0C" w:rsidP="009A25B0">
            <w:pPr>
              <w:jc w:val="both"/>
              <w:rPr>
                <w:b/>
                <w:strike/>
              </w:rPr>
            </w:pPr>
            <w:r w:rsidRPr="00A73279">
              <w:rPr>
                <w:b/>
                <w:strike/>
              </w:rPr>
              <w:t xml:space="preserve">Sim </w:t>
            </w:r>
          </w:p>
        </w:tc>
        <w:tc>
          <w:tcPr>
            <w:tcW w:w="707"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Não</w:t>
            </w:r>
          </w:p>
        </w:tc>
      </w:tr>
      <w:tr w:rsidR="00735D0C" w:rsidRPr="00A73279" w:rsidTr="009A25B0">
        <w:trPr>
          <w:jc w:val="center"/>
        </w:trPr>
        <w:tc>
          <w:tcPr>
            <w:tcW w:w="2340" w:type="dxa"/>
            <w:vMerge w:val="restart"/>
          </w:tcPr>
          <w:p w:rsidR="00735D0C" w:rsidRPr="00A73279" w:rsidRDefault="00735D0C" w:rsidP="009A25B0">
            <w:pPr>
              <w:jc w:val="both"/>
              <w:rPr>
                <w:strike/>
              </w:rPr>
            </w:pPr>
            <w:r w:rsidRPr="00A73279">
              <w:rPr>
                <w:b/>
                <w:bCs/>
                <w:strike/>
              </w:rPr>
              <w:t>5.1.</w:t>
            </w:r>
            <w:r w:rsidRPr="00A73279">
              <w:rPr>
                <w:strike/>
              </w:rPr>
              <w:t xml:space="preserve"> Transfusão de Substituição</w:t>
            </w:r>
          </w:p>
        </w:tc>
        <w:tc>
          <w:tcPr>
            <w:tcW w:w="5220" w:type="dxa"/>
          </w:tcPr>
          <w:p w:rsidR="00735D0C" w:rsidRPr="00A73279" w:rsidRDefault="00735D0C" w:rsidP="009A25B0">
            <w:pPr>
              <w:jc w:val="both"/>
              <w:rPr>
                <w:strike/>
              </w:rPr>
            </w:pPr>
            <w:r w:rsidRPr="00A73279">
              <w:rPr>
                <w:b/>
                <w:bCs/>
                <w:strike/>
              </w:rPr>
              <w:t xml:space="preserve">5.1.1. </w:t>
            </w:r>
            <w:proofErr w:type="gramStart"/>
            <w:r w:rsidRPr="00A73279">
              <w:rPr>
                <w:strike/>
              </w:rPr>
              <w:t>Recém nascidos</w:t>
            </w:r>
            <w:proofErr w:type="gramEnd"/>
            <w:r w:rsidRPr="00A73279">
              <w:rPr>
                <w:strike/>
              </w:rPr>
              <w:t xml:space="preserve"> (</w:t>
            </w:r>
            <w:proofErr w:type="spellStart"/>
            <w:r w:rsidRPr="00A73279">
              <w:rPr>
                <w:strike/>
              </w:rPr>
              <w:t>exsangüíneotransfusão</w:t>
            </w:r>
            <w:proofErr w:type="spellEnd"/>
            <w:r w:rsidRPr="00A73279">
              <w:rPr>
                <w:strike/>
              </w:rPr>
              <w:t>)</w:t>
            </w:r>
          </w:p>
        </w:tc>
        <w:tc>
          <w:tcPr>
            <w:tcW w:w="913" w:type="dxa"/>
            <w:vMerge w:val="restart"/>
            <w:vAlign w:val="center"/>
          </w:tcPr>
          <w:p w:rsidR="00735D0C" w:rsidRPr="00A73279" w:rsidRDefault="00735D0C" w:rsidP="009A25B0">
            <w:pPr>
              <w:jc w:val="both"/>
              <w:rPr>
                <w:strike/>
              </w:rPr>
            </w:pPr>
            <w:r w:rsidRPr="00A73279">
              <w:rPr>
                <w:b/>
                <w:bCs/>
                <w:strike/>
              </w:rPr>
              <w:t>INF</w:t>
            </w: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5.1.2. </w:t>
            </w:r>
            <w:r w:rsidRPr="00A73279">
              <w:rPr>
                <w:strike/>
              </w:rPr>
              <w:t xml:space="preserve">Adultos </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val="restart"/>
          </w:tcPr>
          <w:p w:rsidR="00735D0C" w:rsidRPr="00A73279" w:rsidRDefault="00735D0C" w:rsidP="009A25B0">
            <w:pPr>
              <w:jc w:val="both"/>
              <w:rPr>
                <w:strike/>
              </w:rPr>
            </w:pPr>
            <w:r w:rsidRPr="00A73279">
              <w:rPr>
                <w:b/>
                <w:bCs/>
                <w:strike/>
              </w:rPr>
              <w:t xml:space="preserve">5.2. </w:t>
            </w:r>
            <w:r w:rsidRPr="00A73279">
              <w:rPr>
                <w:strike/>
              </w:rPr>
              <w:t>Programas de transfusão autóloga</w:t>
            </w:r>
          </w:p>
        </w:tc>
        <w:tc>
          <w:tcPr>
            <w:tcW w:w="5220" w:type="dxa"/>
          </w:tcPr>
          <w:p w:rsidR="00735D0C" w:rsidRPr="00A73279" w:rsidRDefault="00735D0C" w:rsidP="009A25B0">
            <w:pPr>
              <w:jc w:val="both"/>
              <w:rPr>
                <w:strike/>
              </w:rPr>
            </w:pPr>
            <w:r w:rsidRPr="00A73279">
              <w:rPr>
                <w:b/>
                <w:bCs/>
                <w:strike/>
              </w:rPr>
              <w:t xml:space="preserve">5.2.1. </w:t>
            </w:r>
            <w:r w:rsidRPr="00A73279">
              <w:rPr>
                <w:strike/>
              </w:rPr>
              <w:t xml:space="preserve">Pré-depósito </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5.2.2. </w:t>
            </w:r>
            <w:proofErr w:type="spellStart"/>
            <w:r w:rsidRPr="00A73279">
              <w:rPr>
                <w:strike/>
              </w:rPr>
              <w:t>Hemodiluição</w:t>
            </w:r>
            <w:proofErr w:type="spellEnd"/>
            <w:r w:rsidRPr="00A73279">
              <w:rPr>
                <w:strike/>
              </w:rPr>
              <w:t xml:space="preserve"> </w:t>
            </w:r>
            <w:proofErr w:type="spellStart"/>
            <w:proofErr w:type="gramStart"/>
            <w:r w:rsidRPr="00A73279">
              <w:rPr>
                <w:strike/>
              </w:rPr>
              <w:t>intra-operatória</w:t>
            </w:r>
            <w:proofErr w:type="spellEnd"/>
            <w:proofErr w:type="gramEnd"/>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5.2.3. </w:t>
            </w:r>
            <w:r w:rsidRPr="00A73279">
              <w:rPr>
                <w:strike/>
              </w:rPr>
              <w:t xml:space="preserve">Recuperação </w:t>
            </w:r>
            <w:proofErr w:type="spellStart"/>
            <w:proofErr w:type="gramStart"/>
            <w:r w:rsidRPr="00A73279">
              <w:rPr>
                <w:strike/>
              </w:rPr>
              <w:t>intra-operatória</w:t>
            </w:r>
            <w:proofErr w:type="spellEnd"/>
            <w:proofErr w:type="gramEnd"/>
            <w:r w:rsidRPr="00A73279">
              <w:rPr>
                <w:strike/>
              </w:rPr>
              <w:t xml:space="preserve"> do sangue (máquina salvadora de células)</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val="restart"/>
          </w:tcPr>
          <w:p w:rsidR="00735D0C" w:rsidRPr="00A73279" w:rsidRDefault="00735D0C" w:rsidP="009A25B0">
            <w:pPr>
              <w:jc w:val="both"/>
              <w:rPr>
                <w:strike/>
              </w:rPr>
            </w:pPr>
            <w:r w:rsidRPr="00A73279">
              <w:rPr>
                <w:b/>
                <w:bCs/>
                <w:strike/>
              </w:rPr>
              <w:t xml:space="preserve">5.3. </w:t>
            </w:r>
            <w:r w:rsidRPr="00A73279">
              <w:rPr>
                <w:strike/>
              </w:rPr>
              <w:t>Transfusões Especiais</w:t>
            </w:r>
          </w:p>
        </w:tc>
        <w:tc>
          <w:tcPr>
            <w:tcW w:w="5220" w:type="dxa"/>
          </w:tcPr>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strike/>
                <w:szCs w:val="24"/>
                <w:lang w:val="pt-BR"/>
              </w:rPr>
            </w:pPr>
            <w:r w:rsidRPr="00A73279">
              <w:rPr>
                <w:rFonts w:ascii="Times New Roman" w:hAnsi="Times New Roman"/>
                <w:b/>
                <w:bCs/>
                <w:strike/>
                <w:szCs w:val="24"/>
                <w:lang w:val="pt-BR"/>
              </w:rPr>
              <w:t xml:space="preserve">5.3.1. </w:t>
            </w:r>
            <w:r w:rsidRPr="00A73279">
              <w:rPr>
                <w:rFonts w:ascii="Times New Roman" w:hAnsi="Times New Roman"/>
                <w:strike/>
                <w:szCs w:val="24"/>
                <w:lang w:val="pt-BR"/>
              </w:rPr>
              <w:t xml:space="preserve">Transfusão </w:t>
            </w:r>
            <w:proofErr w:type="spellStart"/>
            <w:proofErr w:type="gramStart"/>
            <w:r w:rsidRPr="00A73279">
              <w:rPr>
                <w:rFonts w:ascii="Times New Roman" w:hAnsi="Times New Roman"/>
                <w:strike/>
                <w:szCs w:val="24"/>
                <w:lang w:val="pt-BR"/>
              </w:rPr>
              <w:t>intra-uterina</w:t>
            </w:r>
            <w:proofErr w:type="spellEnd"/>
            <w:proofErr w:type="gramEnd"/>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strike/>
                <w:szCs w:val="24"/>
                <w:lang w:val="pt-BR"/>
              </w:rPr>
            </w:pPr>
            <w:r w:rsidRPr="00A73279">
              <w:rPr>
                <w:rFonts w:ascii="Times New Roman" w:hAnsi="Times New Roman"/>
                <w:b/>
                <w:bCs/>
                <w:strike/>
                <w:szCs w:val="24"/>
                <w:lang w:val="pt-BR"/>
              </w:rPr>
              <w:t xml:space="preserve">5.3.2. </w:t>
            </w:r>
            <w:r w:rsidRPr="00A73279">
              <w:rPr>
                <w:rFonts w:ascii="Times New Roman" w:hAnsi="Times New Roman"/>
                <w:strike/>
                <w:szCs w:val="24"/>
                <w:lang w:val="pt-BR"/>
              </w:rPr>
              <w:t xml:space="preserve">Suporte </w:t>
            </w:r>
            <w:proofErr w:type="spellStart"/>
            <w:r w:rsidRPr="00A73279">
              <w:rPr>
                <w:rFonts w:ascii="Times New Roman" w:hAnsi="Times New Roman"/>
                <w:strike/>
                <w:szCs w:val="24"/>
                <w:lang w:val="pt-BR"/>
              </w:rPr>
              <w:t>hemoterápico</w:t>
            </w:r>
            <w:proofErr w:type="spellEnd"/>
            <w:r w:rsidRPr="00A73279">
              <w:rPr>
                <w:rFonts w:ascii="Times New Roman" w:hAnsi="Times New Roman"/>
                <w:strike/>
                <w:szCs w:val="24"/>
                <w:lang w:val="pt-BR"/>
              </w:rPr>
              <w:t xml:space="preserve"> em transplante de órgãos (medula óssea e órgãos sólidos)</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5.3.3. </w:t>
            </w:r>
            <w:r w:rsidRPr="00A73279">
              <w:rPr>
                <w:strike/>
              </w:rPr>
              <w:t>Transfusão Domiciliar</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5.3.4. </w:t>
            </w:r>
            <w:r w:rsidRPr="00A73279">
              <w:rPr>
                <w:strike/>
              </w:rPr>
              <w:t>Outras</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val="restart"/>
          </w:tcPr>
          <w:p w:rsidR="00735D0C" w:rsidRPr="00A73279" w:rsidRDefault="00735D0C" w:rsidP="009A25B0">
            <w:pPr>
              <w:jc w:val="both"/>
              <w:rPr>
                <w:strike/>
              </w:rPr>
            </w:pPr>
            <w:r w:rsidRPr="00A73279">
              <w:rPr>
                <w:b/>
                <w:bCs/>
                <w:strike/>
              </w:rPr>
              <w:t xml:space="preserve">5.4. </w:t>
            </w:r>
            <w:r w:rsidRPr="00A73279">
              <w:rPr>
                <w:strike/>
              </w:rPr>
              <w:t>Métodos de Biologia Molecular</w:t>
            </w:r>
          </w:p>
        </w:tc>
        <w:tc>
          <w:tcPr>
            <w:tcW w:w="5220" w:type="dxa"/>
          </w:tcPr>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strike/>
                <w:szCs w:val="24"/>
                <w:lang w:val="pt-BR"/>
              </w:rPr>
            </w:pPr>
            <w:r w:rsidRPr="00A73279">
              <w:rPr>
                <w:rFonts w:ascii="Times New Roman" w:hAnsi="Times New Roman"/>
                <w:b/>
                <w:bCs/>
                <w:strike/>
                <w:szCs w:val="24"/>
                <w:lang w:val="pt-BR"/>
              </w:rPr>
              <w:t>5.4.1.</w:t>
            </w:r>
            <w:r w:rsidRPr="00A73279">
              <w:rPr>
                <w:rFonts w:ascii="Times New Roman" w:hAnsi="Times New Roman"/>
                <w:strike/>
                <w:szCs w:val="24"/>
                <w:lang w:val="pt-BR"/>
              </w:rPr>
              <w:t xml:space="preserve"> </w:t>
            </w:r>
            <w:proofErr w:type="spellStart"/>
            <w:r w:rsidRPr="00A73279">
              <w:rPr>
                <w:rFonts w:ascii="Times New Roman" w:hAnsi="Times New Roman"/>
                <w:strike/>
                <w:szCs w:val="24"/>
                <w:lang w:val="pt-BR"/>
              </w:rPr>
              <w:t>Imunohematologia</w:t>
            </w:r>
            <w:proofErr w:type="spellEnd"/>
            <w:r w:rsidRPr="00A73279">
              <w:rPr>
                <w:rFonts w:ascii="Times New Roman" w:hAnsi="Times New Roman"/>
                <w:strike/>
                <w:szCs w:val="24"/>
                <w:lang w:val="pt-BR"/>
              </w:rPr>
              <w:t xml:space="preserve"> (</w:t>
            </w:r>
            <w:proofErr w:type="spellStart"/>
            <w:r w:rsidRPr="00A73279">
              <w:rPr>
                <w:rFonts w:ascii="Times New Roman" w:hAnsi="Times New Roman"/>
                <w:strike/>
                <w:szCs w:val="24"/>
                <w:lang w:val="pt-BR"/>
              </w:rPr>
              <w:t>genotipagem</w:t>
            </w:r>
            <w:proofErr w:type="spellEnd"/>
            <w:r w:rsidRPr="00A73279">
              <w:rPr>
                <w:rFonts w:ascii="Times New Roman" w:hAnsi="Times New Roman"/>
                <w:strike/>
                <w:szCs w:val="24"/>
                <w:lang w:val="pt-BR"/>
              </w:rPr>
              <w:t>)</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5.4.2. </w:t>
            </w:r>
            <w:r w:rsidRPr="00A73279">
              <w:rPr>
                <w:strike/>
              </w:rPr>
              <w:t>Testes de Ácido Nucléico (NAT)</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5.4.3. </w:t>
            </w:r>
            <w:r w:rsidRPr="00A73279">
              <w:rPr>
                <w:strike/>
              </w:rPr>
              <w:t>HLA (Antígenos Leucocitários Humanos)</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5.4.4. </w:t>
            </w:r>
            <w:r w:rsidRPr="00A73279">
              <w:rPr>
                <w:strike/>
              </w:rPr>
              <w:t>Outros (pesquisa)</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val="restart"/>
          </w:tcPr>
          <w:p w:rsidR="00735D0C" w:rsidRPr="00A73279" w:rsidRDefault="00735D0C" w:rsidP="009A25B0">
            <w:pPr>
              <w:jc w:val="both"/>
              <w:rPr>
                <w:strike/>
              </w:rPr>
            </w:pPr>
            <w:r w:rsidRPr="00A73279">
              <w:rPr>
                <w:b/>
                <w:bCs/>
                <w:strike/>
              </w:rPr>
              <w:t xml:space="preserve">5.5. </w:t>
            </w:r>
            <w:r w:rsidRPr="00A73279">
              <w:rPr>
                <w:strike/>
              </w:rPr>
              <w:t xml:space="preserve">Aféreses </w:t>
            </w:r>
          </w:p>
        </w:tc>
        <w:tc>
          <w:tcPr>
            <w:tcW w:w="5220" w:type="dxa"/>
          </w:tcPr>
          <w:p w:rsidR="00735D0C" w:rsidRPr="00A73279" w:rsidRDefault="00735D0C" w:rsidP="009A25B0">
            <w:pPr>
              <w:jc w:val="both"/>
              <w:rPr>
                <w:strike/>
              </w:rPr>
            </w:pPr>
            <w:r w:rsidRPr="00A73279">
              <w:rPr>
                <w:b/>
                <w:bCs/>
                <w:strike/>
              </w:rPr>
              <w:t xml:space="preserve">5.5.1. </w:t>
            </w:r>
            <w:r w:rsidRPr="00A73279">
              <w:rPr>
                <w:strike/>
              </w:rPr>
              <w:t>Não terapêutica</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strike/>
                <w:szCs w:val="24"/>
                <w:lang w:val="pt-BR"/>
              </w:rPr>
            </w:pPr>
            <w:r w:rsidRPr="00A73279">
              <w:rPr>
                <w:rFonts w:ascii="Times New Roman" w:hAnsi="Times New Roman"/>
                <w:b/>
                <w:bCs/>
                <w:strike/>
                <w:szCs w:val="24"/>
                <w:lang w:val="pt-BR"/>
              </w:rPr>
              <w:t xml:space="preserve">5.5.2. </w:t>
            </w:r>
            <w:r w:rsidRPr="00A73279">
              <w:rPr>
                <w:rFonts w:ascii="Times New Roman" w:hAnsi="Times New Roman"/>
                <w:strike/>
                <w:szCs w:val="24"/>
              </w:rPr>
              <w:t xml:space="preserve">Terapêutica </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5.5.3. </w:t>
            </w:r>
            <w:r w:rsidRPr="00A73279">
              <w:rPr>
                <w:strike/>
              </w:rPr>
              <w:t xml:space="preserve">Obtenção de produtos especiais (exemplo: </w:t>
            </w:r>
            <w:proofErr w:type="gramStart"/>
            <w:r w:rsidRPr="00A73279">
              <w:rPr>
                <w:strike/>
              </w:rPr>
              <w:t>Células - Tronco</w:t>
            </w:r>
            <w:proofErr w:type="gramEnd"/>
            <w:r w:rsidRPr="00A73279">
              <w:rPr>
                <w:strike/>
              </w:rPr>
              <w:t>)</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trHeight w:val="643"/>
          <w:jc w:val="center"/>
        </w:trPr>
        <w:tc>
          <w:tcPr>
            <w:tcW w:w="2340" w:type="dxa"/>
          </w:tcPr>
          <w:p w:rsidR="00735D0C" w:rsidRPr="00A73279" w:rsidRDefault="00735D0C" w:rsidP="009A25B0">
            <w:pPr>
              <w:jc w:val="both"/>
              <w:rPr>
                <w:b/>
                <w:bCs/>
                <w:strike/>
              </w:rPr>
            </w:pPr>
            <w:r w:rsidRPr="00A73279">
              <w:rPr>
                <w:b/>
                <w:bCs/>
                <w:strike/>
              </w:rPr>
              <w:t>5.6.</w:t>
            </w:r>
            <w:r w:rsidRPr="00A73279">
              <w:rPr>
                <w:strike/>
              </w:rPr>
              <w:t xml:space="preserve"> Plaquetas </w:t>
            </w:r>
          </w:p>
        </w:tc>
        <w:tc>
          <w:tcPr>
            <w:tcW w:w="5220" w:type="dxa"/>
          </w:tcPr>
          <w:p w:rsidR="00735D0C" w:rsidRPr="00A73279" w:rsidRDefault="00735D0C" w:rsidP="009A25B0">
            <w:pPr>
              <w:jc w:val="both"/>
              <w:rPr>
                <w:b/>
                <w:strike/>
              </w:rPr>
            </w:pPr>
            <w:r w:rsidRPr="00A73279">
              <w:rPr>
                <w:b/>
                <w:bCs/>
                <w:strike/>
              </w:rPr>
              <w:t>5.6.1.</w:t>
            </w:r>
            <w:r w:rsidRPr="00A73279">
              <w:rPr>
                <w:strike/>
              </w:rPr>
              <w:t xml:space="preserve"> Prepara</w:t>
            </w:r>
            <w:r w:rsidRPr="00A73279">
              <w:rPr>
                <w:bCs/>
                <w:strike/>
              </w:rPr>
              <w:t xml:space="preserve"> plaquetas a partir de "camada </w:t>
            </w:r>
            <w:proofErr w:type="spellStart"/>
            <w:r w:rsidRPr="00A73279">
              <w:rPr>
                <w:bCs/>
                <w:strike/>
              </w:rPr>
              <w:t>leucoplaquetária</w:t>
            </w:r>
            <w:proofErr w:type="spellEnd"/>
            <w:r w:rsidRPr="00A73279">
              <w:rPr>
                <w:bCs/>
                <w:strike/>
              </w:rPr>
              <w:t>” (</w:t>
            </w:r>
            <w:proofErr w:type="spellStart"/>
            <w:r w:rsidRPr="00A73279">
              <w:rPr>
                <w:bCs/>
                <w:i/>
                <w:iCs/>
                <w:strike/>
              </w:rPr>
              <w:t>buffy-coat</w:t>
            </w:r>
            <w:proofErr w:type="spellEnd"/>
            <w:r w:rsidRPr="00A73279">
              <w:rPr>
                <w:bCs/>
                <w:strike/>
              </w:rPr>
              <w:t>)</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2340" w:type="dxa"/>
            <w:vMerge w:val="restart"/>
          </w:tcPr>
          <w:p w:rsidR="00735D0C" w:rsidRPr="00A73279" w:rsidRDefault="00735D0C" w:rsidP="009A25B0">
            <w:pPr>
              <w:jc w:val="both"/>
              <w:rPr>
                <w:strike/>
              </w:rPr>
            </w:pPr>
            <w:r w:rsidRPr="00A73279">
              <w:rPr>
                <w:b/>
                <w:bCs/>
                <w:strike/>
              </w:rPr>
              <w:t xml:space="preserve">5.7. </w:t>
            </w:r>
            <w:proofErr w:type="spellStart"/>
            <w:r w:rsidRPr="00A73279">
              <w:rPr>
                <w:strike/>
              </w:rPr>
              <w:t>Fenotipagem</w:t>
            </w:r>
            <w:proofErr w:type="spellEnd"/>
            <w:r w:rsidRPr="00A73279">
              <w:rPr>
                <w:strike/>
              </w:rPr>
              <w:t xml:space="preserve"> para outros antígenos eritrocitários </w:t>
            </w:r>
          </w:p>
        </w:tc>
        <w:tc>
          <w:tcPr>
            <w:tcW w:w="5220" w:type="dxa"/>
          </w:tcPr>
          <w:p w:rsidR="00735D0C" w:rsidRPr="00A73279" w:rsidRDefault="00735D0C" w:rsidP="009A25B0">
            <w:pPr>
              <w:jc w:val="both"/>
              <w:rPr>
                <w:strike/>
              </w:rPr>
            </w:pPr>
            <w:r w:rsidRPr="00A73279">
              <w:rPr>
                <w:b/>
                <w:bCs/>
                <w:strike/>
              </w:rPr>
              <w:t xml:space="preserve">5.7.1. </w:t>
            </w:r>
            <w:r w:rsidRPr="00A73279">
              <w:rPr>
                <w:strike/>
              </w:rPr>
              <w:t xml:space="preserve">Cadastro de doadores </w:t>
            </w:r>
            <w:proofErr w:type="spellStart"/>
            <w:r w:rsidRPr="00A73279">
              <w:rPr>
                <w:strike/>
              </w:rPr>
              <w:t>fenotipados</w:t>
            </w:r>
            <w:proofErr w:type="spellEnd"/>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trHeight w:val="436"/>
          <w:jc w:val="center"/>
        </w:trPr>
        <w:tc>
          <w:tcPr>
            <w:tcW w:w="2340" w:type="dxa"/>
            <w:vMerge/>
          </w:tcPr>
          <w:p w:rsidR="00735D0C" w:rsidRPr="00A73279" w:rsidRDefault="00735D0C" w:rsidP="009A25B0">
            <w:pPr>
              <w:jc w:val="both"/>
              <w:rPr>
                <w:strike/>
              </w:rPr>
            </w:pPr>
          </w:p>
        </w:tc>
        <w:tc>
          <w:tcPr>
            <w:tcW w:w="5220" w:type="dxa"/>
          </w:tcPr>
          <w:p w:rsidR="00735D0C" w:rsidRPr="00A73279" w:rsidRDefault="00735D0C" w:rsidP="009A25B0">
            <w:pPr>
              <w:jc w:val="both"/>
              <w:rPr>
                <w:strike/>
              </w:rPr>
            </w:pPr>
            <w:r w:rsidRPr="00A73279">
              <w:rPr>
                <w:b/>
                <w:bCs/>
                <w:strike/>
              </w:rPr>
              <w:t xml:space="preserve">5.7.2. </w:t>
            </w:r>
            <w:r w:rsidRPr="00A73279">
              <w:rPr>
                <w:strike/>
              </w:rPr>
              <w:t>Cadastro de doadores com fenótipos raros</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jc w:val="center"/>
        </w:trPr>
        <w:tc>
          <w:tcPr>
            <w:tcW w:w="7560" w:type="dxa"/>
            <w:gridSpan w:val="2"/>
          </w:tcPr>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bCs/>
                <w:strike/>
                <w:szCs w:val="24"/>
              </w:rPr>
            </w:pPr>
            <w:r w:rsidRPr="00A73279">
              <w:rPr>
                <w:rFonts w:ascii="Times New Roman" w:hAnsi="Times New Roman"/>
                <w:b/>
                <w:bCs/>
                <w:strike/>
                <w:szCs w:val="24"/>
              </w:rPr>
              <w:t xml:space="preserve">5.8. </w:t>
            </w:r>
            <w:r w:rsidRPr="00A73279">
              <w:rPr>
                <w:rFonts w:ascii="Times New Roman" w:hAnsi="Times New Roman"/>
                <w:bCs/>
                <w:strike/>
                <w:szCs w:val="24"/>
              </w:rPr>
              <w:t>Irradiação de hemocomponentes</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vAlign w:val="center"/>
          </w:tcPr>
          <w:p w:rsidR="00735D0C" w:rsidRPr="00A73279" w:rsidRDefault="00735D0C" w:rsidP="009A25B0">
            <w:pPr>
              <w:jc w:val="both"/>
              <w:rPr>
                <w:strike/>
              </w:rPr>
            </w:pPr>
          </w:p>
        </w:tc>
      </w:tr>
      <w:tr w:rsidR="00735D0C" w:rsidRPr="00A73279" w:rsidTr="009A25B0">
        <w:trPr>
          <w:trHeight w:val="300"/>
          <w:jc w:val="center"/>
        </w:trPr>
        <w:tc>
          <w:tcPr>
            <w:tcW w:w="2340" w:type="dxa"/>
            <w:vMerge w:val="restart"/>
          </w:tcPr>
          <w:p w:rsidR="00735D0C" w:rsidRPr="00A73279" w:rsidRDefault="00735D0C" w:rsidP="009A25B0">
            <w:pPr>
              <w:jc w:val="both"/>
              <w:rPr>
                <w:strike/>
              </w:rPr>
            </w:pPr>
            <w:r w:rsidRPr="00A73279">
              <w:rPr>
                <w:b/>
                <w:bCs/>
                <w:strike/>
              </w:rPr>
              <w:t xml:space="preserve">5.9. </w:t>
            </w:r>
            <w:r w:rsidRPr="00A73279">
              <w:rPr>
                <w:strike/>
              </w:rPr>
              <w:t>Atendimento à pacientes</w:t>
            </w:r>
          </w:p>
        </w:tc>
        <w:tc>
          <w:tcPr>
            <w:tcW w:w="5220" w:type="dxa"/>
          </w:tcPr>
          <w:p w:rsidR="00735D0C" w:rsidRPr="00A73279" w:rsidRDefault="00735D0C" w:rsidP="009A25B0">
            <w:pPr>
              <w:jc w:val="both"/>
              <w:rPr>
                <w:strike/>
              </w:rPr>
            </w:pPr>
            <w:r w:rsidRPr="00A73279">
              <w:rPr>
                <w:b/>
                <w:bCs/>
                <w:strike/>
              </w:rPr>
              <w:t>5.9.1.</w:t>
            </w:r>
            <w:r w:rsidRPr="00A73279">
              <w:rPr>
                <w:strike/>
              </w:rPr>
              <w:t xml:space="preserve"> </w:t>
            </w:r>
            <w:proofErr w:type="spellStart"/>
            <w:r w:rsidRPr="00A73279">
              <w:rPr>
                <w:strike/>
              </w:rPr>
              <w:t>Coagulopatas</w:t>
            </w:r>
            <w:proofErr w:type="spellEnd"/>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trHeight w:val="345"/>
          <w:jc w:val="center"/>
        </w:trPr>
        <w:tc>
          <w:tcPr>
            <w:tcW w:w="2340" w:type="dxa"/>
            <w:vMerge/>
          </w:tcPr>
          <w:p w:rsidR="00735D0C" w:rsidRPr="00A73279" w:rsidRDefault="00735D0C" w:rsidP="009A25B0">
            <w:pPr>
              <w:jc w:val="both"/>
              <w:rPr>
                <w:b/>
                <w:bCs/>
                <w:strike/>
              </w:rPr>
            </w:pPr>
          </w:p>
        </w:tc>
        <w:tc>
          <w:tcPr>
            <w:tcW w:w="5220" w:type="dxa"/>
          </w:tcPr>
          <w:p w:rsidR="00735D0C" w:rsidRPr="00A73279" w:rsidRDefault="00735D0C" w:rsidP="009A25B0">
            <w:pPr>
              <w:jc w:val="both"/>
              <w:rPr>
                <w:b/>
                <w:bCs/>
                <w:strike/>
              </w:rPr>
            </w:pPr>
            <w:r w:rsidRPr="00A73279">
              <w:rPr>
                <w:b/>
                <w:bCs/>
                <w:strike/>
              </w:rPr>
              <w:t xml:space="preserve">5.9.2. </w:t>
            </w:r>
            <w:proofErr w:type="spellStart"/>
            <w:r w:rsidRPr="00A73279">
              <w:rPr>
                <w:strike/>
              </w:rPr>
              <w:t>Hemoglobinopatas</w:t>
            </w:r>
            <w:proofErr w:type="spellEnd"/>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trHeight w:val="327"/>
          <w:jc w:val="center"/>
        </w:trPr>
        <w:tc>
          <w:tcPr>
            <w:tcW w:w="2340" w:type="dxa"/>
            <w:vMerge/>
          </w:tcPr>
          <w:p w:rsidR="00735D0C" w:rsidRPr="00A73279" w:rsidRDefault="00735D0C" w:rsidP="009A25B0">
            <w:pPr>
              <w:jc w:val="both"/>
              <w:rPr>
                <w:b/>
                <w:bCs/>
                <w:strike/>
              </w:rPr>
            </w:pPr>
          </w:p>
        </w:tc>
        <w:tc>
          <w:tcPr>
            <w:tcW w:w="5220" w:type="dxa"/>
          </w:tcPr>
          <w:p w:rsidR="00735D0C" w:rsidRPr="00A73279" w:rsidRDefault="00735D0C" w:rsidP="009A25B0">
            <w:pPr>
              <w:jc w:val="both"/>
              <w:rPr>
                <w:b/>
                <w:bCs/>
                <w:strike/>
              </w:rPr>
            </w:pPr>
            <w:r w:rsidRPr="00A73279">
              <w:rPr>
                <w:b/>
                <w:bCs/>
                <w:strike/>
              </w:rPr>
              <w:t xml:space="preserve">5.9.3. </w:t>
            </w:r>
            <w:proofErr w:type="spellStart"/>
            <w:r w:rsidRPr="00A73279">
              <w:rPr>
                <w:strike/>
              </w:rPr>
              <w:t>Oncohematológicos</w:t>
            </w:r>
            <w:proofErr w:type="spellEnd"/>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trHeight w:val="195"/>
          <w:jc w:val="center"/>
        </w:trPr>
        <w:tc>
          <w:tcPr>
            <w:tcW w:w="2340" w:type="dxa"/>
            <w:vMerge/>
          </w:tcPr>
          <w:p w:rsidR="00735D0C" w:rsidRPr="00A73279" w:rsidRDefault="00735D0C" w:rsidP="009A25B0">
            <w:pPr>
              <w:jc w:val="both"/>
              <w:rPr>
                <w:b/>
                <w:bCs/>
                <w:strike/>
              </w:rPr>
            </w:pPr>
          </w:p>
        </w:tc>
        <w:tc>
          <w:tcPr>
            <w:tcW w:w="5220" w:type="dxa"/>
          </w:tcPr>
          <w:p w:rsidR="00735D0C" w:rsidRPr="00A73279" w:rsidRDefault="00735D0C" w:rsidP="009A25B0">
            <w:pPr>
              <w:jc w:val="both"/>
              <w:rPr>
                <w:b/>
                <w:bCs/>
                <w:strike/>
              </w:rPr>
            </w:pPr>
            <w:r w:rsidRPr="00A73279">
              <w:rPr>
                <w:b/>
                <w:bCs/>
                <w:strike/>
              </w:rPr>
              <w:t xml:space="preserve">5.9.4. </w:t>
            </w:r>
            <w:r w:rsidRPr="00A73279">
              <w:rPr>
                <w:strike/>
              </w:rPr>
              <w:t>Outros</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tcPr>
          <w:p w:rsidR="00735D0C" w:rsidRPr="00A73279" w:rsidRDefault="00735D0C" w:rsidP="009A25B0">
            <w:pPr>
              <w:jc w:val="both"/>
              <w:rPr>
                <w:strike/>
              </w:rPr>
            </w:pPr>
          </w:p>
        </w:tc>
      </w:tr>
      <w:tr w:rsidR="00735D0C" w:rsidRPr="00A73279" w:rsidTr="009A25B0">
        <w:trPr>
          <w:trHeight w:val="195"/>
          <w:jc w:val="center"/>
        </w:trPr>
        <w:tc>
          <w:tcPr>
            <w:tcW w:w="7560" w:type="dxa"/>
            <w:gridSpan w:val="2"/>
          </w:tcPr>
          <w:p w:rsidR="00735D0C" w:rsidRPr="00A73279" w:rsidRDefault="00735D0C" w:rsidP="009A25B0">
            <w:pPr>
              <w:jc w:val="both"/>
              <w:rPr>
                <w:b/>
                <w:bCs/>
                <w:strike/>
              </w:rPr>
            </w:pPr>
            <w:r w:rsidRPr="00A73279">
              <w:rPr>
                <w:b/>
                <w:bCs/>
                <w:strike/>
              </w:rPr>
              <w:t xml:space="preserve">5.10. </w:t>
            </w:r>
            <w:r w:rsidRPr="00A73279">
              <w:rPr>
                <w:bCs/>
                <w:strike/>
              </w:rPr>
              <w:t>Doação Autóloga</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vAlign w:val="center"/>
          </w:tcPr>
          <w:p w:rsidR="00735D0C" w:rsidRPr="00A73279" w:rsidRDefault="00735D0C" w:rsidP="009A25B0">
            <w:pPr>
              <w:jc w:val="both"/>
              <w:rPr>
                <w:strike/>
              </w:rPr>
            </w:pPr>
          </w:p>
        </w:tc>
      </w:tr>
      <w:tr w:rsidR="00735D0C" w:rsidRPr="00A73279" w:rsidTr="009A25B0">
        <w:trPr>
          <w:trHeight w:val="195"/>
          <w:jc w:val="center"/>
        </w:trPr>
        <w:tc>
          <w:tcPr>
            <w:tcW w:w="7560" w:type="dxa"/>
            <w:gridSpan w:val="2"/>
          </w:tcPr>
          <w:p w:rsidR="00735D0C" w:rsidRPr="00A73279" w:rsidRDefault="00735D0C" w:rsidP="009A25B0">
            <w:pPr>
              <w:jc w:val="both"/>
              <w:rPr>
                <w:b/>
                <w:bCs/>
                <w:strike/>
              </w:rPr>
            </w:pPr>
            <w:r w:rsidRPr="00A73279">
              <w:rPr>
                <w:b/>
                <w:bCs/>
                <w:strike/>
              </w:rPr>
              <w:t xml:space="preserve">5.11. </w:t>
            </w:r>
            <w:r w:rsidRPr="00A73279">
              <w:rPr>
                <w:bCs/>
                <w:strike/>
              </w:rPr>
              <w:t>Sangria Terapêutica</w:t>
            </w:r>
          </w:p>
        </w:tc>
        <w:tc>
          <w:tcPr>
            <w:tcW w:w="913" w:type="dxa"/>
            <w:vMerge/>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07" w:type="dxa"/>
            <w:vAlign w:val="center"/>
          </w:tcPr>
          <w:p w:rsidR="00735D0C" w:rsidRPr="00A73279" w:rsidRDefault="00735D0C" w:rsidP="009A25B0">
            <w:pPr>
              <w:jc w:val="both"/>
              <w:rPr>
                <w:strike/>
              </w:rPr>
            </w:pPr>
          </w:p>
        </w:tc>
      </w:tr>
    </w:tbl>
    <w:p w:rsidR="00C231E3" w:rsidRDefault="00C231E3" w:rsidP="00F34D63">
      <w:pPr>
        <w:jc w:val="both"/>
        <w:rPr>
          <w:b/>
          <w:strike/>
        </w:rPr>
      </w:pPr>
    </w:p>
    <w:p w:rsidR="00735D0C" w:rsidRDefault="00735D0C" w:rsidP="00F34D63">
      <w:pPr>
        <w:jc w:val="both"/>
        <w:rPr>
          <w:strike/>
        </w:rPr>
      </w:pPr>
      <w:r w:rsidRPr="00A73279">
        <w:rPr>
          <w:b/>
          <w:strike/>
        </w:rPr>
        <w:lastRenderedPageBreak/>
        <w:t>Observação</w:t>
      </w:r>
      <w:r w:rsidRPr="00A73279">
        <w:rPr>
          <w:strike/>
        </w:rPr>
        <w:t xml:space="preserve">: Caso realize os itens </w:t>
      </w:r>
      <w:r w:rsidRPr="00A73279">
        <w:rPr>
          <w:b/>
          <w:strike/>
        </w:rPr>
        <w:t>5.5</w:t>
      </w:r>
      <w:r w:rsidRPr="00A73279">
        <w:rPr>
          <w:strike/>
        </w:rPr>
        <w:t>,</w:t>
      </w:r>
      <w:r w:rsidRPr="00A73279">
        <w:rPr>
          <w:b/>
          <w:strike/>
        </w:rPr>
        <w:t xml:space="preserve"> 5.8</w:t>
      </w:r>
      <w:r w:rsidRPr="00A73279">
        <w:rPr>
          <w:strike/>
        </w:rPr>
        <w:t>,</w:t>
      </w:r>
      <w:r w:rsidRPr="00A73279">
        <w:rPr>
          <w:b/>
          <w:strike/>
        </w:rPr>
        <w:t xml:space="preserve"> 5.10 </w:t>
      </w:r>
      <w:r w:rsidRPr="00A73279">
        <w:rPr>
          <w:strike/>
        </w:rPr>
        <w:t>e</w:t>
      </w:r>
      <w:r w:rsidRPr="00A73279">
        <w:rPr>
          <w:b/>
          <w:strike/>
        </w:rPr>
        <w:t xml:space="preserve"> 5.11</w:t>
      </w:r>
      <w:r w:rsidRPr="00A73279">
        <w:rPr>
          <w:strike/>
        </w:rPr>
        <w:t>, complementar informações no módulo VI.</w:t>
      </w:r>
    </w:p>
    <w:p w:rsidR="00C231E3" w:rsidRPr="00A73279" w:rsidRDefault="00C231E3" w:rsidP="00F34D63">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1"/>
        <w:gridCol w:w="873"/>
        <w:gridCol w:w="698"/>
        <w:gridCol w:w="700"/>
      </w:tblGrid>
      <w:tr w:rsidR="00735D0C" w:rsidRPr="00A73279" w:rsidTr="009A25B0">
        <w:trPr>
          <w:jc w:val="center"/>
        </w:trPr>
        <w:tc>
          <w:tcPr>
            <w:tcW w:w="6801" w:type="dxa"/>
          </w:tcPr>
          <w:p w:rsidR="00735D0C" w:rsidRPr="00A73279" w:rsidRDefault="00735D0C" w:rsidP="009A25B0">
            <w:pPr>
              <w:jc w:val="both"/>
              <w:rPr>
                <w:strike/>
              </w:rPr>
            </w:pPr>
            <w:r w:rsidRPr="00A73279">
              <w:rPr>
                <w:strike/>
              </w:rPr>
              <w:br w:type="page"/>
            </w:r>
            <w:r w:rsidRPr="00A73279">
              <w:rPr>
                <w:b/>
                <w:strike/>
              </w:rPr>
              <w:t>6. Registros</w:t>
            </w:r>
          </w:p>
        </w:tc>
        <w:tc>
          <w:tcPr>
            <w:tcW w:w="873" w:type="dxa"/>
            <w:vAlign w:val="center"/>
          </w:tcPr>
          <w:p w:rsidR="00735D0C" w:rsidRPr="00A73279" w:rsidRDefault="00735D0C" w:rsidP="009A25B0">
            <w:pPr>
              <w:jc w:val="both"/>
              <w:rPr>
                <w:b/>
                <w:strike/>
              </w:rPr>
            </w:pPr>
            <w:r w:rsidRPr="00A73279">
              <w:rPr>
                <w:b/>
                <w:strike/>
              </w:rPr>
              <w:t xml:space="preserve">Nível </w:t>
            </w:r>
          </w:p>
        </w:tc>
        <w:tc>
          <w:tcPr>
            <w:tcW w:w="698" w:type="dxa"/>
            <w:vAlign w:val="center"/>
          </w:tcPr>
          <w:p w:rsidR="00735D0C" w:rsidRPr="00A73279" w:rsidRDefault="00735D0C" w:rsidP="009A25B0">
            <w:pPr>
              <w:jc w:val="both"/>
              <w:rPr>
                <w:b/>
                <w:strike/>
              </w:rPr>
            </w:pPr>
            <w:r w:rsidRPr="00A73279">
              <w:rPr>
                <w:b/>
                <w:strike/>
              </w:rPr>
              <w:t xml:space="preserve">Sim </w:t>
            </w:r>
          </w:p>
        </w:tc>
        <w:tc>
          <w:tcPr>
            <w:tcW w:w="700"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Não</w:t>
            </w:r>
          </w:p>
        </w:tc>
      </w:tr>
      <w:tr w:rsidR="00735D0C" w:rsidRPr="00A73279" w:rsidTr="009A25B0">
        <w:trPr>
          <w:jc w:val="center"/>
        </w:trPr>
        <w:tc>
          <w:tcPr>
            <w:tcW w:w="6801" w:type="dxa"/>
          </w:tcPr>
          <w:p w:rsidR="00735D0C" w:rsidRPr="00A73279" w:rsidRDefault="00735D0C" w:rsidP="009A25B0">
            <w:pPr>
              <w:jc w:val="both"/>
              <w:rPr>
                <w:b/>
                <w:strike/>
              </w:rPr>
            </w:pPr>
            <w:r w:rsidRPr="00A73279">
              <w:rPr>
                <w:b/>
                <w:strike/>
              </w:rPr>
              <w:t xml:space="preserve">6.1. </w:t>
            </w:r>
            <w:r w:rsidRPr="00A73279">
              <w:rPr>
                <w:strike/>
              </w:rPr>
              <w:t>Informatizados</w:t>
            </w:r>
          </w:p>
        </w:tc>
        <w:tc>
          <w:tcPr>
            <w:tcW w:w="873" w:type="dxa"/>
            <w:vAlign w:val="center"/>
          </w:tcPr>
          <w:p w:rsidR="00735D0C" w:rsidRPr="00A73279" w:rsidRDefault="00735D0C" w:rsidP="009A25B0">
            <w:pPr>
              <w:pStyle w:val="Ttulo5"/>
              <w:spacing w:before="100" w:beforeAutospacing="1" w:after="100" w:afterAutospacing="1"/>
              <w:jc w:val="both"/>
              <w:rPr>
                <w:strike/>
                <w:sz w:val="24"/>
                <w:szCs w:val="24"/>
              </w:rPr>
            </w:pPr>
            <w:r w:rsidRPr="00A73279">
              <w:rPr>
                <w:strike/>
                <w:sz w:val="24"/>
                <w:szCs w:val="24"/>
              </w:rPr>
              <w:t>I</w:t>
            </w:r>
          </w:p>
        </w:tc>
        <w:tc>
          <w:tcPr>
            <w:tcW w:w="698" w:type="dxa"/>
          </w:tcPr>
          <w:p w:rsidR="00735D0C" w:rsidRPr="00A73279" w:rsidRDefault="00735D0C" w:rsidP="009A25B0">
            <w:pPr>
              <w:jc w:val="both"/>
              <w:rPr>
                <w:strike/>
              </w:rPr>
            </w:pPr>
          </w:p>
        </w:tc>
        <w:tc>
          <w:tcPr>
            <w:tcW w:w="700" w:type="dxa"/>
            <w:tcBorders>
              <w:bottom w:val="nil"/>
            </w:tcBorders>
          </w:tcPr>
          <w:p w:rsidR="00735D0C" w:rsidRPr="00A73279" w:rsidRDefault="00735D0C" w:rsidP="009A25B0">
            <w:pPr>
              <w:jc w:val="both"/>
              <w:rPr>
                <w:b/>
                <w:strike/>
              </w:rPr>
            </w:pPr>
          </w:p>
        </w:tc>
      </w:tr>
      <w:tr w:rsidR="00735D0C" w:rsidRPr="00A73279" w:rsidTr="009A25B0">
        <w:trPr>
          <w:jc w:val="center"/>
        </w:trPr>
        <w:tc>
          <w:tcPr>
            <w:tcW w:w="6801" w:type="dxa"/>
          </w:tcPr>
          <w:p w:rsidR="00735D0C" w:rsidRPr="00A73279" w:rsidRDefault="00735D0C" w:rsidP="009A25B0">
            <w:pPr>
              <w:jc w:val="both"/>
              <w:rPr>
                <w:strike/>
              </w:rPr>
            </w:pPr>
            <w:r w:rsidRPr="00A73279">
              <w:rPr>
                <w:b/>
                <w:bCs/>
                <w:strike/>
              </w:rPr>
              <w:t>6.2.</w:t>
            </w:r>
            <w:r w:rsidRPr="00A73279">
              <w:rPr>
                <w:strike/>
              </w:rPr>
              <w:t xml:space="preserve"> Sistema de codificação desde a coleta até a liberação, que garanta rastreabilidade do produto e do pessoal técnico responsável pelas </w:t>
            </w:r>
            <w:proofErr w:type="gramStart"/>
            <w:r w:rsidRPr="00A73279">
              <w:rPr>
                <w:strike/>
              </w:rPr>
              <w:t>atividades</w:t>
            </w:r>
            <w:proofErr w:type="gramEnd"/>
          </w:p>
        </w:tc>
        <w:tc>
          <w:tcPr>
            <w:tcW w:w="873" w:type="dxa"/>
            <w:vAlign w:val="center"/>
          </w:tcPr>
          <w:p w:rsidR="00735D0C" w:rsidRPr="00A73279" w:rsidRDefault="00735D0C" w:rsidP="009A25B0">
            <w:pPr>
              <w:jc w:val="both"/>
              <w:rPr>
                <w:b/>
                <w:bCs/>
                <w:strike/>
              </w:rPr>
            </w:pPr>
            <w:r w:rsidRPr="00A73279">
              <w:rPr>
                <w:b/>
                <w:bCs/>
                <w:strike/>
              </w:rPr>
              <w:t>III</w:t>
            </w:r>
          </w:p>
        </w:tc>
        <w:tc>
          <w:tcPr>
            <w:tcW w:w="698" w:type="dxa"/>
          </w:tcPr>
          <w:p w:rsidR="00735D0C" w:rsidRPr="00A73279" w:rsidRDefault="00735D0C" w:rsidP="009A25B0">
            <w:pPr>
              <w:jc w:val="both"/>
              <w:rPr>
                <w:strike/>
                <w:highlight w:val="cyan"/>
              </w:rPr>
            </w:pPr>
          </w:p>
        </w:tc>
        <w:tc>
          <w:tcPr>
            <w:tcW w:w="700" w:type="dxa"/>
          </w:tcPr>
          <w:p w:rsidR="00735D0C" w:rsidRPr="00A73279" w:rsidRDefault="00735D0C" w:rsidP="009A25B0">
            <w:pPr>
              <w:jc w:val="both"/>
              <w:rPr>
                <w:strike/>
                <w:highlight w:val="cyan"/>
              </w:rPr>
            </w:pPr>
          </w:p>
        </w:tc>
      </w:tr>
      <w:tr w:rsidR="00735D0C" w:rsidRPr="00A73279" w:rsidTr="009A25B0">
        <w:trPr>
          <w:jc w:val="center"/>
        </w:trPr>
        <w:tc>
          <w:tcPr>
            <w:tcW w:w="6801" w:type="dxa"/>
          </w:tcPr>
          <w:p w:rsidR="00735D0C" w:rsidRPr="00A73279" w:rsidRDefault="00735D0C" w:rsidP="009A25B0">
            <w:pPr>
              <w:jc w:val="both"/>
              <w:rPr>
                <w:b/>
                <w:bCs/>
                <w:strike/>
              </w:rPr>
            </w:pPr>
            <w:r w:rsidRPr="00A73279">
              <w:rPr>
                <w:b/>
                <w:bCs/>
                <w:strike/>
              </w:rPr>
              <w:t xml:space="preserve">6.3. </w:t>
            </w:r>
            <w:r w:rsidRPr="00A73279">
              <w:rPr>
                <w:bCs/>
                <w:strike/>
              </w:rPr>
              <w:t>Sistemas</w:t>
            </w:r>
            <w:r w:rsidRPr="00A73279">
              <w:rPr>
                <w:strike/>
              </w:rPr>
              <w:t xml:space="preserve"> de segurança dos dados (cópias de segurança) e informações </w:t>
            </w:r>
          </w:p>
        </w:tc>
        <w:tc>
          <w:tcPr>
            <w:tcW w:w="873" w:type="dxa"/>
            <w:vAlign w:val="center"/>
          </w:tcPr>
          <w:p w:rsidR="00735D0C" w:rsidRPr="00A73279" w:rsidRDefault="00735D0C" w:rsidP="009A25B0">
            <w:pPr>
              <w:jc w:val="both"/>
              <w:rPr>
                <w:b/>
                <w:bCs/>
                <w:strike/>
              </w:rPr>
            </w:pPr>
            <w:r w:rsidRPr="00A73279">
              <w:rPr>
                <w:b/>
                <w:bCs/>
                <w:strike/>
              </w:rPr>
              <w:t>III</w:t>
            </w:r>
          </w:p>
        </w:tc>
        <w:tc>
          <w:tcPr>
            <w:tcW w:w="698" w:type="dxa"/>
          </w:tcPr>
          <w:p w:rsidR="00735D0C" w:rsidRPr="00A73279" w:rsidRDefault="00735D0C" w:rsidP="009A25B0">
            <w:pPr>
              <w:jc w:val="both"/>
              <w:rPr>
                <w:strike/>
                <w:highlight w:val="cyan"/>
              </w:rPr>
            </w:pPr>
          </w:p>
        </w:tc>
        <w:tc>
          <w:tcPr>
            <w:tcW w:w="700" w:type="dxa"/>
          </w:tcPr>
          <w:p w:rsidR="00735D0C" w:rsidRPr="00A73279" w:rsidRDefault="00735D0C" w:rsidP="009A25B0">
            <w:pPr>
              <w:jc w:val="both"/>
              <w:rPr>
                <w:strike/>
                <w:highlight w:val="cyan"/>
              </w:rPr>
            </w:pPr>
          </w:p>
        </w:tc>
      </w:tr>
      <w:tr w:rsidR="00735D0C" w:rsidRPr="00A73279" w:rsidTr="009A25B0">
        <w:trPr>
          <w:jc w:val="center"/>
        </w:trPr>
        <w:tc>
          <w:tcPr>
            <w:tcW w:w="6801" w:type="dxa"/>
          </w:tcPr>
          <w:p w:rsidR="00735D0C" w:rsidRPr="00A73279" w:rsidRDefault="00735D0C" w:rsidP="009A25B0">
            <w:pPr>
              <w:jc w:val="both"/>
              <w:rPr>
                <w:b/>
                <w:bCs/>
                <w:strike/>
              </w:rPr>
            </w:pPr>
            <w:r w:rsidRPr="00A73279">
              <w:rPr>
                <w:b/>
                <w:bCs/>
                <w:strike/>
              </w:rPr>
              <w:t xml:space="preserve">6.3.1 </w:t>
            </w:r>
            <w:r w:rsidRPr="00A73279">
              <w:rPr>
                <w:bCs/>
                <w:strike/>
              </w:rPr>
              <w:t xml:space="preserve">Os softwares são testados, quanto aos processos operacionais do ciclo do sangue, antes de sua utilização e quando houver </w:t>
            </w:r>
            <w:proofErr w:type="gramStart"/>
            <w:r w:rsidRPr="00A73279">
              <w:rPr>
                <w:bCs/>
                <w:strike/>
              </w:rPr>
              <w:t>mudanças</w:t>
            </w:r>
            <w:proofErr w:type="gramEnd"/>
          </w:p>
        </w:tc>
        <w:tc>
          <w:tcPr>
            <w:tcW w:w="873" w:type="dxa"/>
            <w:vAlign w:val="center"/>
          </w:tcPr>
          <w:p w:rsidR="00735D0C" w:rsidRPr="00A73279" w:rsidRDefault="00735D0C" w:rsidP="009A25B0">
            <w:pPr>
              <w:jc w:val="both"/>
              <w:rPr>
                <w:b/>
                <w:bCs/>
                <w:strike/>
              </w:rPr>
            </w:pPr>
            <w:r w:rsidRPr="00A73279">
              <w:rPr>
                <w:b/>
                <w:bCs/>
                <w:strike/>
              </w:rPr>
              <w:t>III</w:t>
            </w:r>
          </w:p>
        </w:tc>
        <w:tc>
          <w:tcPr>
            <w:tcW w:w="698" w:type="dxa"/>
          </w:tcPr>
          <w:p w:rsidR="00735D0C" w:rsidRPr="00A73279" w:rsidRDefault="00735D0C" w:rsidP="009A25B0">
            <w:pPr>
              <w:jc w:val="both"/>
              <w:rPr>
                <w:strike/>
                <w:highlight w:val="cyan"/>
              </w:rPr>
            </w:pPr>
          </w:p>
        </w:tc>
        <w:tc>
          <w:tcPr>
            <w:tcW w:w="700" w:type="dxa"/>
          </w:tcPr>
          <w:p w:rsidR="00735D0C" w:rsidRPr="00A73279" w:rsidRDefault="00735D0C" w:rsidP="009A25B0">
            <w:pPr>
              <w:jc w:val="both"/>
              <w:rPr>
                <w:strike/>
                <w:highlight w:val="cyan"/>
              </w:rPr>
            </w:pPr>
          </w:p>
        </w:tc>
      </w:tr>
      <w:tr w:rsidR="00735D0C" w:rsidRPr="00A73279" w:rsidTr="009A25B0">
        <w:trPr>
          <w:jc w:val="center"/>
        </w:trPr>
        <w:tc>
          <w:tcPr>
            <w:tcW w:w="6801" w:type="dxa"/>
          </w:tcPr>
          <w:p w:rsidR="00735D0C" w:rsidRPr="00A73279" w:rsidRDefault="00735D0C" w:rsidP="009A25B0">
            <w:pPr>
              <w:jc w:val="both"/>
              <w:rPr>
                <w:b/>
                <w:bCs/>
                <w:strike/>
                <w:highlight w:val="cyan"/>
              </w:rPr>
            </w:pPr>
            <w:r w:rsidRPr="00A73279">
              <w:rPr>
                <w:b/>
                <w:bCs/>
                <w:strike/>
              </w:rPr>
              <w:t xml:space="preserve">6.3.2 </w:t>
            </w:r>
            <w:r w:rsidRPr="00A73279">
              <w:rPr>
                <w:bCs/>
                <w:strike/>
              </w:rPr>
              <w:t xml:space="preserve">Procedimentos de contingências para casos de falhas operacionais do sistema de informação – substituição provisória por registros manuais </w:t>
            </w:r>
          </w:p>
        </w:tc>
        <w:tc>
          <w:tcPr>
            <w:tcW w:w="873" w:type="dxa"/>
            <w:vAlign w:val="center"/>
          </w:tcPr>
          <w:p w:rsidR="00735D0C" w:rsidRPr="00A73279" w:rsidRDefault="00735D0C" w:rsidP="009A25B0">
            <w:pPr>
              <w:jc w:val="both"/>
              <w:rPr>
                <w:b/>
                <w:bCs/>
                <w:strike/>
              </w:rPr>
            </w:pPr>
            <w:r w:rsidRPr="00A73279">
              <w:rPr>
                <w:b/>
                <w:bCs/>
                <w:strike/>
              </w:rPr>
              <w:t>III</w:t>
            </w:r>
          </w:p>
        </w:tc>
        <w:tc>
          <w:tcPr>
            <w:tcW w:w="698" w:type="dxa"/>
          </w:tcPr>
          <w:p w:rsidR="00735D0C" w:rsidRPr="00A73279" w:rsidRDefault="00735D0C" w:rsidP="009A25B0">
            <w:pPr>
              <w:jc w:val="both"/>
              <w:rPr>
                <w:strike/>
                <w:highlight w:val="cyan"/>
              </w:rPr>
            </w:pPr>
          </w:p>
        </w:tc>
        <w:tc>
          <w:tcPr>
            <w:tcW w:w="700" w:type="dxa"/>
          </w:tcPr>
          <w:p w:rsidR="00735D0C" w:rsidRPr="00A73279" w:rsidRDefault="00735D0C" w:rsidP="009A25B0">
            <w:pPr>
              <w:jc w:val="both"/>
              <w:rPr>
                <w:strike/>
                <w:highlight w:val="cyan"/>
              </w:rPr>
            </w:pPr>
          </w:p>
        </w:tc>
      </w:tr>
      <w:tr w:rsidR="00735D0C" w:rsidRPr="00A73279" w:rsidTr="009A25B0">
        <w:trPr>
          <w:jc w:val="center"/>
        </w:trPr>
        <w:tc>
          <w:tcPr>
            <w:tcW w:w="6801" w:type="dxa"/>
          </w:tcPr>
          <w:p w:rsidR="00735D0C" w:rsidRPr="00A73279" w:rsidRDefault="00735D0C" w:rsidP="009A25B0">
            <w:pPr>
              <w:jc w:val="both"/>
              <w:rPr>
                <w:b/>
                <w:strike/>
              </w:rPr>
            </w:pPr>
            <w:r w:rsidRPr="00A73279">
              <w:rPr>
                <w:b/>
                <w:bCs/>
                <w:strike/>
              </w:rPr>
              <w:t xml:space="preserve">6.4. </w:t>
            </w:r>
            <w:r w:rsidRPr="00A73279">
              <w:rPr>
                <w:strike/>
              </w:rPr>
              <w:t xml:space="preserve">Documentação que envolve cada doação é arquivada de forma a manter a sua integridade pelo período proposto na legislação vigente </w:t>
            </w:r>
          </w:p>
        </w:tc>
        <w:tc>
          <w:tcPr>
            <w:tcW w:w="873" w:type="dxa"/>
            <w:vAlign w:val="center"/>
          </w:tcPr>
          <w:p w:rsidR="00735D0C" w:rsidRPr="00A73279" w:rsidRDefault="00735D0C" w:rsidP="009A25B0">
            <w:pPr>
              <w:pStyle w:val="Ttulo5"/>
              <w:spacing w:before="100" w:beforeAutospacing="1" w:after="100" w:afterAutospacing="1"/>
              <w:jc w:val="both"/>
              <w:rPr>
                <w:strike/>
                <w:sz w:val="24"/>
                <w:szCs w:val="24"/>
              </w:rPr>
            </w:pPr>
            <w:r w:rsidRPr="00A73279">
              <w:rPr>
                <w:strike/>
                <w:sz w:val="24"/>
                <w:szCs w:val="24"/>
              </w:rPr>
              <w:t>III</w:t>
            </w:r>
          </w:p>
        </w:tc>
        <w:tc>
          <w:tcPr>
            <w:tcW w:w="698" w:type="dxa"/>
          </w:tcPr>
          <w:p w:rsidR="00735D0C" w:rsidRPr="00A73279" w:rsidRDefault="00735D0C" w:rsidP="009A25B0">
            <w:pPr>
              <w:jc w:val="both"/>
              <w:rPr>
                <w:strike/>
                <w:highlight w:val="cyan"/>
              </w:rPr>
            </w:pPr>
          </w:p>
        </w:tc>
        <w:tc>
          <w:tcPr>
            <w:tcW w:w="700" w:type="dxa"/>
          </w:tcPr>
          <w:p w:rsidR="00735D0C" w:rsidRPr="00A73279" w:rsidRDefault="00735D0C" w:rsidP="009A25B0">
            <w:pPr>
              <w:pStyle w:val="Ttulo1"/>
              <w:jc w:val="both"/>
              <w:rPr>
                <w:rFonts w:ascii="Times New Roman" w:hAnsi="Times New Roman" w:cs="Times New Roman"/>
                <w:strike/>
                <w:sz w:val="24"/>
                <w:szCs w:val="24"/>
                <w:highlight w:val="cyan"/>
              </w:rPr>
            </w:pPr>
          </w:p>
        </w:tc>
      </w:tr>
      <w:tr w:rsidR="00735D0C" w:rsidRPr="00A73279" w:rsidTr="009A25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jc w:val="center"/>
        </w:trPr>
        <w:tc>
          <w:tcPr>
            <w:tcW w:w="9072" w:type="dxa"/>
            <w:gridSpan w:val="4"/>
            <w:tcBorders>
              <w:bottom w:val="single" w:sz="4" w:space="0" w:color="auto"/>
            </w:tcBorders>
          </w:tcPr>
          <w:p w:rsidR="00C231E3" w:rsidRDefault="00C231E3" w:rsidP="009A25B0">
            <w:pPr>
              <w:jc w:val="both"/>
              <w:rPr>
                <w:b/>
                <w:bCs/>
                <w:strike/>
              </w:rPr>
            </w:pPr>
          </w:p>
          <w:p w:rsidR="00735D0C" w:rsidRPr="00A73279" w:rsidRDefault="00735D0C" w:rsidP="009A25B0">
            <w:pPr>
              <w:jc w:val="both"/>
              <w:rPr>
                <w:b/>
                <w:bCs/>
                <w:strike/>
              </w:rPr>
            </w:pPr>
            <w:r w:rsidRPr="00A73279">
              <w:rPr>
                <w:b/>
                <w:bCs/>
                <w:strike/>
              </w:rPr>
              <w:t>Observações:</w:t>
            </w:r>
          </w:p>
        </w:tc>
      </w:tr>
      <w:tr w:rsidR="00735D0C" w:rsidRPr="00A73279" w:rsidTr="009A25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jc w:val="center"/>
        </w:trPr>
        <w:tc>
          <w:tcPr>
            <w:tcW w:w="9072" w:type="dxa"/>
            <w:gridSpan w:val="4"/>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p>
        </w:tc>
      </w:tr>
      <w:tr w:rsidR="00735D0C" w:rsidRPr="00A73279" w:rsidTr="009A25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jc w:val="center"/>
        </w:trPr>
        <w:tc>
          <w:tcPr>
            <w:tcW w:w="9072" w:type="dxa"/>
            <w:gridSpan w:val="4"/>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p>
        </w:tc>
      </w:tr>
      <w:tr w:rsidR="00735D0C" w:rsidRPr="00A73279" w:rsidTr="009A25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jc w:val="center"/>
        </w:trPr>
        <w:tc>
          <w:tcPr>
            <w:tcW w:w="9072" w:type="dxa"/>
            <w:gridSpan w:val="4"/>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p>
        </w:tc>
      </w:tr>
    </w:tbl>
    <w:p w:rsidR="00735D0C"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2"/>
        <w:gridCol w:w="872"/>
        <w:gridCol w:w="698"/>
        <w:gridCol w:w="700"/>
      </w:tblGrid>
      <w:tr w:rsidR="00735D0C" w:rsidRPr="00A73279" w:rsidTr="009A25B0">
        <w:trPr>
          <w:cantSplit/>
          <w:jc w:val="center"/>
        </w:trPr>
        <w:tc>
          <w:tcPr>
            <w:tcW w:w="6802" w:type="dxa"/>
          </w:tcPr>
          <w:p w:rsidR="00735D0C" w:rsidRPr="00A73279" w:rsidRDefault="00735D0C" w:rsidP="009A25B0">
            <w:pPr>
              <w:jc w:val="both"/>
              <w:rPr>
                <w:b/>
                <w:strike/>
              </w:rPr>
            </w:pPr>
            <w:r w:rsidRPr="00A73279">
              <w:rPr>
                <w:b/>
                <w:strike/>
              </w:rPr>
              <w:t xml:space="preserve">7. Área física </w:t>
            </w:r>
          </w:p>
        </w:tc>
        <w:tc>
          <w:tcPr>
            <w:tcW w:w="872" w:type="dxa"/>
            <w:vAlign w:val="center"/>
          </w:tcPr>
          <w:p w:rsidR="00735D0C" w:rsidRPr="00A73279" w:rsidRDefault="00735D0C" w:rsidP="009A25B0">
            <w:pPr>
              <w:jc w:val="both"/>
              <w:rPr>
                <w:b/>
                <w:strike/>
              </w:rPr>
            </w:pPr>
            <w:r w:rsidRPr="00A73279">
              <w:rPr>
                <w:b/>
                <w:strike/>
              </w:rPr>
              <w:t xml:space="preserve">Nível </w:t>
            </w:r>
          </w:p>
        </w:tc>
        <w:tc>
          <w:tcPr>
            <w:tcW w:w="698" w:type="dxa"/>
            <w:vAlign w:val="center"/>
          </w:tcPr>
          <w:p w:rsidR="00735D0C" w:rsidRPr="00A73279" w:rsidRDefault="00735D0C" w:rsidP="009A25B0">
            <w:pPr>
              <w:jc w:val="both"/>
              <w:rPr>
                <w:b/>
                <w:strike/>
              </w:rPr>
            </w:pPr>
            <w:r w:rsidRPr="00A73279">
              <w:rPr>
                <w:b/>
                <w:strike/>
              </w:rPr>
              <w:t xml:space="preserve">Sim </w:t>
            </w:r>
          </w:p>
        </w:tc>
        <w:tc>
          <w:tcPr>
            <w:tcW w:w="700"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Não</w:t>
            </w:r>
          </w:p>
        </w:tc>
      </w:tr>
      <w:tr w:rsidR="00735D0C" w:rsidRPr="00A73279" w:rsidTr="009A25B0">
        <w:trPr>
          <w:cantSplit/>
          <w:jc w:val="center"/>
        </w:trPr>
        <w:tc>
          <w:tcPr>
            <w:tcW w:w="6802" w:type="dxa"/>
          </w:tcPr>
          <w:p w:rsidR="00735D0C" w:rsidRPr="00A73279" w:rsidRDefault="00735D0C" w:rsidP="009A25B0">
            <w:pPr>
              <w:jc w:val="both"/>
              <w:rPr>
                <w:bCs/>
                <w:strike/>
              </w:rPr>
            </w:pPr>
            <w:r w:rsidRPr="00A73279">
              <w:rPr>
                <w:b/>
                <w:strike/>
              </w:rPr>
              <w:t>7.1.</w:t>
            </w:r>
            <w:r w:rsidRPr="00A73279">
              <w:rPr>
                <w:bCs/>
                <w:strike/>
              </w:rPr>
              <w:t xml:space="preserve"> </w:t>
            </w:r>
            <w:r w:rsidRPr="00A73279">
              <w:rPr>
                <w:strike/>
              </w:rPr>
              <w:t>P</w:t>
            </w:r>
            <w:r w:rsidRPr="00A73279">
              <w:rPr>
                <w:bCs/>
                <w:strike/>
              </w:rPr>
              <w:t>lanta arquitetônica aprovada pelo órgão competente</w:t>
            </w:r>
          </w:p>
        </w:tc>
        <w:tc>
          <w:tcPr>
            <w:tcW w:w="872" w:type="dxa"/>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strike/>
                <w:sz w:val="24"/>
                <w:szCs w:val="24"/>
              </w:rPr>
              <w:t>I</w:t>
            </w:r>
          </w:p>
        </w:tc>
        <w:tc>
          <w:tcPr>
            <w:tcW w:w="698" w:type="dxa"/>
          </w:tcPr>
          <w:p w:rsidR="00735D0C" w:rsidRPr="00A73279" w:rsidRDefault="00735D0C" w:rsidP="009A25B0">
            <w:pPr>
              <w:jc w:val="both"/>
              <w:rPr>
                <w:strike/>
              </w:rPr>
            </w:pPr>
          </w:p>
        </w:tc>
        <w:tc>
          <w:tcPr>
            <w:tcW w:w="700" w:type="dxa"/>
            <w:vAlign w:val="center"/>
          </w:tcPr>
          <w:p w:rsidR="00735D0C" w:rsidRPr="00A73279" w:rsidRDefault="00735D0C" w:rsidP="009A25B0">
            <w:pPr>
              <w:jc w:val="both"/>
              <w:rPr>
                <w:b/>
                <w:strike/>
              </w:rPr>
            </w:pPr>
          </w:p>
        </w:tc>
      </w:tr>
      <w:tr w:rsidR="00735D0C" w:rsidRPr="00A73279" w:rsidTr="009A25B0">
        <w:trPr>
          <w:cantSplit/>
          <w:jc w:val="center"/>
        </w:trPr>
        <w:tc>
          <w:tcPr>
            <w:tcW w:w="6802" w:type="dxa"/>
          </w:tcPr>
          <w:p w:rsidR="00735D0C" w:rsidRPr="00A73279" w:rsidRDefault="00735D0C" w:rsidP="009A25B0">
            <w:pPr>
              <w:jc w:val="both"/>
              <w:rPr>
                <w:strike/>
              </w:rPr>
            </w:pPr>
            <w:r w:rsidRPr="00A73279">
              <w:rPr>
                <w:b/>
                <w:strike/>
              </w:rPr>
              <w:t xml:space="preserve">7.2. </w:t>
            </w:r>
            <w:r w:rsidRPr="00A73279">
              <w:rPr>
                <w:strike/>
              </w:rPr>
              <w:t>Edificação correspondente à planta arquitetônica aprovada pelo órgão competente</w:t>
            </w:r>
          </w:p>
        </w:tc>
        <w:tc>
          <w:tcPr>
            <w:tcW w:w="872" w:type="dxa"/>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strike/>
                <w:sz w:val="24"/>
                <w:szCs w:val="24"/>
              </w:rPr>
              <w:t>I</w:t>
            </w:r>
          </w:p>
        </w:tc>
        <w:tc>
          <w:tcPr>
            <w:tcW w:w="698" w:type="dxa"/>
          </w:tcPr>
          <w:p w:rsidR="00735D0C" w:rsidRPr="00A73279" w:rsidRDefault="00735D0C" w:rsidP="009A25B0">
            <w:pPr>
              <w:jc w:val="both"/>
              <w:rPr>
                <w:strike/>
              </w:rPr>
            </w:pPr>
          </w:p>
        </w:tc>
        <w:tc>
          <w:tcPr>
            <w:tcW w:w="700" w:type="dxa"/>
            <w:vAlign w:val="center"/>
          </w:tcPr>
          <w:p w:rsidR="00735D0C" w:rsidRPr="00A73279" w:rsidRDefault="00735D0C" w:rsidP="009A25B0">
            <w:pPr>
              <w:jc w:val="both"/>
              <w:rPr>
                <w:b/>
                <w:strike/>
              </w:rPr>
            </w:pPr>
          </w:p>
        </w:tc>
      </w:tr>
      <w:tr w:rsidR="00735D0C" w:rsidRPr="00A73279" w:rsidTr="009A25B0">
        <w:trPr>
          <w:cantSplit/>
          <w:jc w:val="center"/>
        </w:trPr>
        <w:tc>
          <w:tcPr>
            <w:tcW w:w="6802" w:type="dxa"/>
          </w:tcPr>
          <w:p w:rsidR="00735D0C" w:rsidRPr="00A73279" w:rsidRDefault="00735D0C" w:rsidP="009A25B0">
            <w:pPr>
              <w:jc w:val="both"/>
              <w:rPr>
                <w:strike/>
              </w:rPr>
            </w:pPr>
            <w:r w:rsidRPr="00A73279">
              <w:rPr>
                <w:b/>
                <w:strike/>
              </w:rPr>
              <w:t>7.3.</w:t>
            </w:r>
            <w:r w:rsidRPr="00A73279">
              <w:rPr>
                <w:strike/>
              </w:rPr>
              <w:t xml:space="preserve"> Ambientes, salas e setores identificados e ou sinalizados de acordo com as normas de biossegurança e as normas de saúde do </w:t>
            </w:r>
            <w:proofErr w:type="gramStart"/>
            <w:r w:rsidRPr="00A73279">
              <w:rPr>
                <w:strike/>
              </w:rPr>
              <w:t>trabalhador</w:t>
            </w:r>
            <w:proofErr w:type="gramEnd"/>
          </w:p>
        </w:tc>
        <w:tc>
          <w:tcPr>
            <w:tcW w:w="872" w:type="dxa"/>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strike/>
                <w:sz w:val="24"/>
                <w:szCs w:val="24"/>
              </w:rPr>
              <w:t>I</w:t>
            </w:r>
          </w:p>
        </w:tc>
        <w:tc>
          <w:tcPr>
            <w:tcW w:w="698" w:type="dxa"/>
          </w:tcPr>
          <w:p w:rsidR="00735D0C" w:rsidRPr="00A73279" w:rsidRDefault="00735D0C" w:rsidP="009A25B0">
            <w:pPr>
              <w:jc w:val="both"/>
              <w:rPr>
                <w:strike/>
              </w:rPr>
            </w:pPr>
          </w:p>
        </w:tc>
        <w:tc>
          <w:tcPr>
            <w:tcW w:w="700" w:type="dxa"/>
            <w:vAlign w:val="center"/>
          </w:tcPr>
          <w:p w:rsidR="00735D0C" w:rsidRPr="00A73279" w:rsidRDefault="00735D0C" w:rsidP="009A25B0">
            <w:pPr>
              <w:jc w:val="both"/>
              <w:rPr>
                <w:b/>
                <w:strike/>
              </w:rPr>
            </w:pPr>
          </w:p>
        </w:tc>
      </w:tr>
      <w:tr w:rsidR="00735D0C" w:rsidRPr="00A73279" w:rsidTr="009A25B0">
        <w:trPr>
          <w:cantSplit/>
          <w:jc w:val="center"/>
        </w:trPr>
        <w:tc>
          <w:tcPr>
            <w:tcW w:w="6802" w:type="dxa"/>
          </w:tcPr>
          <w:p w:rsidR="00735D0C" w:rsidRPr="00A73279" w:rsidRDefault="00735D0C" w:rsidP="009A25B0">
            <w:pPr>
              <w:jc w:val="both"/>
              <w:rPr>
                <w:strike/>
              </w:rPr>
            </w:pPr>
            <w:r w:rsidRPr="00A73279">
              <w:rPr>
                <w:b/>
                <w:strike/>
              </w:rPr>
              <w:t>7.4.</w:t>
            </w:r>
            <w:r w:rsidRPr="00A73279">
              <w:rPr>
                <w:strike/>
              </w:rPr>
              <w:t xml:space="preserve"> O material de revestimento de pisos, paredes e tetos atendem as exigências </w:t>
            </w:r>
            <w:proofErr w:type="gramStart"/>
            <w:r w:rsidRPr="00A73279">
              <w:rPr>
                <w:strike/>
              </w:rPr>
              <w:t>legais</w:t>
            </w:r>
            <w:proofErr w:type="gramEnd"/>
            <w:r w:rsidRPr="00A73279">
              <w:rPr>
                <w:strike/>
              </w:rPr>
              <w:t xml:space="preserve"> </w:t>
            </w:r>
          </w:p>
        </w:tc>
        <w:tc>
          <w:tcPr>
            <w:tcW w:w="872" w:type="dxa"/>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strike/>
                <w:sz w:val="24"/>
                <w:szCs w:val="24"/>
              </w:rPr>
              <w:t>II</w:t>
            </w:r>
          </w:p>
        </w:tc>
        <w:tc>
          <w:tcPr>
            <w:tcW w:w="698" w:type="dxa"/>
          </w:tcPr>
          <w:p w:rsidR="00735D0C" w:rsidRPr="00A73279" w:rsidRDefault="00735D0C" w:rsidP="009A25B0">
            <w:pPr>
              <w:jc w:val="both"/>
              <w:rPr>
                <w:strike/>
              </w:rPr>
            </w:pPr>
          </w:p>
        </w:tc>
        <w:tc>
          <w:tcPr>
            <w:tcW w:w="700" w:type="dxa"/>
            <w:vAlign w:val="center"/>
          </w:tcPr>
          <w:p w:rsidR="00735D0C" w:rsidRPr="00A73279" w:rsidRDefault="00735D0C" w:rsidP="009A25B0">
            <w:pPr>
              <w:jc w:val="both"/>
              <w:rPr>
                <w:b/>
                <w:strike/>
              </w:rPr>
            </w:pPr>
          </w:p>
        </w:tc>
      </w:tr>
      <w:tr w:rsidR="00735D0C" w:rsidRPr="00A73279" w:rsidTr="009A25B0">
        <w:trPr>
          <w:cantSplit/>
          <w:jc w:val="center"/>
        </w:trPr>
        <w:tc>
          <w:tcPr>
            <w:tcW w:w="6802" w:type="dxa"/>
          </w:tcPr>
          <w:p w:rsidR="00735D0C" w:rsidRPr="00A73279" w:rsidRDefault="00735D0C" w:rsidP="009A25B0">
            <w:pPr>
              <w:jc w:val="both"/>
              <w:rPr>
                <w:strike/>
              </w:rPr>
            </w:pPr>
            <w:r w:rsidRPr="00A73279">
              <w:rPr>
                <w:b/>
                <w:strike/>
              </w:rPr>
              <w:t xml:space="preserve">7.5. </w:t>
            </w:r>
            <w:r w:rsidRPr="00A73279">
              <w:rPr>
                <w:strike/>
              </w:rPr>
              <w:t>Proteção contra entrada de insetos e roedores</w:t>
            </w:r>
          </w:p>
        </w:tc>
        <w:tc>
          <w:tcPr>
            <w:tcW w:w="872" w:type="dxa"/>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strike/>
                <w:sz w:val="24"/>
                <w:szCs w:val="24"/>
              </w:rPr>
              <w:t>II</w:t>
            </w:r>
          </w:p>
        </w:tc>
        <w:tc>
          <w:tcPr>
            <w:tcW w:w="698" w:type="dxa"/>
          </w:tcPr>
          <w:p w:rsidR="00735D0C" w:rsidRPr="00A73279" w:rsidRDefault="00735D0C" w:rsidP="009A25B0">
            <w:pPr>
              <w:jc w:val="both"/>
              <w:rPr>
                <w:strike/>
              </w:rPr>
            </w:pPr>
          </w:p>
        </w:tc>
        <w:tc>
          <w:tcPr>
            <w:tcW w:w="700" w:type="dxa"/>
            <w:vAlign w:val="center"/>
          </w:tcPr>
          <w:p w:rsidR="00735D0C" w:rsidRPr="00A73279" w:rsidRDefault="00735D0C" w:rsidP="009A25B0">
            <w:pPr>
              <w:jc w:val="both"/>
              <w:rPr>
                <w:b/>
                <w:strike/>
              </w:rPr>
            </w:pPr>
          </w:p>
        </w:tc>
      </w:tr>
      <w:tr w:rsidR="00735D0C" w:rsidRPr="00A73279" w:rsidTr="009A25B0">
        <w:trPr>
          <w:cantSplit/>
          <w:jc w:val="center"/>
        </w:trPr>
        <w:tc>
          <w:tcPr>
            <w:tcW w:w="6802" w:type="dxa"/>
          </w:tcPr>
          <w:p w:rsidR="00735D0C" w:rsidRPr="00A73279" w:rsidRDefault="00735D0C" w:rsidP="009A25B0">
            <w:pPr>
              <w:jc w:val="both"/>
              <w:rPr>
                <w:strike/>
              </w:rPr>
            </w:pPr>
            <w:r w:rsidRPr="00A73279">
              <w:rPr>
                <w:b/>
                <w:strike/>
              </w:rPr>
              <w:t xml:space="preserve">7.6. </w:t>
            </w:r>
            <w:r w:rsidRPr="00A73279">
              <w:rPr>
                <w:strike/>
              </w:rPr>
              <w:t xml:space="preserve">Bom estado de conservação, manutenção e </w:t>
            </w:r>
            <w:proofErr w:type="gramStart"/>
            <w:r w:rsidRPr="00A73279">
              <w:rPr>
                <w:strike/>
              </w:rPr>
              <w:t>limpeza</w:t>
            </w:r>
            <w:proofErr w:type="gramEnd"/>
          </w:p>
        </w:tc>
        <w:tc>
          <w:tcPr>
            <w:tcW w:w="872" w:type="dxa"/>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strike/>
                <w:sz w:val="24"/>
                <w:szCs w:val="24"/>
              </w:rPr>
              <w:t>II</w:t>
            </w:r>
          </w:p>
        </w:tc>
        <w:tc>
          <w:tcPr>
            <w:tcW w:w="698" w:type="dxa"/>
          </w:tcPr>
          <w:p w:rsidR="00735D0C" w:rsidRPr="00A73279" w:rsidRDefault="00735D0C" w:rsidP="009A25B0">
            <w:pPr>
              <w:jc w:val="both"/>
              <w:rPr>
                <w:strike/>
              </w:rPr>
            </w:pPr>
          </w:p>
        </w:tc>
        <w:tc>
          <w:tcPr>
            <w:tcW w:w="700" w:type="dxa"/>
            <w:vAlign w:val="center"/>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072"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072" w:type="dxa"/>
          </w:tcPr>
          <w:p w:rsidR="00735D0C" w:rsidRPr="00A73279" w:rsidRDefault="00735D0C" w:rsidP="009A25B0">
            <w:pPr>
              <w:jc w:val="both"/>
              <w:rPr>
                <w:b/>
                <w:bCs/>
                <w:strike/>
              </w:rPr>
            </w:pPr>
          </w:p>
        </w:tc>
      </w:tr>
      <w:tr w:rsidR="00735D0C" w:rsidRPr="00A73279" w:rsidTr="009A25B0">
        <w:trPr>
          <w:jc w:val="center"/>
        </w:trPr>
        <w:tc>
          <w:tcPr>
            <w:tcW w:w="9072" w:type="dxa"/>
          </w:tcPr>
          <w:p w:rsidR="00735D0C" w:rsidRPr="00A73279" w:rsidRDefault="00735D0C" w:rsidP="009A25B0">
            <w:pPr>
              <w:jc w:val="both"/>
              <w:rPr>
                <w:b/>
                <w:bCs/>
                <w:strike/>
              </w:rPr>
            </w:pPr>
          </w:p>
        </w:tc>
      </w:tr>
      <w:tr w:rsidR="00735D0C" w:rsidRPr="00A73279" w:rsidTr="009A25B0">
        <w:trPr>
          <w:jc w:val="center"/>
        </w:trPr>
        <w:tc>
          <w:tcPr>
            <w:tcW w:w="9072" w:type="dxa"/>
          </w:tcPr>
          <w:p w:rsidR="00735D0C" w:rsidRPr="00A73279" w:rsidRDefault="00735D0C" w:rsidP="009A25B0">
            <w:pPr>
              <w:jc w:val="both"/>
              <w:rPr>
                <w:b/>
                <w:bCs/>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65"/>
        <w:gridCol w:w="847"/>
        <w:gridCol w:w="680"/>
        <w:gridCol w:w="680"/>
      </w:tblGrid>
      <w:tr w:rsidR="00735D0C" w:rsidRPr="00A73279" w:rsidTr="009A25B0">
        <w:trPr>
          <w:cantSplit/>
          <w:jc w:val="center"/>
        </w:trPr>
        <w:tc>
          <w:tcPr>
            <w:tcW w:w="7380" w:type="dxa"/>
          </w:tcPr>
          <w:p w:rsidR="00735D0C" w:rsidRPr="00A73279" w:rsidRDefault="00735D0C" w:rsidP="009A25B0">
            <w:pPr>
              <w:jc w:val="both"/>
              <w:rPr>
                <w:strike/>
              </w:rPr>
            </w:pPr>
            <w:r w:rsidRPr="00A73279">
              <w:rPr>
                <w:b/>
                <w:strike/>
              </w:rPr>
              <w:t>8. Equipamentos e dispositivos</w:t>
            </w:r>
          </w:p>
        </w:tc>
        <w:tc>
          <w:tcPr>
            <w:tcW w:w="900" w:type="dxa"/>
            <w:vAlign w:val="center"/>
          </w:tcPr>
          <w:p w:rsidR="00735D0C" w:rsidRPr="00A73279" w:rsidRDefault="00735D0C" w:rsidP="009A25B0">
            <w:pPr>
              <w:jc w:val="both"/>
              <w:rPr>
                <w:b/>
                <w:strike/>
              </w:rPr>
            </w:pPr>
            <w:r w:rsidRPr="00A73279">
              <w:rPr>
                <w:b/>
                <w:strike/>
              </w:rPr>
              <w:t xml:space="preserve">Nível </w:t>
            </w:r>
          </w:p>
        </w:tc>
        <w:tc>
          <w:tcPr>
            <w:tcW w:w="720" w:type="dxa"/>
            <w:vAlign w:val="center"/>
          </w:tcPr>
          <w:p w:rsidR="00735D0C" w:rsidRPr="00A73279" w:rsidRDefault="00735D0C" w:rsidP="009A25B0">
            <w:pPr>
              <w:jc w:val="both"/>
              <w:rPr>
                <w:b/>
                <w:strike/>
              </w:rPr>
            </w:pPr>
            <w:r w:rsidRPr="00A73279">
              <w:rPr>
                <w:b/>
                <w:strike/>
              </w:rPr>
              <w:t xml:space="preserve">Sim </w:t>
            </w:r>
          </w:p>
        </w:tc>
        <w:tc>
          <w:tcPr>
            <w:tcW w:w="720"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Não</w:t>
            </w:r>
          </w:p>
        </w:tc>
      </w:tr>
      <w:tr w:rsidR="00735D0C" w:rsidRPr="00A73279" w:rsidTr="009A25B0">
        <w:trPr>
          <w:cantSplit/>
          <w:jc w:val="center"/>
        </w:trPr>
        <w:tc>
          <w:tcPr>
            <w:tcW w:w="7380" w:type="dxa"/>
          </w:tcPr>
          <w:p w:rsidR="00735D0C" w:rsidRPr="00A73279" w:rsidRDefault="00735D0C" w:rsidP="009A25B0">
            <w:pPr>
              <w:jc w:val="both"/>
              <w:rPr>
                <w:strike/>
              </w:rPr>
            </w:pPr>
            <w:r w:rsidRPr="00A73279">
              <w:rPr>
                <w:b/>
                <w:strike/>
              </w:rPr>
              <w:t>8.1.</w:t>
            </w:r>
            <w:r w:rsidRPr="00A73279">
              <w:rPr>
                <w:strike/>
              </w:rPr>
              <w:t xml:space="preserve"> Sistema emergencial de energia elétrica (grupo gerador de emergência)</w:t>
            </w:r>
          </w:p>
        </w:tc>
        <w:tc>
          <w:tcPr>
            <w:tcW w:w="900" w:type="dxa"/>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strike/>
                <w:sz w:val="24"/>
                <w:szCs w:val="24"/>
              </w:rPr>
              <w:t>III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cantSplit/>
          <w:jc w:val="center"/>
        </w:trPr>
        <w:tc>
          <w:tcPr>
            <w:tcW w:w="7380" w:type="dxa"/>
          </w:tcPr>
          <w:p w:rsidR="00735D0C" w:rsidRPr="00A73279" w:rsidRDefault="00735D0C" w:rsidP="009A25B0">
            <w:pPr>
              <w:jc w:val="both"/>
              <w:rPr>
                <w:b/>
                <w:strike/>
              </w:rPr>
            </w:pPr>
            <w:r w:rsidRPr="00A73279">
              <w:rPr>
                <w:b/>
                <w:strike/>
              </w:rPr>
              <w:t xml:space="preserve">8.1.1 </w:t>
            </w:r>
            <w:r w:rsidRPr="00A73279">
              <w:rPr>
                <w:strike/>
              </w:rPr>
              <w:t xml:space="preserve">Procedimentos escritos com definição de plano de contingência em casos de corte de energia elétrica </w:t>
            </w:r>
          </w:p>
        </w:tc>
        <w:tc>
          <w:tcPr>
            <w:tcW w:w="900" w:type="dxa"/>
            <w:vAlign w:val="center"/>
          </w:tcPr>
          <w:p w:rsidR="00735D0C" w:rsidRPr="00A73279" w:rsidRDefault="00735D0C" w:rsidP="009A25B0">
            <w:pPr>
              <w:pStyle w:val="Ttulo3"/>
              <w:spacing w:before="100" w:beforeAutospacing="1" w:after="100" w:afterAutospacing="1"/>
              <w:jc w:val="both"/>
              <w:rPr>
                <w:rFonts w:ascii="Times New Roman" w:hAnsi="Times New Roman"/>
                <w:strike/>
                <w:sz w:val="24"/>
                <w:szCs w:val="24"/>
              </w:rPr>
            </w:pPr>
            <w:r w:rsidRPr="00A73279">
              <w:rPr>
                <w:rFonts w:ascii="Times New Roman" w:hAnsi="Times New Roman"/>
                <w:strike/>
                <w:sz w:val="24"/>
                <w:szCs w:val="24"/>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cantSplit/>
          <w:jc w:val="center"/>
        </w:trPr>
        <w:tc>
          <w:tcPr>
            <w:tcW w:w="7380" w:type="dxa"/>
          </w:tcPr>
          <w:p w:rsidR="00735D0C" w:rsidRPr="00A73279" w:rsidRDefault="00735D0C" w:rsidP="009A25B0">
            <w:pPr>
              <w:jc w:val="both"/>
              <w:rPr>
                <w:b/>
                <w:strike/>
              </w:rPr>
            </w:pPr>
            <w:r w:rsidRPr="00A73279">
              <w:rPr>
                <w:b/>
                <w:strike/>
              </w:rPr>
              <w:t xml:space="preserve">8.2. </w:t>
            </w:r>
            <w:r w:rsidRPr="00A73279">
              <w:rPr>
                <w:bCs/>
                <w:strike/>
              </w:rPr>
              <w:t>E</w:t>
            </w:r>
            <w:r w:rsidRPr="00A73279">
              <w:rPr>
                <w:strike/>
              </w:rPr>
              <w:t>quipamentos de combate a incêndio dentro do prazo de validade (programa de manutenção preventiva de proteção e combate a incêndios)</w:t>
            </w:r>
          </w:p>
        </w:tc>
        <w:tc>
          <w:tcPr>
            <w:tcW w:w="900" w:type="dxa"/>
            <w:vAlign w:val="center"/>
          </w:tcPr>
          <w:p w:rsidR="00735D0C" w:rsidRPr="00A73279" w:rsidRDefault="00735D0C" w:rsidP="009A25B0">
            <w:pPr>
              <w:jc w:val="both"/>
              <w:rPr>
                <w:b/>
                <w:bCs/>
                <w:strike/>
              </w:rPr>
            </w:pPr>
            <w:r w:rsidRPr="00A73279">
              <w:rPr>
                <w:b/>
                <w:bCs/>
                <w:strike/>
              </w:rPr>
              <w:t>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cantSplit/>
          <w:jc w:val="center"/>
        </w:trPr>
        <w:tc>
          <w:tcPr>
            <w:tcW w:w="7380" w:type="dxa"/>
          </w:tcPr>
          <w:p w:rsidR="00735D0C" w:rsidRPr="00A73279" w:rsidRDefault="00735D0C" w:rsidP="009A25B0">
            <w:pPr>
              <w:jc w:val="both"/>
              <w:rPr>
                <w:b/>
                <w:strike/>
              </w:rPr>
            </w:pPr>
            <w:r w:rsidRPr="00A73279">
              <w:rPr>
                <w:b/>
                <w:strike/>
              </w:rPr>
              <w:t xml:space="preserve">8.3. </w:t>
            </w:r>
            <w:r w:rsidRPr="00A73279">
              <w:rPr>
                <w:strike/>
              </w:rPr>
              <w:t>Realiza/registra avaliação</w:t>
            </w:r>
            <w:r w:rsidRPr="00A73279">
              <w:rPr>
                <w:bCs/>
                <w:strike/>
              </w:rPr>
              <w:t xml:space="preserve"> de equipamento adquirido antes que este entre em uso</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cantSplit/>
          <w:jc w:val="center"/>
        </w:trPr>
        <w:tc>
          <w:tcPr>
            <w:tcW w:w="7380" w:type="dxa"/>
          </w:tcPr>
          <w:p w:rsidR="00735D0C" w:rsidRPr="00A73279" w:rsidRDefault="00735D0C" w:rsidP="009A25B0">
            <w:pPr>
              <w:jc w:val="both"/>
              <w:rPr>
                <w:b/>
                <w:strike/>
              </w:rPr>
            </w:pPr>
            <w:r w:rsidRPr="00A73279">
              <w:rPr>
                <w:b/>
                <w:strike/>
              </w:rPr>
              <w:t xml:space="preserve">8.4. </w:t>
            </w:r>
            <w:r w:rsidRPr="00A73279">
              <w:rPr>
                <w:strike/>
              </w:rPr>
              <w:t>Realiza/registra manutenção corretiva e preventiva dos equipamentos</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cantSplit/>
          <w:jc w:val="center"/>
        </w:trPr>
        <w:tc>
          <w:tcPr>
            <w:tcW w:w="7380" w:type="dxa"/>
          </w:tcPr>
          <w:p w:rsidR="00735D0C" w:rsidRPr="00A73279" w:rsidRDefault="00735D0C" w:rsidP="009A25B0">
            <w:pPr>
              <w:jc w:val="both"/>
              <w:rPr>
                <w:bCs/>
                <w:strike/>
              </w:rPr>
            </w:pPr>
            <w:r w:rsidRPr="00A73279">
              <w:rPr>
                <w:b/>
                <w:strike/>
              </w:rPr>
              <w:t xml:space="preserve">8.4.1. </w:t>
            </w:r>
            <w:r w:rsidRPr="00A73279">
              <w:rPr>
                <w:bCs/>
                <w:strike/>
              </w:rPr>
              <w:t>C</w:t>
            </w:r>
            <w:r w:rsidRPr="00A73279">
              <w:rPr>
                <w:strike/>
              </w:rPr>
              <w:t>ontrato e cronograma de manutenção preventiva dos equipamentos</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cantSplit/>
          <w:jc w:val="center"/>
        </w:trPr>
        <w:tc>
          <w:tcPr>
            <w:tcW w:w="7380" w:type="dxa"/>
          </w:tcPr>
          <w:p w:rsidR="00735D0C" w:rsidRPr="00A73279" w:rsidRDefault="00735D0C" w:rsidP="009A25B0">
            <w:pPr>
              <w:jc w:val="both"/>
              <w:rPr>
                <w:b/>
                <w:strike/>
              </w:rPr>
            </w:pPr>
            <w:r w:rsidRPr="00A73279">
              <w:rPr>
                <w:b/>
                <w:strike/>
              </w:rPr>
              <w:t xml:space="preserve">8.5. </w:t>
            </w:r>
            <w:r w:rsidRPr="00A73279">
              <w:rPr>
                <w:bCs/>
                <w:strike/>
              </w:rPr>
              <w:t>Realiza/registra calibração/aferição periódica de equipamentos</w:t>
            </w:r>
          </w:p>
        </w:tc>
        <w:tc>
          <w:tcPr>
            <w:tcW w:w="900" w:type="dxa"/>
            <w:vAlign w:val="center"/>
          </w:tcPr>
          <w:p w:rsidR="00735D0C" w:rsidRPr="00A73279" w:rsidRDefault="00735D0C" w:rsidP="009A25B0">
            <w:pPr>
              <w:jc w:val="both"/>
              <w:rPr>
                <w:b/>
                <w:bCs/>
                <w:strike/>
              </w:rPr>
            </w:pPr>
            <w:r w:rsidRPr="00A73279">
              <w:rPr>
                <w:b/>
                <w:bCs/>
                <w:strike/>
              </w:rPr>
              <w:t>III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cantSplit/>
          <w:jc w:val="center"/>
        </w:trPr>
        <w:tc>
          <w:tcPr>
            <w:tcW w:w="7380" w:type="dxa"/>
          </w:tcPr>
          <w:p w:rsidR="00735D0C" w:rsidRPr="00A73279" w:rsidRDefault="00735D0C" w:rsidP="009A25B0">
            <w:pPr>
              <w:jc w:val="both"/>
              <w:rPr>
                <w:b/>
                <w:strike/>
              </w:rPr>
            </w:pPr>
            <w:r w:rsidRPr="00A73279">
              <w:rPr>
                <w:b/>
                <w:strike/>
              </w:rPr>
              <w:t xml:space="preserve">8.6. </w:t>
            </w:r>
            <w:r w:rsidRPr="00A73279">
              <w:rPr>
                <w:bCs/>
                <w:strike/>
              </w:rPr>
              <w:t xml:space="preserve">Realiza/registra </w:t>
            </w:r>
            <w:r w:rsidRPr="00A73279">
              <w:rPr>
                <w:strike/>
              </w:rPr>
              <w:t>qualificação dos equipamentos</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cantSplit/>
          <w:jc w:val="center"/>
        </w:trPr>
        <w:tc>
          <w:tcPr>
            <w:tcW w:w="7380" w:type="dxa"/>
          </w:tcPr>
          <w:p w:rsidR="00735D0C" w:rsidRPr="00A73279" w:rsidRDefault="00735D0C" w:rsidP="009A25B0">
            <w:pPr>
              <w:jc w:val="both"/>
              <w:rPr>
                <w:b/>
                <w:strike/>
              </w:rPr>
            </w:pPr>
            <w:r w:rsidRPr="00A73279">
              <w:rPr>
                <w:b/>
                <w:strike/>
              </w:rPr>
              <w:t>8.7.</w:t>
            </w:r>
            <w:r w:rsidRPr="00A73279">
              <w:rPr>
                <w:strike/>
              </w:rPr>
              <w:t xml:space="preserve"> Os equipamentos com defeitos claramente identificados e/ou removidos da área de trabalho</w:t>
            </w:r>
          </w:p>
        </w:tc>
        <w:tc>
          <w:tcPr>
            <w:tcW w:w="900" w:type="dxa"/>
            <w:vAlign w:val="center"/>
          </w:tcPr>
          <w:p w:rsidR="00735D0C" w:rsidRPr="00A73279" w:rsidRDefault="00735D0C" w:rsidP="009A25B0">
            <w:pPr>
              <w:jc w:val="both"/>
              <w:rPr>
                <w:b/>
                <w:bCs/>
                <w:strike/>
              </w:rPr>
            </w:pPr>
            <w:r w:rsidRPr="00A73279">
              <w:rPr>
                <w:b/>
                <w:bCs/>
                <w:strike/>
              </w:rPr>
              <w:t>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bl>
    <w:p w:rsidR="00735D0C" w:rsidRPr="00A73279" w:rsidRDefault="00735D0C" w:rsidP="00735D0C">
      <w:pPr>
        <w:jc w:val="both"/>
        <w:rPr>
          <w:b/>
          <w:bCs/>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72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bl>
    <w:p w:rsidR="001F704A" w:rsidRDefault="001F704A" w:rsidP="00735D0C">
      <w:pPr>
        <w:jc w:val="both"/>
        <w:outlineLvl w:val="0"/>
        <w:rPr>
          <w:b/>
          <w:bCs/>
          <w:strike/>
        </w:rPr>
      </w:pPr>
    </w:p>
    <w:p w:rsidR="00735D0C" w:rsidRPr="00A73279" w:rsidRDefault="00735D0C" w:rsidP="00735D0C">
      <w:pPr>
        <w:jc w:val="both"/>
        <w:outlineLvl w:val="0"/>
        <w:rPr>
          <w:b/>
          <w:strike/>
        </w:rPr>
      </w:pPr>
      <w:r w:rsidRPr="00A73279">
        <w:rPr>
          <w:b/>
          <w:bCs/>
          <w:strike/>
        </w:rPr>
        <w:t>Biossegurança</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6615"/>
      </w:tblGrid>
      <w:tr w:rsidR="00735D0C" w:rsidRPr="00A73279" w:rsidTr="009A25B0">
        <w:trPr>
          <w:jc w:val="center"/>
        </w:trPr>
        <w:tc>
          <w:tcPr>
            <w:tcW w:w="2457" w:type="dxa"/>
          </w:tcPr>
          <w:p w:rsidR="00735D0C" w:rsidRPr="00A73279" w:rsidRDefault="00735D0C" w:rsidP="009A25B0">
            <w:pPr>
              <w:jc w:val="both"/>
              <w:rPr>
                <w:b/>
                <w:strike/>
              </w:rPr>
            </w:pPr>
            <w:r w:rsidRPr="00A73279">
              <w:rPr>
                <w:b/>
                <w:strike/>
              </w:rPr>
              <w:t>Nome do responsável:</w:t>
            </w:r>
          </w:p>
        </w:tc>
        <w:tc>
          <w:tcPr>
            <w:tcW w:w="6615" w:type="dxa"/>
          </w:tcPr>
          <w:p w:rsidR="00735D0C" w:rsidRPr="00A73279" w:rsidRDefault="00735D0C" w:rsidP="009A25B0">
            <w:pPr>
              <w:jc w:val="both"/>
              <w:rPr>
                <w:strike/>
              </w:rPr>
            </w:pPr>
          </w:p>
        </w:tc>
      </w:tr>
      <w:tr w:rsidR="00735D0C" w:rsidRPr="00A73279" w:rsidTr="009A25B0">
        <w:trPr>
          <w:jc w:val="center"/>
        </w:trPr>
        <w:tc>
          <w:tcPr>
            <w:tcW w:w="2457" w:type="dxa"/>
          </w:tcPr>
          <w:p w:rsidR="00735D0C" w:rsidRPr="00A73279" w:rsidRDefault="00735D0C" w:rsidP="009A25B0">
            <w:pPr>
              <w:jc w:val="both"/>
              <w:rPr>
                <w:b/>
                <w:strike/>
              </w:rPr>
            </w:pPr>
            <w:r w:rsidRPr="00A73279">
              <w:rPr>
                <w:b/>
                <w:strike/>
              </w:rPr>
              <w:t>Formação profissional:</w:t>
            </w:r>
          </w:p>
        </w:tc>
        <w:tc>
          <w:tcPr>
            <w:tcW w:w="6615" w:type="dxa"/>
          </w:tcPr>
          <w:p w:rsidR="00735D0C" w:rsidRPr="00A73279" w:rsidRDefault="00735D0C" w:rsidP="009A25B0">
            <w:pPr>
              <w:jc w:val="both"/>
              <w:rPr>
                <w:strike/>
              </w:rPr>
            </w:pPr>
          </w:p>
        </w:tc>
      </w:tr>
      <w:tr w:rsidR="00735D0C" w:rsidRPr="00A73279" w:rsidTr="009A25B0">
        <w:trPr>
          <w:jc w:val="center"/>
        </w:trPr>
        <w:tc>
          <w:tcPr>
            <w:tcW w:w="2457" w:type="dxa"/>
          </w:tcPr>
          <w:p w:rsidR="00735D0C" w:rsidRPr="00A73279" w:rsidRDefault="00735D0C" w:rsidP="009A25B0">
            <w:pPr>
              <w:jc w:val="both"/>
              <w:rPr>
                <w:b/>
                <w:strike/>
              </w:rPr>
            </w:pPr>
            <w:r w:rsidRPr="00A73279">
              <w:rPr>
                <w:b/>
                <w:bCs/>
                <w:strike/>
              </w:rPr>
              <w:t>Contato:</w:t>
            </w:r>
          </w:p>
        </w:tc>
        <w:tc>
          <w:tcPr>
            <w:tcW w:w="6615" w:type="dxa"/>
          </w:tcPr>
          <w:p w:rsidR="00735D0C" w:rsidRPr="00A73279" w:rsidRDefault="00735D0C" w:rsidP="009A25B0">
            <w:pPr>
              <w:jc w:val="both"/>
              <w:rPr>
                <w:strike/>
              </w:rPr>
            </w:pPr>
          </w:p>
        </w:tc>
      </w:tr>
    </w:tbl>
    <w:p w:rsidR="00735D0C" w:rsidRPr="00A73279" w:rsidRDefault="00735D0C" w:rsidP="00735D0C">
      <w:pPr>
        <w:pStyle w:val="Rodap"/>
        <w:widowControl/>
        <w:tabs>
          <w:tab w:val="clear" w:pos="4419"/>
          <w:tab w:val="clear" w:pos="8838"/>
        </w:tabs>
        <w:spacing w:before="100" w:beforeAutospacing="1" w:after="100" w:afterAutospacing="1"/>
        <w:jc w:val="both"/>
        <w:rPr>
          <w:rFonts w:ascii="Times New Roman" w:hAnsi="Times New Roman"/>
          <w:strike/>
          <w:szCs w:val="24"/>
          <w:lang w:val="pt-BR"/>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954"/>
        <w:gridCol w:w="864"/>
        <w:gridCol w:w="692"/>
        <w:gridCol w:w="562"/>
      </w:tblGrid>
      <w:tr w:rsidR="00735D0C" w:rsidRPr="00A73279" w:rsidTr="009A25B0">
        <w:trPr>
          <w:cantSplit/>
          <w:jc w:val="center"/>
        </w:trPr>
        <w:tc>
          <w:tcPr>
            <w:tcW w:w="7305" w:type="dxa"/>
          </w:tcPr>
          <w:p w:rsidR="00735D0C" w:rsidRPr="00A73279" w:rsidRDefault="00735D0C" w:rsidP="009A25B0">
            <w:pPr>
              <w:jc w:val="both"/>
              <w:rPr>
                <w:b/>
                <w:strike/>
              </w:rPr>
            </w:pPr>
            <w:r w:rsidRPr="00A73279">
              <w:rPr>
                <w:b/>
                <w:strike/>
              </w:rPr>
              <w:t>9. Biossegurança</w:t>
            </w:r>
          </w:p>
        </w:tc>
        <w:tc>
          <w:tcPr>
            <w:tcW w:w="900" w:type="dxa"/>
            <w:vAlign w:val="center"/>
          </w:tcPr>
          <w:p w:rsidR="00735D0C" w:rsidRPr="00A73279" w:rsidRDefault="00735D0C" w:rsidP="009A25B0">
            <w:pPr>
              <w:jc w:val="both"/>
              <w:rPr>
                <w:b/>
                <w:strike/>
              </w:rPr>
            </w:pPr>
            <w:r w:rsidRPr="00A73279">
              <w:rPr>
                <w:b/>
                <w:strike/>
              </w:rPr>
              <w:t xml:space="preserve">Nível </w:t>
            </w:r>
          </w:p>
        </w:tc>
        <w:tc>
          <w:tcPr>
            <w:tcW w:w="720" w:type="dxa"/>
            <w:vAlign w:val="center"/>
          </w:tcPr>
          <w:p w:rsidR="00735D0C" w:rsidRPr="00A73279" w:rsidRDefault="00735D0C" w:rsidP="009A25B0">
            <w:pPr>
              <w:jc w:val="both"/>
              <w:rPr>
                <w:b/>
                <w:strike/>
              </w:rPr>
            </w:pPr>
            <w:r w:rsidRPr="00A73279">
              <w:rPr>
                <w:b/>
                <w:strike/>
              </w:rPr>
              <w:t xml:space="preserve">Sim </w:t>
            </w:r>
          </w:p>
        </w:tc>
        <w:tc>
          <w:tcPr>
            <w:tcW w:w="583"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Não</w:t>
            </w:r>
          </w:p>
        </w:tc>
      </w:tr>
      <w:tr w:rsidR="00735D0C" w:rsidRPr="00A73279" w:rsidTr="009A25B0">
        <w:trPr>
          <w:cantSplit/>
          <w:jc w:val="center"/>
        </w:trPr>
        <w:tc>
          <w:tcPr>
            <w:tcW w:w="7305" w:type="dxa"/>
          </w:tcPr>
          <w:p w:rsidR="00735D0C" w:rsidRPr="00A73279" w:rsidRDefault="00735D0C" w:rsidP="009A25B0">
            <w:pPr>
              <w:jc w:val="both"/>
              <w:rPr>
                <w:strike/>
              </w:rPr>
            </w:pPr>
            <w:r w:rsidRPr="00A73279">
              <w:rPr>
                <w:b/>
                <w:strike/>
              </w:rPr>
              <w:t xml:space="preserve">9.1. </w:t>
            </w:r>
            <w:proofErr w:type="spellStart"/>
            <w:r w:rsidRPr="00A73279">
              <w:rPr>
                <w:strike/>
              </w:rPr>
              <w:t>POPs</w:t>
            </w:r>
            <w:proofErr w:type="spellEnd"/>
            <w:r w:rsidRPr="00A73279">
              <w:rPr>
                <w:strike/>
              </w:rPr>
              <w:t xml:space="preserve"> contemplam medidas de biossegurança</w:t>
            </w:r>
          </w:p>
        </w:tc>
        <w:tc>
          <w:tcPr>
            <w:tcW w:w="900" w:type="dxa"/>
            <w:vAlign w:val="center"/>
          </w:tcPr>
          <w:p w:rsidR="00735D0C" w:rsidRPr="00A73279" w:rsidRDefault="00735D0C" w:rsidP="009A25B0">
            <w:pPr>
              <w:jc w:val="both"/>
              <w:rPr>
                <w:b/>
                <w:strike/>
              </w:rPr>
            </w:pPr>
            <w:r w:rsidRPr="00A73279">
              <w:rPr>
                <w:b/>
                <w:strike/>
              </w:rPr>
              <w:t>II</w:t>
            </w:r>
          </w:p>
        </w:tc>
        <w:tc>
          <w:tcPr>
            <w:tcW w:w="720" w:type="dxa"/>
          </w:tcPr>
          <w:p w:rsidR="00735D0C" w:rsidRPr="00A73279" w:rsidRDefault="00735D0C" w:rsidP="009A25B0">
            <w:pPr>
              <w:jc w:val="both"/>
              <w:rPr>
                <w:b/>
                <w:strike/>
              </w:rPr>
            </w:pPr>
          </w:p>
        </w:tc>
        <w:tc>
          <w:tcPr>
            <w:tcW w:w="583" w:type="dxa"/>
          </w:tcPr>
          <w:p w:rsidR="00735D0C" w:rsidRPr="00A73279" w:rsidRDefault="00735D0C" w:rsidP="009A25B0">
            <w:pPr>
              <w:jc w:val="both"/>
              <w:rPr>
                <w:b/>
                <w:strike/>
              </w:rPr>
            </w:pPr>
          </w:p>
        </w:tc>
      </w:tr>
      <w:tr w:rsidR="00735D0C" w:rsidRPr="00A73279" w:rsidTr="009A25B0">
        <w:trPr>
          <w:cantSplit/>
          <w:jc w:val="center"/>
        </w:trPr>
        <w:tc>
          <w:tcPr>
            <w:tcW w:w="7305" w:type="dxa"/>
            <w:tcBorders>
              <w:bottom w:val="nil"/>
            </w:tcBorders>
          </w:tcPr>
          <w:p w:rsidR="00735D0C" w:rsidRPr="00A73279" w:rsidRDefault="00735D0C" w:rsidP="009A25B0">
            <w:pPr>
              <w:jc w:val="both"/>
              <w:rPr>
                <w:strike/>
              </w:rPr>
            </w:pPr>
            <w:r w:rsidRPr="00A73279">
              <w:rPr>
                <w:b/>
                <w:strike/>
              </w:rPr>
              <w:lastRenderedPageBreak/>
              <w:t>9.2.</w:t>
            </w:r>
            <w:r w:rsidRPr="00A73279">
              <w:rPr>
                <w:strike/>
              </w:rPr>
              <w:t xml:space="preserve"> Treinamento periódico de toda a equipe em biossegurança e manuseio de resíduos de serviços de saúde inclusive da equipe terceirizada</w:t>
            </w:r>
          </w:p>
        </w:tc>
        <w:tc>
          <w:tcPr>
            <w:tcW w:w="900" w:type="dxa"/>
            <w:vAlign w:val="center"/>
          </w:tcPr>
          <w:p w:rsidR="00735D0C" w:rsidRPr="00A73279" w:rsidRDefault="00735D0C" w:rsidP="009A25B0">
            <w:pPr>
              <w:jc w:val="both"/>
              <w:rPr>
                <w:b/>
                <w:strike/>
              </w:rPr>
            </w:pPr>
            <w:r w:rsidRPr="00A73279">
              <w:rPr>
                <w:b/>
                <w:strike/>
              </w:rPr>
              <w:t>II</w:t>
            </w:r>
          </w:p>
        </w:tc>
        <w:tc>
          <w:tcPr>
            <w:tcW w:w="720" w:type="dxa"/>
          </w:tcPr>
          <w:p w:rsidR="00735D0C" w:rsidRPr="00A73279" w:rsidRDefault="00735D0C" w:rsidP="009A25B0">
            <w:pPr>
              <w:jc w:val="both"/>
              <w:rPr>
                <w:b/>
                <w:strike/>
              </w:rPr>
            </w:pPr>
          </w:p>
        </w:tc>
        <w:tc>
          <w:tcPr>
            <w:tcW w:w="583" w:type="dxa"/>
          </w:tcPr>
          <w:p w:rsidR="00735D0C" w:rsidRPr="00A73279" w:rsidRDefault="00735D0C" w:rsidP="009A25B0">
            <w:pPr>
              <w:jc w:val="both"/>
              <w:rPr>
                <w:b/>
                <w:strike/>
              </w:rPr>
            </w:pPr>
          </w:p>
        </w:tc>
      </w:tr>
      <w:tr w:rsidR="00735D0C" w:rsidRPr="00A73279" w:rsidTr="009A25B0">
        <w:trPr>
          <w:cantSplit/>
          <w:jc w:val="center"/>
        </w:trPr>
        <w:tc>
          <w:tcPr>
            <w:tcW w:w="7305" w:type="dxa"/>
          </w:tcPr>
          <w:p w:rsidR="00735D0C" w:rsidRPr="00A73279" w:rsidRDefault="00735D0C" w:rsidP="009A25B0">
            <w:pPr>
              <w:jc w:val="both"/>
              <w:rPr>
                <w:b/>
                <w:strike/>
              </w:rPr>
            </w:pPr>
            <w:r w:rsidRPr="00A73279">
              <w:rPr>
                <w:b/>
                <w:strike/>
              </w:rPr>
              <w:t xml:space="preserve">9.3. </w:t>
            </w:r>
            <w:r w:rsidRPr="00A73279">
              <w:rPr>
                <w:strike/>
              </w:rPr>
              <w:t xml:space="preserve">Plano de Gerenciamento de Resíduos de Serviços de Saúde (PGRSS), aprovado pelos órgãos </w:t>
            </w:r>
            <w:proofErr w:type="gramStart"/>
            <w:r w:rsidRPr="00A73279">
              <w:rPr>
                <w:strike/>
              </w:rPr>
              <w:t>competentes</w:t>
            </w:r>
            <w:proofErr w:type="gramEnd"/>
          </w:p>
        </w:tc>
        <w:tc>
          <w:tcPr>
            <w:tcW w:w="900" w:type="dxa"/>
            <w:vAlign w:val="center"/>
          </w:tcPr>
          <w:p w:rsidR="00735D0C" w:rsidRPr="00A73279" w:rsidRDefault="00735D0C" w:rsidP="009A25B0">
            <w:pPr>
              <w:jc w:val="both"/>
              <w:rPr>
                <w:b/>
                <w:strike/>
              </w:rPr>
            </w:pPr>
            <w:r w:rsidRPr="00A73279">
              <w:rPr>
                <w:b/>
                <w:strike/>
              </w:rPr>
              <w:t>II</w:t>
            </w:r>
          </w:p>
        </w:tc>
        <w:tc>
          <w:tcPr>
            <w:tcW w:w="720" w:type="dxa"/>
          </w:tcPr>
          <w:p w:rsidR="00735D0C" w:rsidRPr="00A73279" w:rsidRDefault="00735D0C" w:rsidP="009A25B0">
            <w:pPr>
              <w:jc w:val="both"/>
              <w:rPr>
                <w:b/>
                <w:strike/>
              </w:rPr>
            </w:pPr>
          </w:p>
        </w:tc>
        <w:tc>
          <w:tcPr>
            <w:tcW w:w="583" w:type="dxa"/>
          </w:tcPr>
          <w:p w:rsidR="00735D0C" w:rsidRPr="00A73279" w:rsidRDefault="00735D0C" w:rsidP="009A25B0">
            <w:pPr>
              <w:jc w:val="both"/>
              <w:rPr>
                <w:b/>
                <w:strike/>
              </w:rPr>
            </w:pPr>
          </w:p>
        </w:tc>
      </w:tr>
      <w:tr w:rsidR="00735D0C" w:rsidRPr="00A73279" w:rsidTr="009A25B0">
        <w:trPr>
          <w:cantSplit/>
          <w:jc w:val="center"/>
        </w:trPr>
        <w:tc>
          <w:tcPr>
            <w:tcW w:w="7305" w:type="dxa"/>
          </w:tcPr>
          <w:p w:rsidR="00735D0C" w:rsidRPr="00A73279" w:rsidRDefault="00735D0C" w:rsidP="009A25B0">
            <w:pPr>
              <w:jc w:val="both"/>
              <w:rPr>
                <w:strike/>
                <w:highlight w:val="cyan"/>
              </w:rPr>
            </w:pPr>
            <w:r w:rsidRPr="00A73279">
              <w:rPr>
                <w:b/>
                <w:strike/>
              </w:rPr>
              <w:t xml:space="preserve">9.3.1. </w:t>
            </w:r>
            <w:proofErr w:type="spellStart"/>
            <w:proofErr w:type="gramStart"/>
            <w:r w:rsidRPr="00A73279">
              <w:rPr>
                <w:strike/>
              </w:rPr>
              <w:t>Infra-estrutura</w:t>
            </w:r>
            <w:proofErr w:type="spellEnd"/>
            <w:proofErr w:type="gramEnd"/>
            <w:r w:rsidRPr="00A73279">
              <w:rPr>
                <w:strike/>
              </w:rPr>
              <w:t xml:space="preserve"> compatível para descarte de resíduos e rejeitos (área física específica, equipamentos, artigos e materiais)</w:t>
            </w:r>
          </w:p>
        </w:tc>
        <w:tc>
          <w:tcPr>
            <w:tcW w:w="900" w:type="dxa"/>
            <w:vAlign w:val="center"/>
          </w:tcPr>
          <w:p w:rsidR="00735D0C" w:rsidRPr="00A73279" w:rsidRDefault="00735D0C" w:rsidP="009A25B0">
            <w:pPr>
              <w:jc w:val="both"/>
              <w:rPr>
                <w:b/>
                <w:strike/>
                <w:highlight w:val="cyan"/>
              </w:rPr>
            </w:pPr>
            <w:r w:rsidRPr="00A73279">
              <w:rPr>
                <w:b/>
                <w:strike/>
              </w:rPr>
              <w:t>II</w:t>
            </w:r>
          </w:p>
        </w:tc>
        <w:tc>
          <w:tcPr>
            <w:tcW w:w="720" w:type="dxa"/>
          </w:tcPr>
          <w:p w:rsidR="00735D0C" w:rsidRPr="00A73279" w:rsidRDefault="00735D0C" w:rsidP="009A25B0">
            <w:pPr>
              <w:jc w:val="both"/>
              <w:rPr>
                <w:b/>
                <w:strike/>
                <w:highlight w:val="cyan"/>
              </w:rPr>
            </w:pPr>
          </w:p>
        </w:tc>
        <w:tc>
          <w:tcPr>
            <w:tcW w:w="583" w:type="dxa"/>
          </w:tcPr>
          <w:p w:rsidR="00735D0C" w:rsidRPr="00A73279" w:rsidRDefault="00735D0C" w:rsidP="009A25B0">
            <w:pPr>
              <w:jc w:val="both"/>
              <w:rPr>
                <w:b/>
                <w:strike/>
                <w:highlight w:val="cyan"/>
              </w:rPr>
            </w:pPr>
          </w:p>
        </w:tc>
      </w:tr>
      <w:tr w:rsidR="00735D0C" w:rsidRPr="00A73279" w:rsidTr="009A25B0">
        <w:trPr>
          <w:cantSplit/>
          <w:jc w:val="center"/>
        </w:trPr>
        <w:tc>
          <w:tcPr>
            <w:tcW w:w="7305" w:type="dxa"/>
          </w:tcPr>
          <w:p w:rsidR="00735D0C" w:rsidRPr="00A73279" w:rsidRDefault="00735D0C" w:rsidP="009A25B0">
            <w:pPr>
              <w:jc w:val="both"/>
              <w:rPr>
                <w:b/>
                <w:strike/>
              </w:rPr>
            </w:pPr>
            <w:r w:rsidRPr="00A73279">
              <w:rPr>
                <w:b/>
                <w:strike/>
              </w:rPr>
              <w:t xml:space="preserve">9.3.2 </w:t>
            </w:r>
            <w:r w:rsidRPr="00A73279">
              <w:rPr>
                <w:strike/>
              </w:rPr>
              <w:t xml:space="preserve">Transporte, tratamento e destinação final dos resíduos realizados por empresa contratada, regularizada junto aos órgãos de vigilância sanitária e </w:t>
            </w:r>
            <w:proofErr w:type="gramStart"/>
            <w:r w:rsidRPr="00A73279">
              <w:rPr>
                <w:strike/>
              </w:rPr>
              <w:t>ambiental</w:t>
            </w:r>
            <w:proofErr w:type="gramEnd"/>
          </w:p>
        </w:tc>
        <w:tc>
          <w:tcPr>
            <w:tcW w:w="900" w:type="dxa"/>
            <w:vAlign w:val="center"/>
          </w:tcPr>
          <w:p w:rsidR="00735D0C" w:rsidRPr="00A73279" w:rsidRDefault="00735D0C" w:rsidP="009A25B0">
            <w:pPr>
              <w:jc w:val="both"/>
              <w:rPr>
                <w:b/>
                <w:strike/>
              </w:rPr>
            </w:pPr>
            <w:r w:rsidRPr="00A73279">
              <w:rPr>
                <w:b/>
                <w:strike/>
              </w:rPr>
              <w:t>I</w:t>
            </w:r>
          </w:p>
        </w:tc>
        <w:tc>
          <w:tcPr>
            <w:tcW w:w="720" w:type="dxa"/>
          </w:tcPr>
          <w:p w:rsidR="00735D0C" w:rsidRPr="00A73279" w:rsidRDefault="00735D0C" w:rsidP="009A25B0">
            <w:pPr>
              <w:jc w:val="both"/>
              <w:rPr>
                <w:b/>
                <w:strike/>
                <w:highlight w:val="cyan"/>
              </w:rPr>
            </w:pPr>
          </w:p>
        </w:tc>
        <w:tc>
          <w:tcPr>
            <w:tcW w:w="583" w:type="dxa"/>
          </w:tcPr>
          <w:p w:rsidR="00735D0C" w:rsidRPr="00A73279" w:rsidRDefault="00735D0C" w:rsidP="009A25B0">
            <w:pPr>
              <w:jc w:val="both"/>
              <w:rPr>
                <w:b/>
                <w:strike/>
                <w:highlight w:val="cyan"/>
              </w:rPr>
            </w:pPr>
          </w:p>
        </w:tc>
      </w:tr>
      <w:tr w:rsidR="00735D0C" w:rsidRPr="00A73279" w:rsidTr="009A25B0">
        <w:trPr>
          <w:cantSplit/>
          <w:jc w:val="center"/>
        </w:trPr>
        <w:tc>
          <w:tcPr>
            <w:tcW w:w="7305" w:type="dxa"/>
          </w:tcPr>
          <w:p w:rsidR="00735D0C" w:rsidRPr="00A73279" w:rsidRDefault="00735D0C" w:rsidP="009A25B0">
            <w:pPr>
              <w:jc w:val="both"/>
              <w:rPr>
                <w:strike/>
              </w:rPr>
            </w:pPr>
            <w:r w:rsidRPr="00A73279">
              <w:rPr>
                <w:b/>
                <w:strike/>
              </w:rPr>
              <w:t xml:space="preserve">9.4. </w:t>
            </w:r>
            <w:r w:rsidRPr="00A73279">
              <w:rPr>
                <w:bCs/>
                <w:strike/>
              </w:rPr>
              <w:t>Procedimentos de limpeza diária, desinfecção e</w:t>
            </w:r>
            <w:r w:rsidRPr="00A73279">
              <w:rPr>
                <w:strike/>
              </w:rPr>
              <w:t xml:space="preserve"> esterilização, quando aplicável, das superfícies, instalações, equipamentos, artigos e materiais de acordo com normas vigentes. Saneantes e </w:t>
            </w:r>
            <w:proofErr w:type="spellStart"/>
            <w:r w:rsidRPr="00A73279">
              <w:rPr>
                <w:strike/>
              </w:rPr>
              <w:t>domissanitários</w:t>
            </w:r>
            <w:proofErr w:type="spellEnd"/>
            <w:r w:rsidRPr="00A73279">
              <w:rPr>
                <w:strike/>
              </w:rPr>
              <w:t xml:space="preserve"> regularizados juntos à ANVISA</w:t>
            </w:r>
          </w:p>
        </w:tc>
        <w:tc>
          <w:tcPr>
            <w:tcW w:w="90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583" w:type="dxa"/>
          </w:tcPr>
          <w:p w:rsidR="00735D0C" w:rsidRPr="00A73279" w:rsidRDefault="00735D0C" w:rsidP="009A25B0">
            <w:pPr>
              <w:jc w:val="both"/>
              <w:rPr>
                <w:b/>
                <w:strike/>
              </w:rPr>
            </w:pPr>
          </w:p>
        </w:tc>
      </w:tr>
      <w:tr w:rsidR="00735D0C" w:rsidRPr="00A73279" w:rsidTr="009A25B0">
        <w:trPr>
          <w:cantSplit/>
          <w:jc w:val="center"/>
        </w:trPr>
        <w:tc>
          <w:tcPr>
            <w:tcW w:w="7305" w:type="dxa"/>
          </w:tcPr>
          <w:p w:rsidR="00735D0C" w:rsidRPr="00A73279" w:rsidRDefault="00735D0C" w:rsidP="009A25B0">
            <w:pPr>
              <w:jc w:val="both"/>
              <w:rPr>
                <w:bCs/>
                <w:strike/>
              </w:rPr>
            </w:pPr>
            <w:r w:rsidRPr="00A73279">
              <w:rPr>
                <w:b/>
                <w:strike/>
              </w:rPr>
              <w:t xml:space="preserve">9.5. </w:t>
            </w:r>
            <w:r w:rsidRPr="00A73279">
              <w:rPr>
                <w:bCs/>
                <w:strike/>
              </w:rPr>
              <w:t xml:space="preserve">EPIs e </w:t>
            </w:r>
            <w:proofErr w:type="spellStart"/>
            <w:r w:rsidRPr="00A73279">
              <w:rPr>
                <w:bCs/>
                <w:strike/>
              </w:rPr>
              <w:t>EPCs</w:t>
            </w:r>
            <w:proofErr w:type="spellEnd"/>
            <w:r w:rsidRPr="00A73279">
              <w:rPr>
                <w:bCs/>
                <w:strike/>
              </w:rPr>
              <w:t xml:space="preserve"> de acordo com as legislações vigentes.</w:t>
            </w:r>
          </w:p>
        </w:tc>
        <w:tc>
          <w:tcPr>
            <w:tcW w:w="900" w:type="dxa"/>
            <w:vAlign w:val="center"/>
          </w:tcPr>
          <w:p w:rsidR="00735D0C" w:rsidRPr="00A73279" w:rsidRDefault="00735D0C" w:rsidP="009A25B0">
            <w:pPr>
              <w:jc w:val="both"/>
              <w:rPr>
                <w:b/>
                <w:strike/>
              </w:rPr>
            </w:pPr>
            <w:r w:rsidRPr="00A73279">
              <w:rPr>
                <w:b/>
                <w:strike/>
              </w:rPr>
              <w:t>II</w:t>
            </w:r>
          </w:p>
        </w:tc>
        <w:tc>
          <w:tcPr>
            <w:tcW w:w="720" w:type="dxa"/>
          </w:tcPr>
          <w:p w:rsidR="00735D0C" w:rsidRPr="00A73279" w:rsidRDefault="00735D0C" w:rsidP="009A25B0">
            <w:pPr>
              <w:jc w:val="both"/>
              <w:rPr>
                <w:b/>
                <w:strike/>
              </w:rPr>
            </w:pPr>
          </w:p>
        </w:tc>
        <w:tc>
          <w:tcPr>
            <w:tcW w:w="583" w:type="dxa"/>
          </w:tcPr>
          <w:p w:rsidR="00735D0C" w:rsidRPr="00A73279" w:rsidRDefault="00735D0C" w:rsidP="009A25B0">
            <w:pPr>
              <w:jc w:val="both"/>
              <w:rPr>
                <w:b/>
                <w:strike/>
              </w:rPr>
            </w:pPr>
          </w:p>
        </w:tc>
      </w:tr>
    </w:tbl>
    <w:p w:rsidR="00735D0C" w:rsidRPr="00A73279" w:rsidRDefault="00735D0C" w:rsidP="00735D0C">
      <w:pPr>
        <w:jc w:val="both"/>
        <w:outlineLvl w:val="0"/>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5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540" w:type="dxa"/>
          </w:tcPr>
          <w:p w:rsidR="00735D0C" w:rsidRPr="00A73279" w:rsidRDefault="00735D0C" w:rsidP="009A25B0">
            <w:pPr>
              <w:jc w:val="both"/>
              <w:rPr>
                <w:b/>
                <w:bCs/>
                <w:strike/>
              </w:rPr>
            </w:pPr>
          </w:p>
        </w:tc>
      </w:tr>
      <w:tr w:rsidR="00735D0C" w:rsidRPr="00A73279" w:rsidTr="009A25B0">
        <w:trPr>
          <w:jc w:val="center"/>
        </w:trPr>
        <w:tc>
          <w:tcPr>
            <w:tcW w:w="9540" w:type="dxa"/>
          </w:tcPr>
          <w:p w:rsidR="00735D0C" w:rsidRPr="00A73279" w:rsidRDefault="00735D0C" w:rsidP="009A25B0">
            <w:pPr>
              <w:jc w:val="both"/>
              <w:rPr>
                <w:b/>
                <w:bCs/>
                <w:strike/>
              </w:rPr>
            </w:pPr>
          </w:p>
        </w:tc>
      </w:tr>
      <w:tr w:rsidR="00735D0C" w:rsidRPr="00A73279" w:rsidTr="009A25B0">
        <w:trPr>
          <w:jc w:val="center"/>
        </w:trPr>
        <w:tc>
          <w:tcPr>
            <w:tcW w:w="9540" w:type="dxa"/>
          </w:tcPr>
          <w:p w:rsidR="00735D0C" w:rsidRPr="00A73279" w:rsidRDefault="00735D0C" w:rsidP="009A25B0">
            <w:pPr>
              <w:jc w:val="both"/>
              <w:rPr>
                <w:b/>
                <w:bCs/>
                <w:strike/>
              </w:rPr>
            </w:pPr>
          </w:p>
        </w:tc>
      </w:tr>
    </w:tbl>
    <w:p w:rsidR="00735D0C" w:rsidRPr="00A73279" w:rsidRDefault="00735D0C" w:rsidP="00735D0C">
      <w:pPr>
        <w:jc w:val="both"/>
        <w:outlineLvl w:val="0"/>
        <w:rPr>
          <w:b/>
          <w:bCs/>
          <w:strike/>
        </w:rPr>
      </w:pPr>
      <w:proofErr w:type="spellStart"/>
      <w:r w:rsidRPr="00A73279">
        <w:rPr>
          <w:b/>
          <w:bCs/>
          <w:strike/>
        </w:rPr>
        <w:t>Hemovigilância</w:t>
      </w:r>
      <w:proofErr w:type="spellEnd"/>
      <w:r w:rsidRPr="00A73279">
        <w:rPr>
          <w:b/>
          <w:bCs/>
          <w:strike/>
        </w:rPr>
        <w:t>/</w:t>
      </w:r>
      <w:proofErr w:type="spellStart"/>
      <w:r w:rsidRPr="00A73279">
        <w:rPr>
          <w:b/>
          <w:bCs/>
          <w:strike/>
        </w:rPr>
        <w:t>Retrovigilância</w:t>
      </w:r>
      <w:proofErr w:type="spellEnd"/>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2"/>
        <w:gridCol w:w="4990"/>
      </w:tblGrid>
      <w:tr w:rsidR="00735D0C" w:rsidRPr="00A73279" w:rsidTr="009A25B0">
        <w:trPr>
          <w:jc w:val="center"/>
        </w:trPr>
        <w:tc>
          <w:tcPr>
            <w:tcW w:w="4082" w:type="dxa"/>
          </w:tcPr>
          <w:p w:rsidR="00735D0C" w:rsidRPr="00A73279" w:rsidRDefault="00735D0C" w:rsidP="009A25B0">
            <w:pPr>
              <w:jc w:val="both"/>
              <w:rPr>
                <w:b/>
                <w:strike/>
              </w:rPr>
            </w:pPr>
            <w:r w:rsidRPr="00A73279">
              <w:rPr>
                <w:b/>
                <w:strike/>
              </w:rPr>
              <w:t>Nome do responsável:</w:t>
            </w:r>
          </w:p>
        </w:tc>
        <w:tc>
          <w:tcPr>
            <w:tcW w:w="4990" w:type="dxa"/>
          </w:tcPr>
          <w:p w:rsidR="00735D0C" w:rsidRPr="00A73279" w:rsidRDefault="00735D0C" w:rsidP="009A25B0">
            <w:pPr>
              <w:jc w:val="both"/>
              <w:rPr>
                <w:strike/>
              </w:rPr>
            </w:pPr>
          </w:p>
        </w:tc>
      </w:tr>
      <w:tr w:rsidR="00735D0C" w:rsidRPr="00A73279" w:rsidTr="009A25B0">
        <w:trPr>
          <w:jc w:val="center"/>
        </w:trPr>
        <w:tc>
          <w:tcPr>
            <w:tcW w:w="4082" w:type="dxa"/>
          </w:tcPr>
          <w:p w:rsidR="00735D0C" w:rsidRPr="00A73279" w:rsidRDefault="00735D0C" w:rsidP="009A25B0">
            <w:pPr>
              <w:jc w:val="both"/>
              <w:rPr>
                <w:b/>
                <w:strike/>
              </w:rPr>
            </w:pPr>
            <w:r w:rsidRPr="00A73279">
              <w:rPr>
                <w:b/>
                <w:strike/>
              </w:rPr>
              <w:t>Formação profissional:</w:t>
            </w:r>
          </w:p>
        </w:tc>
        <w:tc>
          <w:tcPr>
            <w:tcW w:w="4990" w:type="dxa"/>
          </w:tcPr>
          <w:p w:rsidR="00735D0C" w:rsidRPr="00A73279" w:rsidRDefault="00735D0C" w:rsidP="009A25B0">
            <w:pPr>
              <w:jc w:val="both"/>
              <w:rPr>
                <w:strike/>
              </w:rPr>
            </w:pPr>
          </w:p>
        </w:tc>
      </w:tr>
      <w:tr w:rsidR="00735D0C" w:rsidRPr="00A73279" w:rsidTr="009A25B0">
        <w:trPr>
          <w:jc w:val="center"/>
        </w:trPr>
        <w:tc>
          <w:tcPr>
            <w:tcW w:w="4082" w:type="dxa"/>
          </w:tcPr>
          <w:p w:rsidR="00735D0C" w:rsidRPr="00A73279" w:rsidRDefault="00735D0C" w:rsidP="009A25B0">
            <w:pPr>
              <w:jc w:val="both"/>
              <w:rPr>
                <w:b/>
                <w:strike/>
              </w:rPr>
            </w:pPr>
            <w:r w:rsidRPr="00A73279">
              <w:rPr>
                <w:b/>
                <w:bCs/>
                <w:strike/>
              </w:rPr>
              <w:t>Contato:</w:t>
            </w:r>
          </w:p>
        </w:tc>
        <w:tc>
          <w:tcPr>
            <w:tcW w:w="4990" w:type="dxa"/>
          </w:tcPr>
          <w:p w:rsidR="00735D0C" w:rsidRPr="00A73279" w:rsidRDefault="00735D0C" w:rsidP="009A25B0">
            <w:pPr>
              <w:jc w:val="both"/>
              <w:rPr>
                <w:strike/>
              </w:rPr>
            </w:pPr>
          </w:p>
        </w:tc>
      </w:tr>
    </w:tbl>
    <w:p w:rsidR="00652CE5" w:rsidRPr="00A73279" w:rsidRDefault="00652CE5" w:rsidP="00735D0C">
      <w:pPr>
        <w:jc w:val="both"/>
        <w:outlineLvl w:val="0"/>
        <w:rPr>
          <w:b/>
          <w:strike/>
        </w:rPr>
      </w:pPr>
    </w:p>
    <w:tbl>
      <w:tblPr>
        <w:tblW w:w="9072" w:type="dxa"/>
        <w:jc w:val="center"/>
        <w:tblLayout w:type="fixed"/>
        <w:tblCellMar>
          <w:left w:w="70" w:type="dxa"/>
          <w:right w:w="70" w:type="dxa"/>
        </w:tblCellMar>
        <w:tblLook w:val="0000" w:firstRow="0" w:lastRow="0" w:firstColumn="0" w:lastColumn="0" w:noHBand="0" w:noVBand="0"/>
      </w:tblPr>
      <w:tblGrid>
        <w:gridCol w:w="7171"/>
        <w:gridCol w:w="812"/>
        <w:gridCol w:w="569"/>
        <w:gridCol w:w="520"/>
      </w:tblGrid>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proofErr w:type="spellStart"/>
            <w:r w:rsidRPr="00A73279">
              <w:rPr>
                <w:b/>
                <w:bCs/>
                <w:strike/>
              </w:rPr>
              <w:t>Hemovigilância</w:t>
            </w:r>
            <w:proofErr w:type="spellEnd"/>
          </w:p>
        </w:tc>
        <w:tc>
          <w:tcPr>
            <w:tcW w:w="848"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bCs/>
                <w:strike/>
              </w:rPr>
            </w:pPr>
            <w:r w:rsidRPr="00A73279">
              <w:rPr>
                <w:b/>
                <w:bCs/>
                <w:strike/>
              </w:rPr>
              <w:t>Nível</w:t>
            </w:r>
          </w:p>
        </w:tc>
        <w:tc>
          <w:tcPr>
            <w:tcW w:w="592"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b/>
                <w:bCs/>
                <w:strike/>
              </w:rPr>
            </w:pPr>
            <w:r w:rsidRPr="00A73279">
              <w:rPr>
                <w:b/>
                <w:bCs/>
                <w:strike/>
              </w:rPr>
              <w:t>Sim</w:t>
            </w:r>
          </w:p>
        </w:tc>
        <w:tc>
          <w:tcPr>
            <w:tcW w:w="54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b/>
                <w:bCs/>
                <w:strike/>
              </w:rPr>
            </w:pPr>
            <w:r w:rsidRPr="00A73279">
              <w:rPr>
                <w:b/>
                <w:bCs/>
                <w:strike/>
              </w:rPr>
              <w:t>Não</w:t>
            </w: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
                <w:strike/>
              </w:rPr>
              <w:t>10.1.</w:t>
            </w:r>
            <w:r w:rsidRPr="00A73279">
              <w:rPr>
                <w:strike/>
              </w:rPr>
              <w:t xml:space="preserve"> </w:t>
            </w:r>
            <w:proofErr w:type="gramStart"/>
            <w:r w:rsidRPr="00A73279">
              <w:rPr>
                <w:strike/>
              </w:rPr>
              <w:t>Registra</w:t>
            </w:r>
            <w:proofErr w:type="gramEnd"/>
            <w:r w:rsidRPr="00A73279">
              <w:rPr>
                <w:strike/>
              </w:rPr>
              <w:t xml:space="preserve"> no prontuário do paciente e na ficha de transfusão todas as informações relativas à reação </w:t>
            </w:r>
            <w:proofErr w:type="spellStart"/>
            <w:r w:rsidRPr="00A73279">
              <w:rPr>
                <w:strike/>
              </w:rPr>
              <w:t>transfusional</w:t>
            </w:r>
            <w:proofErr w:type="spellEnd"/>
            <w:r w:rsidRPr="00A73279">
              <w:rPr>
                <w:strike/>
              </w:rPr>
              <w:t xml:space="preserve"> e condutas adotadas</w:t>
            </w:r>
          </w:p>
        </w:tc>
        <w:tc>
          <w:tcPr>
            <w:tcW w:w="848"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592"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c>
          <w:tcPr>
            <w:tcW w:w="540"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
                <w:strike/>
              </w:rPr>
              <w:t xml:space="preserve">10.2. </w:t>
            </w:r>
            <w:r w:rsidRPr="00A73279">
              <w:rPr>
                <w:strike/>
              </w:rPr>
              <w:t xml:space="preserve">Procedimentos estabelecidos para resolução em casos de reações </w:t>
            </w:r>
            <w:proofErr w:type="spellStart"/>
            <w:r w:rsidRPr="00A73279">
              <w:rPr>
                <w:strike/>
              </w:rPr>
              <w:t>transfusionais</w:t>
            </w:r>
            <w:proofErr w:type="spellEnd"/>
            <w:r w:rsidRPr="00A73279">
              <w:rPr>
                <w:strike/>
              </w:rPr>
              <w:t xml:space="preserve">, que inclua a detecção, tratamento e a prevenção das reações </w:t>
            </w:r>
            <w:proofErr w:type="spellStart"/>
            <w:r w:rsidRPr="00A73279">
              <w:rPr>
                <w:strike/>
              </w:rPr>
              <w:t>transfusionais</w:t>
            </w:r>
            <w:proofErr w:type="spellEnd"/>
            <w:r w:rsidRPr="00A73279">
              <w:rPr>
                <w:strike/>
              </w:rPr>
              <w:t>.</w:t>
            </w:r>
          </w:p>
        </w:tc>
        <w:tc>
          <w:tcPr>
            <w:tcW w:w="848"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592"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c>
          <w:tcPr>
            <w:tcW w:w="540"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b/>
                <w:strike/>
              </w:rPr>
            </w:pPr>
            <w:r w:rsidRPr="00A73279">
              <w:rPr>
                <w:b/>
                <w:strike/>
              </w:rPr>
              <w:t xml:space="preserve">10.3. </w:t>
            </w:r>
            <w:r w:rsidRPr="00A73279">
              <w:rPr>
                <w:strike/>
              </w:rPr>
              <w:t>Notifica eventos adversos no sistema NOTIVISA</w:t>
            </w:r>
          </w:p>
        </w:tc>
        <w:tc>
          <w:tcPr>
            <w:tcW w:w="848"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strike/>
              </w:rPr>
            </w:pPr>
            <w:r w:rsidRPr="00A73279">
              <w:rPr>
                <w:b/>
                <w:strike/>
              </w:rPr>
              <w:t>I</w:t>
            </w:r>
          </w:p>
        </w:tc>
        <w:tc>
          <w:tcPr>
            <w:tcW w:w="592"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c>
          <w:tcPr>
            <w:tcW w:w="540"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b/>
                <w:strike/>
              </w:rPr>
            </w:pPr>
            <w:r w:rsidRPr="00A73279">
              <w:rPr>
                <w:b/>
                <w:bCs/>
                <w:strike/>
              </w:rPr>
              <w:t>Retrovigilância</w:t>
            </w:r>
          </w:p>
        </w:tc>
        <w:tc>
          <w:tcPr>
            <w:tcW w:w="848"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strike/>
              </w:rPr>
            </w:pPr>
          </w:p>
        </w:tc>
        <w:tc>
          <w:tcPr>
            <w:tcW w:w="592"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c>
          <w:tcPr>
            <w:tcW w:w="540"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
                <w:strike/>
              </w:rPr>
              <w:t xml:space="preserve">10.4. </w:t>
            </w:r>
            <w:r w:rsidRPr="00A73279">
              <w:rPr>
                <w:strike/>
              </w:rPr>
              <w:t>Em casos de doador de repetição com resultado reagente/positivo para doenças transmissíveis pelo sangue realiza-se</w:t>
            </w:r>
            <w:r w:rsidRPr="00A73279">
              <w:rPr>
                <w:bCs/>
                <w:strike/>
              </w:rPr>
              <w:t xml:space="preserve"> </w:t>
            </w:r>
            <w:r w:rsidRPr="00A73279">
              <w:rPr>
                <w:strike/>
              </w:rPr>
              <w:t xml:space="preserve">investigação de retrovigilância de acordo a legislação vigente, com comunicação à Vigilância Sanitária </w:t>
            </w:r>
            <w:proofErr w:type="gramStart"/>
            <w:r w:rsidRPr="00A73279">
              <w:rPr>
                <w:strike/>
              </w:rPr>
              <w:t>competente</w:t>
            </w:r>
            <w:proofErr w:type="gramEnd"/>
          </w:p>
        </w:tc>
        <w:tc>
          <w:tcPr>
            <w:tcW w:w="848"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strike/>
              </w:rPr>
            </w:pPr>
            <w:r w:rsidRPr="00A73279">
              <w:rPr>
                <w:b/>
                <w:strike/>
              </w:rPr>
              <w:t>II</w:t>
            </w:r>
          </w:p>
        </w:tc>
        <w:tc>
          <w:tcPr>
            <w:tcW w:w="592"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c>
          <w:tcPr>
            <w:tcW w:w="540"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
                <w:strike/>
              </w:rPr>
              <w:t xml:space="preserve">10.5.  </w:t>
            </w:r>
            <w:r w:rsidRPr="00A73279">
              <w:rPr>
                <w:strike/>
              </w:rPr>
              <w:t>Procedimentos estabelecidos para investigação de retrovigilância</w:t>
            </w:r>
          </w:p>
        </w:tc>
        <w:tc>
          <w:tcPr>
            <w:tcW w:w="848"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strike/>
              </w:rPr>
            </w:pPr>
            <w:r w:rsidRPr="00A73279">
              <w:rPr>
                <w:b/>
                <w:strike/>
              </w:rPr>
              <w:t>II</w:t>
            </w:r>
          </w:p>
        </w:tc>
        <w:tc>
          <w:tcPr>
            <w:tcW w:w="592"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highlight w:val="cyan"/>
              </w:rPr>
            </w:pPr>
          </w:p>
        </w:tc>
        <w:tc>
          <w:tcPr>
            <w:tcW w:w="540"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highlight w:val="cya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b/>
                <w:strike/>
              </w:rPr>
            </w:pPr>
            <w:r w:rsidRPr="00A73279">
              <w:rPr>
                <w:b/>
                <w:strike/>
              </w:rPr>
              <w:lastRenderedPageBreak/>
              <w:t xml:space="preserve">10.6. </w:t>
            </w:r>
            <w:r w:rsidRPr="00A73279">
              <w:rPr>
                <w:strike/>
              </w:rPr>
              <w:t xml:space="preserve">Em casos de </w:t>
            </w:r>
            <w:proofErr w:type="spellStart"/>
            <w:r w:rsidRPr="00A73279">
              <w:rPr>
                <w:strike/>
              </w:rPr>
              <w:t>soroconversão</w:t>
            </w:r>
            <w:proofErr w:type="spellEnd"/>
            <w:r w:rsidRPr="00A73279">
              <w:rPr>
                <w:strike/>
              </w:rPr>
              <w:t xml:space="preserve">, atualiza o registro do doador de forma a garantir que não faça doações </w:t>
            </w:r>
            <w:proofErr w:type="gramStart"/>
            <w:r w:rsidRPr="00A73279">
              <w:rPr>
                <w:strike/>
              </w:rPr>
              <w:t>futuras</w:t>
            </w:r>
            <w:proofErr w:type="gramEnd"/>
          </w:p>
        </w:tc>
        <w:tc>
          <w:tcPr>
            <w:tcW w:w="848"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strike/>
              </w:rPr>
            </w:pPr>
            <w:r w:rsidRPr="00A73279">
              <w:rPr>
                <w:b/>
                <w:strike/>
              </w:rPr>
              <w:t>III</w:t>
            </w:r>
          </w:p>
        </w:tc>
        <w:tc>
          <w:tcPr>
            <w:tcW w:w="592"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highlight w:val="cyan"/>
              </w:rPr>
            </w:pPr>
          </w:p>
        </w:tc>
        <w:tc>
          <w:tcPr>
            <w:tcW w:w="540"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strike/>
                <w:highlight w:val="cyan"/>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5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540" w:type="dxa"/>
          </w:tcPr>
          <w:p w:rsidR="00735D0C" w:rsidRPr="00A73279" w:rsidRDefault="00735D0C" w:rsidP="009A25B0">
            <w:pPr>
              <w:jc w:val="both"/>
              <w:rPr>
                <w:b/>
                <w:bCs/>
                <w:strike/>
              </w:rPr>
            </w:pPr>
          </w:p>
        </w:tc>
      </w:tr>
      <w:tr w:rsidR="00735D0C" w:rsidRPr="00A73279" w:rsidTr="009A25B0">
        <w:trPr>
          <w:jc w:val="center"/>
        </w:trPr>
        <w:tc>
          <w:tcPr>
            <w:tcW w:w="9540" w:type="dxa"/>
          </w:tcPr>
          <w:p w:rsidR="00735D0C" w:rsidRPr="00A73279" w:rsidRDefault="00735D0C" w:rsidP="009A25B0">
            <w:pPr>
              <w:jc w:val="both"/>
              <w:rPr>
                <w:b/>
                <w:bCs/>
                <w:strike/>
              </w:rPr>
            </w:pPr>
          </w:p>
        </w:tc>
      </w:tr>
    </w:tbl>
    <w:p w:rsidR="00735D0C" w:rsidRPr="00A73279" w:rsidRDefault="00735D0C" w:rsidP="00735D0C">
      <w:pPr>
        <w:jc w:val="both"/>
        <w:outlineLvl w:val="0"/>
        <w:rPr>
          <w:b/>
          <w:bCs/>
          <w:strike/>
        </w:rPr>
      </w:pPr>
    </w:p>
    <w:p w:rsidR="00735D0C" w:rsidRPr="00A73279" w:rsidRDefault="00735D0C" w:rsidP="00735D0C">
      <w:pPr>
        <w:jc w:val="both"/>
        <w:outlineLvl w:val="0"/>
        <w:rPr>
          <w:b/>
          <w:bCs/>
          <w:strike/>
        </w:rPr>
      </w:pPr>
      <w:r w:rsidRPr="00A73279">
        <w:rPr>
          <w:b/>
          <w:bCs/>
          <w:strike/>
        </w:rPr>
        <w:t>Gestão de Qualidade</w:t>
      </w:r>
    </w:p>
    <w:p w:rsidR="00735D0C" w:rsidRPr="00A73279" w:rsidRDefault="00735D0C" w:rsidP="00735D0C">
      <w:pPr>
        <w:jc w:val="both"/>
        <w:outlineLvl w:val="0"/>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5"/>
        <w:gridCol w:w="6277"/>
      </w:tblGrid>
      <w:tr w:rsidR="00735D0C" w:rsidRPr="00A73279" w:rsidTr="009A25B0">
        <w:trPr>
          <w:jc w:val="center"/>
        </w:trPr>
        <w:tc>
          <w:tcPr>
            <w:tcW w:w="2795" w:type="dxa"/>
          </w:tcPr>
          <w:p w:rsidR="00735D0C" w:rsidRPr="00A73279" w:rsidRDefault="00735D0C" w:rsidP="009A25B0">
            <w:pPr>
              <w:jc w:val="both"/>
              <w:rPr>
                <w:b/>
                <w:strike/>
              </w:rPr>
            </w:pPr>
            <w:r w:rsidRPr="00A73279">
              <w:rPr>
                <w:b/>
                <w:strike/>
              </w:rPr>
              <w:t>Nome do responsável:</w:t>
            </w:r>
          </w:p>
        </w:tc>
        <w:tc>
          <w:tcPr>
            <w:tcW w:w="6277" w:type="dxa"/>
          </w:tcPr>
          <w:p w:rsidR="00735D0C" w:rsidRPr="00A73279" w:rsidRDefault="00735D0C" w:rsidP="009A25B0">
            <w:pPr>
              <w:jc w:val="both"/>
              <w:rPr>
                <w:strike/>
              </w:rPr>
            </w:pPr>
          </w:p>
        </w:tc>
      </w:tr>
      <w:tr w:rsidR="00735D0C" w:rsidRPr="00A73279" w:rsidTr="009A25B0">
        <w:trPr>
          <w:jc w:val="center"/>
        </w:trPr>
        <w:tc>
          <w:tcPr>
            <w:tcW w:w="2795" w:type="dxa"/>
          </w:tcPr>
          <w:p w:rsidR="00735D0C" w:rsidRPr="00A73279" w:rsidRDefault="00735D0C" w:rsidP="009A25B0">
            <w:pPr>
              <w:jc w:val="both"/>
              <w:rPr>
                <w:b/>
                <w:strike/>
              </w:rPr>
            </w:pPr>
            <w:r w:rsidRPr="00A73279">
              <w:rPr>
                <w:b/>
                <w:strike/>
              </w:rPr>
              <w:t>Formação profissional:</w:t>
            </w:r>
          </w:p>
        </w:tc>
        <w:tc>
          <w:tcPr>
            <w:tcW w:w="6277" w:type="dxa"/>
          </w:tcPr>
          <w:p w:rsidR="00735D0C" w:rsidRPr="00A73279" w:rsidRDefault="00735D0C" w:rsidP="009A25B0">
            <w:pPr>
              <w:jc w:val="both"/>
              <w:rPr>
                <w:strike/>
              </w:rPr>
            </w:pPr>
          </w:p>
        </w:tc>
      </w:tr>
      <w:tr w:rsidR="00735D0C" w:rsidRPr="00A73279" w:rsidTr="009A25B0">
        <w:trPr>
          <w:jc w:val="center"/>
        </w:trPr>
        <w:tc>
          <w:tcPr>
            <w:tcW w:w="2795" w:type="dxa"/>
          </w:tcPr>
          <w:p w:rsidR="00735D0C" w:rsidRPr="00A73279" w:rsidRDefault="00735D0C" w:rsidP="009A25B0">
            <w:pPr>
              <w:jc w:val="both"/>
              <w:rPr>
                <w:b/>
                <w:strike/>
              </w:rPr>
            </w:pPr>
            <w:r w:rsidRPr="00A73279">
              <w:rPr>
                <w:b/>
                <w:bCs/>
                <w:strike/>
              </w:rPr>
              <w:t>Contato:</w:t>
            </w:r>
          </w:p>
        </w:tc>
        <w:tc>
          <w:tcPr>
            <w:tcW w:w="6277" w:type="dxa"/>
          </w:tcPr>
          <w:p w:rsidR="00735D0C" w:rsidRPr="00A73279" w:rsidRDefault="00735D0C" w:rsidP="009A25B0">
            <w:pPr>
              <w:jc w:val="both"/>
              <w:rPr>
                <w:strike/>
              </w:rPr>
            </w:pPr>
          </w:p>
        </w:tc>
      </w:tr>
    </w:tbl>
    <w:p w:rsidR="00735D0C" w:rsidRPr="00A73279" w:rsidRDefault="00735D0C" w:rsidP="00735D0C">
      <w:pPr>
        <w:jc w:val="both"/>
        <w:outlineLvl w:val="0"/>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59"/>
        <w:gridCol w:w="884"/>
        <w:gridCol w:w="617"/>
        <w:gridCol w:w="712"/>
      </w:tblGrid>
      <w:tr w:rsidR="00735D0C" w:rsidRPr="00A73279" w:rsidTr="009A25B0">
        <w:trPr>
          <w:jc w:val="center"/>
        </w:trPr>
        <w:tc>
          <w:tcPr>
            <w:tcW w:w="7328" w:type="dxa"/>
          </w:tcPr>
          <w:p w:rsidR="00735D0C" w:rsidRPr="00A73279" w:rsidRDefault="00735D0C" w:rsidP="009A25B0">
            <w:pPr>
              <w:jc w:val="both"/>
              <w:rPr>
                <w:b/>
                <w:bCs/>
                <w:strike/>
              </w:rPr>
            </w:pPr>
            <w:r w:rsidRPr="00A73279">
              <w:rPr>
                <w:b/>
                <w:bCs/>
                <w:strike/>
              </w:rPr>
              <w:t>11. Gestão da Qualidade</w:t>
            </w:r>
          </w:p>
        </w:tc>
        <w:tc>
          <w:tcPr>
            <w:tcW w:w="896" w:type="dxa"/>
          </w:tcPr>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b/>
                <w:bCs/>
                <w:strike/>
                <w:szCs w:val="24"/>
                <w:lang w:val="pt-BR"/>
              </w:rPr>
            </w:pPr>
            <w:r w:rsidRPr="00A73279">
              <w:rPr>
                <w:rFonts w:ascii="Times New Roman" w:hAnsi="Times New Roman"/>
                <w:b/>
                <w:bCs/>
                <w:strike/>
                <w:szCs w:val="24"/>
                <w:lang w:val="pt-BR"/>
              </w:rPr>
              <w:t>Nível</w:t>
            </w:r>
          </w:p>
        </w:tc>
        <w:tc>
          <w:tcPr>
            <w:tcW w:w="613" w:type="dxa"/>
          </w:tcPr>
          <w:p w:rsidR="00735D0C" w:rsidRPr="00A73279" w:rsidRDefault="00735D0C" w:rsidP="009A25B0">
            <w:pPr>
              <w:jc w:val="both"/>
              <w:rPr>
                <w:b/>
                <w:bCs/>
                <w:strike/>
              </w:rPr>
            </w:pPr>
            <w:r w:rsidRPr="00A73279">
              <w:rPr>
                <w:b/>
                <w:bCs/>
                <w:strike/>
              </w:rPr>
              <w:t>Sim</w:t>
            </w:r>
          </w:p>
        </w:tc>
        <w:tc>
          <w:tcPr>
            <w:tcW w:w="720" w:type="dxa"/>
          </w:tcPr>
          <w:p w:rsidR="00735D0C" w:rsidRPr="00A73279" w:rsidRDefault="00735D0C" w:rsidP="009A25B0">
            <w:pPr>
              <w:jc w:val="both"/>
              <w:rPr>
                <w:b/>
                <w:bCs/>
                <w:strike/>
              </w:rPr>
            </w:pPr>
            <w:r w:rsidRPr="00A73279">
              <w:rPr>
                <w:b/>
                <w:bCs/>
                <w:strike/>
              </w:rPr>
              <w:t>Não</w:t>
            </w:r>
          </w:p>
        </w:tc>
      </w:tr>
      <w:tr w:rsidR="00735D0C" w:rsidRPr="00A73279" w:rsidTr="009A25B0">
        <w:trPr>
          <w:jc w:val="center"/>
        </w:trPr>
        <w:tc>
          <w:tcPr>
            <w:tcW w:w="7328" w:type="dxa"/>
          </w:tcPr>
          <w:p w:rsidR="00735D0C" w:rsidRPr="00A73279" w:rsidRDefault="00735D0C" w:rsidP="009A25B0">
            <w:pPr>
              <w:jc w:val="both"/>
              <w:rPr>
                <w:strike/>
              </w:rPr>
            </w:pPr>
            <w:r w:rsidRPr="00A73279">
              <w:rPr>
                <w:b/>
                <w:bCs/>
                <w:strike/>
              </w:rPr>
              <w:t>11.1.</w:t>
            </w:r>
            <w:r w:rsidRPr="00A73279">
              <w:rPr>
                <w:strike/>
              </w:rPr>
              <w:t xml:space="preserve"> Organograma com responsabilidade definida para cada setor do serviço </w:t>
            </w:r>
          </w:p>
        </w:tc>
        <w:tc>
          <w:tcPr>
            <w:tcW w:w="896" w:type="dxa"/>
            <w:vAlign w:val="center"/>
          </w:tcPr>
          <w:p w:rsidR="00735D0C" w:rsidRPr="00A73279" w:rsidRDefault="00735D0C" w:rsidP="009A25B0">
            <w:pPr>
              <w:jc w:val="both"/>
              <w:rPr>
                <w:b/>
                <w:bCs/>
                <w:strike/>
              </w:rPr>
            </w:pPr>
            <w:r w:rsidRPr="00A73279">
              <w:rPr>
                <w:b/>
                <w:bCs/>
                <w:strike/>
              </w:rPr>
              <w:t>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b/>
                <w:bCs/>
                <w:strike/>
              </w:rPr>
            </w:pPr>
            <w:r w:rsidRPr="00A73279">
              <w:rPr>
                <w:b/>
                <w:bCs/>
                <w:strike/>
              </w:rPr>
              <w:t xml:space="preserve">11.2. </w:t>
            </w:r>
            <w:r w:rsidRPr="00A73279">
              <w:rPr>
                <w:strike/>
              </w:rPr>
              <w:t>POP técnicos e administrativos elaborados de acordo com as normas técnicas vigentes (datados e assinados pelo Responsável Técnico e supervisor da área)</w:t>
            </w:r>
          </w:p>
        </w:tc>
        <w:tc>
          <w:tcPr>
            <w:tcW w:w="896" w:type="dxa"/>
            <w:vAlign w:val="center"/>
          </w:tcPr>
          <w:p w:rsidR="00735D0C" w:rsidRPr="00A73279" w:rsidRDefault="00735D0C" w:rsidP="009A25B0">
            <w:pPr>
              <w:jc w:val="both"/>
              <w:rPr>
                <w:b/>
                <w:bCs/>
                <w:strike/>
              </w:rPr>
            </w:pPr>
            <w:r w:rsidRPr="00A73279">
              <w:rPr>
                <w:b/>
                <w:bCs/>
                <w:strike/>
              </w:rPr>
              <w:t>I</w:t>
            </w:r>
          </w:p>
        </w:tc>
        <w:tc>
          <w:tcPr>
            <w:tcW w:w="613" w:type="dxa"/>
          </w:tcPr>
          <w:p w:rsidR="00735D0C" w:rsidRPr="00A73279" w:rsidRDefault="00735D0C" w:rsidP="009A25B0">
            <w:pPr>
              <w:jc w:val="both"/>
              <w:rPr>
                <w:strike/>
                <w:highlight w:val="cyan"/>
              </w:rPr>
            </w:pPr>
          </w:p>
        </w:tc>
        <w:tc>
          <w:tcPr>
            <w:tcW w:w="720" w:type="dxa"/>
          </w:tcPr>
          <w:p w:rsidR="00735D0C" w:rsidRPr="00A73279" w:rsidRDefault="00735D0C" w:rsidP="009A25B0">
            <w:pPr>
              <w:jc w:val="both"/>
              <w:rPr>
                <w:strike/>
                <w:highlight w:val="cyan"/>
              </w:rPr>
            </w:pPr>
          </w:p>
        </w:tc>
      </w:tr>
      <w:tr w:rsidR="00735D0C" w:rsidRPr="00A73279" w:rsidTr="009A25B0">
        <w:trPr>
          <w:jc w:val="center"/>
        </w:trPr>
        <w:tc>
          <w:tcPr>
            <w:tcW w:w="7328" w:type="dxa"/>
          </w:tcPr>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strike/>
                <w:szCs w:val="24"/>
                <w:lang w:val="pt-BR"/>
              </w:rPr>
            </w:pPr>
            <w:r w:rsidRPr="00A73279">
              <w:rPr>
                <w:rFonts w:ascii="Times New Roman" w:hAnsi="Times New Roman"/>
                <w:b/>
                <w:bCs/>
                <w:strike/>
                <w:szCs w:val="24"/>
                <w:lang w:val="pt-BR"/>
              </w:rPr>
              <w:t>11.3.</w:t>
            </w:r>
            <w:r w:rsidRPr="00A73279">
              <w:rPr>
                <w:rFonts w:ascii="Times New Roman" w:hAnsi="Times New Roman"/>
                <w:strike/>
                <w:szCs w:val="24"/>
                <w:lang w:val="pt-BR"/>
              </w:rPr>
              <w:t xml:space="preserve"> Auditoria interna</w:t>
            </w:r>
          </w:p>
        </w:tc>
        <w:tc>
          <w:tcPr>
            <w:tcW w:w="896" w:type="dxa"/>
            <w:vAlign w:val="center"/>
          </w:tcPr>
          <w:p w:rsidR="00735D0C" w:rsidRPr="00A73279" w:rsidRDefault="00735D0C" w:rsidP="009A25B0">
            <w:pPr>
              <w:jc w:val="both"/>
              <w:rPr>
                <w:b/>
                <w:bCs/>
                <w:strike/>
              </w:rPr>
            </w:pPr>
            <w:r w:rsidRPr="00A73279">
              <w:rPr>
                <w:b/>
                <w:bCs/>
                <w:strike/>
              </w:rPr>
              <w:t>II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strike/>
              </w:rPr>
            </w:pPr>
            <w:r w:rsidRPr="00A73279">
              <w:rPr>
                <w:b/>
                <w:bCs/>
                <w:strike/>
              </w:rPr>
              <w:t xml:space="preserve">11.4. </w:t>
            </w:r>
            <w:r w:rsidRPr="00A73279">
              <w:rPr>
                <w:bCs/>
                <w:strike/>
              </w:rPr>
              <w:t>D</w:t>
            </w:r>
            <w:r w:rsidRPr="00A73279">
              <w:rPr>
                <w:strike/>
              </w:rPr>
              <w:t xml:space="preserve">ocumentos da qualidade de fácil leitura, com conteúdo único e claramente definido, originais, aprovados, datados e assinados por pessoal apropriado e </w:t>
            </w:r>
            <w:proofErr w:type="gramStart"/>
            <w:r w:rsidRPr="00A73279">
              <w:rPr>
                <w:strike/>
              </w:rPr>
              <w:t>autorizado</w:t>
            </w:r>
            <w:proofErr w:type="gramEnd"/>
          </w:p>
        </w:tc>
        <w:tc>
          <w:tcPr>
            <w:tcW w:w="896" w:type="dxa"/>
            <w:vAlign w:val="center"/>
          </w:tcPr>
          <w:p w:rsidR="00735D0C" w:rsidRPr="00A73279" w:rsidRDefault="00735D0C" w:rsidP="009A25B0">
            <w:pPr>
              <w:jc w:val="both"/>
              <w:rPr>
                <w:b/>
                <w:bCs/>
                <w:strike/>
              </w:rPr>
            </w:pPr>
            <w:r w:rsidRPr="00A73279">
              <w:rPr>
                <w:b/>
                <w:bCs/>
                <w:strike/>
              </w:rPr>
              <w:t>II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strike/>
              </w:rPr>
            </w:pPr>
            <w:r w:rsidRPr="00A73279">
              <w:rPr>
                <w:b/>
                <w:bCs/>
                <w:strike/>
              </w:rPr>
              <w:t>11.5.</w:t>
            </w:r>
            <w:r w:rsidRPr="00A73279">
              <w:rPr>
                <w:strike/>
              </w:rPr>
              <w:t xml:space="preserve"> Avaliação sistemática de todos os procedimentos adotados pelo serviço, principalmente no caso de alteração do </w:t>
            </w:r>
            <w:proofErr w:type="gramStart"/>
            <w:r w:rsidRPr="00A73279">
              <w:rPr>
                <w:strike/>
              </w:rPr>
              <w:t>processo</w:t>
            </w:r>
            <w:proofErr w:type="gramEnd"/>
            <w:r w:rsidRPr="00A73279">
              <w:rPr>
                <w:strike/>
              </w:rPr>
              <w:t xml:space="preserve"> </w:t>
            </w:r>
          </w:p>
        </w:tc>
        <w:tc>
          <w:tcPr>
            <w:tcW w:w="896" w:type="dxa"/>
            <w:vAlign w:val="center"/>
          </w:tcPr>
          <w:p w:rsidR="00735D0C" w:rsidRPr="00A73279" w:rsidRDefault="00735D0C" w:rsidP="009A25B0">
            <w:pPr>
              <w:jc w:val="both"/>
              <w:rPr>
                <w:b/>
                <w:bCs/>
                <w:strike/>
              </w:rPr>
            </w:pPr>
            <w:r w:rsidRPr="00A73279">
              <w:rPr>
                <w:b/>
                <w:bCs/>
                <w:strike/>
              </w:rPr>
              <w:t>II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b/>
                <w:bCs/>
                <w:strike/>
              </w:rPr>
            </w:pPr>
            <w:r w:rsidRPr="00A73279">
              <w:rPr>
                <w:b/>
                <w:bCs/>
                <w:strike/>
              </w:rPr>
              <w:t>11.5.1.</w:t>
            </w:r>
            <w:r w:rsidRPr="00A73279">
              <w:rPr>
                <w:strike/>
              </w:rPr>
              <w:t xml:space="preserve"> Treinamento sistemático de pessoal para toda e qualquer alteração de atividade</w:t>
            </w:r>
          </w:p>
        </w:tc>
        <w:tc>
          <w:tcPr>
            <w:tcW w:w="896" w:type="dxa"/>
            <w:vAlign w:val="center"/>
          </w:tcPr>
          <w:p w:rsidR="00735D0C" w:rsidRPr="00A73279" w:rsidRDefault="00735D0C" w:rsidP="009A25B0">
            <w:pPr>
              <w:jc w:val="both"/>
              <w:rPr>
                <w:b/>
                <w:bCs/>
                <w:strike/>
              </w:rPr>
            </w:pPr>
            <w:r w:rsidRPr="00A73279">
              <w:rPr>
                <w:b/>
                <w:bCs/>
                <w:strike/>
              </w:rPr>
              <w:t>III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strike/>
              </w:rPr>
            </w:pPr>
            <w:r w:rsidRPr="00A73279">
              <w:rPr>
                <w:b/>
                <w:bCs/>
                <w:strike/>
              </w:rPr>
              <w:t>11.6.</w:t>
            </w:r>
            <w:r w:rsidRPr="00A73279">
              <w:rPr>
                <w:strike/>
              </w:rPr>
              <w:t xml:space="preserve"> Procedimentos estabelecidos e registrados para as não conformidades e medidas corretivas</w:t>
            </w:r>
          </w:p>
        </w:tc>
        <w:tc>
          <w:tcPr>
            <w:tcW w:w="896" w:type="dxa"/>
            <w:vAlign w:val="center"/>
          </w:tcPr>
          <w:p w:rsidR="00735D0C" w:rsidRPr="00A73279" w:rsidRDefault="00735D0C" w:rsidP="009A25B0">
            <w:pPr>
              <w:jc w:val="both"/>
              <w:rPr>
                <w:b/>
                <w:bCs/>
                <w:strike/>
              </w:rPr>
            </w:pPr>
            <w:r w:rsidRPr="00A73279">
              <w:rPr>
                <w:b/>
                <w:bCs/>
                <w:strike/>
              </w:rPr>
              <w:t>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strike/>
              </w:rPr>
            </w:pPr>
            <w:r w:rsidRPr="00A73279">
              <w:rPr>
                <w:b/>
                <w:bCs/>
                <w:strike/>
              </w:rPr>
              <w:t>11.7.</w:t>
            </w:r>
            <w:r w:rsidRPr="00A73279">
              <w:rPr>
                <w:strike/>
              </w:rPr>
              <w:t xml:space="preserve"> Procedimentos estabelecidos e registrados para lidar com as reclamações</w:t>
            </w:r>
          </w:p>
        </w:tc>
        <w:tc>
          <w:tcPr>
            <w:tcW w:w="896" w:type="dxa"/>
            <w:vAlign w:val="center"/>
          </w:tcPr>
          <w:p w:rsidR="00735D0C" w:rsidRPr="00A73279" w:rsidRDefault="00735D0C" w:rsidP="009A25B0">
            <w:pPr>
              <w:jc w:val="both"/>
              <w:rPr>
                <w:b/>
                <w:bCs/>
                <w:strike/>
              </w:rPr>
            </w:pPr>
            <w:r w:rsidRPr="00A73279">
              <w:rPr>
                <w:b/>
                <w:bCs/>
                <w:strike/>
              </w:rPr>
              <w:t>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strike/>
              </w:rPr>
            </w:pPr>
            <w:r w:rsidRPr="00A73279">
              <w:rPr>
                <w:b/>
                <w:bCs/>
                <w:strike/>
              </w:rPr>
              <w:t>11.8.</w:t>
            </w:r>
            <w:r w:rsidRPr="00A73279">
              <w:rPr>
                <w:strike/>
              </w:rPr>
              <w:t xml:space="preserve"> Procedimentos estabelecidos e registrados em casos de devolução de produtos não conformes</w:t>
            </w:r>
          </w:p>
        </w:tc>
        <w:tc>
          <w:tcPr>
            <w:tcW w:w="896" w:type="dxa"/>
            <w:vAlign w:val="center"/>
          </w:tcPr>
          <w:p w:rsidR="00735D0C" w:rsidRPr="00A73279" w:rsidRDefault="00735D0C" w:rsidP="009A25B0">
            <w:pPr>
              <w:jc w:val="both"/>
              <w:rPr>
                <w:b/>
                <w:bCs/>
                <w:strike/>
              </w:rPr>
            </w:pPr>
            <w:r w:rsidRPr="00A73279">
              <w:rPr>
                <w:b/>
                <w:bCs/>
                <w:strike/>
              </w:rPr>
              <w:t>II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strike/>
              </w:rPr>
            </w:pPr>
            <w:r w:rsidRPr="00A73279">
              <w:rPr>
                <w:b/>
                <w:bCs/>
                <w:strike/>
              </w:rPr>
              <w:t xml:space="preserve">11.9. </w:t>
            </w:r>
            <w:r w:rsidRPr="00A73279">
              <w:rPr>
                <w:strike/>
              </w:rPr>
              <w:t>Procedimento estabelecido para a qualificação dos fornecedores</w:t>
            </w:r>
          </w:p>
        </w:tc>
        <w:tc>
          <w:tcPr>
            <w:tcW w:w="896" w:type="dxa"/>
            <w:vAlign w:val="center"/>
          </w:tcPr>
          <w:p w:rsidR="00735D0C" w:rsidRPr="00A73279" w:rsidRDefault="00735D0C" w:rsidP="009A25B0">
            <w:pPr>
              <w:jc w:val="both"/>
              <w:rPr>
                <w:b/>
                <w:bCs/>
                <w:strike/>
              </w:rPr>
            </w:pPr>
            <w:r w:rsidRPr="00A73279">
              <w:rPr>
                <w:b/>
                <w:bCs/>
                <w:strike/>
              </w:rPr>
              <w:t>II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r w:rsidR="00735D0C" w:rsidRPr="00A73279" w:rsidTr="009A25B0">
        <w:trPr>
          <w:jc w:val="center"/>
        </w:trPr>
        <w:tc>
          <w:tcPr>
            <w:tcW w:w="7328" w:type="dxa"/>
          </w:tcPr>
          <w:p w:rsidR="00735D0C" w:rsidRPr="00A73279" w:rsidRDefault="00735D0C" w:rsidP="009A25B0">
            <w:pPr>
              <w:jc w:val="both"/>
              <w:rPr>
                <w:strike/>
              </w:rPr>
            </w:pPr>
            <w:r w:rsidRPr="00A73279">
              <w:rPr>
                <w:b/>
                <w:bCs/>
                <w:strike/>
              </w:rPr>
              <w:t>11.10.</w:t>
            </w:r>
            <w:r w:rsidRPr="00A73279">
              <w:rPr>
                <w:strike/>
              </w:rPr>
              <w:t xml:space="preserve"> Validação de procedimentos considerados críticos para a garantia da qualidade dos produtos e serviços</w:t>
            </w:r>
          </w:p>
        </w:tc>
        <w:tc>
          <w:tcPr>
            <w:tcW w:w="896" w:type="dxa"/>
            <w:vAlign w:val="center"/>
          </w:tcPr>
          <w:p w:rsidR="00735D0C" w:rsidRPr="00A73279" w:rsidRDefault="00735D0C" w:rsidP="009A25B0">
            <w:pPr>
              <w:jc w:val="both"/>
              <w:rPr>
                <w:b/>
                <w:bCs/>
                <w:strike/>
              </w:rPr>
            </w:pPr>
            <w:r w:rsidRPr="00A73279">
              <w:rPr>
                <w:b/>
                <w:bCs/>
                <w:strike/>
              </w:rPr>
              <w:t>III</w:t>
            </w:r>
          </w:p>
        </w:tc>
        <w:tc>
          <w:tcPr>
            <w:tcW w:w="613" w:type="dxa"/>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5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540" w:type="dxa"/>
          </w:tcPr>
          <w:p w:rsidR="00735D0C" w:rsidRPr="00A73279" w:rsidRDefault="00735D0C" w:rsidP="009A25B0">
            <w:pPr>
              <w:jc w:val="both"/>
              <w:rPr>
                <w:b/>
                <w:bCs/>
                <w:strike/>
              </w:rPr>
            </w:pPr>
          </w:p>
        </w:tc>
      </w:tr>
      <w:tr w:rsidR="00735D0C" w:rsidRPr="00A73279" w:rsidTr="009A25B0">
        <w:trPr>
          <w:jc w:val="center"/>
        </w:trPr>
        <w:tc>
          <w:tcPr>
            <w:tcW w:w="9540" w:type="dxa"/>
          </w:tcPr>
          <w:p w:rsidR="00735D0C" w:rsidRPr="00A73279" w:rsidRDefault="00735D0C" w:rsidP="009A25B0">
            <w:pPr>
              <w:jc w:val="both"/>
              <w:rPr>
                <w:b/>
                <w:bCs/>
                <w:strike/>
              </w:rPr>
            </w:pPr>
          </w:p>
        </w:tc>
      </w:tr>
      <w:tr w:rsidR="00735D0C" w:rsidRPr="00A73279" w:rsidTr="009A25B0">
        <w:trPr>
          <w:jc w:val="center"/>
        </w:trPr>
        <w:tc>
          <w:tcPr>
            <w:tcW w:w="9540" w:type="dxa"/>
          </w:tcPr>
          <w:p w:rsidR="00735D0C" w:rsidRPr="00A73279" w:rsidRDefault="00735D0C" w:rsidP="009A25B0">
            <w:pPr>
              <w:jc w:val="both"/>
              <w:rPr>
                <w:b/>
                <w:bCs/>
                <w:strike/>
              </w:rPr>
            </w:pPr>
          </w:p>
        </w:tc>
      </w:tr>
    </w:tbl>
    <w:p w:rsidR="00735D0C" w:rsidRPr="00A73279" w:rsidRDefault="00735D0C" w:rsidP="00735D0C">
      <w:pPr>
        <w:jc w:val="both"/>
        <w:outlineLvl w:val="0"/>
        <w:rPr>
          <w:b/>
          <w:strike/>
        </w:rPr>
      </w:pPr>
    </w:p>
    <w:p w:rsidR="00735D0C" w:rsidRPr="00A73279" w:rsidRDefault="00735D0C" w:rsidP="00735D0C">
      <w:pPr>
        <w:jc w:val="both"/>
        <w:outlineLvl w:val="0"/>
        <w:rPr>
          <w:b/>
          <w:strike/>
        </w:rPr>
      </w:pPr>
      <w:r w:rsidRPr="00A73279">
        <w:rPr>
          <w:b/>
          <w:strike/>
        </w:rPr>
        <w:t xml:space="preserve">Depósito de materiais, insumos e </w:t>
      </w:r>
      <w:proofErr w:type="gramStart"/>
      <w:r w:rsidRPr="00A73279">
        <w:rPr>
          <w:b/>
          <w:strike/>
        </w:rPr>
        <w:t>reagentes</w:t>
      </w:r>
      <w:proofErr w:type="gramEnd"/>
    </w:p>
    <w:p w:rsidR="00735D0C" w:rsidRPr="00A73279" w:rsidRDefault="00735D0C" w:rsidP="00735D0C">
      <w:pPr>
        <w:jc w:val="both"/>
        <w:outlineLvl w:val="0"/>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7"/>
        <w:gridCol w:w="6635"/>
      </w:tblGrid>
      <w:tr w:rsidR="00735D0C" w:rsidRPr="00A73279" w:rsidTr="009A25B0">
        <w:trPr>
          <w:jc w:val="center"/>
        </w:trPr>
        <w:tc>
          <w:tcPr>
            <w:tcW w:w="2520" w:type="dxa"/>
          </w:tcPr>
          <w:p w:rsidR="00735D0C" w:rsidRPr="00A73279" w:rsidRDefault="00735D0C" w:rsidP="009A25B0">
            <w:pPr>
              <w:jc w:val="both"/>
              <w:rPr>
                <w:b/>
                <w:strike/>
              </w:rPr>
            </w:pPr>
            <w:r w:rsidRPr="00A73279">
              <w:rPr>
                <w:b/>
                <w:strike/>
              </w:rPr>
              <w:t>Nome do responsável:</w:t>
            </w:r>
          </w:p>
        </w:tc>
        <w:tc>
          <w:tcPr>
            <w:tcW w:w="7200" w:type="dxa"/>
          </w:tcPr>
          <w:p w:rsidR="00735D0C" w:rsidRPr="00A73279" w:rsidRDefault="00735D0C" w:rsidP="009A25B0">
            <w:pPr>
              <w:jc w:val="both"/>
              <w:rPr>
                <w:strike/>
              </w:rPr>
            </w:pPr>
          </w:p>
        </w:tc>
      </w:tr>
      <w:tr w:rsidR="00735D0C" w:rsidRPr="00A73279" w:rsidTr="009A25B0">
        <w:trPr>
          <w:jc w:val="center"/>
        </w:trPr>
        <w:tc>
          <w:tcPr>
            <w:tcW w:w="2520" w:type="dxa"/>
          </w:tcPr>
          <w:p w:rsidR="00735D0C" w:rsidRPr="00A73279" w:rsidRDefault="00735D0C" w:rsidP="009A25B0">
            <w:pPr>
              <w:jc w:val="both"/>
              <w:rPr>
                <w:b/>
                <w:strike/>
              </w:rPr>
            </w:pPr>
            <w:r w:rsidRPr="00A73279">
              <w:rPr>
                <w:b/>
                <w:strike/>
              </w:rPr>
              <w:t>Formação profissional:</w:t>
            </w:r>
          </w:p>
        </w:tc>
        <w:tc>
          <w:tcPr>
            <w:tcW w:w="7200" w:type="dxa"/>
          </w:tcPr>
          <w:p w:rsidR="00735D0C" w:rsidRPr="00A73279" w:rsidRDefault="00735D0C" w:rsidP="009A25B0">
            <w:pPr>
              <w:jc w:val="both"/>
              <w:rPr>
                <w:strike/>
              </w:rPr>
            </w:pPr>
          </w:p>
        </w:tc>
      </w:tr>
      <w:tr w:rsidR="00735D0C" w:rsidRPr="00A73279" w:rsidTr="009A25B0">
        <w:trPr>
          <w:jc w:val="center"/>
        </w:trPr>
        <w:tc>
          <w:tcPr>
            <w:tcW w:w="2520" w:type="dxa"/>
          </w:tcPr>
          <w:p w:rsidR="00735D0C" w:rsidRPr="00A73279" w:rsidRDefault="00735D0C" w:rsidP="009A25B0">
            <w:pPr>
              <w:jc w:val="both"/>
              <w:rPr>
                <w:b/>
                <w:strike/>
              </w:rPr>
            </w:pPr>
            <w:r w:rsidRPr="00A73279">
              <w:rPr>
                <w:b/>
                <w:bCs/>
                <w:strike/>
              </w:rPr>
              <w:t>Contato:</w:t>
            </w:r>
          </w:p>
        </w:tc>
        <w:tc>
          <w:tcPr>
            <w:tcW w:w="7200" w:type="dxa"/>
          </w:tcPr>
          <w:p w:rsidR="00735D0C" w:rsidRPr="00A73279" w:rsidRDefault="00735D0C" w:rsidP="009A25B0">
            <w:pPr>
              <w:jc w:val="both"/>
              <w:rPr>
                <w:strike/>
              </w:rPr>
            </w:pPr>
          </w:p>
        </w:tc>
      </w:tr>
    </w:tbl>
    <w:p w:rsidR="00735D0C" w:rsidRPr="00A73279" w:rsidRDefault="00735D0C" w:rsidP="00735D0C">
      <w:pPr>
        <w:jc w:val="both"/>
        <w:outlineLvl w:val="0"/>
        <w:rPr>
          <w:b/>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865"/>
        <w:gridCol w:w="847"/>
        <w:gridCol w:w="680"/>
        <w:gridCol w:w="680"/>
      </w:tblGrid>
      <w:tr w:rsidR="00735D0C" w:rsidRPr="00A73279" w:rsidTr="009A25B0">
        <w:trPr>
          <w:jc w:val="center"/>
        </w:trPr>
        <w:tc>
          <w:tcPr>
            <w:tcW w:w="7380" w:type="dxa"/>
            <w:vAlign w:val="center"/>
          </w:tcPr>
          <w:p w:rsidR="00735D0C" w:rsidRPr="00A73279" w:rsidRDefault="00735D0C" w:rsidP="009A25B0">
            <w:pPr>
              <w:jc w:val="both"/>
              <w:outlineLvl w:val="0"/>
              <w:rPr>
                <w:b/>
                <w:strike/>
              </w:rPr>
            </w:pPr>
            <w:r w:rsidRPr="00A73279">
              <w:rPr>
                <w:b/>
                <w:strike/>
              </w:rPr>
              <w:t xml:space="preserve">12. Depósito de materiais, insumos e </w:t>
            </w:r>
            <w:proofErr w:type="gramStart"/>
            <w:r w:rsidRPr="00A73279">
              <w:rPr>
                <w:b/>
                <w:strike/>
              </w:rPr>
              <w:t>reagentes</w:t>
            </w:r>
            <w:proofErr w:type="gramEnd"/>
          </w:p>
        </w:tc>
        <w:tc>
          <w:tcPr>
            <w:tcW w:w="900" w:type="dxa"/>
            <w:vAlign w:val="center"/>
          </w:tcPr>
          <w:p w:rsidR="00735D0C" w:rsidRPr="00A73279" w:rsidRDefault="00735D0C" w:rsidP="009A25B0">
            <w:pPr>
              <w:jc w:val="both"/>
              <w:rPr>
                <w:b/>
                <w:strike/>
              </w:rPr>
            </w:pPr>
            <w:r w:rsidRPr="00A73279">
              <w:rPr>
                <w:b/>
                <w:strike/>
              </w:rPr>
              <w:t>Nível</w:t>
            </w:r>
          </w:p>
        </w:tc>
        <w:tc>
          <w:tcPr>
            <w:tcW w:w="720" w:type="dxa"/>
            <w:vAlign w:val="center"/>
          </w:tcPr>
          <w:p w:rsidR="00735D0C" w:rsidRPr="00A73279" w:rsidRDefault="00735D0C" w:rsidP="009A25B0">
            <w:pPr>
              <w:jc w:val="both"/>
              <w:rPr>
                <w:b/>
                <w:strike/>
              </w:rPr>
            </w:pPr>
            <w:r w:rsidRPr="00A73279">
              <w:rPr>
                <w:b/>
                <w:strike/>
              </w:rPr>
              <w:t>Sim</w:t>
            </w:r>
          </w:p>
        </w:tc>
        <w:tc>
          <w:tcPr>
            <w:tcW w:w="720"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Não</w:t>
            </w:r>
          </w:p>
        </w:tc>
      </w:tr>
      <w:tr w:rsidR="00735D0C" w:rsidRPr="00A73279" w:rsidTr="009A25B0">
        <w:trPr>
          <w:jc w:val="center"/>
        </w:trPr>
        <w:tc>
          <w:tcPr>
            <w:tcW w:w="7380" w:type="dxa"/>
            <w:tcBorders>
              <w:bottom w:val="single" w:sz="4" w:space="0" w:color="auto"/>
            </w:tcBorders>
            <w:vAlign w:val="center"/>
          </w:tcPr>
          <w:p w:rsidR="00735D0C" w:rsidRPr="00A73279" w:rsidRDefault="00735D0C" w:rsidP="009A25B0">
            <w:pPr>
              <w:jc w:val="both"/>
              <w:rPr>
                <w:strike/>
              </w:rPr>
            </w:pPr>
            <w:r w:rsidRPr="00A73279">
              <w:rPr>
                <w:b/>
                <w:strike/>
              </w:rPr>
              <w:t xml:space="preserve">12.1. </w:t>
            </w:r>
            <w:r w:rsidRPr="00A73279">
              <w:rPr>
                <w:strike/>
              </w:rPr>
              <w:t>Área (s) específica (s) destinada (s) ao armazenamento dos produtos e insumos dentro do serviço de hemoterapia.</w:t>
            </w:r>
          </w:p>
        </w:tc>
        <w:tc>
          <w:tcPr>
            <w:tcW w:w="900" w:type="dxa"/>
            <w:tcBorders>
              <w:bottom w:val="single" w:sz="4" w:space="0" w:color="auto"/>
            </w:tcBorders>
            <w:vAlign w:val="center"/>
          </w:tcPr>
          <w:p w:rsidR="00735D0C" w:rsidRPr="00A73279" w:rsidRDefault="00735D0C" w:rsidP="009A25B0">
            <w:pPr>
              <w:pStyle w:val="Ttulo5"/>
              <w:spacing w:before="100" w:beforeAutospacing="1" w:after="100" w:afterAutospacing="1"/>
              <w:jc w:val="both"/>
              <w:rPr>
                <w:strike/>
                <w:sz w:val="24"/>
                <w:szCs w:val="24"/>
              </w:rPr>
            </w:pPr>
            <w:r w:rsidRPr="00A73279">
              <w:rPr>
                <w:strike/>
                <w:sz w:val="24"/>
                <w:szCs w:val="24"/>
              </w:rPr>
              <w:t>INF</w:t>
            </w:r>
          </w:p>
        </w:tc>
        <w:tc>
          <w:tcPr>
            <w:tcW w:w="720" w:type="dxa"/>
            <w:tcBorders>
              <w:bottom w:val="single" w:sz="4" w:space="0" w:color="auto"/>
            </w:tcBorders>
            <w:vAlign w:val="center"/>
          </w:tcPr>
          <w:p w:rsidR="00735D0C" w:rsidRPr="00A73279" w:rsidRDefault="00735D0C" w:rsidP="009A25B0">
            <w:pPr>
              <w:jc w:val="both"/>
              <w:rPr>
                <w:strike/>
              </w:rPr>
            </w:pPr>
          </w:p>
        </w:tc>
        <w:tc>
          <w:tcPr>
            <w:tcW w:w="720" w:type="dxa"/>
            <w:tcBorders>
              <w:bottom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bottom w:val="single" w:sz="4" w:space="0" w:color="auto"/>
            </w:tcBorders>
            <w:vAlign w:val="center"/>
          </w:tcPr>
          <w:p w:rsidR="00735D0C" w:rsidRPr="00A73279" w:rsidRDefault="00735D0C" w:rsidP="009A25B0">
            <w:pPr>
              <w:jc w:val="both"/>
              <w:rPr>
                <w:b/>
                <w:strike/>
              </w:rPr>
            </w:pPr>
            <w:r w:rsidRPr="00A73279">
              <w:rPr>
                <w:b/>
                <w:strike/>
              </w:rPr>
              <w:t xml:space="preserve">12.2. </w:t>
            </w:r>
            <w:r w:rsidRPr="00A73279">
              <w:rPr>
                <w:strike/>
              </w:rPr>
              <w:t xml:space="preserve">Área em bom estado de conservação, organização e higiene, sistema de controle de temperatura, umidade e de ventilação do </w:t>
            </w:r>
            <w:proofErr w:type="gramStart"/>
            <w:r w:rsidRPr="00A73279">
              <w:rPr>
                <w:strike/>
              </w:rPr>
              <w:t>ambiente</w:t>
            </w:r>
            <w:proofErr w:type="gramEnd"/>
          </w:p>
        </w:tc>
        <w:tc>
          <w:tcPr>
            <w:tcW w:w="900" w:type="dxa"/>
            <w:tcBorders>
              <w:bottom w:val="single" w:sz="4" w:space="0" w:color="auto"/>
            </w:tcBorders>
            <w:vAlign w:val="center"/>
          </w:tcPr>
          <w:p w:rsidR="00735D0C" w:rsidRPr="00A73279" w:rsidRDefault="00735D0C" w:rsidP="009A25B0">
            <w:pPr>
              <w:pStyle w:val="Ttulo5"/>
              <w:spacing w:before="100" w:beforeAutospacing="1" w:after="100" w:afterAutospacing="1"/>
              <w:jc w:val="both"/>
              <w:rPr>
                <w:strike/>
                <w:sz w:val="24"/>
                <w:szCs w:val="24"/>
              </w:rPr>
            </w:pPr>
            <w:r w:rsidRPr="00A73279">
              <w:rPr>
                <w:strike/>
                <w:sz w:val="24"/>
                <w:szCs w:val="24"/>
              </w:rPr>
              <w:t>III</w:t>
            </w:r>
          </w:p>
        </w:tc>
        <w:tc>
          <w:tcPr>
            <w:tcW w:w="720" w:type="dxa"/>
            <w:tcBorders>
              <w:bottom w:val="single" w:sz="4" w:space="0" w:color="auto"/>
            </w:tcBorders>
            <w:vAlign w:val="center"/>
          </w:tcPr>
          <w:p w:rsidR="00735D0C" w:rsidRPr="00A73279" w:rsidRDefault="00735D0C" w:rsidP="009A25B0">
            <w:pPr>
              <w:jc w:val="both"/>
              <w:rPr>
                <w:strike/>
              </w:rPr>
            </w:pPr>
          </w:p>
        </w:tc>
        <w:tc>
          <w:tcPr>
            <w:tcW w:w="720" w:type="dxa"/>
            <w:tcBorders>
              <w:bottom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bottom w:val="single" w:sz="4" w:space="0" w:color="auto"/>
            </w:tcBorders>
            <w:vAlign w:val="center"/>
          </w:tcPr>
          <w:p w:rsidR="00735D0C" w:rsidRPr="00A73279" w:rsidRDefault="00735D0C" w:rsidP="009A25B0">
            <w:pPr>
              <w:jc w:val="both"/>
              <w:rPr>
                <w:strike/>
              </w:rPr>
            </w:pPr>
            <w:r w:rsidRPr="00A73279">
              <w:rPr>
                <w:b/>
                <w:strike/>
              </w:rPr>
              <w:t xml:space="preserve">12.2.1. </w:t>
            </w:r>
            <w:r w:rsidRPr="00A73279">
              <w:rPr>
                <w:strike/>
              </w:rPr>
              <w:t xml:space="preserve">Mecanismos de prevenção e combate de insetos e roedores devidamente registrados </w:t>
            </w:r>
          </w:p>
        </w:tc>
        <w:tc>
          <w:tcPr>
            <w:tcW w:w="900" w:type="dxa"/>
            <w:tcBorders>
              <w:bottom w:val="single" w:sz="4" w:space="0" w:color="auto"/>
            </w:tcBorders>
            <w:vAlign w:val="center"/>
          </w:tcPr>
          <w:p w:rsidR="00735D0C" w:rsidRPr="00A73279" w:rsidRDefault="00735D0C" w:rsidP="009A25B0">
            <w:pPr>
              <w:pStyle w:val="Ttulo5"/>
              <w:spacing w:before="100" w:beforeAutospacing="1" w:after="100" w:afterAutospacing="1"/>
              <w:jc w:val="both"/>
              <w:rPr>
                <w:strike/>
                <w:sz w:val="24"/>
                <w:szCs w:val="24"/>
              </w:rPr>
            </w:pPr>
            <w:r w:rsidRPr="00A73279">
              <w:rPr>
                <w:strike/>
                <w:sz w:val="24"/>
                <w:szCs w:val="24"/>
              </w:rPr>
              <w:t>II</w:t>
            </w:r>
          </w:p>
        </w:tc>
        <w:tc>
          <w:tcPr>
            <w:tcW w:w="720" w:type="dxa"/>
            <w:tcBorders>
              <w:bottom w:val="single" w:sz="4" w:space="0" w:color="auto"/>
            </w:tcBorders>
            <w:vAlign w:val="center"/>
          </w:tcPr>
          <w:p w:rsidR="00735D0C" w:rsidRPr="00A73279" w:rsidRDefault="00735D0C" w:rsidP="009A25B0">
            <w:pPr>
              <w:jc w:val="both"/>
              <w:rPr>
                <w:strike/>
                <w:highlight w:val="cyan"/>
              </w:rPr>
            </w:pPr>
          </w:p>
        </w:tc>
        <w:tc>
          <w:tcPr>
            <w:tcW w:w="720" w:type="dxa"/>
            <w:tcBorders>
              <w:bottom w:val="single" w:sz="4" w:space="0" w:color="auto"/>
            </w:tcBorders>
            <w:vAlign w:val="center"/>
          </w:tcPr>
          <w:p w:rsidR="00735D0C" w:rsidRPr="00A73279" w:rsidRDefault="00735D0C" w:rsidP="009A25B0">
            <w:pPr>
              <w:jc w:val="both"/>
              <w:rPr>
                <w:b/>
                <w:strike/>
                <w:highlight w:val="cyan"/>
              </w:rPr>
            </w:pPr>
          </w:p>
        </w:tc>
      </w:tr>
      <w:tr w:rsidR="00735D0C" w:rsidRPr="00A73279" w:rsidTr="009A25B0">
        <w:trPr>
          <w:jc w:val="center"/>
        </w:trPr>
        <w:tc>
          <w:tcPr>
            <w:tcW w:w="7380" w:type="dxa"/>
            <w:tcBorders>
              <w:bottom w:val="single" w:sz="4" w:space="0" w:color="auto"/>
            </w:tcBorders>
          </w:tcPr>
          <w:p w:rsidR="00735D0C" w:rsidRPr="00A73279" w:rsidRDefault="00735D0C" w:rsidP="009A25B0">
            <w:pPr>
              <w:jc w:val="both"/>
              <w:rPr>
                <w:bCs/>
                <w:strike/>
              </w:rPr>
            </w:pPr>
            <w:r w:rsidRPr="00A73279">
              <w:rPr>
                <w:b/>
                <w:strike/>
              </w:rPr>
              <w:t xml:space="preserve">12.3. </w:t>
            </w:r>
            <w:r w:rsidRPr="00A73279">
              <w:rPr>
                <w:strike/>
              </w:rPr>
              <w:t>Procedimentos executados conforme POP</w:t>
            </w:r>
          </w:p>
        </w:tc>
        <w:tc>
          <w:tcPr>
            <w:tcW w:w="900" w:type="dxa"/>
            <w:tcBorders>
              <w:bottom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bottom w:val="single" w:sz="4" w:space="0" w:color="auto"/>
            </w:tcBorders>
          </w:tcPr>
          <w:p w:rsidR="00735D0C" w:rsidRPr="00A73279" w:rsidRDefault="00735D0C" w:rsidP="009A25B0">
            <w:pPr>
              <w:jc w:val="both"/>
              <w:rPr>
                <w:strike/>
              </w:rPr>
            </w:pPr>
          </w:p>
        </w:tc>
        <w:tc>
          <w:tcPr>
            <w:tcW w:w="720" w:type="dxa"/>
            <w:tcBorders>
              <w:bottom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bottom w:val="single" w:sz="4" w:space="0" w:color="auto"/>
            </w:tcBorders>
          </w:tcPr>
          <w:p w:rsidR="00735D0C" w:rsidRPr="00A73279" w:rsidRDefault="00735D0C" w:rsidP="009A25B0">
            <w:pPr>
              <w:jc w:val="both"/>
              <w:rPr>
                <w:strike/>
              </w:rPr>
            </w:pPr>
            <w:r w:rsidRPr="00A73279">
              <w:rPr>
                <w:b/>
                <w:strike/>
              </w:rPr>
              <w:t xml:space="preserve">12.3.1. </w:t>
            </w:r>
            <w:r w:rsidRPr="00A73279">
              <w:rPr>
                <w:strike/>
              </w:rPr>
              <w:t>POP atualizado e disponível</w:t>
            </w:r>
          </w:p>
        </w:tc>
        <w:tc>
          <w:tcPr>
            <w:tcW w:w="900" w:type="dxa"/>
            <w:tcBorders>
              <w:bottom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bottom w:val="single" w:sz="4" w:space="0" w:color="auto"/>
            </w:tcBorders>
          </w:tcPr>
          <w:p w:rsidR="00735D0C" w:rsidRPr="00A73279" w:rsidRDefault="00735D0C" w:rsidP="009A25B0">
            <w:pPr>
              <w:jc w:val="both"/>
              <w:rPr>
                <w:strike/>
              </w:rPr>
            </w:pPr>
          </w:p>
        </w:tc>
        <w:tc>
          <w:tcPr>
            <w:tcW w:w="720" w:type="dxa"/>
            <w:tcBorders>
              <w:bottom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12.4.</w:t>
            </w:r>
            <w:r w:rsidRPr="00A73279">
              <w:rPr>
                <w:strike/>
              </w:rPr>
              <w:t xml:space="preserve"> Controle de entrada e saída de material, realizado de acordo com legislações e normas técnicas vigentes, devidamente registradas. </w:t>
            </w:r>
            <w:r w:rsidRPr="00A73279">
              <w:rPr>
                <w:b/>
                <w:strike/>
              </w:rPr>
              <w:t>Parâmetro:</w:t>
            </w:r>
            <w:r w:rsidRPr="00A73279">
              <w:rPr>
                <w:strike/>
              </w:rPr>
              <w:t xml:space="preserve"> prazo de validade</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12.4.1. </w:t>
            </w:r>
            <w:r w:rsidRPr="00A73279">
              <w:rPr>
                <w:bCs/>
                <w:strike/>
              </w:rPr>
              <w:t>Ordenamento e racionalidade</w:t>
            </w:r>
            <w:r w:rsidRPr="00A73279">
              <w:rPr>
                <w:strike/>
              </w:rPr>
              <w:t xml:space="preserve"> no armazenamento dos materiais </w:t>
            </w:r>
            <w:r w:rsidRPr="00A73279">
              <w:rPr>
                <w:b/>
                <w:strike/>
              </w:rPr>
              <w:t>Parâmetros:</w:t>
            </w:r>
            <w:r w:rsidRPr="00A73279">
              <w:rPr>
                <w:strike/>
              </w:rPr>
              <w:t xml:space="preserve"> condições de conservação, prazo de </w:t>
            </w:r>
            <w:proofErr w:type="gramStart"/>
            <w:r w:rsidRPr="00A73279">
              <w:rPr>
                <w:strike/>
              </w:rPr>
              <w:t>validade</w:t>
            </w:r>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12.5. </w:t>
            </w:r>
            <w:r w:rsidRPr="00A73279">
              <w:rPr>
                <w:bCs/>
                <w:strike/>
              </w:rPr>
              <w:t xml:space="preserve">Bolsas plásticas para coleta de sangue, insumos </w:t>
            </w:r>
            <w:proofErr w:type="spellStart"/>
            <w:r w:rsidRPr="00A73279">
              <w:rPr>
                <w:bCs/>
                <w:strike/>
              </w:rPr>
              <w:t>termolábeis</w:t>
            </w:r>
            <w:proofErr w:type="spellEnd"/>
            <w:r w:rsidRPr="00A73279">
              <w:rPr>
                <w:bCs/>
                <w:strike/>
              </w:rPr>
              <w:t xml:space="preserve">, fotossensíveis e outros produtos críticos armazenadas na temperatura especificada pelo fabricante e não expostas ao </w:t>
            </w:r>
            <w:proofErr w:type="gramStart"/>
            <w:r w:rsidRPr="00A73279">
              <w:rPr>
                <w:bCs/>
                <w:strike/>
              </w:rPr>
              <w:t>sol</w:t>
            </w:r>
            <w:proofErr w:type="gramEnd"/>
            <w:r w:rsidRPr="00A73279">
              <w:rPr>
                <w:b/>
                <w:strike/>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12.6. </w:t>
            </w:r>
            <w:r w:rsidRPr="00A73279">
              <w:rPr>
                <w:strike/>
              </w:rPr>
              <w:t xml:space="preserve">Insumos registrados e/ou autorizados pelo órgão de saúde competente, dentro do prazo de validade e armazenados </w:t>
            </w:r>
            <w:r w:rsidRPr="00A73279">
              <w:rPr>
                <w:bCs/>
                <w:strike/>
              </w:rPr>
              <w:t xml:space="preserve">de acordo com a especificação do </w:t>
            </w:r>
            <w:proofErr w:type="gramStart"/>
            <w:r w:rsidRPr="00A73279">
              <w:rPr>
                <w:bCs/>
                <w:strike/>
              </w:rPr>
              <w:t>fabricante</w:t>
            </w:r>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12.6.1. </w:t>
            </w:r>
            <w:r w:rsidRPr="00A73279">
              <w:rPr>
                <w:strike/>
              </w:rPr>
              <w:t xml:space="preserve">Insumos e reagentes </w:t>
            </w:r>
            <w:proofErr w:type="spellStart"/>
            <w:r w:rsidRPr="00A73279">
              <w:rPr>
                <w:strike/>
              </w:rPr>
              <w:t>aliquotados</w:t>
            </w:r>
            <w:proofErr w:type="spellEnd"/>
            <w:r w:rsidRPr="00A73279">
              <w:rPr>
                <w:strike/>
              </w:rPr>
              <w:t xml:space="preserve"> segundo determinação do fabricante com rótulo de identificação, data do preparo, data de validade e profissional responsável pela </w:t>
            </w:r>
            <w:proofErr w:type="gramStart"/>
            <w:r w:rsidRPr="00A73279">
              <w:rPr>
                <w:strike/>
              </w:rPr>
              <w:t>manipulação</w:t>
            </w:r>
            <w:proofErr w:type="gramEnd"/>
            <w:r w:rsidRPr="00A73279">
              <w:rPr>
                <w:b/>
                <w:strike/>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38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highlight w:val="cyan"/>
              </w:rPr>
            </w:pPr>
            <w:r w:rsidRPr="00A73279">
              <w:rPr>
                <w:b/>
                <w:strike/>
              </w:rPr>
              <w:lastRenderedPageBreak/>
              <w:t xml:space="preserve">12.7. </w:t>
            </w:r>
            <w:r w:rsidRPr="00A73279">
              <w:rPr>
                <w:strike/>
              </w:rPr>
              <w:t>Inspeção dos produtos e insumos no recebimento</w:t>
            </w:r>
            <w:r w:rsidRPr="00A73279">
              <w:rPr>
                <w:bCs/>
                <w:strike/>
              </w:rPr>
              <w:t xml:space="preserve">, a fim de comprovar se os mesmos estão dentro das especificações </w:t>
            </w:r>
            <w:proofErr w:type="gramStart"/>
            <w:r w:rsidRPr="00A73279">
              <w:rPr>
                <w:bCs/>
                <w:strike/>
              </w:rPr>
              <w:t>estabelecidas</w:t>
            </w:r>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highlight w:val="cyan"/>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720" w:type="dxa"/>
          </w:tcPr>
          <w:p w:rsidR="00735D0C" w:rsidRPr="00A73279" w:rsidRDefault="00735D0C" w:rsidP="009A25B0">
            <w:pPr>
              <w:jc w:val="both"/>
              <w:rPr>
                <w:b/>
                <w:bCs/>
                <w:strike/>
              </w:rPr>
            </w:pPr>
            <w:r w:rsidRPr="00A73279">
              <w:rPr>
                <w:b/>
                <w:bCs/>
                <w:strike/>
              </w:rPr>
              <w:t xml:space="preserve">Observações: </w:t>
            </w: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bl>
    <w:p w:rsidR="00735D0C" w:rsidRPr="00A73279" w:rsidRDefault="00735D0C" w:rsidP="00735D0C">
      <w:pPr>
        <w:jc w:val="both"/>
        <w:rPr>
          <w:b/>
          <w:strike/>
        </w:rPr>
      </w:pPr>
    </w:p>
    <w:p w:rsidR="00735D0C" w:rsidRPr="00A73279" w:rsidRDefault="00735D0C" w:rsidP="00962189">
      <w:pPr>
        <w:jc w:val="center"/>
        <w:rPr>
          <w:b/>
          <w:bCs/>
          <w:strike/>
          <w:u w:val="single"/>
        </w:rPr>
      </w:pPr>
      <w:r w:rsidRPr="00A73279">
        <w:rPr>
          <w:b/>
          <w:bCs/>
          <w:strike/>
          <w:u w:val="single"/>
        </w:rPr>
        <w:t>MÓDULO II</w:t>
      </w:r>
    </w:p>
    <w:p w:rsidR="00735D0C" w:rsidRPr="00A73279" w:rsidRDefault="00735D0C" w:rsidP="00962189">
      <w:pPr>
        <w:jc w:val="center"/>
        <w:rPr>
          <w:b/>
          <w:bCs/>
          <w:strike/>
        </w:rPr>
      </w:pPr>
      <w:r w:rsidRPr="00A73279">
        <w:rPr>
          <w:b/>
          <w:bCs/>
          <w:strike/>
        </w:rPr>
        <w:t xml:space="preserve">CAPTAÇÃO, RECEPÇÃO/CADASTRO, TRIAGEM CLÍNICA E </w:t>
      </w:r>
      <w:proofErr w:type="gramStart"/>
      <w:r w:rsidRPr="00A73279">
        <w:rPr>
          <w:b/>
          <w:bCs/>
          <w:strike/>
        </w:rPr>
        <w:t>COLETA</w:t>
      </w:r>
      <w:proofErr w:type="gramEnd"/>
    </w:p>
    <w:p w:rsidR="00735D0C" w:rsidRPr="00A73279" w:rsidRDefault="00735D0C" w:rsidP="00735D0C">
      <w:pPr>
        <w:ind w:left="1418" w:hanging="1418"/>
        <w:jc w:val="both"/>
        <w:rPr>
          <w:b/>
          <w:bCs/>
          <w:strike/>
        </w:rPr>
      </w:pPr>
      <w:r w:rsidRPr="00A73279">
        <w:rPr>
          <w:b/>
          <w:bCs/>
          <w:strike/>
        </w:rPr>
        <w:t>Captação de Doadores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2"/>
        <w:gridCol w:w="5680"/>
      </w:tblGrid>
      <w:tr w:rsidR="00735D0C" w:rsidRPr="00A73279" w:rsidTr="009A25B0">
        <w:trPr>
          <w:jc w:val="center"/>
        </w:trPr>
        <w:tc>
          <w:tcPr>
            <w:tcW w:w="3392" w:type="dxa"/>
          </w:tcPr>
          <w:p w:rsidR="00735D0C" w:rsidRPr="00A73279" w:rsidRDefault="00735D0C" w:rsidP="009A25B0">
            <w:pPr>
              <w:jc w:val="both"/>
              <w:rPr>
                <w:b/>
                <w:strike/>
              </w:rPr>
            </w:pPr>
            <w:r w:rsidRPr="00A73279">
              <w:rPr>
                <w:b/>
                <w:strike/>
              </w:rPr>
              <w:t>Nome do responsável:</w:t>
            </w:r>
          </w:p>
        </w:tc>
        <w:tc>
          <w:tcPr>
            <w:tcW w:w="5680" w:type="dxa"/>
          </w:tcPr>
          <w:p w:rsidR="00735D0C" w:rsidRPr="00A73279" w:rsidRDefault="00735D0C" w:rsidP="009A25B0">
            <w:pPr>
              <w:jc w:val="both"/>
              <w:rPr>
                <w:b/>
                <w:strike/>
              </w:rPr>
            </w:pPr>
          </w:p>
        </w:tc>
      </w:tr>
      <w:tr w:rsidR="00735D0C" w:rsidRPr="00A73279" w:rsidTr="009A25B0">
        <w:trPr>
          <w:jc w:val="center"/>
        </w:trPr>
        <w:tc>
          <w:tcPr>
            <w:tcW w:w="3392" w:type="dxa"/>
          </w:tcPr>
          <w:p w:rsidR="00735D0C" w:rsidRPr="00A73279" w:rsidRDefault="00735D0C" w:rsidP="009A25B0">
            <w:pPr>
              <w:jc w:val="both"/>
              <w:rPr>
                <w:b/>
                <w:strike/>
              </w:rPr>
            </w:pPr>
            <w:r w:rsidRPr="00A73279">
              <w:rPr>
                <w:b/>
                <w:strike/>
              </w:rPr>
              <w:t>Formação profissional:</w:t>
            </w:r>
          </w:p>
        </w:tc>
        <w:tc>
          <w:tcPr>
            <w:tcW w:w="5680" w:type="dxa"/>
          </w:tcPr>
          <w:p w:rsidR="00735D0C" w:rsidRPr="00A73279" w:rsidRDefault="00735D0C" w:rsidP="009A25B0">
            <w:pPr>
              <w:jc w:val="both"/>
              <w:rPr>
                <w:b/>
                <w:strike/>
              </w:rPr>
            </w:pPr>
          </w:p>
        </w:tc>
      </w:tr>
      <w:tr w:rsidR="00735D0C" w:rsidRPr="00A73279" w:rsidTr="009A25B0">
        <w:trPr>
          <w:jc w:val="center"/>
        </w:trPr>
        <w:tc>
          <w:tcPr>
            <w:tcW w:w="3392" w:type="dxa"/>
          </w:tcPr>
          <w:p w:rsidR="00735D0C" w:rsidRPr="00A73279" w:rsidRDefault="00735D0C" w:rsidP="009A25B0">
            <w:pPr>
              <w:jc w:val="both"/>
              <w:rPr>
                <w:b/>
                <w:strike/>
              </w:rPr>
            </w:pPr>
            <w:r w:rsidRPr="00A73279">
              <w:rPr>
                <w:b/>
                <w:strike/>
              </w:rPr>
              <w:t>Registro no conselho de classe:</w:t>
            </w:r>
          </w:p>
        </w:tc>
        <w:tc>
          <w:tcPr>
            <w:tcW w:w="5680" w:type="dxa"/>
          </w:tcPr>
          <w:p w:rsidR="00735D0C" w:rsidRPr="00A73279" w:rsidRDefault="00735D0C" w:rsidP="009A25B0">
            <w:pPr>
              <w:jc w:val="both"/>
              <w:rPr>
                <w:b/>
                <w:strike/>
              </w:rPr>
            </w:pPr>
          </w:p>
        </w:tc>
      </w:tr>
      <w:tr w:rsidR="00735D0C" w:rsidRPr="00A73279" w:rsidTr="009A25B0">
        <w:trPr>
          <w:jc w:val="center"/>
        </w:trPr>
        <w:tc>
          <w:tcPr>
            <w:tcW w:w="3392" w:type="dxa"/>
          </w:tcPr>
          <w:p w:rsidR="00735D0C" w:rsidRPr="00A73279" w:rsidRDefault="00735D0C" w:rsidP="009A25B0">
            <w:pPr>
              <w:jc w:val="both"/>
              <w:rPr>
                <w:b/>
                <w:strike/>
              </w:rPr>
            </w:pPr>
            <w:r w:rsidRPr="00A73279">
              <w:rPr>
                <w:b/>
                <w:bCs/>
                <w:strike/>
              </w:rPr>
              <w:t>Contato:</w:t>
            </w:r>
          </w:p>
        </w:tc>
        <w:tc>
          <w:tcPr>
            <w:tcW w:w="5680" w:type="dxa"/>
          </w:tcPr>
          <w:p w:rsidR="00735D0C" w:rsidRPr="00A73279" w:rsidRDefault="00735D0C" w:rsidP="009A25B0">
            <w:pPr>
              <w:jc w:val="both"/>
              <w:rPr>
                <w:b/>
                <w:strike/>
              </w:rPr>
            </w:pPr>
          </w:p>
        </w:tc>
      </w:tr>
    </w:tbl>
    <w:p w:rsidR="00735D0C" w:rsidRPr="00A73279" w:rsidRDefault="00735D0C" w:rsidP="00735D0C">
      <w:pPr>
        <w:jc w:val="both"/>
        <w:rPr>
          <w:b/>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Pr>
          <w:p w:rsidR="00735D0C" w:rsidRPr="00A73279" w:rsidRDefault="00735D0C" w:rsidP="009A25B0">
            <w:pPr>
              <w:jc w:val="both"/>
              <w:rPr>
                <w:b/>
                <w:strike/>
              </w:rPr>
            </w:pPr>
            <w:r w:rsidRPr="00A73279">
              <w:rPr>
                <w:b/>
                <w:strike/>
              </w:rPr>
              <w:t>1. Recursos Humanos</w:t>
            </w:r>
          </w:p>
        </w:tc>
        <w:tc>
          <w:tcPr>
            <w:tcW w:w="900" w:type="dxa"/>
          </w:tcPr>
          <w:p w:rsidR="00735D0C" w:rsidRPr="00A73279" w:rsidRDefault="00735D0C" w:rsidP="009A25B0">
            <w:pPr>
              <w:jc w:val="both"/>
              <w:rPr>
                <w:b/>
                <w:bCs/>
                <w:strike/>
              </w:rPr>
            </w:pPr>
            <w:r w:rsidRPr="00A73279">
              <w:rPr>
                <w:b/>
                <w:bCs/>
                <w:strike/>
              </w:rPr>
              <w:t>Nível</w:t>
            </w:r>
          </w:p>
        </w:tc>
        <w:tc>
          <w:tcPr>
            <w:tcW w:w="720" w:type="dxa"/>
            <w:tcBorders>
              <w:right w:val="single" w:sz="4" w:space="0" w:color="auto"/>
            </w:tcBorders>
          </w:tcPr>
          <w:p w:rsidR="00735D0C" w:rsidRPr="00A73279" w:rsidRDefault="00735D0C" w:rsidP="009A25B0">
            <w:pPr>
              <w:jc w:val="both"/>
              <w:rPr>
                <w:b/>
                <w:strike/>
              </w:rPr>
            </w:pPr>
            <w:r w:rsidRPr="00A73279">
              <w:rPr>
                <w:b/>
                <w:strike/>
              </w:rPr>
              <w:t>Sim</w:t>
            </w:r>
          </w:p>
        </w:tc>
        <w:tc>
          <w:tcPr>
            <w:tcW w:w="720" w:type="dxa"/>
            <w:tcBorders>
              <w:lef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Pr>
          <w:p w:rsidR="00735D0C" w:rsidRPr="00A73279" w:rsidRDefault="00735D0C" w:rsidP="009A25B0">
            <w:pPr>
              <w:jc w:val="both"/>
              <w:rPr>
                <w:b/>
                <w:strike/>
              </w:rPr>
            </w:pPr>
            <w:r w:rsidRPr="00A73279">
              <w:rPr>
                <w:b/>
                <w:strike/>
              </w:rPr>
              <w:t xml:space="preserve">1.1. </w:t>
            </w:r>
            <w:r w:rsidRPr="00A73279">
              <w:rPr>
                <w:bCs/>
                <w:strike/>
              </w:rPr>
              <w:t>RH qualificado/capacitado.</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b/>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Pr>
          <w:p w:rsidR="00735D0C" w:rsidRPr="00A73279" w:rsidRDefault="00735D0C" w:rsidP="009A25B0">
            <w:pPr>
              <w:jc w:val="both"/>
              <w:rPr>
                <w:b/>
                <w:strike/>
              </w:rPr>
            </w:pPr>
            <w:r w:rsidRPr="00A73279">
              <w:rPr>
                <w:b/>
                <w:strike/>
              </w:rPr>
              <w:t>2. Captação de doadores</w:t>
            </w:r>
          </w:p>
        </w:tc>
        <w:tc>
          <w:tcPr>
            <w:tcW w:w="900" w:type="dxa"/>
          </w:tcPr>
          <w:p w:rsidR="00735D0C" w:rsidRPr="00A73279" w:rsidRDefault="00735D0C" w:rsidP="009A25B0">
            <w:pPr>
              <w:jc w:val="both"/>
              <w:rPr>
                <w:b/>
                <w:bCs/>
                <w:strike/>
              </w:rPr>
            </w:pPr>
            <w:r w:rsidRPr="00A73279">
              <w:rPr>
                <w:b/>
                <w:bCs/>
                <w:strike/>
              </w:rPr>
              <w:t>Nível</w:t>
            </w:r>
          </w:p>
        </w:tc>
        <w:tc>
          <w:tcPr>
            <w:tcW w:w="720" w:type="dxa"/>
          </w:tcPr>
          <w:p w:rsidR="00735D0C" w:rsidRPr="00A73279" w:rsidRDefault="00735D0C" w:rsidP="009A25B0">
            <w:pPr>
              <w:jc w:val="both"/>
              <w:rPr>
                <w:b/>
                <w:strike/>
              </w:rPr>
            </w:pPr>
            <w:r w:rsidRPr="00A73279">
              <w:rPr>
                <w:b/>
                <w:strike/>
              </w:rPr>
              <w:t>Sim</w:t>
            </w:r>
          </w:p>
        </w:tc>
        <w:tc>
          <w:tcPr>
            <w:tcW w:w="720" w:type="dxa"/>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Pr>
          <w:p w:rsidR="00735D0C" w:rsidRPr="00A73279" w:rsidRDefault="00735D0C" w:rsidP="009A25B0">
            <w:pPr>
              <w:jc w:val="both"/>
              <w:rPr>
                <w:strike/>
              </w:rPr>
            </w:pPr>
            <w:r w:rsidRPr="00A73279">
              <w:rPr>
                <w:b/>
                <w:strike/>
              </w:rPr>
              <w:t>2.1.</w:t>
            </w:r>
            <w:r w:rsidRPr="00A73279">
              <w:rPr>
                <w:strike/>
              </w:rPr>
              <w:t xml:space="preserve"> Programa de captação de doadores</w:t>
            </w:r>
          </w:p>
        </w:tc>
        <w:tc>
          <w:tcPr>
            <w:tcW w:w="900" w:type="dxa"/>
            <w:vAlign w:val="center"/>
          </w:tcPr>
          <w:p w:rsidR="00735D0C" w:rsidRPr="00A73279" w:rsidRDefault="00735D0C" w:rsidP="009A25B0">
            <w:pPr>
              <w:jc w:val="both"/>
              <w:rPr>
                <w:b/>
                <w:bCs/>
                <w:strike/>
              </w:rPr>
            </w:pPr>
            <w:r w:rsidRPr="00A73279">
              <w:rPr>
                <w:b/>
                <w:bCs/>
                <w:strike/>
              </w:rPr>
              <w:t>INF</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6840" w:type="dxa"/>
            <w:tcBorders>
              <w:bottom w:val="nil"/>
            </w:tcBorders>
          </w:tcPr>
          <w:p w:rsidR="00735D0C" w:rsidRPr="00A73279" w:rsidRDefault="00735D0C" w:rsidP="009A25B0">
            <w:pPr>
              <w:jc w:val="both"/>
              <w:rPr>
                <w:b/>
                <w:strike/>
              </w:rPr>
            </w:pPr>
            <w:r w:rsidRPr="00A73279">
              <w:rPr>
                <w:b/>
                <w:strike/>
              </w:rPr>
              <w:t xml:space="preserve">2.2. </w:t>
            </w:r>
            <w:r w:rsidRPr="00A73279">
              <w:rPr>
                <w:strike/>
              </w:rPr>
              <w:t>POP atualizado e disponível</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6840" w:type="dxa"/>
            <w:tcBorders>
              <w:bottom w:val="single" w:sz="4" w:space="0" w:color="auto"/>
            </w:tcBorders>
          </w:tcPr>
          <w:p w:rsidR="00735D0C" w:rsidRPr="00A73279" w:rsidRDefault="00735D0C" w:rsidP="009A25B0">
            <w:pPr>
              <w:jc w:val="both"/>
              <w:rPr>
                <w:b/>
                <w:strike/>
              </w:rPr>
            </w:pPr>
            <w:r w:rsidRPr="00A73279">
              <w:rPr>
                <w:b/>
                <w:strike/>
              </w:rPr>
              <w:t xml:space="preserve">2.3. </w:t>
            </w:r>
            <w:r w:rsidRPr="00A73279">
              <w:rPr>
                <w:strike/>
              </w:rPr>
              <w:t>Procedimentos executados conforme POP</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bl>
    <w:p w:rsidR="00735D0C" w:rsidRPr="00A73279" w:rsidRDefault="00735D0C" w:rsidP="00735D0C">
      <w:pPr>
        <w:jc w:val="both"/>
        <w:rPr>
          <w:b/>
          <w:bCs/>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18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180" w:type="dxa"/>
          </w:tcPr>
          <w:p w:rsidR="00735D0C" w:rsidRPr="00A73279" w:rsidRDefault="00735D0C" w:rsidP="009A25B0">
            <w:pPr>
              <w:jc w:val="both"/>
              <w:rPr>
                <w:b/>
                <w:bCs/>
                <w:strike/>
              </w:rPr>
            </w:pPr>
          </w:p>
        </w:tc>
      </w:tr>
      <w:tr w:rsidR="00735D0C" w:rsidRPr="00A73279" w:rsidTr="009A25B0">
        <w:trPr>
          <w:jc w:val="center"/>
        </w:trPr>
        <w:tc>
          <w:tcPr>
            <w:tcW w:w="9180" w:type="dxa"/>
          </w:tcPr>
          <w:p w:rsidR="00735D0C" w:rsidRPr="00A73279" w:rsidRDefault="00735D0C" w:rsidP="009A25B0">
            <w:pPr>
              <w:jc w:val="both"/>
              <w:rPr>
                <w:b/>
                <w:bCs/>
                <w:strike/>
              </w:rPr>
            </w:pPr>
          </w:p>
        </w:tc>
      </w:tr>
      <w:tr w:rsidR="00735D0C" w:rsidRPr="00A73279" w:rsidTr="009A25B0">
        <w:trPr>
          <w:jc w:val="center"/>
        </w:trPr>
        <w:tc>
          <w:tcPr>
            <w:tcW w:w="9180" w:type="dxa"/>
          </w:tcPr>
          <w:p w:rsidR="00735D0C" w:rsidRPr="00A73279" w:rsidRDefault="00735D0C" w:rsidP="009A25B0">
            <w:pPr>
              <w:jc w:val="both"/>
              <w:rPr>
                <w:b/>
                <w:bCs/>
                <w:strike/>
              </w:rPr>
            </w:pPr>
          </w:p>
        </w:tc>
      </w:tr>
    </w:tbl>
    <w:p w:rsidR="00735D0C" w:rsidRPr="00A73279" w:rsidRDefault="00735D0C" w:rsidP="00735D0C">
      <w:pPr>
        <w:jc w:val="both"/>
        <w:rPr>
          <w:b/>
          <w:bCs/>
          <w:strike/>
        </w:rPr>
      </w:pPr>
      <w:r w:rsidRPr="00A73279">
        <w:rPr>
          <w:b/>
          <w:bCs/>
          <w:strike/>
        </w:rPr>
        <w:t>Recepção/Cadastro de doadores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4"/>
        <w:gridCol w:w="5148"/>
      </w:tblGrid>
      <w:tr w:rsidR="00735D0C" w:rsidRPr="00A73279" w:rsidTr="009A25B0">
        <w:trPr>
          <w:jc w:val="center"/>
        </w:trPr>
        <w:tc>
          <w:tcPr>
            <w:tcW w:w="3924" w:type="dxa"/>
          </w:tcPr>
          <w:p w:rsidR="00735D0C" w:rsidRPr="00A73279" w:rsidRDefault="00735D0C" w:rsidP="009A25B0">
            <w:pPr>
              <w:jc w:val="both"/>
              <w:rPr>
                <w:b/>
                <w:strike/>
              </w:rPr>
            </w:pPr>
            <w:r w:rsidRPr="00A73279">
              <w:rPr>
                <w:b/>
                <w:strike/>
              </w:rPr>
              <w:lastRenderedPageBreak/>
              <w:t>Nome do responsável:</w:t>
            </w:r>
          </w:p>
        </w:tc>
        <w:tc>
          <w:tcPr>
            <w:tcW w:w="5148" w:type="dxa"/>
          </w:tcPr>
          <w:p w:rsidR="00735D0C" w:rsidRPr="00A73279" w:rsidRDefault="00735D0C" w:rsidP="009A25B0">
            <w:pPr>
              <w:jc w:val="both"/>
              <w:rPr>
                <w:strike/>
              </w:rPr>
            </w:pPr>
          </w:p>
        </w:tc>
      </w:tr>
      <w:tr w:rsidR="00735D0C" w:rsidRPr="00A73279" w:rsidTr="009A25B0">
        <w:trPr>
          <w:jc w:val="center"/>
        </w:trPr>
        <w:tc>
          <w:tcPr>
            <w:tcW w:w="3924" w:type="dxa"/>
          </w:tcPr>
          <w:p w:rsidR="00735D0C" w:rsidRPr="00A73279" w:rsidRDefault="00735D0C" w:rsidP="009A25B0">
            <w:pPr>
              <w:jc w:val="both"/>
              <w:rPr>
                <w:b/>
                <w:strike/>
              </w:rPr>
            </w:pPr>
            <w:r w:rsidRPr="00A73279">
              <w:rPr>
                <w:b/>
                <w:strike/>
              </w:rPr>
              <w:t>Formação profissional:</w:t>
            </w:r>
          </w:p>
        </w:tc>
        <w:tc>
          <w:tcPr>
            <w:tcW w:w="5148" w:type="dxa"/>
          </w:tcPr>
          <w:p w:rsidR="00735D0C" w:rsidRPr="00A73279" w:rsidRDefault="00735D0C" w:rsidP="009A25B0">
            <w:pPr>
              <w:jc w:val="both"/>
              <w:rPr>
                <w:strike/>
              </w:rPr>
            </w:pPr>
          </w:p>
        </w:tc>
      </w:tr>
      <w:tr w:rsidR="00735D0C" w:rsidRPr="00A73279" w:rsidTr="009A25B0">
        <w:trPr>
          <w:jc w:val="center"/>
        </w:trPr>
        <w:tc>
          <w:tcPr>
            <w:tcW w:w="3924" w:type="dxa"/>
          </w:tcPr>
          <w:p w:rsidR="00735D0C" w:rsidRPr="00A73279" w:rsidRDefault="00735D0C" w:rsidP="009A25B0">
            <w:pPr>
              <w:jc w:val="both"/>
              <w:rPr>
                <w:b/>
                <w:strike/>
              </w:rPr>
            </w:pPr>
            <w:r w:rsidRPr="00A73279">
              <w:rPr>
                <w:b/>
                <w:strike/>
              </w:rPr>
              <w:t>Registro no conselho de classe:</w:t>
            </w:r>
          </w:p>
        </w:tc>
        <w:tc>
          <w:tcPr>
            <w:tcW w:w="5148" w:type="dxa"/>
          </w:tcPr>
          <w:p w:rsidR="00735D0C" w:rsidRPr="00A73279" w:rsidRDefault="00735D0C" w:rsidP="009A25B0">
            <w:pPr>
              <w:jc w:val="both"/>
              <w:rPr>
                <w:strike/>
              </w:rPr>
            </w:pPr>
          </w:p>
        </w:tc>
      </w:tr>
      <w:tr w:rsidR="00735D0C" w:rsidRPr="00A73279" w:rsidTr="009A25B0">
        <w:trPr>
          <w:jc w:val="center"/>
        </w:trPr>
        <w:tc>
          <w:tcPr>
            <w:tcW w:w="3924" w:type="dxa"/>
          </w:tcPr>
          <w:p w:rsidR="00735D0C" w:rsidRPr="00A73279" w:rsidRDefault="00735D0C" w:rsidP="009A25B0">
            <w:pPr>
              <w:jc w:val="both"/>
              <w:rPr>
                <w:b/>
                <w:strike/>
              </w:rPr>
            </w:pPr>
            <w:r w:rsidRPr="00A73279">
              <w:rPr>
                <w:b/>
                <w:bCs/>
                <w:strike/>
              </w:rPr>
              <w:t>Contato:</w:t>
            </w:r>
          </w:p>
        </w:tc>
        <w:tc>
          <w:tcPr>
            <w:tcW w:w="5148"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Pr>
          <w:p w:rsidR="00735D0C" w:rsidRPr="00A73279" w:rsidRDefault="00735D0C" w:rsidP="009A25B0">
            <w:pPr>
              <w:jc w:val="both"/>
              <w:rPr>
                <w:b/>
                <w:strike/>
              </w:rPr>
            </w:pPr>
            <w:r w:rsidRPr="00A73279">
              <w:rPr>
                <w:b/>
                <w:strike/>
              </w:rPr>
              <w:t>3. Recursos Humanos</w:t>
            </w:r>
          </w:p>
        </w:tc>
        <w:tc>
          <w:tcPr>
            <w:tcW w:w="900" w:type="dxa"/>
          </w:tcPr>
          <w:p w:rsidR="00735D0C" w:rsidRPr="00A73279" w:rsidRDefault="00735D0C" w:rsidP="009A25B0">
            <w:pPr>
              <w:jc w:val="both"/>
              <w:rPr>
                <w:b/>
                <w:bCs/>
                <w:strike/>
              </w:rPr>
            </w:pPr>
            <w:r w:rsidRPr="00A73279">
              <w:rPr>
                <w:b/>
                <w:bCs/>
                <w:strike/>
              </w:rPr>
              <w:t>Nível</w:t>
            </w:r>
          </w:p>
        </w:tc>
        <w:tc>
          <w:tcPr>
            <w:tcW w:w="720" w:type="dxa"/>
            <w:tcBorders>
              <w:right w:val="single" w:sz="4" w:space="0" w:color="auto"/>
            </w:tcBorders>
          </w:tcPr>
          <w:p w:rsidR="00735D0C" w:rsidRPr="00A73279" w:rsidRDefault="00735D0C" w:rsidP="009A25B0">
            <w:pPr>
              <w:jc w:val="both"/>
              <w:rPr>
                <w:b/>
                <w:strike/>
              </w:rPr>
            </w:pPr>
            <w:r w:rsidRPr="00A73279">
              <w:rPr>
                <w:b/>
                <w:strike/>
              </w:rPr>
              <w:t>Sim</w:t>
            </w:r>
          </w:p>
        </w:tc>
        <w:tc>
          <w:tcPr>
            <w:tcW w:w="720" w:type="dxa"/>
            <w:tcBorders>
              <w:lef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Pr>
          <w:p w:rsidR="00735D0C" w:rsidRPr="00A73279" w:rsidRDefault="00735D0C" w:rsidP="009A25B0">
            <w:pPr>
              <w:jc w:val="both"/>
              <w:rPr>
                <w:b/>
                <w:strike/>
              </w:rPr>
            </w:pPr>
            <w:r w:rsidRPr="00A73279">
              <w:rPr>
                <w:b/>
                <w:strike/>
              </w:rPr>
              <w:t xml:space="preserve">3.1. </w:t>
            </w:r>
            <w:r w:rsidRPr="00A73279">
              <w:rPr>
                <w:bCs/>
                <w:strike/>
              </w:rPr>
              <w:t>RH qualificado/capacitado</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Pr>
          <w:p w:rsidR="00735D0C" w:rsidRPr="00A73279" w:rsidRDefault="00735D0C" w:rsidP="009A25B0">
            <w:pPr>
              <w:jc w:val="both"/>
              <w:rPr>
                <w:b/>
                <w:strike/>
              </w:rPr>
            </w:pPr>
            <w:r w:rsidRPr="00A73279">
              <w:rPr>
                <w:b/>
                <w:strike/>
              </w:rPr>
              <w:t>4. Recepção/cadastro de doadores</w:t>
            </w:r>
          </w:p>
        </w:tc>
        <w:tc>
          <w:tcPr>
            <w:tcW w:w="900" w:type="dxa"/>
          </w:tcPr>
          <w:p w:rsidR="00735D0C" w:rsidRPr="00A73279" w:rsidRDefault="00735D0C" w:rsidP="009A25B0">
            <w:pPr>
              <w:jc w:val="both"/>
              <w:rPr>
                <w:b/>
                <w:strike/>
              </w:rPr>
            </w:pPr>
            <w:r w:rsidRPr="00A73279">
              <w:rPr>
                <w:b/>
                <w:strike/>
              </w:rPr>
              <w:t>Nível</w:t>
            </w:r>
          </w:p>
        </w:tc>
        <w:tc>
          <w:tcPr>
            <w:tcW w:w="720" w:type="dxa"/>
          </w:tcPr>
          <w:p w:rsidR="00735D0C" w:rsidRPr="00A73279" w:rsidRDefault="00735D0C" w:rsidP="009A25B0">
            <w:pPr>
              <w:jc w:val="both"/>
              <w:rPr>
                <w:b/>
                <w:strike/>
              </w:rPr>
            </w:pPr>
            <w:r w:rsidRPr="00A73279">
              <w:rPr>
                <w:b/>
                <w:strike/>
              </w:rPr>
              <w:t>Sim</w:t>
            </w:r>
          </w:p>
        </w:tc>
        <w:tc>
          <w:tcPr>
            <w:tcW w:w="720" w:type="dxa"/>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Pr>
          <w:p w:rsidR="00735D0C" w:rsidRPr="00A73279" w:rsidRDefault="00735D0C" w:rsidP="009A25B0">
            <w:pPr>
              <w:jc w:val="both"/>
              <w:rPr>
                <w:strike/>
              </w:rPr>
            </w:pPr>
            <w:r w:rsidRPr="00A73279">
              <w:rPr>
                <w:b/>
                <w:strike/>
              </w:rPr>
              <w:t xml:space="preserve">4.1. </w:t>
            </w:r>
            <w:r w:rsidRPr="00A73279">
              <w:rPr>
                <w:bCs/>
                <w:strike/>
              </w:rPr>
              <w:t>Área</w:t>
            </w:r>
            <w:r w:rsidRPr="00A73279">
              <w:rPr>
                <w:strike/>
              </w:rPr>
              <w:t xml:space="preserve"> e fluxo de acordo com a legislação vigente (área física específica, sanitários e sala de espera</w:t>
            </w:r>
            <w:proofErr w:type="gramStart"/>
            <w:r w:rsidRPr="00A73279">
              <w:rPr>
                <w:strike/>
              </w:rPr>
              <w:t>)</w:t>
            </w:r>
            <w:proofErr w:type="gramEnd"/>
          </w:p>
        </w:tc>
        <w:tc>
          <w:tcPr>
            <w:tcW w:w="900" w:type="dxa"/>
            <w:vAlign w:val="center"/>
          </w:tcPr>
          <w:p w:rsidR="00735D0C" w:rsidRPr="00A73279" w:rsidRDefault="00735D0C" w:rsidP="009A25B0">
            <w:pPr>
              <w:jc w:val="both"/>
              <w:rPr>
                <w:b/>
                <w:bCs/>
                <w:strike/>
              </w:rPr>
            </w:pPr>
            <w:r w:rsidRPr="00A73279">
              <w:rPr>
                <w:b/>
                <w:bCs/>
                <w:strike/>
              </w:rPr>
              <w:t>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6840" w:type="dxa"/>
          </w:tcPr>
          <w:p w:rsidR="00735D0C" w:rsidRPr="00A73279" w:rsidRDefault="00735D0C" w:rsidP="009A25B0">
            <w:pPr>
              <w:jc w:val="both"/>
              <w:rPr>
                <w:bCs/>
                <w:strike/>
              </w:rPr>
            </w:pPr>
            <w:r w:rsidRPr="00A73279">
              <w:rPr>
                <w:b/>
                <w:strike/>
              </w:rPr>
              <w:t>4.2.</w:t>
            </w:r>
            <w:r w:rsidRPr="00A73279">
              <w:rPr>
                <w:bCs/>
                <w:strike/>
              </w:rPr>
              <w:t xml:space="preserve"> POP atualizado e disponível</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6840" w:type="dxa"/>
          </w:tcPr>
          <w:p w:rsidR="00735D0C" w:rsidRPr="00A73279" w:rsidRDefault="00735D0C" w:rsidP="009A25B0">
            <w:pPr>
              <w:jc w:val="both"/>
              <w:rPr>
                <w:b/>
                <w:strike/>
              </w:rPr>
            </w:pPr>
            <w:r w:rsidRPr="00A73279">
              <w:rPr>
                <w:b/>
                <w:strike/>
              </w:rPr>
              <w:t xml:space="preserve">4.2.1. </w:t>
            </w:r>
            <w:r w:rsidRPr="00A73279">
              <w:rPr>
                <w:strike/>
              </w:rPr>
              <w:t>Procedimentos executados conforme POP</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b/>
                <w:strike/>
              </w:rPr>
            </w:pPr>
          </w:p>
        </w:tc>
      </w:tr>
      <w:tr w:rsidR="00735D0C" w:rsidRPr="00A73279" w:rsidTr="009A25B0">
        <w:trPr>
          <w:jc w:val="center"/>
        </w:trPr>
        <w:tc>
          <w:tcPr>
            <w:tcW w:w="6840" w:type="dxa"/>
          </w:tcPr>
          <w:p w:rsidR="00735D0C" w:rsidRPr="00A73279" w:rsidRDefault="00735D0C" w:rsidP="009A25B0">
            <w:pPr>
              <w:jc w:val="both"/>
              <w:rPr>
                <w:b/>
                <w:strike/>
              </w:rPr>
            </w:pPr>
            <w:r w:rsidRPr="00A73279">
              <w:rPr>
                <w:b/>
                <w:strike/>
              </w:rPr>
              <w:t>4.3.</w:t>
            </w:r>
            <w:r w:rsidRPr="00A73279">
              <w:rPr>
                <w:b/>
                <w:bCs/>
                <w:strike/>
              </w:rPr>
              <w:t xml:space="preserve"> </w:t>
            </w:r>
            <w:r w:rsidRPr="00A73279">
              <w:rPr>
                <w:strike/>
              </w:rPr>
              <w:t>Cadastro de doadores com identificação completa (nome completo; sexo</w:t>
            </w:r>
            <w:proofErr w:type="gramStart"/>
            <w:r w:rsidRPr="00A73279">
              <w:rPr>
                <w:strike/>
              </w:rPr>
              <w:t>, data</w:t>
            </w:r>
            <w:proofErr w:type="gramEnd"/>
            <w:r w:rsidRPr="00A73279">
              <w:rPr>
                <w:strike/>
              </w:rPr>
              <w:t xml:space="preserve"> de nascimento; número e órgão expedidor do documento de identificação com foto, nacionalidade/naturalidade, filiação, ocupação habitual, endereço e telefone de contato, nº. de registro de candidato no serviço ou no programa de doação, data do comparecimento do candidato no serviço)</w:t>
            </w:r>
          </w:p>
        </w:tc>
        <w:tc>
          <w:tcPr>
            <w:tcW w:w="900" w:type="dxa"/>
            <w:vAlign w:val="center"/>
          </w:tcPr>
          <w:p w:rsidR="00735D0C" w:rsidRPr="00A73279" w:rsidRDefault="00735D0C" w:rsidP="009A25B0">
            <w:pPr>
              <w:jc w:val="both"/>
              <w:rPr>
                <w:b/>
                <w:bCs/>
                <w:strike/>
              </w:rPr>
            </w:pPr>
            <w:r w:rsidRPr="00A73279">
              <w:rPr>
                <w:b/>
                <w:bCs/>
                <w:strike/>
              </w:rPr>
              <w:t>II</w:t>
            </w:r>
          </w:p>
          <w:p w:rsidR="00735D0C" w:rsidRPr="00A73279" w:rsidRDefault="00735D0C" w:rsidP="009A25B0">
            <w:pPr>
              <w:jc w:val="both"/>
              <w:rPr>
                <w:b/>
                <w:bCs/>
                <w:strike/>
              </w:rPr>
            </w:pP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b/>
                <w:strike/>
              </w:rPr>
            </w:pPr>
          </w:p>
        </w:tc>
      </w:tr>
      <w:tr w:rsidR="00735D0C" w:rsidRPr="00A73279" w:rsidTr="009A25B0">
        <w:trPr>
          <w:jc w:val="center"/>
        </w:trPr>
        <w:tc>
          <w:tcPr>
            <w:tcW w:w="6840" w:type="dxa"/>
          </w:tcPr>
          <w:p w:rsidR="00735D0C" w:rsidRPr="00A73279" w:rsidRDefault="00735D0C" w:rsidP="009A25B0">
            <w:pPr>
              <w:jc w:val="both"/>
              <w:rPr>
                <w:strike/>
              </w:rPr>
            </w:pPr>
            <w:r w:rsidRPr="00A73279">
              <w:rPr>
                <w:strike/>
              </w:rPr>
              <w:br w:type="page"/>
            </w:r>
            <w:r w:rsidRPr="00A73279">
              <w:rPr>
                <w:b/>
                <w:strike/>
              </w:rPr>
              <w:t xml:space="preserve">4.4. </w:t>
            </w:r>
            <w:r w:rsidRPr="00A73279">
              <w:rPr>
                <w:strike/>
              </w:rPr>
              <w:t xml:space="preserve">Candidatos à doação são informados sobre as condições básicas para doação, doenças transmissíveis pelo sangue e a importância das respostas do doador na triagem </w:t>
            </w:r>
            <w:proofErr w:type="gramStart"/>
            <w:r w:rsidRPr="00A73279">
              <w:rPr>
                <w:strike/>
              </w:rPr>
              <w:t>clínica</w:t>
            </w:r>
            <w:proofErr w:type="gramEnd"/>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tcPr>
          <w:p w:rsidR="00735D0C" w:rsidRPr="00A73279" w:rsidRDefault="00735D0C" w:rsidP="009A25B0">
            <w:pPr>
              <w:jc w:val="both"/>
              <w:rPr>
                <w:b/>
                <w:strike/>
              </w:rPr>
            </w:pPr>
          </w:p>
        </w:tc>
      </w:tr>
      <w:tr w:rsidR="00735D0C" w:rsidRPr="00A73279" w:rsidTr="009A25B0">
        <w:trPr>
          <w:jc w:val="center"/>
        </w:trPr>
        <w:tc>
          <w:tcPr>
            <w:tcW w:w="6840" w:type="dxa"/>
          </w:tcPr>
          <w:p w:rsidR="00735D0C" w:rsidRPr="00A73279" w:rsidRDefault="00735D0C" w:rsidP="009A25B0">
            <w:pPr>
              <w:jc w:val="both"/>
              <w:rPr>
                <w:strike/>
              </w:rPr>
            </w:pPr>
            <w:r w:rsidRPr="00A73279">
              <w:rPr>
                <w:b/>
                <w:bCs/>
                <w:strike/>
              </w:rPr>
              <w:t>4.5.</w:t>
            </w:r>
            <w:r w:rsidRPr="00A73279">
              <w:rPr>
                <w:strike/>
              </w:rPr>
              <w:t xml:space="preserve"> Manutenção dos registros de cadastro de doadores de forma segura, confiável e </w:t>
            </w:r>
            <w:proofErr w:type="gramStart"/>
            <w:r w:rsidRPr="00A73279">
              <w:rPr>
                <w:strike/>
              </w:rPr>
              <w:t>sigilosa</w:t>
            </w:r>
            <w:proofErr w:type="gramEnd"/>
          </w:p>
        </w:tc>
        <w:tc>
          <w:tcPr>
            <w:tcW w:w="900" w:type="dxa"/>
            <w:vAlign w:val="center"/>
          </w:tcPr>
          <w:p w:rsidR="00735D0C" w:rsidRPr="00A73279" w:rsidRDefault="00735D0C" w:rsidP="009A25B0">
            <w:pPr>
              <w:jc w:val="both"/>
              <w:rPr>
                <w:b/>
                <w:bCs/>
                <w:strike/>
              </w:rPr>
            </w:pPr>
            <w:r w:rsidRPr="00A73279">
              <w:rPr>
                <w:b/>
                <w:bCs/>
                <w:strike/>
              </w:rPr>
              <w:t>III</w:t>
            </w:r>
          </w:p>
        </w:tc>
        <w:tc>
          <w:tcPr>
            <w:tcW w:w="720" w:type="dxa"/>
          </w:tcPr>
          <w:p w:rsidR="00735D0C" w:rsidRPr="00A73279" w:rsidRDefault="00735D0C" w:rsidP="009A25B0">
            <w:pPr>
              <w:jc w:val="both"/>
              <w:rPr>
                <w:strike/>
                <w:highlight w:val="red"/>
              </w:rPr>
            </w:pPr>
          </w:p>
        </w:tc>
        <w:tc>
          <w:tcPr>
            <w:tcW w:w="720" w:type="dxa"/>
            <w:vAlign w:val="center"/>
          </w:tcPr>
          <w:p w:rsidR="00735D0C" w:rsidRPr="00A73279" w:rsidRDefault="00735D0C" w:rsidP="009A25B0">
            <w:pPr>
              <w:jc w:val="both"/>
              <w:rPr>
                <w:b/>
                <w:strike/>
                <w:highlight w:val="red"/>
              </w:rPr>
            </w:pPr>
          </w:p>
        </w:tc>
      </w:tr>
      <w:tr w:rsidR="00735D0C" w:rsidRPr="00A73279" w:rsidTr="009A25B0">
        <w:trPr>
          <w:jc w:val="center"/>
        </w:trPr>
        <w:tc>
          <w:tcPr>
            <w:tcW w:w="6840" w:type="dxa"/>
          </w:tcPr>
          <w:p w:rsidR="00735D0C" w:rsidRPr="00A73279" w:rsidRDefault="00735D0C" w:rsidP="009A25B0">
            <w:pPr>
              <w:jc w:val="both"/>
              <w:rPr>
                <w:b/>
                <w:bCs/>
                <w:strike/>
              </w:rPr>
            </w:pPr>
            <w:r w:rsidRPr="00A73279">
              <w:rPr>
                <w:b/>
                <w:bCs/>
                <w:strike/>
              </w:rPr>
              <w:t xml:space="preserve">4.5.1. </w:t>
            </w:r>
            <w:r w:rsidRPr="00A73279">
              <w:rPr>
                <w:strike/>
              </w:rPr>
              <w:t>Mecanismo de registros e identificação do candidato bloqueado em triagens anteriores</w:t>
            </w:r>
          </w:p>
        </w:tc>
        <w:tc>
          <w:tcPr>
            <w:tcW w:w="900" w:type="dxa"/>
            <w:vAlign w:val="center"/>
          </w:tcPr>
          <w:p w:rsidR="00735D0C" w:rsidRPr="00A73279" w:rsidRDefault="00735D0C" w:rsidP="009A25B0">
            <w:pPr>
              <w:jc w:val="both"/>
              <w:rPr>
                <w:b/>
                <w:bCs/>
                <w:strike/>
              </w:rPr>
            </w:pPr>
            <w:r w:rsidRPr="00A73279">
              <w:rPr>
                <w:b/>
                <w:bCs/>
                <w:strike/>
              </w:rPr>
              <w:t>III</w:t>
            </w:r>
          </w:p>
        </w:tc>
        <w:tc>
          <w:tcPr>
            <w:tcW w:w="720" w:type="dxa"/>
          </w:tcPr>
          <w:p w:rsidR="00735D0C" w:rsidRPr="00A73279" w:rsidRDefault="00735D0C" w:rsidP="009A25B0">
            <w:pPr>
              <w:jc w:val="both"/>
              <w:rPr>
                <w:strike/>
                <w:highlight w:val="red"/>
              </w:rPr>
            </w:pPr>
          </w:p>
        </w:tc>
        <w:tc>
          <w:tcPr>
            <w:tcW w:w="720" w:type="dxa"/>
            <w:vAlign w:val="center"/>
          </w:tcPr>
          <w:p w:rsidR="00735D0C" w:rsidRPr="00A73279" w:rsidRDefault="00735D0C" w:rsidP="009A25B0">
            <w:pPr>
              <w:jc w:val="both"/>
              <w:rPr>
                <w:b/>
                <w:strike/>
                <w:highlight w:val="red"/>
              </w:rPr>
            </w:pPr>
          </w:p>
        </w:tc>
      </w:tr>
      <w:tr w:rsidR="00735D0C" w:rsidRPr="00A73279" w:rsidTr="009A25B0">
        <w:trPr>
          <w:jc w:val="center"/>
        </w:trPr>
        <w:tc>
          <w:tcPr>
            <w:tcW w:w="6840" w:type="dxa"/>
          </w:tcPr>
          <w:p w:rsidR="00735D0C" w:rsidRPr="00A73279" w:rsidRDefault="00735D0C" w:rsidP="009A25B0">
            <w:pPr>
              <w:jc w:val="both"/>
              <w:rPr>
                <w:bCs/>
                <w:strike/>
              </w:rPr>
            </w:pPr>
            <w:r w:rsidRPr="00A73279">
              <w:rPr>
                <w:b/>
                <w:bCs/>
                <w:strike/>
              </w:rPr>
              <w:t>4.6.</w:t>
            </w:r>
            <w:r w:rsidRPr="00A73279">
              <w:rPr>
                <w:bCs/>
                <w:strike/>
              </w:rPr>
              <w:t xml:space="preserve"> Mecanismo de convocação (readmissão) de doadores inaptos</w:t>
            </w:r>
          </w:p>
        </w:tc>
        <w:tc>
          <w:tcPr>
            <w:tcW w:w="900" w:type="dxa"/>
            <w:vAlign w:val="center"/>
          </w:tcPr>
          <w:p w:rsidR="00735D0C" w:rsidRPr="00A73279" w:rsidRDefault="00735D0C" w:rsidP="009A25B0">
            <w:pPr>
              <w:jc w:val="both"/>
              <w:rPr>
                <w:b/>
                <w:bCs/>
                <w:strike/>
              </w:rPr>
            </w:pPr>
            <w:r w:rsidRPr="00A73279">
              <w:rPr>
                <w:b/>
                <w:bCs/>
                <w:strike/>
              </w:rPr>
              <w:t>I</w:t>
            </w:r>
          </w:p>
        </w:tc>
        <w:tc>
          <w:tcPr>
            <w:tcW w:w="720" w:type="dxa"/>
          </w:tcPr>
          <w:p w:rsidR="00735D0C" w:rsidRPr="00A73279" w:rsidRDefault="00735D0C" w:rsidP="009A25B0">
            <w:pPr>
              <w:jc w:val="both"/>
              <w:rPr>
                <w:strike/>
                <w:highlight w:val="red"/>
              </w:rPr>
            </w:pPr>
          </w:p>
        </w:tc>
        <w:tc>
          <w:tcPr>
            <w:tcW w:w="720" w:type="dxa"/>
            <w:vAlign w:val="center"/>
          </w:tcPr>
          <w:p w:rsidR="00735D0C" w:rsidRPr="00A73279" w:rsidRDefault="00735D0C" w:rsidP="009A25B0">
            <w:pPr>
              <w:jc w:val="both"/>
              <w:rPr>
                <w:b/>
                <w:strike/>
                <w:highlight w:val="red"/>
              </w:rPr>
            </w:pPr>
          </w:p>
        </w:tc>
      </w:tr>
    </w:tbl>
    <w:p w:rsidR="00735D0C" w:rsidRPr="00A73279" w:rsidRDefault="00735D0C" w:rsidP="00735D0C">
      <w:pPr>
        <w:jc w:val="both"/>
        <w:rPr>
          <w:b/>
          <w:bCs/>
          <w:strike/>
        </w:rPr>
      </w:pPr>
    </w:p>
    <w:p w:rsidR="00735D0C" w:rsidRPr="00A73279" w:rsidRDefault="00735D0C" w:rsidP="00A758DE">
      <w:pPr>
        <w:rPr>
          <w:b/>
          <w:bCs/>
          <w:strike/>
        </w:rPr>
      </w:pPr>
      <w:r w:rsidRPr="00A73279">
        <w:rPr>
          <w:b/>
          <w:bCs/>
          <w:strike/>
        </w:rPr>
        <w:t>TRIAGEM HEMATOLÓGICA</w:t>
      </w:r>
    </w:p>
    <w:p w:rsidR="00735D0C" w:rsidRPr="00A73279" w:rsidRDefault="00735D0C" w:rsidP="00735D0C">
      <w:pPr>
        <w:jc w:val="both"/>
        <w:rPr>
          <w:b/>
          <w:bCs/>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0"/>
        <w:gridCol w:w="5042"/>
      </w:tblGrid>
      <w:tr w:rsidR="00735D0C" w:rsidRPr="00A73279" w:rsidTr="009A25B0">
        <w:trPr>
          <w:jc w:val="center"/>
        </w:trPr>
        <w:tc>
          <w:tcPr>
            <w:tcW w:w="4030" w:type="dxa"/>
          </w:tcPr>
          <w:p w:rsidR="00735D0C" w:rsidRPr="00A73279" w:rsidRDefault="00735D0C" w:rsidP="009A25B0">
            <w:pPr>
              <w:jc w:val="both"/>
              <w:rPr>
                <w:b/>
                <w:strike/>
              </w:rPr>
            </w:pPr>
            <w:r w:rsidRPr="00A73279">
              <w:rPr>
                <w:b/>
                <w:strike/>
              </w:rPr>
              <w:t>Nome do responsável:</w:t>
            </w:r>
          </w:p>
        </w:tc>
        <w:tc>
          <w:tcPr>
            <w:tcW w:w="5042" w:type="dxa"/>
          </w:tcPr>
          <w:p w:rsidR="00735D0C" w:rsidRPr="00A73279" w:rsidRDefault="00735D0C" w:rsidP="009A25B0">
            <w:pPr>
              <w:jc w:val="both"/>
              <w:rPr>
                <w:strike/>
              </w:rPr>
            </w:pPr>
          </w:p>
        </w:tc>
      </w:tr>
      <w:tr w:rsidR="00735D0C" w:rsidRPr="00A73279" w:rsidTr="009A25B0">
        <w:trPr>
          <w:jc w:val="center"/>
        </w:trPr>
        <w:tc>
          <w:tcPr>
            <w:tcW w:w="4030" w:type="dxa"/>
          </w:tcPr>
          <w:p w:rsidR="00735D0C" w:rsidRPr="00A73279" w:rsidRDefault="00735D0C" w:rsidP="009A25B0">
            <w:pPr>
              <w:jc w:val="both"/>
              <w:rPr>
                <w:b/>
                <w:strike/>
              </w:rPr>
            </w:pPr>
            <w:r w:rsidRPr="00A73279">
              <w:rPr>
                <w:b/>
                <w:strike/>
              </w:rPr>
              <w:t>Formação profissional:</w:t>
            </w:r>
          </w:p>
        </w:tc>
        <w:tc>
          <w:tcPr>
            <w:tcW w:w="5042" w:type="dxa"/>
          </w:tcPr>
          <w:p w:rsidR="00735D0C" w:rsidRPr="00A73279" w:rsidRDefault="00735D0C" w:rsidP="009A25B0">
            <w:pPr>
              <w:jc w:val="both"/>
              <w:rPr>
                <w:strike/>
              </w:rPr>
            </w:pPr>
          </w:p>
        </w:tc>
      </w:tr>
      <w:tr w:rsidR="00735D0C" w:rsidRPr="00A73279" w:rsidTr="009A25B0">
        <w:trPr>
          <w:jc w:val="center"/>
        </w:trPr>
        <w:tc>
          <w:tcPr>
            <w:tcW w:w="4030" w:type="dxa"/>
          </w:tcPr>
          <w:p w:rsidR="00735D0C" w:rsidRPr="00A73279" w:rsidRDefault="00735D0C" w:rsidP="009A25B0">
            <w:pPr>
              <w:jc w:val="both"/>
              <w:rPr>
                <w:b/>
                <w:strike/>
              </w:rPr>
            </w:pPr>
            <w:r w:rsidRPr="00A73279">
              <w:rPr>
                <w:b/>
                <w:strike/>
              </w:rPr>
              <w:t>Registro no conselho de classe:</w:t>
            </w:r>
          </w:p>
        </w:tc>
        <w:tc>
          <w:tcPr>
            <w:tcW w:w="5042" w:type="dxa"/>
          </w:tcPr>
          <w:p w:rsidR="00735D0C" w:rsidRPr="00A73279" w:rsidRDefault="00735D0C" w:rsidP="009A25B0">
            <w:pPr>
              <w:jc w:val="both"/>
              <w:rPr>
                <w:strike/>
              </w:rPr>
            </w:pPr>
          </w:p>
        </w:tc>
      </w:tr>
      <w:tr w:rsidR="00735D0C" w:rsidRPr="00A73279" w:rsidTr="009A25B0">
        <w:trPr>
          <w:jc w:val="center"/>
        </w:trPr>
        <w:tc>
          <w:tcPr>
            <w:tcW w:w="4030" w:type="dxa"/>
          </w:tcPr>
          <w:p w:rsidR="00735D0C" w:rsidRPr="00A73279" w:rsidRDefault="00735D0C" w:rsidP="009A25B0">
            <w:pPr>
              <w:jc w:val="both"/>
              <w:rPr>
                <w:b/>
                <w:strike/>
              </w:rPr>
            </w:pPr>
            <w:r w:rsidRPr="00A73279">
              <w:rPr>
                <w:b/>
                <w:bCs/>
                <w:strike/>
              </w:rPr>
              <w:t>Contato:</w:t>
            </w:r>
          </w:p>
        </w:tc>
        <w:tc>
          <w:tcPr>
            <w:tcW w:w="5042"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110" w:type="dxa"/>
        <w:jc w:val="center"/>
        <w:tblInd w:w="-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
        <w:gridCol w:w="6755"/>
        <w:gridCol w:w="891"/>
        <w:gridCol w:w="713"/>
        <w:gridCol w:w="675"/>
        <w:gridCol w:w="38"/>
      </w:tblGrid>
      <w:tr w:rsidR="00735D0C" w:rsidRPr="00A73279" w:rsidTr="005B1B8B">
        <w:trPr>
          <w:gridBefore w:val="1"/>
          <w:wBefore w:w="38" w:type="dxa"/>
          <w:jc w:val="center"/>
        </w:trPr>
        <w:tc>
          <w:tcPr>
            <w:tcW w:w="6755" w:type="dxa"/>
          </w:tcPr>
          <w:p w:rsidR="00735D0C" w:rsidRPr="00A73279" w:rsidRDefault="00735D0C" w:rsidP="009A25B0">
            <w:pPr>
              <w:jc w:val="both"/>
              <w:rPr>
                <w:b/>
                <w:strike/>
              </w:rPr>
            </w:pPr>
            <w:r w:rsidRPr="00A73279">
              <w:rPr>
                <w:b/>
                <w:strike/>
              </w:rPr>
              <w:lastRenderedPageBreak/>
              <w:t>5. Recursos Humanos</w:t>
            </w:r>
          </w:p>
        </w:tc>
        <w:tc>
          <w:tcPr>
            <w:tcW w:w="891" w:type="dxa"/>
          </w:tcPr>
          <w:p w:rsidR="00735D0C" w:rsidRPr="00A73279" w:rsidRDefault="00735D0C" w:rsidP="009A25B0">
            <w:pPr>
              <w:jc w:val="both"/>
              <w:rPr>
                <w:b/>
                <w:strike/>
              </w:rPr>
            </w:pPr>
            <w:r w:rsidRPr="00A73279">
              <w:rPr>
                <w:b/>
                <w:strike/>
              </w:rPr>
              <w:t>Nível</w:t>
            </w:r>
          </w:p>
        </w:tc>
        <w:tc>
          <w:tcPr>
            <w:tcW w:w="713" w:type="dxa"/>
            <w:tcBorders>
              <w:right w:val="single" w:sz="4" w:space="0" w:color="auto"/>
            </w:tcBorders>
          </w:tcPr>
          <w:p w:rsidR="00735D0C" w:rsidRPr="00A73279" w:rsidRDefault="00735D0C" w:rsidP="009A25B0">
            <w:pPr>
              <w:jc w:val="both"/>
              <w:rPr>
                <w:b/>
                <w:strike/>
              </w:rPr>
            </w:pPr>
            <w:r w:rsidRPr="00A73279">
              <w:rPr>
                <w:b/>
                <w:strike/>
              </w:rPr>
              <w:t>Sim</w:t>
            </w:r>
          </w:p>
        </w:tc>
        <w:tc>
          <w:tcPr>
            <w:tcW w:w="713" w:type="dxa"/>
            <w:gridSpan w:val="2"/>
            <w:tcBorders>
              <w:left w:val="single" w:sz="4" w:space="0" w:color="auto"/>
            </w:tcBorders>
          </w:tcPr>
          <w:p w:rsidR="00735D0C" w:rsidRPr="00A73279" w:rsidRDefault="00735D0C" w:rsidP="009A25B0">
            <w:pPr>
              <w:jc w:val="both"/>
              <w:rPr>
                <w:b/>
                <w:strike/>
              </w:rPr>
            </w:pPr>
            <w:r w:rsidRPr="00A73279">
              <w:rPr>
                <w:b/>
                <w:strike/>
              </w:rPr>
              <w:t>Não</w:t>
            </w:r>
          </w:p>
        </w:tc>
      </w:tr>
      <w:tr w:rsidR="00735D0C" w:rsidRPr="00A73279" w:rsidTr="005B1B8B">
        <w:trPr>
          <w:gridBefore w:val="1"/>
          <w:wBefore w:w="38" w:type="dxa"/>
          <w:jc w:val="center"/>
        </w:trPr>
        <w:tc>
          <w:tcPr>
            <w:tcW w:w="6755" w:type="dxa"/>
          </w:tcPr>
          <w:p w:rsidR="00735D0C" w:rsidRPr="00A73279" w:rsidRDefault="00735D0C" w:rsidP="009A25B0">
            <w:pPr>
              <w:jc w:val="both"/>
              <w:rPr>
                <w:b/>
                <w:strike/>
              </w:rPr>
            </w:pPr>
            <w:r w:rsidRPr="00A73279">
              <w:rPr>
                <w:b/>
                <w:strike/>
              </w:rPr>
              <w:t xml:space="preserve">5.1. </w:t>
            </w:r>
            <w:r w:rsidRPr="00A73279">
              <w:rPr>
                <w:bCs/>
                <w:strike/>
              </w:rPr>
              <w:t>RH qualificado/capacitado</w:t>
            </w:r>
          </w:p>
        </w:tc>
        <w:tc>
          <w:tcPr>
            <w:tcW w:w="891" w:type="dxa"/>
            <w:vAlign w:val="center"/>
          </w:tcPr>
          <w:p w:rsidR="00735D0C" w:rsidRPr="00A73279" w:rsidRDefault="00735D0C" w:rsidP="009A25B0">
            <w:pPr>
              <w:jc w:val="both"/>
              <w:rPr>
                <w:b/>
                <w:bCs/>
                <w:strike/>
              </w:rPr>
            </w:pPr>
            <w:r w:rsidRPr="00A73279">
              <w:rPr>
                <w:b/>
                <w:bCs/>
                <w:strike/>
              </w:rPr>
              <w:t>II</w:t>
            </w:r>
          </w:p>
        </w:tc>
        <w:tc>
          <w:tcPr>
            <w:tcW w:w="713" w:type="dxa"/>
            <w:tcBorders>
              <w:right w:val="single" w:sz="4" w:space="0" w:color="auto"/>
            </w:tcBorders>
          </w:tcPr>
          <w:p w:rsidR="00735D0C" w:rsidRPr="00A73279" w:rsidRDefault="00735D0C" w:rsidP="009A25B0">
            <w:pPr>
              <w:jc w:val="both"/>
              <w:rPr>
                <w:strike/>
              </w:rPr>
            </w:pPr>
          </w:p>
        </w:tc>
        <w:tc>
          <w:tcPr>
            <w:tcW w:w="713" w:type="dxa"/>
            <w:gridSpan w:val="2"/>
            <w:tcBorders>
              <w:left w:val="single" w:sz="4" w:space="0" w:color="auto"/>
            </w:tcBorders>
            <w:vAlign w:val="center"/>
          </w:tcPr>
          <w:p w:rsidR="00735D0C" w:rsidRPr="00A73279" w:rsidRDefault="00735D0C" w:rsidP="009A25B0">
            <w:pPr>
              <w:jc w:val="both"/>
              <w:rPr>
                <w:b/>
                <w:strike/>
              </w:rPr>
            </w:pPr>
          </w:p>
        </w:tc>
      </w:tr>
      <w:tr w:rsidR="00735D0C" w:rsidRPr="00A73279" w:rsidTr="005B1B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38" w:type="dxa"/>
          <w:jc w:val="center"/>
        </w:trPr>
        <w:tc>
          <w:tcPr>
            <w:tcW w:w="9072" w:type="dxa"/>
            <w:gridSpan w:val="5"/>
          </w:tcPr>
          <w:p w:rsidR="00735D0C" w:rsidRPr="00A73279" w:rsidRDefault="00735D0C" w:rsidP="009A25B0">
            <w:pPr>
              <w:jc w:val="both"/>
              <w:rPr>
                <w:b/>
                <w:bCs/>
                <w:strike/>
              </w:rPr>
            </w:pPr>
            <w:r w:rsidRPr="00A73279">
              <w:rPr>
                <w:b/>
                <w:bCs/>
                <w:strike/>
              </w:rPr>
              <w:t>Observações:</w:t>
            </w:r>
          </w:p>
        </w:tc>
      </w:tr>
      <w:tr w:rsidR="00735D0C" w:rsidRPr="00A73279" w:rsidTr="005B1B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38" w:type="dxa"/>
          <w:jc w:val="center"/>
        </w:trPr>
        <w:tc>
          <w:tcPr>
            <w:tcW w:w="9072" w:type="dxa"/>
            <w:gridSpan w:val="5"/>
          </w:tcPr>
          <w:p w:rsidR="00735D0C" w:rsidRPr="00A73279" w:rsidRDefault="00735D0C" w:rsidP="009A25B0">
            <w:pPr>
              <w:jc w:val="both"/>
              <w:rPr>
                <w:b/>
                <w:bCs/>
                <w:strike/>
              </w:rPr>
            </w:pPr>
          </w:p>
        </w:tc>
      </w:tr>
      <w:tr w:rsidR="00735D0C" w:rsidRPr="00A73279" w:rsidTr="005B1B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38" w:type="dxa"/>
          <w:jc w:val="center"/>
        </w:trPr>
        <w:tc>
          <w:tcPr>
            <w:tcW w:w="9072" w:type="dxa"/>
            <w:gridSpan w:val="5"/>
          </w:tcPr>
          <w:p w:rsidR="00735D0C" w:rsidRPr="00A73279" w:rsidRDefault="00735D0C" w:rsidP="009A25B0">
            <w:pPr>
              <w:jc w:val="both"/>
              <w:rPr>
                <w:b/>
                <w:bCs/>
                <w:strike/>
              </w:rPr>
            </w:pPr>
          </w:p>
        </w:tc>
      </w:tr>
      <w:tr w:rsidR="00735D0C" w:rsidRPr="00A73279" w:rsidTr="005B1B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38" w:type="dxa"/>
          <w:jc w:val="center"/>
        </w:trPr>
        <w:tc>
          <w:tcPr>
            <w:tcW w:w="9072" w:type="dxa"/>
            <w:gridSpan w:val="5"/>
          </w:tcPr>
          <w:p w:rsidR="00735D0C" w:rsidRPr="00A73279" w:rsidRDefault="00735D0C" w:rsidP="009A25B0">
            <w:pPr>
              <w:jc w:val="both"/>
              <w:rPr>
                <w:b/>
                <w:bCs/>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Borders>
              <w:bottom w:val="single" w:sz="4" w:space="0" w:color="auto"/>
              <w:right w:val="single" w:sz="4" w:space="0" w:color="auto"/>
            </w:tcBorders>
          </w:tcPr>
          <w:p w:rsidR="00735D0C" w:rsidRPr="00A73279" w:rsidRDefault="00735D0C" w:rsidP="009A25B0">
            <w:pPr>
              <w:jc w:val="both"/>
              <w:rPr>
                <w:b/>
                <w:strike/>
              </w:rPr>
            </w:pPr>
            <w:r w:rsidRPr="00A73279">
              <w:rPr>
                <w:b/>
                <w:strike/>
              </w:rPr>
              <w:t>6. Triagem hematológica</w:t>
            </w:r>
          </w:p>
        </w:tc>
        <w:tc>
          <w:tcPr>
            <w:tcW w:w="90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Nível</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Sim</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Borders>
              <w:right w:val="single" w:sz="4" w:space="0" w:color="auto"/>
            </w:tcBorders>
          </w:tcPr>
          <w:p w:rsidR="00735D0C" w:rsidRPr="00A73279" w:rsidRDefault="00735D0C" w:rsidP="009A25B0">
            <w:pPr>
              <w:jc w:val="both"/>
              <w:rPr>
                <w:b/>
                <w:strike/>
              </w:rPr>
            </w:pPr>
            <w:r w:rsidRPr="00A73279">
              <w:rPr>
                <w:b/>
                <w:strike/>
              </w:rPr>
              <w:t xml:space="preserve">6.1. </w:t>
            </w:r>
            <w:r w:rsidRPr="00A73279">
              <w:rPr>
                <w:strike/>
              </w:rPr>
              <w:t>Área física conforme legislação vigente (área específica, fluxo, iluminação, ventilação</w:t>
            </w:r>
            <w:proofErr w:type="gramStart"/>
            <w:r w:rsidRPr="00A73279">
              <w:rPr>
                <w:strike/>
              </w:rPr>
              <w:t>)</w:t>
            </w:r>
            <w:proofErr w:type="gramEnd"/>
          </w:p>
        </w:tc>
        <w:tc>
          <w:tcPr>
            <w:tcW w:w="90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w:t>
            </w:r>
          </w:p>
        </w:tc>
        <w:tc>
          <w:tcPr>
            <w:tcW w:w="720" w:type="dxa"/>
            <w:tcBorders>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right w:val="single" w:sz="4" w:space="0" w:color="auto"/>
            </w:tcBorders>
          </w:tcPr>
          <w:p w:rsidR="00735D0C" w:rsidRPr="00A73279" w:rsidRDefault="00735D0C" w:rsidP="009A25B0">
            <w:pPr>
              <w:jc w:val="both"/>
              <w:rPr>
                <w:b/>
                <w:strike/>
              </w:rPr>
            </w:pPr>
            <w:r w:rsidRPr="00A73279">
              <w:rPr>
                <w:b/>
                <w:strike/>
              </w:rPr>
              <w:t>6.2.</w:t>
            </w:r>
            <w:r w:rsidRPr="00A73279">
              <w:rPr>
                <w:bCs/>
                <w:strike/>
              </w:rPr>
              <w:t xml:space="preserve"> POP atualizado e disponível</w:t>
            </w:r>
          </w:p>
        </w:tc>
        <w:tc>
          <w:tcPr>
            <w:tcW w:w="90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right w:val="single" w:sz="4" w:space="0" w:color="auto"/>
            </w:tcBorders>
          </w:tcPr>
          <w:p w:rsidR="00735D0C" w:rsidRPr="00A73279" w:rsidRDefault="00735D0C" w:rsidP="009A25B0">
            <w:pPr>
              <w:jc w:val="both"/>
              <w:rPr>
                <w:b/>
                <w:strike/>
              </w:rPr>
            </w:pPr>
            <w:r w:rsidRPr="00A73279">
              <w:rPr>
                <w:b/>
                <w:strike/>
              </w:rPr>
              <w:t xml:space="preserve">6.2.1. </w:t>
            </w:r>
            <w:r w:rsidRPr="00A73279">
              <w:rPr>
                <w:strike/>
              </w:rPr>
              <w:t>Procedimentos executados conforme POP</w:t>
            </w:r>
          </w:p>
        </w:tc>
        <w:tc>
          <w:tcPr>
            <w:tcW w:w="90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tcPr>
          <w:p w:rsidR="00735D0C" w:rsidRPr="00A73279" w:rsidRDefault="00735D0C" w:rsidP="009A25B0">
            <w:pPr>
              <w:jc w:val="both"/>
              <w:rPr>
                <w:b/>
                <w:strike/>
              </w:rPr>
            </w:pPr>
          </w:p>
        </w:tc>
      </w:tr>
      <w:tr w:rsidR="00735D0C" w:rsidRPr="00A73279" w:rsidTr="009A25B0">
        <w:trPr>
          <w:jc w:val="center"/>
        </w:trPr>
        <w:tc>
          <w:tcPr>
            <w:tcW w:w="6840" w:type="dxa"/>
            <w:tcBorders>
              <w:right w:val="single" w:sz="4" w:space="0" w:color="auto"/>
            </w:tcBorders>
          </w:tcPr>
          <w:p w:rsidR="00735D0C" w:rsidRPr="00A73279" w:rsidRDefault="00735D0C" w:rsidP="009A25B0">
            <w:pPr>
              <w:jc w:val="both"/>
              <w:rPr>
                <w:b/>
                <w:strike/>
              </w:rPr>
            </w:pPr>
            <w:r w:rsidRPr="00A73279">
              <w:rPr>
                <w:b/>
                <w:strike/>
              </w:rPr>
              <w:t>6.3.</w:t>
            </w:r>
            <w:r w:rsidRPr="00A73279">
              <w:rPr>
                <w:strike/>
              </w:rPr>
              <w:t xml:space="preserve"> Técnica usada: _____________________________</w:t>
            </w:r>
          </w:p>
        </w:tc>
        <w:tc>
          <w:tcPr>
            <w:tcW w:w="90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INF</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tcPr>
          <w:p w:rsidR="00735D0C" w:rsidRPr="00A73279" w:rsidRDefault="00735D0C" w:rsidP="009A25B0">
            <w:pPr>
              <w:jc w:val="both"/>
              <w:rPr>
                <w:b/>
                <w:strike/>
              </w:rPr>
            </w:pPr>
          </w:p>
        </w:tc>
      </w:tr>
      <w:tr w:rsidR="00735D0C" w:rsidRPr="00A73279" w:rsidTr="009A25B0">
        <w:trPr>
          <w:jc w:val="center"/>
        </w:trPr>
        <w:tc>
          <w:tcPr>
            <w:tcW w:w="6840" w:type="dxa"/>
            <w:tcBorders>
              <w:right w:val="single" w:sz="4" w:space="0" w:color="auto"/>
            </w:tcBorders>
          </w:tcPr>
          <w:p w:rsidR="00735D0C" w:rsidRPr="00A73279" w:rsidRDefault="00735D0C" w:rsidP="009A25B0">
            <w:pPr>
              <w:jc w:val="both"/>
              <w:rPr>
                <w:strike/>
              </w:rPr>
            </w:pPr>
            <w:r w:rsidRPr="00A73279">
              <w:rPr>
                <w:b/>
                <w:strike/>
              </w:rPr>
              <w:t xml:space="preserve">6.4. </w:t>
            </w:r>
            <w:r w:rsidRPr="00A73279">
              <w:rPr>
                <w:strike/>
              </w:rPr>
              <w:t>Equipamentos em conformidade com a técnica utilizada</w:t>
            </w:r>
          </w:p>
        </w:tc>
        <w:tc>
          <w:tcPr>
            <w:tcW w:w="90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right w:val="single" w:sz="4" w:space="0" w:color="auto"/>
            </w:tcBorders>
          </w:tcPr>
          <w:p w:rsidR="00735D0C" w:rsidRPr="00A73279" w:rsidRDefault="00735D0C" w:rsidP="009A25B0">
            <w:pPr>
              <w:jc w:val="both"/>
              <w:rPr>
                <w:strike/>
              </w:rPr>
            </w:pPr>
            <w:r w:rsidRPr="00A73279">
              <w:rPr>
                <w:b/>
                <w:strike/>
              </w:rPr>
              <w:t xml:space="preserve">6.5. </w:t>
            </w:r>
            <w:r w:rsidRPr="00A73279">
              <w:rPr>
                <w:bCs/>
                <w:strike/>
              </w:rPr>
              <w:t>Registro dos procedimentos realizados</w:t>
            </w:r>
          </w:p>
        </w:tc>
        <w:tc>
          <w:tcPr>
            <w:tcW w:w="90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left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18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180" w:type="dxa"/>
          </w:tcPr>
          <w:p w:rsidR="00735D0C" w:rsidRPr="00A73279" w:rsidRDefault="00735D0C" w:rsidP="009A25B0">
            <w:pPr>
              <w:jc w:val="both"/>
              <w:rPr>
                <w:b/>
                <w:bCs/>
                <w:strike/>
              </w:rPr>
            </w:pPr>
          </w:p>
        </w:tc>
      </w:tr>
      <w:tr w:rsidR="00735D0C" w:rsidRPr="00A73279" w:rsidTr="009A25B0">
        <w:trPr>
          <w:jc w:val="center"/>
        </w:trPr>
        <w:tc>
          <w:tcPr>
            <w:tcW w:w="9180" w:type="dxa"/>
          </w:tcPr>
          <w:p w:rsidR="00735D0C" w:rsidRPr="00A73279" w:rsidRDefault="00735D0C" w:rsidP="009A25B0">
            <w:pPr>
              <w:jc w:val="both"/>
              <w:rPr>
                <w:b/>
                <w:bCs/>
                <w:strike/>
              </w:rPr>
            </w:pPr>
          </w:p>
        </w:tc>
      </w:tr>
      <w:tr w:rsidR="00735D0C" w:rsidRPr="00A73279" w:rsidTr="009A25B0">
        <w:trPr>
          <w:jc w:val="center"/>
        </w:trPr>
        <w:tc>
          <w:tcPr>
            <w:tcW w:w="9180" w:type="dxa"/>
          </w:tcPr>
          <w:p w:rsidR="00735D0C" w:rsidRPr="00A73279" w:rsidRDefault="00735D0C" w:rsidP="009A25B0">
            <w:pPr>
              <w:jc w:val="both"/>
              <w:rPr>
                <w:b/>
                <w:bCs/>
                <w:strike/>
              </w:rPr>
            </w:pPr>
          </w:p>
        </w:tc>
      </w:tr>
    </w:tbl>
    <w:p w:rsidR="00735D0C" w:rsidRPr="00A73279" w:rsidRDefault="00735D0C" w:rsidP="00735D0C">
      <w:pPr>
        <w:jc w:val="both"/>
        <w:rPr>
          <w:strike/>
        </w:rPr>
      </w:pPr>
    </w:p>
    <w:p w:rsidR="00735D0C" w:rsidRPr="00A73279" w:rsidRDefault="00735D0C" w:rsidP="00A758DE">
      <w:pPr>
        <w:rPr>
          <w:b/>
          <w:bCs/>
          <w:strike/>
        </w:rPr>
      </w:pPr>
      <w:r w:rsidRPr="00A73279">
        <w:rPr>
          <w:b/>
          <w:bCs/>
          <w:strike/>
        </w:rPr>
        <w:t>TRIAGEM CLÍNICA</w:t>
      </w:r>
    </w:p>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4"/>
        <w:gridCol w:w="5148"/>
      </w:tblGrid>
      <w:tr w:rsidR="00735D0C" w:rsidRPr="00A73279" w:rsidTr="009A25B0">
        <w:trPr>
          <w:jc w:val="center"/>
        </w:trPr>
        <w:tc>
          <w:tcPr>
            <w:tcW w:w="3960" w:type="dxa"/>
          </w:tcPr>
          <w:p w:rsidR="00735D0C" w:rsidRPr="00A73279" w:rsidRDefault="00735D0C" w:rsidP="009A25B0">
            <w:pPr>
              <w:jc w:val="both"/>
              <w:rPr>
                <w:b/>
                <w:strike/>
              </w:rPr>
            </w:pPr>
            <w:r w:rsidRPr="00A73279">
              <w:rPr>
                <w:b/>
                <w:strike/>
              </w:rPr>
              <w:t>Nome do responsável:</w:t>
            </w:r>
          </w:p>
        </w:tc>
        <w:tc>
          <w:tcPr>
            <w:tcW w:w="5220" w:type="dxa"/>
          </w:tcPr>
          <w:p w:rsidR="00735D0C" w:rsidRPr="00A73279" w:rsidRDefault="00735D0C" w:rsidP="009A25B0">
            <w:pPr>
              <w:jc w:val="both"/>
              <w:rPr>
                <w:strike/>
              </w:rPr>
            </w:pPr>
          </w:p>
        </w:tc>
      </w:tr>
      <w:tr w:rsidR="00735D0C" w:rsidRPr="00A73279" w:rsidTr="009A25B0">
        <w:trPr>
          <w:jc w:val="center"/>
        </w:trPr>
        <w:tc>
          <w:tcPr>
            <w:tcW w:w="3960" w:type="dxa"/>
          </w:tcPr>
          <w:p w:rsidR="00735D0C" w:rsidRPr="00A73279" w:rsidRDefault="00735D0C" w:rsidP="009A25B0">
            <w:pPr>
              <w:jc w:val="both"/>
              <w:rPr>
                <w:b/>
                <w:strike/>
              </w:rPr>
            </w:pPr>
            <w:r w:rsidRPr="00A73279">
              <w:rPr>
                <w:b/>
                <w:strike/>
              </w:rPr>
              <w:t>Formação profissional:</w:t>
            </w:r>
          </w:p>
        </w:tc>
        <w:tc>
          <w:tcPr>
            <w:tcW w:w="5220" w:type="dxa"/>
          </w:tcPr>
          <w:p w:rsidR="00735D0C" w:rsidRPr="00A73279" w:rsidRDefault="00735D0C" w:rsidP="009A25B0">
            <w:pPr>
              <w:jc w:val="both"/>
              <w:rPr>
                <w:strike/>
              </w:rPr>
            </w:pPr>
          </w:p>
        </w:tc>
      </w:tr>
      <w:tr w:rsidR="00735D0C" w:rsidRPr="00A73279" w:rsidTr="009A25B0">
        <w:trPr>
          <w:jc w:val="center"/>
        </w:trPr>
        <w:tc>
          <w:tcPr>
            <w:tcW w:w="3960" w:type="dxa"/>
          </w:tcPr>
          <w:p w:rsidR="00735D0C" w:rsidRPr="00A73279" w:rsidRDefault="00735D0C" w:rsidP="009A25B0">
            <w:pPr>
              <w:jc w:val="both"/>
              <w:rPr>
                <w:b/>
                <w:strike/>
              </w:rPr>
            </w:pPr>
            <w:r w:rsidRPr="00A73279">
              <w:rPr>
                <w:b/>
                <w:strike/>
              </w:rPr>
              <w:t>Registro no conselho de classe:</w:t>
            </w:r>
          </w:p>
        </w:tc>
        <w:tc>
          <w:tcPr>
            <w:tcW w:w="5220" w:type="dxa"/>
          </w:tcPr>
          <w:p w:rsidR="00735D0C" w:rsidRPr="00A73279" w:rsidRDefault="00735D0C" w:rsidP="009A25B0">
            <w:pPr>
              <w:jc w:val="both"/>
              <w:rPr>
                <w:strike/>
              </w:rPr>
            </w:pPr>
          </w:p>
        </w:tc>
      </w:tr>
      <w:tr w:rsidR="00735D0C" w:rsidRPr="00A73279" w:rsidTr="009A25B0">
        <w:trPr>
          <w:jc w:val="center"/>
        </w:trPr>
        <w:tc>
          <w:tcPr>
            <w:tcW w:w="3960" w:type="dxa"/>
          </w:tcPr>
          <w:p w:rsidR="00735D0C" w:rsidRPr="00A73279" w:rsidRDefault="00735D0C" w:rsidP="009A25B0">
            <w:pPr>
              <w:jc w:val="both"/>
              <w:rPr>
                <w:b/>
                <w:strike/>
              </w:rPr>
            </w:pPr>
            <w:r w:rsidRPr="00A73279">
              <w:rPr>
                <w:b/>
                <w:bCs/>
                <w:strike/>
              </w:rPr>
              <w:t>Contato:</w:t>
            </w:r>
          </w:p>
        </w:tc>
        <w:tc>
          <w:tcPr>
            <w:tcW w:w="5220"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Pr>
          <w:p w:rsidR="00735D0C" w:rsidRPr="00A73279" w:rsidRDefault="00735D0C" w:rsidP="009A25B0">
            <w:pPr>
              <w:jc w:val="both"/>
              <w:rPr>
                <w:b/>
                <w:strike/>
              </w:rPr>
            </w:pPr>
            <w:r w:rsidRPr="00A73279">
              <w:rPr>
                <w:b/>
                <w:strike/>
              </w:rPr>
              <w:t>7. Recursos Humanos</w:t>
            </w:r>
          </w:p>
        </w:tc>
        <w:tc>
          <w:tcPr>
            <w:tcW w:w="900" w:type="dxa"/>
          </w:tcPr>
          <w:p w:rsidR="00735D0C" w:rsidRPr="00A73279" w:rsidRDefault="00735D0C" w:rsidP="009A25B0">
            <w:pPr>
              <w:jc w:val="both"/>
              <w:rPr>
                <w:b/>
                <w:bCs/>
                <w:strike/>
              </w:rPr>
            </w:pPr>
            <w:r w:rsidRPr="00A73279">
              <w:rPr>
                <w:b/>
                <w:bCs/>
                <w:strike/>
              </w:rPr>
              <w:t>Nível</w:t>
            </w:r>
          </w:p>
        </w:tc>
        <w:tc>
          <w:tcPr>
            <w:tcW w:w="720" w:type="dxa"/>
            <w:tcBorders>
              <w:right w:val="single" w:sz="4" w:space="0" w:color="auto"/>
            </w:tcBorders>
          </w:tcPr>
          <w:p w:rsidR="00735D0C" w:rsidRPr="00A73279" w:rsidRDefault="00735D0C" w:rsidP="009A25B0">
            <w:pPr>
              <w:jc w:val="both"/>
              <w:rPr>
                <w:b/>
                <w:strike/>
              </w:rPr>
            </w:pPr>
            <w:r w:rsidRPr="00A73279">
              <w:rPr>
                <w:b/>
                <w:strike/>
              </w:rPr>
              <w:t>Sim</w:t>
            </w:r>
          </w:p>
        </w:tc>
        <w:tc>
          <w:tcPr>
            <w:tcW w:w="720" w:type="dxa"/>
            <w:tcBorders>
              <w:lef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Pr>
          <w:p w:rsidR="00735D0C" w:rsidRPr="00A73279" w:rsidRDefault="00735D0C" w:rsidP="009A25B0">
            <w:pPr>
              <w:jc w:val="both"/>
              <w:rPr>
                <w:b/>
                <w:strike/>
              </w:rPr>
            </w:pPr>
            <w:r w:rsidRPr="00A73279">
              <w:rPr>
                <w:b/>
                <w:strike/>
              </w:rPr>
              <w:t xml:space="preserve">7.1. </w:t>
            </w:r>
            <w:r w:rsidRPr="00A73279">
              <w:rPr>
                <w:bCs/>
                <w:strike/>
              </w:rPr>
              <w:t>RH qualificado/capacitado</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Pr>
          <w:p w:rsidR="00735D0C" w:rsidRPr="00A73279" w:rsidRDefault="00735D0C" w:rsidP="009A25B0">
            <w:pPr>
              <w:jc w:val="both"/>
              <w:rPr>
                <w:bCs/>
                <w:strike/>
              </w:rPr>
            </w:pPr>
            <w:r w:rsidRPr="00A73279">
              <w:rPr>
                <w:b/>
                <w:strike/>
              </w:rPr>
              <w:t xml:space="preserve">7.2. </w:t>
            </w:r>
            <w:r w:rsidRPr="00A73279">
              <w:rPr>
                <w:bCs/>
                <w:strike/>
              </w:rPr>
              <w:t xml:space="preserve">Atividade realizada </w:t>
            </w:r>
            <w:proofErr w:type="gramStart"/>
            <w:r w:rsidRPr="00A73279">
              <w:rPr>
                <w:bCs/>
                <w:strike/>
              </w:rPr>
              <w:t>sob supervisão</w:t>
            </w:r>
            <w:proofErr w:type="gramEnd"/>
            <w:r w:rsidRPr="00A73279">
              <w:rPr>
                <w:bCs/>
                <w:strike/>
              </w:rPr>
              <w:t xml:space="preserve"> médica</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roofErr w:type="gramStart"/>
            <w:r w:rsidRPr="00A73279">
              <w:rPr>
                <w:b/>
                <w:strike/>
              </w:rPr>
              <w:lastRenderedPageBreak/>
              <w:t>8</w:t>
            </w:r>
            <w:proofErr w:type="gramEnd"/>
            <w:r w:rsidRPr="00A73279">
              <w:rPr>
                <w:b/>
                <w:strike/>
              </w:rPr>
              <w:t xml:space="preserve"> Procedimentos</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Nível</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Sim</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8.1. </w:t>
            </w:r>
            <w:r w:rsidRPr="00A73279">
              <w:rPr>
                <w:strike/>
              </w:rPr>
              <w:t>Sala que garanta privacidade do doador e sigilo das informações</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bCs/>
                <w:strike/>
              </w:rPr>
              <w:t xml:space="preserve">8.2. </w:t>
            </w:r>
            <w:r w:rsidRPr="00A73279">
              <w:rPr>
                <w:bCs/>
                <w:strike/>
              </w:rPr>
              <w:t>POP atualizado e disponível</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8.2.1. </w:t>
            </w:r>
            <w:r w:rsidRPr="00A73279">
              <w:rPr>
                <w:strike/>
              </w:rPr>
              <w:t xml:space="preserve">Procedimentos executados conforme POP </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8.3.</w:t>
            </w:r>
            <w:r w:rsidRPr="00A73279">
              <w:rPr>
                <w:b/>
                <w:bCs/>
                <w:strike/>
              </w:rPr>
              <w:t xml:space="preserve"> </w:t>
            </w:r>
            <w:r w:rsidRPr="00A73279">
              <w:rPr>
                <w:strike/>
              </w:rPr>
              <w:t xml:space="preserve">Ficha de triagem clínica padronizada contemplando os requisitos para seleção de doadores (questionário, pulso, pressão arterial, hematócrito/hemoglobina, temperatura e peso), com data e identificação do candidato e do profissional que realizou a </w:t>
            </w:r>
            <w:proofErr w:type="gramStart"/>
            <w:r w:rsidRPr="00A73279">
              <w:rPr>
                <w:strike/>
              </w:rPr>
              <w:t>triagem</w:t>
            </w:r>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8.3.1.</w:t>
            </w:r>
            <w:r w:rsidRPr="00A73279">
              <w:rPr>
                <w:b/>
                <w:bCs/>
                <w:strike/>
              </w:rPr>
              <w:t xml:space="preserve"> </w:t>
            </w:r>
            <w:r w:rsidRPr="00A73279">
              <w:rPr>
                <w:bCs/>
                <w:strike/>
              </w:rPr>
              <w:t>Ficha</w:t>
            </w:r>
            <w:r w:rsidRPr="00A73279">
              <w:rPr>
                <w:strike/>
              </w:rPr>
              <w:t xml:space="preserve"> de triagem clínica preenchida a cada nova doação</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8.4. </w:t>
            </w:r>
            <w:r w:rsidRPr="00A73279">
              <w:rPr>
                <w:strike/>
              </w:rPr>
              <w:t xml:space="preserve">Registro, na ficha de triagem do doador, da causa da inaptidão e do encaminhamento ao serviço de referência, quando </w:t>
            </w:r>
            <w:proofErr w:type="gramStart"/>
            <w:r w:rsidRPr="00A73279">
              <w:rPr>
                <w:strike/>
              </w:rPr>
              <w:t>necessário</w:t>
            </w:r>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blPrEx>
          <w:tblBorders>
            <w:top w:val="single" w:sz="6" w:space="0" w:color="auto"/>
            <w:left w:val="single" w:sz="6" w:space="0" w:color="auto"/>
            <w:bottom w:val="single" w:sz="6" w:space="0" w:color="auto"/>
            <w:right w:val="single" w:sz="6" w:space="0" w:color="auto"/>
          </w:tblBorders>
        </w:tblPrEx>
        <w:trPr>
          <w:jc w:val="center"/>
        </w:trPr>
        <w:tc>
          <w:tcPr>
            <w:tcW w:w="6840" w:type="dxa"/>
            <w:tcBorders>
              <w:right w:val="single" w:sz="4" w:space="0" w:color="auto"/>
            </w:tcBorders>
          </w:tcPr>
          <w:p w:rsidR="00735D0C" w:rsidRPr="00A73279" w:rsidRDefault="00735D0C" w:rsidP="009A25B0">
            <w:pPr>
              <w:jc w:val="both"/>
              <w:rPr>
                <w:strike/>
              </w:rPr>
            </w:pPr>
            <w:r w:rsidRPr="00A73279">
              <w:rPr>
                <w:b/>
                <w:strike/>
              </w:rPr>
              <w:t xml:space="preserve">8.5. </w:t>
            </w:r>
            <w:r w:rsidRPr="00A73279">
              <w:rPr>
                <w:strike/>
              </w:rPr>
              <w:t>Equipamentos em conformidade com a técnica utilizada</w:t>
            </w:r>
          </w:p>
        </w:tc>
        <w:tc>
          <w:tcPr>
            <w:tcW w:w="90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left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blPrEx>
          <w:tblBorders>
            <w:top w:val="single" w:sz="6" w:space="0" w:color="auto"/>
            <w:left w:val="single" w:sz="6" w:space="0" w:color="auto"/>
            <w:bottom w:val="single" w:sz="6" w:space="0" w:color="auto"/>
            <w:right w:val="single" w:sz="6" w:space="0" w:color="auto"/>
          </w:tblBorders>
        </w:tblPrEx>
        <w:trPr>
          <w:jc w:val="center"/>
        </w:trPr>
        <w:tc>
          <w:tcPr>
            <w:tcW w:w="6840" w:type="dxa"/>
            <w:tcBorders>
              <w:right w:val="single" w:sz="4" w:space="0" w:color="auto"/>
            </w:tcBorders>
          </w:tcPr>
          <w:p w:rsidR="00735D0C" w:rsidRPr="00A73279" w:rsidRDefault="00735D0C" w:rsidP="009A25B0">
            <w:pPr>
              <w:jc w:val="both"/>
              <w:rPr>
                <w:strike/>
              </w:rPr>
            </w:pPr>
            <w:r w:rsidRPr="00A73279">
              <w:rPr>
                <w:b/>
                <w:strike/>
              </w:rPr>
              <w:t xml:space="preserve">8.6. </w:t>
            </w:r>
            <w:r w:rsidRPr="00A73279">
              <w:rPr>
                <w:strike/>
              </w:rPr>
              <w:t>Termo de consentimento de doação livre e esclarecido, com a devida assinatura do doador (com informações sobre os riscos do processo de doação, cuidados durante e após a coleta e orientações sobre reações adversas à doação, o destino do sangue doado, os testes realizados e a possibilidade de falsos resultados</w:t>
            </w:r>
            <w:proofErr w:type="gramStart"/>
            <w:r w:rsidRPr="00A73279">
              <w:rPr>
                <w:strike/>
              </w:rPr>
              <w:t>)</w:t>
            </w:r>
            <w:proofErr w:type="gramEnd"/>
          </w:p>
        </w:tc>
        <w:tc>
          <w:tcPr>
            <w:tcW w:w="90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 xml:space="preserve">I </w:t>
            </w:r>
          </w:p>
        </w:tc>
        <w:tc>
          <w:tcPr>
            <w:tcW w:w="720" w:type="dxa"/>
            <w:tcBorders>
              <w:left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8.7.</w:t>
            </w:r>
            <w:r w:rsidRPr="00A73279">
              <w:rPr>
                <w:b/>
                <w:bCs/>
                <w:strike/>
              </w:rPr>
              <w:t xml:space="preserve"> </w:t>
            </w:r>
            <w:r w:rsidRPr="00A73279">
              <w:rPr>
                <w:bCs/>
                <w:strike/>
              </w:rPr>
              <w:t>Procedimento</w:t>
            </w:r>
            <w:r w:rsidRPr="00A73279">
              <w:rPr>
                <w:strike/>
              </w:rPr>
              <w:t xml:space="preserve"> confidencial de </w:t>
            </w:r>
            <w:proofErr w:type="spellStart"/>
            <w:proofErr w:type="gramStart"/>
            <w:r w:rsidRPr="00A73279">
              <w:rPr>
                <w:strike/>
              </w:rPr>
              <w:t>auto-exclusão</w:t>
            </w:r>
            <w:proofErr w:type="spellEnd"/>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INF</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8.8. </w:t>
            </w:r>
            <w:r w:rsidRPr="00A73279">
              <w:rPr>
                <w:strike/>
              </w:rPr>
              <w:t>Mecanismo de bloqueio de doadores considerados inaptos na triagem clínica</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8.9. </w:t>
            </w:r>
            <w:r w:rsidRPr="00A73279">
              <w:rPr>
                <w:bCs/>
                <w:strike/>
              </w:rPr>
              <w:t>Registros dos procedimentos realizados</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18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180" w:type="dxa"/>
          </w:tcPr>
          <w:p w:rsidR="00735D0C" w:rsidRPr="00A73279" w:rsidRDefault="00735D0C" w:rsidP="009A25B0">
            <w:pPr>
              <w:jc w:val="both"/>
              <w:rPr>
                <w:b/>
                <w:bCs/>
                <w:strike/>
              </w:rPr>
            </w:pPr>
          </w:p>
        </w:tc>
      </w:tr>
      <w:tr w:rsidR="00735D0C" w:rsidRPr="00A73279" w:rsidTr="009A25B0">
        <w:trPr>
          <w:jc w:val="center"/>
        </w:trPr>
        <w:tc>
          <w:tcPr>
            <w:tcW w:w="9180" w:type="dxa"/>
          </w:tcPr>
          <w:p w:rsidR="00735D0C" w:rsidRPr="00A73279" w:rsidRDefault="00735D0C" w:rsidP="009A25B0">
            <w:pPr>
              <w:jc w:val="both"/>
              <w:rPr>
                <w:b/>
                <w:bCs/>
                <w:strike/>
              </w:rPr>
            </w:pPr>
          </w:p>
        </w:tc>
      </w:tr>
      <w:tr w:rsidR="00735D0C" w:rsidRPr="00A73279" w:rsidTr="009A25B0">
        <w:trPr>
          <w:jc w:val="center"/>
        </w:trPr>
        <w:tc>
          <w:tcPr>
            <w:tcW w:w="9180" w:type="dxa"/>
          </w:tcPr>
          <w:p w:rsidR="00735D0C" w:rsidRPr="00A73279" w:rsidRDefault="00735D0C" w:rsidP="009A25B0">
            <w:pPr>
              <w:jc w:val="both"/>
              <w:rPr>
                <w:b/>
                <w:bCs/>
                <w:strike/>
              </w:rPr>
            </w:pPr>
          </w:p>
        </w:tc>
      </w:tr>
    </w:tbl>
    <w:p w:rsidR="00735D0C" w:rsidRPr="00A73279" w:rsidRDefault="00735D0C" w:rsidP="00735D0C">
      <w:pPr>
        <w:jc w:val="both"/>
        <w:rPr>
          <w:b/>
          <w:strike/>
        </w:rPr>
      </w:pPr>
    </w:p>
    <w:p w:rsidR="00735D0C" w:rsidRPr="00A73279" w:rsidRDefault="00735D0C" w:rsidP="00A758DE">
      <w:pPr>
        <w:rPr>
          <w:b/>
          <w:strike/>
        </w:rPr>
      </w:pPr>
      <w:r w:rsidRPr="00A73279">
        <w:rPr>
          <w:b/>
          <w:strike/>
        </w:rPr>
        <w:t>COLETA DE SANGUE</w:t>
      </w:r>
    </w:p>
    <w:p w:rsidR="00735D0C" w:rsidRPr="00A73279" w:rsidRDefault="00735D0C" w:rsidP="00735D0C">
      <w:pPr>
        <w:jc w:val="both"/>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4"/>
        <w:gridCol w:w="5148"/>
      </w:tblGrid>
      <w:tr w:rsidR="00735D0C" w:rsidRPr="00A73279" w:rsidTr="009A25B0">
        <w:trPr>
          <w:jc w:val="center"/>
        </w:trPr>
        <w:tc>
          <w:tcPr>
            <w:tcW w:w="3960" w:type="dxa"/>
          </w:tcPr>
          <w:p w:rsidR="00735D0C" w:rsidRPr="00A73279" w:rsidRDefault="00735D0C" w:rsidP="009A25B0">
            <w:pPr>
              <w:jc w:val="both"/>
              <w:rPr>
                <w:b/>
                <w:strike/>
              </w:rPr>
            </w:pPr>
            <w:r w:rsidRPr="00A73279">
              <w:rPr>
                <w:b/>
                <w:strike/>
              </w:rPr>
              <w:t>Nome do responsável:</w:t>
            </w:r>
          </w:p>
        </w:tc>
        <w:tc>
          <w:tcPr>
            <w:tcW w:w="5220" w:type="dxa"/>
          </w:tcPr>
          <w:p w:rsidR="00735D0C" w:rsidRPr="00A73279" w:rsidRDefault="00735D0C" w:rsidP="009A25B0">
            <w:pPr>
              <w:jc w:val="both"/>
              <w:rPr>
                <w:strike/>
              </w:rPr>
            </w:pPr>
          </w:p>
        </w:tc>
      </w:tr>
      <w:tr w:rsidR="00735D0C" w:rsidRPr="00A73279" w:rsidTr="009A25B0">
        <w:trPr>
          <w:jc w:val="center"/>
        </w:trPr>
        <w:tc>
          <w:tcPr>
            <w:tcW w:w="3960" w:type="dxa"/>
          </w:tcPr>
          <w:p w:rsidR="00735D0C" w:rsidRPr="00A73279" w:rsidRDefault="00735D0C" w:rsidP="009A25B0">
            <w:pPr>
              <w:jc w:val="both"/>
              <w:rPr>
                <w:b/>
                <w:strike/>
              </w:rPr>
            </w:pPr>
            <w:r w:rsidRPr="00A73279">
              <w:rPr>
                <w:b/>
                <w:strike/>
              </w:rPr>
              <w:t>Formação profissional:</w:t>
            </w:r>
          </w:p>
        </w:tc>
        <w:tc>
          <w:tcPr>
            <w:tcW w:w="5220" w:type="dxa"/>
          </w:tcPr>
          <w:p w:rsidR="00735D0C" w:rsidRPr="00A73279" w:rsidRDefault="00735D0C" w:rsidP="009A25B0">
            <w:pPr>
              <w:jc w:val="both"/>
              <w:rPr>
                <w:strike/>
              </w:rPr>
            </w:pPr>
          </w:p>
        </w:tc>
      </w:tr>
      <w:tr w:rsidR="00735D0C" w:rsidRPr="00A73279" w:rsidTr="009A25B0">
        <w:trPr>
          <w:jc w:val="center"/>
        </w:trPr>
        <w:tc>
          <w:tcPr>
            <w:tcW w:w="3960" w:type="dxa"/>
          </w:tcPr>
          <w:p w:rsidR="00735D0C" w:rsidRPr="00A73279" w:rsidRDefault="00735D0C" w:rsidP="009A25B0">
            <w:pPr>
              <w:jc w:val="both"/>
              <w:rPr>
                <w:b/>
                <w:strike/>
              </w:rPr>
            </w:pPr>
            <w:r w:rsidRPr="00A73279">
              <w:rPr>
                <w:b/>
                <w:strike/>
              </w:rPr>
              <w:t>Registro no conselho de classe:</w:t>
            </w:r>
          </w:p>
        </w:tc>
        <w:tc>
          <w:tcPr>
            <w:tcW w:w="5220" w:type="dxa"/>
          </w:tcPr>
          <w:p w:rsidR="00735D0C" w:rsidRPr="00A73279" w:rsidRDefault="00735D0C" w:rsidP="009A25B0">
            <w:pPr>
              <w:jc w:val="both"/>
              <w:rPr>
                <w:strike/>
              </w:rPr>
            </w:pPr>
          </w:p>
        </w:tc>
      </w:tr>
      <w:tr w:rsidR="00735D0C" w:rsidRPr="00A73279" w:rsidTr="009A25B0">
        <w:trPr>
          <w:jc w:val="center"/>
        </w:trPr>
        <w:tc>
          <w:tcPr>
            <w:tcW w:w="3960" w:type="dxa"/>
          </w:tcPr>
          <w:p w:rsidR="00735D0C" w:rsidRPr="00A73279" w:rsidRDefault="00735D0C" w:rsidP="009A25B0">
            <w:pPr>
              <w:jc w:val="both"/>
              <w:rPr>
                <w:b/>
                <w:strike/>
              </w:rPr>
            </w:pPr>
            <w:r w:rsidRPr="00A73279">
              <w:rPr>
                <w:b/>
                <w:bCs/>
                <w:strike/>
              </w:rPr>
              <w:t>Contato:</w:t>
            </w:r>
          </w:p>
        </w:tc>
        <w:tc>
          <w:tcPr>
            <w:tcW w:w="5220"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Pr>
          <w:p w:rsidR="00735D0C" w:rsidRPr="00A73279" w:rsidRDefault="00735D0C" w:rsidP="009A25B0">
            <w:pPr>
              <w:jc w:val="both"/>
              <w:rPr>
                <w:b/>
                <w:strike/>
              </w:rPr>
            </w:pPr>
            <w:r w:rsidRPr="00A73279">
              <w:rPr>
                <w:b/>
                <w:strike/>
              </w:rPr>
              <w:t>9. Recursos Humanos</w:t>
            </w:r>
          </w:p>
        </w:tc>
        <w:tc>
          <w:tcPr>
            <w:tcW w:w="900" w:type="dxa"/>
          </w:tcPr>
          <w:p w:rsidR="00735D0C" w:rsidRPr="00A73279" w:rsidRDefault="00735D0C" w:rsidP="009A25B0">
            <w:pPr>
              <w:jc w:val="both"/>
              <w:rPr>
                <w:b/>
                <w:bCs/>
                <w:strike/>
              </w:rPr>
            </w:pPr>
            <w:r w:rsidRPr="00A73279">
              <w:rPr>
                <w:b/>
                <w:bCs/>
                <w:strike/>
              </w:rPr>
              <w:t>Nível</w:t>
            </w:r>
          </w:p>
        </w:tc>
        <w:tc>
          <w:tcPr>
            <w:tcW w:w="720" w:type="dxa"/>
            <w:tcBorders>
              <w:right w:val="single" w:sz="4" w:space="0" w:color="auto"/>
            </w:tcBorders>
          </w:tcPr>
          <w:p w:rsidR="00735D0C" w:rsidRPr="00A73279" w:rsidRDefault="00735D0C" w:rsidP="009A25B0">
            <w:pPr>
              <w:jc w:val="both"/>
              <w:rPr>
                <w:b/>
                <w:strike/>
              </w:rPr>
            </w:pPr>
            <w:r w:rsidRPr="00A73279">
              <w:rPr>
                <w:b/>
                <w:strike/>
              </w:rPr>
              <w:t>Sim</w:t>
            </w:r>
          </w:p>
        </w:tc>
        <w:tc>
          <w:tcPr>
            <w:tcW w:w="720" w:type="dxa"/>
            <w:tcBorders>
              <w:lef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Pr>
          <w:p w:rsidR="00735D0C" w:rsidRPr="00A73279" w:rsidRDefault="00735D0C" w:rsidP="009A25B0">
            <w:pPr>
              <w:jc w:val="both"/>
              <w:rPr>
                <w:b/>
                <w:strike/>
              </w:rPr>
            </w:pPr>
            <w:r w:rsidRPr="00A73279">
              <w:rPr>
                <w:b/>
                <w:strike/>
              </w:rPr>
              <w:t xml:space="preserve">9.1. </w:t>
            </w:r>
            <w:r w:rsidRPr="00A73279">
              <w:rPr>
                <w:bCs/>
                <w:strike/>
              </w:rPr>
              <w:t>RH qualificado/capacitado</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Pr>
          <w:p w:rsidR="00735D0C" w:rsidRPr="00A73279" w:rsidRDefault="00735D0C" w:rsidP="009A25B0">
            <w:pPr>
              <w:jc w:val="both"/>
              <w:rPr>
                <w:strike/>
              </w:rPr>
            </w:pPr>
            <w:r w:rsidRPr="00A73279">
              <w:rPr>
                <w:b/>
                <w:strike/>
              </w:rPr>
              <w:t xml:space="preserve">9.2. </w:t>
            </w:r>
            <w:r w:rsidRPr="00A73279">
              <w:rPr>
                <w:strike/>
              </w:rPr>
              <w:t xml:space="preserve">Coleta de sangue </w:t>
            </w:r>
            <w:proofErr w:type="gramStart"/>
            <w:r w:rsidRPr="00A73279">
              <w:rPr>
                <w:strike/>
              </w:rPr>
              <w:t>sob supervisão</w:t>
            </w:r>
            <w:proofErr w:type="gramEnd"/>
            <w:r w:rsidRPr="00A73279">
              <w:rPr>
                <w:strike/>
              </w:rPr>
              <w:t xml:space="preserve"> de médico (a) ou de </w:t>
            </w:r>
            <w:r w:rsidRPr="00A73279">
              <w:rPr>
                <w:strike/>
              </w:rPr>
              <w:lastRenderedPageBreak/>
              <w:t>enfermeiro (a)</w:t>
            </w:r>
          </w:p>
        </w:tc>
        <w:tc>
          <w:tcPr>
            <w:tcW w:w="900" w:type="dxa"/>
            <w:vAlign w:val="center"/>
          </w:tcPr>
          <w:p w:rsidR="00735D0C" w:rsidRPr="00A73279" w:rsidRDefault="00735D0C" w:rsidP="009A25B0">
            <w:pPr>
              <w:jc w:val="both"/>
              <w:rPr>
                <w:b/>
                <w:strike/>
              </w:rPr>
            </w:pPr>
            <w:r w:rsidRPr="00A73279">
              <w:rPr>
                <w:b/>
                <w:strike/>
              </w:rPr>
              <w:lastRenderedPageBreak/>
              <w:t>II</w:t>
            </w:r>
          </w:p>
        </w:tc>
        <w:tc>
          <w:tcPr>
            <w:tcW w:w="720" w:type="dxa"/>
            <w:tcBorders>
              <w:right w:val="single" w:sz="4" w:space="0" w:color="auto"/>
            </w:tcBorders>
          </w:tcPr>
          <w:p w:rsidR="00735D0C" w:rsidRPr="00A73279" w:rsidRDefault="00735D0C" w:rsidP="009A25B0">
            <w:pPr>
              <w:jc w:val="both"/>
              <w:rPr>
                <w:b/>
                <w:strike/>
              </w:rPr>
            </w:pPr>
          </w:p>
        </w:tc>
        <w:tc>
          <w:tcPr>
            <w:tcW w:w="720" w:type="dxa"/>
            <w:tcBorders>
              <w:lef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755"/>
        <w:gridCol w:w="891"/>
        <w:gridCol w:w="713"/>
        <w:gridCol w:w="713"/>
      </w:tblGrid>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10. Procedimentos</w:t>
            </w:r>
          </w:p>
        </w:tc>
        <w:tc>
          <w:tcPr>
            <w:tcW w:w="90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Nível</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Sim</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10.1.</w:t>
            </w:r>
            <w:r w:rsidRPr="00A73279">
              <w:rPr>
                <w:strike/>
              </w:rPr>
              <w:t xml:space="preserve"> Sala exclusiva e adequada para coleta (limpeza, climatização, iluminação, fluxo</w:t>
            </w:r>
            <w:proofErr w:type="gramStart"/>
            <w:r w:rsidRPr="00A73279">
              <w:rPr>
                <w:strike/>
              </w:rPr>
              <w:t>)</w:t>
            </w:r>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r>
      <w:tr w:rsidR="00735D0C" w:rsidRPr="00A73279" w:rsidTr="009A25B0">
        <w:tblPrEx>
          <w:tblBorders>
            <w:top w:val="single" w:sz="6" w:space="0" w:color="auto"/>
            <w:left w:val="single" w:sz="6" w:space="0" w:color="auto"/>
            <w:bottom w:val="single" w:sz="6" w:space="0" w:color="auto"/>
            <w:right w:val="single" w:sz="6" w:space="0" w:color="auto"/>
          </w:tblBorders>
        </w:tblPrEx>
        <w:trPr>
          <w:jc w:val="center"/>
        </w:trPr>
        <w:tc>
          <w:tcPr>
            <w:tcW w:w="6840" w:type="dxa"/>
          </w:tcPr>
          <w:p w:rsidR="00735D0C" w:rsidRPr="00A73279" w:rsidRDefault="00735D0C" w:rsidP="009A25B0">
            <w:pPr>
              <w:jc w:val="both"/>
              <w:rPr>
                <w:bCs/>
                <w:strike/>
              </w:rPr>
            </w:pPr>
            <w:r w:rsidRPr="00A73279">
              <w:rPr>
                <w:b/>
                <w:strike/>
              </w:rPr>
              <w:t xml:space="preserve">10.2. </w:t>
            </w:r>
            <w:r w:rsidRPr="00A73279">
              <w:rPr>
                <w:strike/>
              </w:rPr>
              <w:t xml:space="preserve">Controle e registro da temperatura do ambiente (22 </w:t>
            </w:r>
            <w:r w:rsidRPr="00A73279">
              <w:rPr>
                <w:strike/>
              </w:rPr>
              <w:sym w:font="Symbol" w:char="F0B1"/>
            </w:r>
            <w:r w:rsidRPr="00A73279">
              <w:rPr>
                <w:strike/>
              </w:rPr>
              <w:t xml:space="preserve"> 2ºC)</w:t>
            </w:r>
          </w:p>
        </w:tc>
        <w:tc>
          <w:tcPr>
            <w:tcW w:w="900" w:type="dxa"/>
            <w:tcBorders>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right w:val="single" w:sz="4" w:space="0" w:color="auto"/>
            </w:tcBorders>
            <w:vAlign w:val="center"/>
          </w:tcPr>
          <w:p w:rsidR="00735D0C" w:rsidRPr="00A73279" w:rsidRDefault="00735D0C" w:rsidP="009A25B0">
            <w:pPr>
              <w:jc w:val="both"/>
              <w:rPr>
                <w:b/>
                <w:bCs/>
                <w:strike/>
              </w:rPr>
            </w:pPr>
          </w:p>
        </w:tc>
        <w:tc>
          <w:tcPr>
            <w:tcW w:w="720" w:type="dxa"/>
            <w:tcBorders>
              <w:right w:val="single" w:sz="4" w:space="0" w:color="auto"/>
            </w:tcBorders>
            <w:vAlign w:val="center"/>
          </w:tcPr>
          <w:p w:rsidR="00735D0C" w:rsidRPr="00A73279" w:rsidRDefault="00735D0C" w:rsidP="009A25B0">
            <w:pPr>
              <w:jc w:val="both"/>
              <w:rPr>
                <w:b/>
                <w:bCs/>
                <w:strike/>
                <w:highlight w:val="cyan"/>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10.3.</w:t>
            </w:r>
            <w:r w:rsidRPr="00A73279">
              <w:rPr>
                <w:bCs/>
                <w:strike/>
              </w:rPr>
              <w:t xml:space="preserve"> POP atualizado e disponível</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strike/>
              </w:rPr>
              <w:t>10.3.1.</w:t>
            </w:r>
            <w:r w:rsidRPr="00A73279">
              <w:rPr>
                <w:bCs/>
                <w:strike/>
              </w:rPr>
              <w:t xml:space="preserve"> Procedimentos executados conforme POP</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bCs/>
                <w:strike/>
              </w:rPr>
              <w:t>10.4.</w:t>
            </w:r>
            <w:r w:rsidRPr="00A73279">
              <w:rPr>
                <w:bCs/>
                <w:strike/>
              </w:rPr>
              <w:t xml:space="preserve"> Técnica de assepsia do braço do doador em dois tempos (antissépticos registrados na ANVISA como produtos para saúde)</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highlight w:val="cyan"/>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highlight w:val="cyan"/>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highlight w:val="cyan"/>
              </w:rPr>
            </w:pPr>
            <w:r w:rsidRPr="00A73279">
              <w:rPr>
                <w:b/>
                <w:bCs/>
                <w:strike/>
              </w:rPr>
              <w:t>10.5.</w:t>
            </w:r>
            <w:r w:rsidRPr="00A73279">
              <w:rPr>
                <w:bCs/>
                <w:strike/>
              </w:rPr>
              <w:t xml:space="preserve"> Volume adequado de coleta (450 mL ± 50 </w:t>
            </w:r>
            <w:proofErr w:type="spellStart"/>
            <w:r w:rsidRPr="00A73279">
              <w:rPr>
                <w:bCs/>
                <w:strike/>
              </w:rPr>
              <w:t>mL</w:t>
            </w:r>
            <w:proofErr w:type="spellEnd"/>
            <w:r w:rsidRPr="00A73279">
              <w:rPr>
                <w:bCs/>
                <w:strike/>
              </w:rPr>
              <w:t xml:space="preserve"> - </w:t>
            </w:r>
            <w:r w:rsidRPr="00A73279">
              <w:rPr>
                <w:strike/>
              </w:rPr>
              <w:t xml:space="preserve">8 </w:t>
            </w:r>
            <w:proofErr w:type="spellStart"/>
            <w:proofErr w:type="gramStart"/>
            <w:r w:rsidRPr="00A73279">
              <w:rPr>
                <w:strike/>
              </w:rPr>
              <w:t>mL</w:t>
            </w:r>
            <w:proofErr w:type="spellEnd"/>
            <w:proofErr w:type="gramEnd"/>
            <w:r w:rsidRPr="00A73279">
              <w:rPr>
                <w:strike/>
              </w:rPr>
              <w:t xml:space="preserve">/kg peso para mulheres e 9 </w:t>
            </w:r>
            <w:proofErr w:type="spellStart"/>
            <w:r w:rsidRPr="00A73279">
              <w:rPr>
                <w:strike/>
              </w:rPr>
              <w:t>mL</w:t>
            </w:r>
            <w:proofErr w:type="spellEnd"/>
            <w:r w:rsidRPr="00A73279">
              <w:rPr>
                <w:strike/>
              </w:rPr>
              <w:t xml:space="preserve">/kg peso para homens) determinado e registrado pelo </w:t>
            </w:r>
            <w:proofErr w:type="spellStart"/>
            <w:r w:rsidRPr="00A73279">
              <w:rPr>
                <w:strike/>
              </w:rPr>
              <w:t>triador</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highlight w:val="cyan"/>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highlight w:val="cyan"/>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highlight w:val="cyan"/>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bCs/>
                <w:strike/>
              </w:rPr>
              <w:t>10.6.</w:t>
            </w:r>
            <w:r w:rsidRPr="00A73279">
              <w:rPr>
                <w:bCs/>
                <w:strike/>
              </w:rPr>
              <w:t xml:space="preserve"> Procedimento definido para </w:t>
            </w:r>
            <w:proofErr w:type="spellStart"/>
            <w:r w:rsidRPr="00A73279">
              <w:rPr>
                <w:bCs/>
                <w:strike/>
              </w:rPr>
              <w:t>homogeinização</w:t>
            </w:r>
            <w:proofErr w:type="spellEnd"/>
            <w:r w:rsidRPr="00A73279">
              <w:rPr>
                <w:bCs/>
                <w:strike/>
              </w:rPr>
              <w:t xml:space="preserve"> durante a coleta</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highlight w:val="cyan"/>
              </w:rPr>
            </w:pPr>
            <w:r w:rsidRPr="00A73279">
              <w:rPr>
                <w:b/>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highlight w:val="cyan"/>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highlight w:val="cyan"/>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bCs/>
                <w:strike/>
              </w:rPr>
              <w:t>10.7.</w:t>
            </w:r>
            <w:r w:rsidRPr="00A73279">
              <w:rPr>
                <w:bCs/>
                <w:strike/>
              </w:rPr>
              <w:t xml:space="preserve"> Tubo coletor selado ao fim da coleta garantindo a esterilidade do sistema. Permite-se o fechamento com dois nós no tubo até o momento do processamento onde deverá ser obrigatoriamente selado</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highlight w:val="cyan"/>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highlight w:val="cyan"/>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10.8. </w:t>
            </w:r>
            <w:r w:rsidRPr="00A73279">
              <w:rPr>
                <w:strike/>
              </w:rPr>
              <w:t>Registro da hora de início e término da coleta ou o tempo de coleta (tempo máximo de 15min)</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6840" w:type="dxa"/>
          </w:tcPr>
          <w:p w:rsidR="00735D0C" w:rsidRPr="00A73279" w:rsidRDefault="00735D0C" w:rsidP="009A25B0">
            <w:pPr>
              <w:jc w:val="both"/>
              <w:rPr>
                <w:strike/>
              </w:rPr>
            </w:pPr>
            <w:r w:rsidRPr="00A73279">
              <w:rPr>
                <w:strike/>
              </w:rPr>
              <w:br w:type="page"/>
            </w:r>
            <w:r w:rsidRPr="00A73279">
              <w:rPr>
                <w:b/>
                <w:strike/>
              </w:rPr>
              <w:t xml:space="preserve">10.9. </w:t>
            </w:r>
            <w:r w:rsidRPr="00A73279">
              <w:rPr>
                <w:strike/>
              </w:rPr>
              <w:t xml:space="preserve">Insumos utilizados registrados e/ou autorizados pela ANVISA, dentro do prazo de validade e armazenados </w:t>
            </w:r>
            <w:r w:rsidRPr="00A73279">
              <w:rPr>
                <w:bCs/>
                <w:strike/>
              </w:rPr>
              <w:t xml:space="preserve">de acordo com a especificação do </w:t>
            </w:r>
            <w:proofErr w:type="gramStart"/>
            <w:r w:rsidRPr="00A73279">
              <w:rPr>
                <w:bCs/>
                <w:strike/>
              </w:rPr>
              <w:t>fabricante</w:t>
            </w:r>
            <w:proofErr w:type="gramEnd"/>
          </w:p>
        </w:tc>
        <w:tc>
          <w:tcPr>
            <w:tcW w:w="90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10.10. </w:t>
            </w:r>
            <w:r w:rsidRPr="00A73279">
              <w:rPr>
                <w:strike/>
              </w:rPr>
              <w:t xml:space="preserve">Equipamentos em conformidade com técnicas utilizadas </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10.11.</w:t>
            </w:r>
            <w:r w:rsidRPr="00A73279">
              <w:rPr>
                <w:strike/>
              </w:rPr>
              <w:t xml:space="preserve"> São corretamente identificados: a ficha do doador, a unidade de sangue e as amostras para testes laboratoriais (código de barras ou etiquetas impressas</w:t>
            </w:r>
            <w:proofErr w:type="gramStart"/>
            <w:r w:rsidRPr="00A73279">
              <w:rPr>
                <w:strike/>
              </w:rPr>
              <w:t>)</w:t>
            </w:r>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10.12. </w:t>
            </w:r>
            <w:r w:rsidRPr="00A73279">
              <w:rPr>
                <w:strike/>
              </w:rPr>
              <w:t>Etiquetas firmemente aderidas sobre o rótulo original da bolsa plástica contendo a identificação da doação e as iniciais do doador</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10.13. </w:t>
            </w:r>
            <w:r w:rsidRPr="00A73279">
              <w:rPr>
                <w:bCs/>
                <w:strike/>
              </w:rPr>
              <w:t>A</w:t>
            </w:r>
            <w:r w:rsidRPr="00A73279">
              <w:rPr>
                <w:strike/>
              </w:rPr>
              <w:t>mostras para as provas laboratoriais colhidas e rotuladas no momento da coleta (nome e sigla da instituição coletora, data da coleta, identificação numérica ou alfa numérica da amostra, identificação do coletor</w:t>
            </w:r>
            <w:proofErr w:type="gramStart"/>
            <w:r w:rsidRPr="00A73279">
              <w:rPr>
                <w:strike/>
              </w:rPr>
              <w:t>)</w:t>
            </w:r>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10.14.</w:t>
            </w:r>
            <w:r w:rsidRPr="00A73279">
              <w:rPr>
                <w:bCs/>
                <w:strike/>
              </w:rPr>
              <w:t xml:space="preserve"> O sangue total, se armazenado, deve estar entre 2° e </w:t>
            </w:r>
            <w:smartTag w:uri="urn:schemas-microsoft-com:office:smarttags" w:element="metricconverter">
              <w:smartTagPr>
                <w:attr w:name="ProductID" w:val="70 kg"/>
              </w:smartTagPr>
              <w:r w:rsidRPr="00A73279">
                <w:rPr>
                  <w:bCs/>
                  <w:strike/>
                </w:rPr>
                <w:t>6°C</w:t>
              </w:r>
            </w:smartTag>
            <w:r w:rsidRPr="00A73279">
              <w:rPr>
                <w:bCs/>
                <w:strike/>
              </w:rPr>
              <w:t xml:space="preserve">, exceto para produção de plaquetas, então armazenado a </w:t>
            </w:r>
            <w:smartTag w:uri="urn:schemas-microsoft-com:office:smarttags" w:element="metricconverter">
              <w:smartTagPr>
                <w:attr w:name="ProductID" w:val="70 kg"/>
              </w:smartTagPr>
              <w:r w:rsidRPr="00A73279">
                <w:rPr>
                  <w:bCs/>
                  <w:strike/>
                </w:rPr>
                <w:t>20 a</w:t>
              </w:r>
            </w:smartTag>
            <w:r w:rsidRPr="00A73279">
              <w:rPr>
                <w:bCs/>
                <w:strike/>
              </w:rPr>
              <w:t xml:space="preserve"> </w:t>
            </w:r>
            <w:smartTag w:uri="urn:schemas-microsoft-com:office:smarttags" w:element="metricconverter">
              <w:smartTagPr>
                <w:attr w:name="ProductID" w:val="70 kg"/>
              </w:smartTagPr>
              <w:r w:rsidRPr="00A73279">
                <w:rPr>
                  <w:bCs/>
                  <w:strike/>
                </w:rPr>
                <w:t>24°</w:t>
              </w:r>
              <w:proofErr w:type="gramStart"/>
              <w:r w:rsidRPr="00A73279">
                <w:rPr>
                  <w:bCs/>
                  <w:strike/>
                </w:rPr>
                <w:t>C</w:t>
              </w:r>
            </w:smartTag>
            <w:proofErr w:type="gramEnd"/>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11. Cuidados com o Doador</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Cs/>
                <w:strike/>
              </w:rPr>
            </w:pP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11.1.</w:t>
            </w:r>
            <w:r w:rsidRPr="00A73279">
              <w:rPr>
                <w:strike/>
              </w:rPr>
              <w:t xml:space="preserve"> Presença de médico no serviço durante o horário de coleta para orientar as condutas em casos de eventos adversos à doação</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11.2.</w:t>
            </w:r>
            <w:r w:rsidRPr="00A73279">
              <w:rPr>
                <w:strike/>
              </w:rPr>
              <w:t xml:space="preserve"> </w:t>
            </w:r>
            <w:r w:rsidRPr="00A73279">
              <w:rPr>
                <w:bCs/>
                <w:strike/>
              </w:rPr>
              <w:t xml:space="preserve">Registro de reação adversa ocorrida </w:t>
            </w:r>
            <w:r w:rsidRPr="00A73279">
              <w:rPr>
                <w:strike/>
              </w:rPr>
              <w:t>durante e/ou após a coleta na ficha de triagem do doador</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11.3. </w:t>
            </w:r>
            <w:r w:rsidRPr="00A73279">
              <w:rPr>
                <w:strike/>
              </w:rPr>
              <w:t xml:space="preserve">Equipamentos, medicamentos, procedimentos estabelecidos, </w:t>
            </w:r>
            <w:r w:rsidRPr="00A73279">
              <w:rPr>
                <w:strike/>
              </w:rPr>
              <w:lastRenderedPageBreak/>
              <w:t xml:space="preserve">em ambiente privativo, disponíveis para atendimento das reações adversas do doador (Portaria GM/MS n.º 2048, de </w:t>
            </w:r>
            <w:proofErr w:type="gramStart"/>
            <w:r w:rsidRPr="00A73279">
              <w:rPr>
                <w:strike/>
              </w:rPr>
              <w:t>5</w:t>
            </w:r>
            <w:proofErr w:type="gramEnd"/>
            <w:r w:rsidRPr="00A73279">
              <w:rPr>
                <w:strike/>
              </w:rPr>
              <w:t xml:space="preserve"> de novembro de 2002)</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lastRenderedPageBreak/>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lastRenderedPageBreak/>
              <w:t>11.3.1.</w:t>
            </w:r>
            <w:r w:rsidRPr="00A73279">
              <w:rPr>
                <w:strike/>
              </w:rPr>
              <w:t xml:space="preserve"> Registros de treinamento da equipe profissional para atendimento em situações de emergências</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6840" w:type="dxa"/>
          </w:tcPr>
          <w:p w:rsidR="00735D0C" w:rsidRPr="00A73279" w:rsidRDefault="00735D0C" w:rsidP="009A25B0">
            <w:pPr>
              <w:jc w:val="both"/>
              <w:rPr>
                <w:strike/>
              </w:rPr>
            </w:pPr>
            <w:r w:rsidRPr="00A73279">
              <w:rPr>
                <w:b/>
                <w:bCs/>
                <w:strike/>
              </w:rPr>
              <w:t xml:space="preserve">11.4. </w:t>
            </w:r>
            <w:r w:rsidRPr="00A73279">
              <w:rPr>
                <w:strike/>
              </w:rPr>
              <w:t>O doador recebe orientação quanto aos cuidados a serem tomados após a doação</w:t>
            </w:r>
          </w:p>
        </w:tc>
        <w:tc>
          <w:tcPr>
            <w:tcW w:w="900" w:type="dxa"/>
            <w:vAlign w:val="center"/>
          </w:tcPr>
          <w:p w:rsidR="00735D0C" w:rsidRPr="00A73279" w:rsidRDefault="00735D0C" w:rsidP="009A25B0">
            <w:pPr>
              <w:jc w:val="both"/>
              <w:rPr>
                <w:b/>
                <w:strike/>
              </w:rPr>
            </w:pPr>
            <w:r w:rsidRPr="00A73279">
              <w:rPr>
                <w:b/>
                <w:strike/>
              </w:rPr>
              <w:t>II</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684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bCs/>
                <w:strike/>
              </w:rPr>
              <w:t xml:space="preserve">11.5. </w:t>
            </w:r>
            <w:r w:rsidRPr="00A73279">
              <w:rPr>
                <w:strike/>
              </w:rPr>
              <w:t xml:space="preserve">Oferece hidratação oral/lanche ao doador após a coleta </w:t>
            </w:r>
          </w:p>
        </w:tc>
        <w:tc>
          <w:tcPr>
            <w:tcW w:w="90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b/>
          <w:strike/>
        </w:rPr>
      </w:pPr>
    </w:p>
    <w:tbl>
      <w:tblPr>
        <w:tblW w:w="9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
        <w:gridCol w:w="6755"/>
        <w:gridCol w:w="891"/>
        <w:gridCol w:w="713"/>
        <w:gridCol w:w="675"/>
        <w:gridCol w:w="38"/>
      </w:tblGrid>
      <w:tr w:rsidR="00735D0C" w:rsidRPr="00A73279" w:rsidTr="00963432">
        <w:trPr>
          <w:gridAfter w:val="1"/>
          <w:wAfter w:w="38" w:type="dxa"/>
          <w:jc w:val="center"/>
        </w:trPr>
        <w:tc>
          <w:tcPr>
            <w:tcW w:w="9072" w:type="dxa"/>
            <w:gridSpan w:val="5"/>
          </w:tcPr>
          <w:p w:rsidR="00735D0C" w:rsidRPr="00A73279" w:rsidRDefault="00735D0C" w:rsidP="009A25B0">
            <w:pPr>
              <w:jc w:val="both"/>
              <w:rPr>
                <w:b/>
                <w:bCs/>
                <w:strike/>
              </w:rPr>
            </w:pPr>
            <w:r w:rsidRPr="00A73279">
              <w:rPr>
                <w:b/>
                <w:bCs/>
                <w:strike/>
              </w:rPr>
              <w:t>Observações:</w:t>
            </w:r>
          </w:p>
        </w:tc>
      </w:tr>
      <w:tr w:rsidR="00735D0C" w:rsidRPr="00A73279" w:rsidTr="00963432">
        <w:trPr>
          <w:gridAfter w:val="1"/>
          <w:wAfter w:w="38" w:type="dxa"/>
          <w:jc w:val="center"/>
        </w:trPr>
        <w:tc>
          <w:tcPr>
            <w:tcW w:w="9072" w:type="dxa"/>
            <w:gridSpan w:val="5"/>
          </w:tcPr>
          <w:p w:rsidR="00735D0C" w:rsidRPr="00A73279" w:rsidRDefault="00735D0C" w:rsidP="009A25B0">
            <w:pPr>
              <w:jc w:val="both"/>
              <w:rPr>
                <w:b/>
                <w:bCs/>
                <w:strike/>
              </w:rPr>
            </w:pPr>
          </w:p>
        </w:tc>
      </w:tr>
      <w:tr w:rsidR="00735D0C" w:rsidRPr="00A73279" w:rsidTr="00963432">
        <w:trPr>
          <w:gridAfter w:val="1"/>
          <w:wAfter w:w="38" w:type="dxa"/>
          <w:jc w:val="center"/>
        </w:trPr>
        <w:tc>
          <w:tcPr>
            <w:tcW w:w="9072" w:type="dxa"/>
            <w:gridSpan w:val="5"/>
          </w:tcPr>
          <w:p w:rsidR="00735D0C" w:rsidRPr="00A73279" w:rsidRDefault="00735D0C" w:rsidP="009A25B0">
            <w:pPr>
              <w:jc w:val="both"/>
              <w:rPr>
                <w:b/>
                <w:bCs/>
                <w:strike/>
              </w:rPr>
            </w:pPr>
          </w:p>
        </w:tc>
      </w:tr>
      <w:tr w:rsidR="00735D0C" w:rsidRPr="00A73279" w:rsidTr="00963432">
        <w:trPr>
          <w:gridAfter w:val="1"/>
          <w:wAfter w:w="38" w:type="dxa"/>
          <w:jc w:val="center"/>
        </w:trPr>
        <w:tc>
          <w:tcPr>
            <w:tcW w:w="9072" w:type="dxa"/>
            <w:gridSpan w:val="5"/>
          </w:tcPr>
          <w:p w:rsidR="00735D0C" w:rsidRPr="00A73279" w:rsidRDefault="00735D0C" w:rsidP="009A25B0">
            <w:pPr>
              <w:jc w:val="both"/>
              <w:rPr>
                <w:b/>
                <w:bCs/>
                <w:strike/>
              </w:rPr>
            </w:pPr>
          </w:p>
        </w:tc>
      </w:tr>
      <w:tr w:rsidR="00735D0C" w:rsidRPr="00A73279" w:rsidTr="00963432">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38" w:type="dxa"/>
          <w:jc w:val="center"/>
        </w:trPr>
        <w:tc>
          <w:tcPr>
            <w:tcW w:w="9072" w:type="dxa"/>
            <w:gridSpan w:val="5"/>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12. Coleta Externa Móvel ou Fixa (itens para verificação além dos exigidos para coleta de sangue de doadores em serviços de hemoterapia)</w:t>
            </w:r>
          </w:p>
        </w:tc>
      </w:tr>
      <w:tr w:rsidR="00735D0C" w:rsidRPr="00A73279" w:rsidTr="00963432">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38" w:type="dxa"/>
          <w:jc w:val="center"/>
        </w:trPr>
        <w:tc>
          <w:tcPr>
            <w:tcW w:w="6755"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12.1.</w:t>
            </w:r>
            <w:r w:rsidRPr="00A73279">
              <w:rPr>
                <w:strike/>
              </w:rPr>
              <w:t xml:space="preserve"> Infraestrutura física aprovada pela vigilância sanitária competente </w:t>
            </w:r>
          </w:p>
        </w:tc>
        <w:tc>
          <w:tcPr>
            <w:tcW w:w="891"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w:t>
            </w:r>
          </w:p>
        </w:tc>
        <w:tc>
          <w:tcPr>
            <w:tcW w:w="71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13" w:type="dxa"/>
            <w:gridSpan w:val="2"/>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63432">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38" w:type="dxa"/>
          <w:jc w:val="center"/>
        </w:trPr>
        <w:tc>
          <w:tcPr>
            <w:tcW w:w="6755"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12.2.</w:t>
            </w:r>
            <w:r w:rsidRPr="00A73279">
              <w:rPr>
                <w:strike/>
              </w:rPr>
              <w:t xml:space="preserve"> Registros referentes à informação da programação de coleta externa a Vigilância Sanitária competente</w:t>
            </w:r>
          </w:p>
        </w:tc>
        <w:tc>
          <w:tcPr>
            <w:tcW w:w="891"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w:t>
            </w:r>
          </w:p>
        </w:tc>
        <w:tc>
          <w:tcPr>
            <w:tcW w:w="71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13" w:type="dxa"/>
            <w:gridSpan w:val="2"/>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63432">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38" w:type="dxa"/>
          <w:jc w:val="center"/>
        </w:trPr>
        <w:tc>
          <w:tcPr>
            <w:tcW w:w="6755"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12.3.</w:t>
            </w:r>
            <w:r w:rsidRPr="00A73279">
              <w:rPr>
                <w:strike/>
              </w:rPr>
              <w:t xml:space="preserve"> Presença de médico e enfermeiro durante a coleta externa</w:t>
            </w:r>
          </w:p>
        </w:tc>
        <w:tc>
          <w:tcPr>
            <w:tcW w:w="891"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1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13" w:type="dxa"/>
            <w:gridSpan w:val="2"/>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63432">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38" w:type="dxa"/>
          <w:jc w:val="center"/>
        </w:trPr>
        <w:tc>
          <w:tcPr>
            <w:tcW w:w="6755"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strike/>
              </w:rPr>
              <w:t>12.4.</w:t>
            </w:r>
            <w:r w:rsidRPr="00A73279">
              <w:rPr>
                <w:strike/>
              </w:rPr>
              <w:t xml:space="preserve"> Local adequado para armazenamento temporário das bolsas de sangue com controle de temperatura</w:t>
            </w:r>
          </w:p>
        </w:tc>
        <w:tc>
          <w:tcPr>
            <w:tcW w:w="891"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1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13" w:type="dxa"/>
            <w:gridSpan w:val="2"/>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63432">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38" w:type="dxa"/>
          <w:jc w:val="center"/>
        </w:trPr>
        <w:tc>
          <w:tcPr>
            <w:tcW w:w="6755"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bCs/>
                <w:strike/>
              </w:rPr>
              <w:t>12.5.</w:t>
            </w:r>
            <w:r w:rsidRPr="00A73279">
              <w:rPr>
                <w:bCs/>
                <w:strike/>
              </w:rPr>
              <w:t xml:space="preserve"> Transporte das bolsas coletadas </w:t>
            </w:r>
            <w:r w:rsidRPr="00A73279">
              <w:rPr>
                <w:strike/>
              </w:rPr>
              <w:t>que garantam a integridade do produto (acondicionamento, controle de temperatura, higienização da embalagem e veiculo transportador</w:t>
            </w:r>
            <w:proofErr w:type="gramStart"/>
            <w:r w:rsidRPr="00A73279">
              <w:rPr>
                <w:strike/>
              </w:rPr>
              <w:t>)</w:t>
            </w:r>
            <w:proofErr w:type="gramEnd"/>
          </w:p>
        </w:tc>
        <w:tc>
          <w:tcPr>
            <w:tcW w:w="891"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1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13" w:type="dxa"/>
            <w:gridSpan w:val="2"/>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63432">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38" w:type="dxa"/>
          <w:jc w:val="center"/>
        </w:trPr>
        <w:tc>
          <w:tcPr>
            <w:tcW w:w="6755"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 xml:space="preserve">12.6. </w:t>
            </w:r>
            <w:r w:rsidRPr="00A73279">
              <w:rPr>
                <w:bCs/>
                <w:strike/>
              </w:rPr>
              <w:t xml:space="preserve">Transporte de sangue total entre locais diferentes da produção de </w:t>
            </w:r>
            <w:proofErr w:type="spellStart"/>
            <w:r w:rsidRPr="00A73279">
              <w:rPr>
                <w:bCs/>
                <w:strike/>
              </w:rPr>
              <w:t>hemocomponentes</w:t>
            </w:r>
            <w:proofErr w:type="spellEnd"/>
            <w:r w:rsidRPr="00A73279">
              <w:rPr>
                <w:bCs/>
                <w:strike/>
              </w:rPr>
              <w:t xml:space="preserve"> (coletas externas e unidade de coletas), na temperatura de </w:t>
            </w:r>
            <w:smartTag w:uri="urn:schemas-microsoft-com:office:smarttags" w:element="metricconverter">
              <w:smartTagPr>
                <w:attr w:name="ProductID" w:val="70 kg"/>
              </w:smartTagPr>
              <w:r w:rsidRPr="00A73279">
                <w:rPr>
                  <w:bCs/>
                  <w:strike/>
                </w:rPr>
                <w:t>1 a</w:t>
              </w:r>
            </w:smartTag>
            <w:r w:rsidRPr="00A73279">
              <w:rPr>
                <w:bCs/>
                <w:strike/>
              </w:rPr>
              <w:t xml:space="preserve"> </w:t>
            </w:r>
            <w:smartTag w:uri="urn:schemas-microsoft-com:office:smarttags" w:element="metricconverter">
              <w:smartTagPr>
                <w:attr w:name="ProductID" w:val="70 kg"/>
              </w:smartTagPr>
              <w:r w:rsidRPr="00A73279">
                <w:rPr>
                  <w:bCs/>
                  <w:strike/>
                </w:rPr>
                <w:t>10°C</w:t>
              </w:r>
            </w:smartTag>
            <w:r w:rsidRPr="00A73279">
              <w:rPr>
                <w:bCs/>
                <w:strike/>
              </w:rPr>
              <w:t xml:space="preserve">, exceto para produção de plaquetas, então transportado a </w:t>
            </w:r>
            <w:smartTag w:uri="urn:schemas-microsoft-com:office:smarttags" w:element="metricconverter">
              <w:smartTagPr>
                <w:attr w:name="ProductID" w:val="70 kg"/>
              </w:smartTagPr>
              <w:r w:rsidRPr="00A73279">
                <w:rPr>
                  <w:bCs/>
                  <w:strike/>
                </w:rPr>
                <w:t>20 a</w:t>
              </w:r>
            </w:smartTag>
            <w:r w:rsidRPr="00A73279">
              <w:rPr>
                <w:bCs/>
                <w:strike/>
              </w:rPr>
              <w:t xml:space="preserve"> </w:t>
            </w:r>
            <w:smartTag w:uri="urn:schemas-microsoft-com:office:smarttags" w:element="metricconverter">
              <w:smartTagPr>
                <w:attr w:name="ProductID" w:val="70 kg"/>
              </w:smartTagPr>
              <w:r w:rsidRPr="00A73279">
                <w:rPr>
                  <w:bCs/>
                  <w:strike/>
                </w:rPr>
                <w:t>24°</w:t>
              </w:r>
              <w:proofErr w:type="gramStart"/>
              <w:r w:rsidRPr="00A73279">
                <w:rPr>
                  <w:bCs/>
                  <w:strike/>
                </w:rPr>
                <w:t>C</w:t>
              </w:r>
            </w:smartTag>
            <w:proofErr w:type="gramEnd"/>
          </w:p>
        </w:tc>
        <w:tc>
          <w:tcPr>
            <w:tcW w:w="891"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1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13" w:type="dxa"/>
            <w:gridSpan w:val="2"/>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63432">
        <w:tblPrEx>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70" w:type="dxa"/>
            <w:right w:w="70" w:type="dxa"/>
          </w:tblCellMar>
          <w:tblLook w:val="0000" w:firstRow="0" w:lastRow="0" w:firstColumn="0" w:lastColumn="0" w:noHBand="0" w:noVBand="0"/>
        </w:tblPrEx>
        <w:trPr>
          <w:gridBefore w:val="1"/>
          <w:wBefore w:w="38" w:type="dxa"/>
          <w:jc w:val="center"/>
        </w:trPr>
        <w:tc>
          <w:tcPr>
            <w:tcW w:w="6755"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12.7.</w:t>
            </w:r>
            <w:r w:rsidRPr="00A73279">
              <w:rPr>
                <w:strike/>
              </w:rPr>
              <w:t xml:space="preserve"> Acondicionamento dos resíduos gerados durante a coleta e higienização da área de coleta.</w:t>
            </w:r>
          </w:p>
        </w:tc>
        <w:tc>
          <w:tcPr>
            <w:tcW w:w="891"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1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tc>
        <w:tc>
          <w:tcPr>
            <w:tcW w:w="713" w:type="dxa"/>
            <w:gridSpan w:val="2"/>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18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180" w:type="dxa"/>
          </w:tcPr>
          <w:p w:rsidR="00735D0C" w:rsidRPr="00A73279" w:rsidRDefault="00735D0C" w:rsidP="009A25B0">
            <w:pPr>
              <w:jc w:val="both"/>
              <w:rPr>
                <w:b/>
                <w:bCs/>
                <w:strike/>
              </w:rPr>
            </w:pPr>
          </w:p>
        </w:tc>
      </w:tr>
      <w:tr w:rsidR="00735D0C" w:rsidRPr="00A73279" w:rsidTr="009A25B0">
        <w:trPr>
          <w:jc w:val="center"/>
        </w:trPr>
        <w:tc>
          <w:tcPr>
            <w:tcW w:w="9180" w:type="dxa"/>
          </w:tcPr>
          <w:p w:rsidR="00735D0C" w:rsidRPr="00A73279" w:rsidRDefault="00735D0C" w:rsidP="009A25B0">
            <w:pPr>
              <w:jc w:val="both"/>
              <w:rPr>
                <w:b/>
                <w:bCs/>
                <w:strike/>
              </w:rPr>
            </w:pPr>
          </w:p>
        </w:tc>
      </w:tr>
      <w:tr w:rsidR="00735D0C" w:rsidRPr="00A73279" w:rsidTr="009A25B0">
        <w:trPr>
          <w:jc w:val="center"/>
        </w:trPr>
        <w:tc>
          <w:tcPr>
            <w:tcW w:w="9180" w:type="dxa"/>
          </w:tcPr>
          <w:p w:rsidR="00735D0C" w:rsidRPr="00A73279" w:rsidRDefault="00735D0C" w:rsidP="009A25B0">
            <w:pPr>
              <w:jc w:val="both"/>
              <w:rPr>
                <w:b/>
                <w:bCs/>
                <w:strike/>
              </w:rPr>
            </w:pPr>
          </w:p>
        </w:tc>
      </w:tr>
    </w:tbl>
    <w:p w:rsidR="00083A59" w:rsidRDefault="00083A59" w:rsidP="00962189">
      <w:pPr>
        <w:jc w:val="center"/>
        <w:rPr>
          <w:b/>
          <w:strike/>
        </w:rPr>
      </w:pPr>
    </w:p>
    <w:p w:rsidR="00083A59" w:rsidRDefault="00083A59">
      <w:pPr>
        <w:spacing w:before="0" w:beforeAutospacing="0" w:after="200" w:afterAutospacing="0" w:line="276" w:lineRule="auto"/>
        <w:rPr>
          <w:b/>
          <w:strike/>
        </w:rPr>
      </w:pPr>
      <w:r>
        <w:rPr>
          <w:b/>
          <w:strike/>
        </w:rPr>
        <w:br w:type="page"/>
      </w:r>
    </w:p>
    <w:p w:rsidR="00735D0C" w:rsidRPr="00A73279" w:rsidRDefault="00735D0C" w:rsidP="00962189">
      <w:pPr>
        <w:jc w:val="center"/>
        <w:rPr>
          <w:b/>
          <w:strike/>
        </w:rPr>
      </w:pPr>
      <w:r w:rsidRPr="00A73279">
        <w:rPr>
          <w:b/>
          <w:strike/>
        </w:rPr>
        <w:lastRenderedPageBreak/>
        <w:t>MÓDULO III</w:t>
      </w:r>
    </w:p>
    <w:p w:rsidR="00735D0C" w:rsidRPr="00A73279" w:rsidRDefault="00735D0C" w:rsidP="00962189">
      <w:pPr>
        <w:jc w:val="center"/>
        <w:rPr>
          <w:b/>
          <w:strike/>
        </w:rPr>
      </w:pPr>
      <w:r w:rsidRPr="00A73279">
        <w:rPr>
          <w:b/>
          <w:strike/>
        </w:rPr>
        <w:t>TRIAGEM LABORATORIAL</w:t>
      </w:r>
    </w:p>
    <w:p w:rsidR="00735D0C" w:rsidRPr="00A73279" w:rsidRDefault="00735D0C" w:rsidP="00A758DE">
      <w:pPr>
        <w:rPr>
          <w:b/>
          <w:strike/>
        </w:rPr>
      </w:pPr>
      <w:r w:rsidRPr="00A73279">
        <w:rPr>
          <w:b/>
          <w:strike/>
        </w:rPr>
        <w:t>SOROLOGIA</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8"/>
        <w:gridCol w:w="5214"/>
      </w:tblGrid>
      <w:tr w:rsidR="00735D0C" w:rsidRPr="00A73279" w:rsidTr="009A25B0">
        <w:trPr>
          <w:jc w:val="center"/>
        </w:trPr>
        <w:tc>
          <w:tcPr>
            <w:tcW w:w="3858" w:type="dxa"/>
          </w:tcPr>
          <w:p w:rsidR="00735D0C" w:rsidRPr="00A73279" w:rsidRDefault="00735D0C" w:rsidP="009A25B0">
            <w:pPr>
              <w:jc w:val="both"/>
              <w:rPr>
                <w:b/>
                <w:strike/>
              </w:rPr>
            </w:pPr>
            <w:r w:rsidRPr="00A73279">
              <w:rPr>
                <w:b/>
                <w:strike/>
              </w:rPr>
              <w:t>Nome do responsável:</w:t>
            </w:r>
          </w:p>
        </w:tc>
        <w:tc>
          <w:tcPr>
            <w:tcW w:w="5214" w:type="dxa"/>
          </w:tcPr>
          <w:p w:rsidR="00735D0C" w:rsidRPr="00A73279" w:rsidRDefault="00735D0C" w:rsidP="009A25B0">
            <w:pPr>
              <w:jc w:val="both"/>
              <w:rPr>
                <w:strike/>
              </w:rPr>
            </w:pPr>
          </w:p>
        </w:tc>
      </w:tr>
      <w:tr w:rsidR="00735D0C" w:rsidRPr="00A73279" w:rsidTr="009A25B0">
        <w:trPr>
          <w:jc w:val="center"/>
        </w:trPr>
        <w:tc>
          <w:tcPr>
            <w:tcW w:w="3858" w:type="dxa"/>
          </w:tcPr>
          <w:p w:rsidR="00735D0C" w:rsidRPr="00A73279" w:rsidRDefault="00735D0C" w:rsidP="009A25B0">
            <w:pPr>
              <w:ind w:left="252" w:hanging="252"/>
              <w:jc w:val="both"/>
              <w:rPr>
                <w:b/>
                <w:strike/>
              </w:rPr>
            </w:pPr>
            <w:r w:rsidRPr="00A73279">
              <w:rPr>
                <w:b/>
                <w:strike/>
              </w:rPr>
              <w:t>Formação profissional:</w:t>
            </w:r>
          </w:p>
        </w:tc>
        <w:tc>
          <w:tcPr>
            <w:tcW w:w="5214" w:type="dxa"/>
          </w:tcPr>
          <w:p w:rsidR="00735D0C" w:rsidRPr="00A73279" w:rsidRDefault="00735D0C" w:rsidP="009A25B0">
            <w:pPr>
              <w:jc w:val="both"/>
              <w:rPr>
                <w:strike/>
              </w:rPr>
            </w:pPr>
          </w:p>
        </w:tc>
      </w:tr>
      <w:tr w:rsidR="00735D0C" w:rsidRPr="00A73279" w:rsidTr="009A25B0">
        <w:trPr>
          <w:jc w:val="center"/>
        </w:trPr>
        <w:tc>
          <w:tcPr>
            <w:tcW w:w="3858" w:type="dxa"/>
          </w:tcPr>
          <w:p w:rsidR="00735D0C" w:rsidRPr="00A73279" w:rsidRDefault="00735D0C" w:rsidP="009A25B0">
            <w:pPr>
              <w:jc w:val="both"/>
              <w:rPr>
                <w:b/>
                <w:strike/>
              </w:rPr>
            </w:pPr>
            <w:r w:rsidRPr="00A73279">
              <w:rPr>
                <w:b/>
                <w:strike/>
              </w:rPr>
              <w:t>Registro no conselho de classe:</w:t>
            </w:r>
          </w:p>
        </w:tc>
        <w:tc>
          <w:tcPr>
            <w:tcW w:w="5214" w:type="dxa"/>
          </w:tcPr>
          <w:p w:rsidR="00735D0C" w:rsidRPr="00A73279" w:rsidRDefault="00735D0C" w:rsidP="009A25B0">
            <w:pPr>
              <w:jc w:val="both"/>
              <w:rPr>
                <w:strike/>
              </w:rPr>
            </w:pPr>
          </w:p>
        </w:tc>
      </w:tr>
      <w:tr w:rsidR="00735D0C" w:rsidRPr="00A73279" w:rsidTr="009A25B0">
        <w:trPr>
          <w:jc w:val="center"/>
        </w:trPr>
        <w:tc>
          <w:tcPr>
            <w:tcW w:w="3858" w:type="dxa"/>
          </w:tcPr>
          <w:p w:rsidR="00735D0C" w:rsidRPr="00A73279" w:rsidRDefault="00735D0C" w:rsidP="009A25B0">
            <w:pPr>
              <w:jc w:val="both"/>
              <w:rPr>
                <w:b/>
                <w:strike/>
              </w:rPr>
            </w:pPr>
            <w:r w:rsidRPr="00A73279">
              <w:rPr>
                <w:b/>
                <w:bCs/>
                <w:strike/>
              </w:rPr>
              <w:t>Contato:</w:t>
            </w:r>
          </w:p>
        </w:tc>
        <w:tc>
          <w:tcPr>
            <w:tcW w:w="5214" w:type="dxa"/>
          </w:tcPr>
          <w:p w:rsidR="00735D0C" w:rsidRPr="00A73279" w:rsidRDefault="00735D0C" w:rsidP="009A25B0">
            <w:pPr>
              <w:jc w:val="both"/>
              <w:rPr>
                <w:strike/>
              </w:rPr>
            </w:pPr>
          </w:p>
        </w:tc>
      </w:tr>
    </w:tbl>
    <w:p w:rsidR="00735D0C" w:rsidRPr="00A73279" w:rsidRDefault="00735D0C" w:rsidP="00735D0C">
      <w:pPr>
        <w:jc w:val="both"/>
        <w:rPr>
          <w:b/>
          <w:strike/>
        </w:rPr>
      </w:pPr>
      <w:r w:rsidRPr="00A73279">
        <w:rPr>
          <w:b/>
          <w:strike/>
        </w:rPr>
        <w:t xml:space="preserve">Serviço de sorologia para terceiros </w:t>
      </w:r>
      <w:proofErr w:type="gramStart"/>
      <w:r w:rsidRPr="00A73279">
        <w:rPr>
          <w:b/>
          <w:strike/>
        </w:rPr>
        <w:t xml:space="preserve">(   </w:t>
      </w:r>
      <w:proofErr w:type="gramEnd"/>
      <w:r w:rsidRPr="00A73279">
        <w:rPr>
          <w:b/>
          <w:strike/>
        </w:rPr>
        <w:t>) Sim   (   ) Não</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072" w:type="dxa"/>
          </w:tcPr>
          <w:p w:rsidR="00735D0C" w:rsidRPr="00A73279" w:rsidRDefault="00735D0C" w:rsidP="009A25B0">
            <w:pPr>
              <w:jc w:val="both"/>
              <w:rPr>
                <w:b/>
                <w:bCs/>
                <w:strike/>
              </w:rPr>
            </w:pPr>
            <w:r w:rsidRPr="00A73279">
              <w:rPr>
                <w:b/>
                <w:bCs/>
                <w:strike/>
              </w:rPr>
              <w:t>Listar serviços:</w:t>
            </w:r>
          </w:p>
        </w:tc>
      </w:tr>
      <w:tr w:rsidR="00735D0C" w:rsidRPr="00A73279" w:rsidTr="009A25B0">
        <w:trPr>
          <w:jc w:val="center"/>
        </w:trPr>
        <w:tc>
          <w:tcPr>
            <w:tcW w:w="9072" w:type="dxa"/>
          </w:tcPr>
          <w:p w:rsidR="00735D0C" w:rsidRPr="00A73279" w:rsidRDefault="00735D0C" w:rsidP="009A25B0">
            <w:pPr>
              <w:jc w:val="both"/>
              <w:rPr>
                <w:b/>
                <w:bCs/>
                <w:strike/>
              </w:rPr>
            </w:pPr>
          </w:p>
        </w:tc>
      </w:tr>
      <w:tr w:rsidR="00735D0C" w:rsidRPr="00A73279" w:rsidTr="009A25B0">
        <w:trPr>
          <w:jc w:val="center"/>
        </w:trPr>
        <w:tc>
          <w:tcPr>
            <w:tcW w:w="9072" w:type="dxa"/>
          </w:tcPr>
          <w:p w:rsidR="00735D0C" w:rsidRPr="00A73279" w:rsidRDefault="00735D0C" w:rsidP="009A25B0">
            <w:pPr>
              <w:jc w:val="both"/>
              <w:rPr>
                <w:b/>
                <w:bCs/>
                <w:strike/>
              </w:rPr>
            </w:pPr>
          </w:p>
        </w:tc>
      </w:tr>
    </w:tbl>
    <w:p w:rsidR="00735D0C" w:rsidRPr="00A73279" w:rsidRDefault="00735D0C" w:rsidP="00735D0C">
      <w:pPr>
        <w:jc w:val="both"/>
        <w:rPr>
          <w:b/>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42"/>
        <w:gridCol w:w="681"/>
        <w:gridCol w:w="662"/>
        <w:gridCol w:w="687"/>
      </w:tblGrid>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1. </w:t>
            </w:r>
            <w:proofErr w:type="spellStart"/>
            <w:proofErr w:type="gramStart"/>
            <w:r w:rsidRPr="00A73279">
              <w:rPr>
                <w:b/>
                <w:strike/>
              </w:rPr>
              <w:t>Infra-estrutura</w:t>
            </w:r>
            <w:proofErr w:type="spellEnd"/>
            <w:proofErr w:type="gramEnd"/>
          </w:p>
        </w:tc>
        <w:tc>
          <w:tcPr>
            <w:tcW w:w="720" w:type="dxa"/>
          </w:tcPr>
          <w:p w:rsidR="00735D0C" w:rsidRPr="00A73279" w:rsidRDefault="00735D0C" w:rsidP="009A25B0">
            <w:pPr>
              <w:jc w:val="both"/>
              <w:rPr>
                <w:b/>
                <w:bCs/>
                <w:strike/>
              </w:rPr>
            </w:pPr>
            <w:r w:rsidRPr="00A73279">
              <w:rPr>
                <w:b/>
                <w:bCs/>
                <w:strike/>
              </w:rPr>
              <w:t>Nível</w:t>
            </w:r>
          </w:p>
        </w:tc>
        <w:tc>
          <w:tcPr>
            <w:tcW w:w="700" w:type="dxa"/>
            <w:tcBorders>
              <w:right w:val="single" w:sz="4" w:space="0" w:color="auto"/>
            </w:tcBorders>
          </w:tcPr>
          <w:p w:rsidR="00735D0C" w:rsidRPr="00A73279" w:rsidRDefault="00735D0C" w:rsidP="009A25B0">
            <w:pPr>
              <w:jc w:val="both"/>
              <w:rPr>
                <w:b/>
                <w:strike/>
              </w:rPr>
            </w:pPr>
            <w:r w:rsidRPr="00A73279">
              <w:rPr>
                <w:b/>
                <w:strike/>
              </w:rPr>
              <w:t>Sim</w:t>
            </w:r>
          </w:p>
        </w:tc>
        <w:tc>
          <w:tcPr>
            <w:tcW w:w="727" w:type="dxa"/>
            <w:tcBorders>
              <w:lef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1.1. </w:t>
            </w:r>
            <w:r w:rsidRPr="00A73279">
              <w:rPr>
                <w:bCs/>
                <w:strike/>
              </w:rPr>
              <w:t>E</w:t>
            </w:r>
            <w:r w:rsidRPr="00A73279">
              <w:rPr>
                <w:strike/>
              </w:rPr>
              <w:t>strutura física conforme legislação (área específica, iluminação, fluxo e ventilação</w:t>
            </w:r>
            <w:proofErr w:type="gramStart"/>
            <w:r w:rsidRPr="00A73279">
              <w:rPr>
                <w:strike/>
              </w:rPr>
              <w:t>)</w:t>
            </w:r>
            <w:proofErr w:type="gramEnd"/>
          </w:p>
        </w:tc>
        <w:tc>
          <w:tcPr>
            <w:tcW w:w="720" w:type="dxa"/>
            <w:vAlign w:val="center"/>
          </w:tcPr>
          <w:p w:rsidR="00735D0C" w:rsidRPr="00A73279" w:rsidRDefault="00735D0C" w:rsidP="009A25B0">
            <w:pPr>
              <w:jc w:val="both"/>
              <w:rPr>
                <w:b/>
                <w:bCs/>
                <w:strike/>
              </w:rPr>
            </w:pPr>
            <w:r w:rsidRPr="00A73279">
              <w:rPr>
                <w:b/>
                <w:bCs/>
                <w:strike/>
              </w:rPr>
              <w:t>II</w:t>
            </w:r>
          </w:p>
        </w:tc>
        <w:tc>
          <w:tcPr>
            <w:tcW w:w="700" w:type="dxa"/>
            <w:tcBorders>
              <w:right w:val="single" w:sz="4" w:space="0" w:color="auto"/>
            </w:tcBorders>
          </w:tcPr>
          <w:p w:rsidR="00735D0C" w:rsidRPr="00A73279" w:rsidRDefault="00735D0C" w:rsidP="009A25B0">
            <w:pPr>
              <w:jc w:val="both"/>
              <w:rPr>
                <w:strike/>
              </w:rPr>
            </w:pPr>
          </w:p>
        </w:tc>
        <w:tc>
          <w:tcPr>
            <w:tcW w:w="727" w:type="dxa"/>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1.1.1. </w:t>
            </w:r>
            <w:r w:rsidRPr="00A73279">
              <w:rPr>
                <w:strike/>
              </w:rPr>
              <w:t>Em</w:t>
            </w:r>
            <w:r w:rsidRPr="00A73279">
              <w:rPr>
                <w:b/>
                <w:strike/>
              </w:rPr>
              <w:t xml:space="preserve"> </w:t>
            </w:r>
            <w:r w:rsidRPr="00A73279">
              <w:rPr>
                <w:strike/>
              </w:rPr>
              <w:t>caso de utilização de metodologia de biologia molecular possui área específica e de acordo com a legislação vigente</w:t>
            </w:r>
          </w:p>
        </w:tc>
        <w:tc>
          <w:tcPr>
            <w:tcW w:w="720" w:type="dxa"/>
            <w:vAlign w:val="center"/>
          </w:tcPr>
          <w:p w:rsidR="00735D0C" w:rsidRPr="00A73279" w:rsidRDefault="00735D0C" w:rsidP="009A25B0">
            <w:pPr>
              <w:jc w:val="both"/>
              <w:rPr>
                <w:b/>
                <w:bCs/>
                <w:strike/>
              </w:rPr>
            </w:pPr>
            <w:r w:rsidRPr="00A73279">
              <w:rPr>
                <w:b/>
                <w:bCs/>
                <w:strike/>
              </w:rPr>
              <w:t>II</w:t>
            </w:r>
          </w:p>
        </w:tc>
        <w:tc>
          <w:tcPr>
            <w:tcW w:w="700" w:type="dxa"/>
            <w:tcBorders>
              <w:right w:val="single" w:sz="4" w:space="0" w:color="auto"/>
            </w:tcBorders>
          </w:tcPr>
          <w:p w:rsidR="00735D0C" w:rsidRPr="00A73279" w:rsidRDefault="00735D0C" w:rsidP="009A25B0">
            <w:pPr>
              <w:jc w:val="both"/>
              <w:rPr>
                <w:strike/>
                <w:highlight w:val="cyan"/>
              </w:rPr>
            </w:pPr>
          </w:p>
        </w:tc>
        <w:tc>
          <w:tcPr>
            <w:tcW w:w="727" w:type="dxa"/>
            <w:tcBorders>
              <w:left w:val="single" w:sz="4" w:space="0" w:color="auto"/>
              <w:right w:val="single" w:sz="4" w:space="0" w:color="auto"/>
            </w:tcBorders>
            <w:vAlign w:val="center"/>
          </w:tcPr>
          <w:p w:rsidR="00735D0C" w:rsidRPr="00A73279" w:rsidRDefault="00735D0C" w:rsidP="009A25B0">
            <w:pPr>
              <w:jc w:val="both"/>
              <w:rPr>
                <w:b/>
                <w:strike/>
                <w:highlight w:val="cyan"/>
              </w:rPr>
            </w:pPr>
          </w:p>
        </w:tc>
      </w:tr>
      <w:tr w:rsidR="00735D0C" w:rsidRPr="00A73279" w:rsidTr="009A25B0">
        <w:trPr>
          <w:jc w:val="center"/>
        </w:trPr>
        <w:tc>
          <w:tcPr>
            <w:tcW w:w="7560" w:type="dxa"/>
          </w:tcPr>
          <w:p w:rsidR="00735D0C" w:rsidRPr="00A73279" w:rsidRDefault="00735D0C" w:rsidP="009A25B0">
            <w:pPr>
              <w:jc w:val="both"/>
              <w:rPr>
                <w:b/>
                <w:strike/>
                <w:highlight w:val="lightGray"/>
              </w:rPr>
            </w:pPr>
            <w:r w:rsidRPr="00A73279">
              <w:rPr>
                <w:b/>
                <w:strike/>
              </w:rPr>
              <w:t xml:space="preserve">1.2. </w:t>
            </w:r>
            <w:r w:rsidRPr="00A73279">
              <w:rPr>
                <w:strike/>
              </w:rPr>
              <w:t>Equipamentos em conformidade com técnicas e kits utilizados</w:t>
            </w:r>
          </w:p>
        </w:tc>
        <w:tc>
          <w:tcPr>
            <w:tcW w:w="720" w:type="dxa"/>
            <w:tcBorders>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00" w:type="dxa"/>
            <w:tcBorders>
              <w:right w:val="single" w:sz="4" w:space="0" w:color="auto"/>
            </w:tcBorders>
            <w:vAlign w:val="center"/>
          </w:tcPr>
          <w:p w:rsidR="00735D0C" w:rsidRPr="00A73279" w:rsidRDefault="00735D0C" w:rsidP="009A25B0">
            <w:pPr>
              <w:jc w:val="both"/>
              <w:rPr>
                <w:b/>
                <w:bCs/>
                <w:strike/>
              </w:rPr>
            </w:pPr>
          </w:p>
        </w:tc>
        <w:tc>
          <w:tcPr>
            <w:tcW w:w="727" w:type="dxa"/>
            <w:tcBorders>
              <w:right w:val="single" w:sz="4" w:space="0" w:color="auto"/>
            </w:tcBorders>
            <w:vAlign w:val="center"/>
          </w:tcPr>
          <w:p w:rsidR="00735D0C" w:rsidRPr="00A73279" w:rsidRDefault="00735D0C" w:rsidP="009A25B0">
            <w:pPr>
              <w:jc w:val="both"/>
              <w:rPr>
                <w:b/>
                <w:bCs/>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bCs/>
                <w:strike/>
              </w:rPr>
              <w:t xml:space="preserve">1.3. </w:t>
            </w:r>
            <w:r w:rsidRPr="00A73279">
              <w:rPr>
                <w:bCs/>
                <w:strike/>
              </w:rPr>
              <w:t>Calibração de p</w:t>
            </w:r>
            <w:r w:rsidRPr="00A73279">
              <w:rPr>
                <w:strike/>
              </w:rPr>
              <w:t>ipetas e termômetros dentro do prazo de validade</w:t>
            </w:r>
          </w:p>
        </w:tc>
        <w:tc>
          <w:tcPr>
            <w:tcW w:w="720" w:type="dxa"/>
            <w:tcBorders>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00" w:type="dxa"/>
            <w:tcBorders>
              <w:right w:val="single" w:sz="4" w:space="0" w:color="auto"/>
            </w:tcBorders>
            <w:vAlign w:val="center"/>
          </w:tcPr>
          <w:p w:rsidR="00735D0C" w:rsidRPr="00A73279" w:rsidRDefault="00735D0C" w:rsidP="009A25B0">
            <w:pPr>
              <w:jc w:val="both"/>
              <w:rPr>
                <w:b/>
                <w:bCs/>
                <w:strike/>
              </w:rPr>
            </w:pPr>
          </w:p>
        </w:tc>
        <w:tc>
          <w:tcPr>
            <w:tcW w:w="727" w:type="dxa"/>
            <w:tcBorders>
              <w:right w:val="single" w:sz="4" w:space="0" w:color="auto"/>
            </w:tcBorders>
            <w:vAlign w:val="center"/>
          </w:tcPr>
          <w:p w:rsidR="00735D0C" w:rsidRPr="00A73279" w:rsidRDefault="00735D0C" w:rsidP="009A25B0">
            <w:pPr>
              <w:jc w:val="both"/>
              <w:rPr>
                <w:b/>
                <w:bCs/>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strike/>
              </w:rPr>
              <w:t xml:space="preserve">1.4. </w:t>
            </w:r>
            <w:r w:rsidRPr="00A73279">
              <w:rPr>
                <w:strike/>
              </w:rPr>
              <w:t xml:space="preserve">Controle e registro da temperatura do ambiente (22 </w:t>
            </w:r>
            <w:r w:rsidRPr="00A73279">
              <w:rPr>
                <w:strike/>
              </w:rPr>
              <w:sym w:font="Symbol" w:char="F0B1"/>
            </w:r>
            <w:r w:rsidRPr="00A73279">
              <w:rPr>
                <w:strike/>
              </w:rPr>
              <w:t xml:space="preserve"> 2ºC)</w:t>
            </w:r>
          </w:p>
        </w:tc>
        <w:tc>
          <w:tcPr>
            <w:tcW w:w="720" w:type="dxa"/>
            <w:tcBorders>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00" w:type="dxa"/>
            <w:tcBorders>
              <w:right w:val="single" w:sz="4" w:space="0" w:color="auto"/>
            </w:tcBorders>
            <w:vAlign w:val="center"/>
          </w:tcPr>
          <w:p w:rsidR="00735D0C" w:rsidRPr="00A73279" w:rsidRDefault="00735D0C" w:rsidP="009A25B0">
            <w:pPr>
              <w:jc w:val="both"/>
              <w:rPr>
                <w:b/>
                <w:bCs/>
                <w:strike/>
              </w:rPr>
            </w:pPr>
          </w:p>
        </w:tc>
        <w:tc>
          <w:tcPr>
            <w:tcW w:w="727" w:type="dxa"/>
            <w:tcBorders>
              <w:right w:val="single" w:sz="4" w:space="0" w:color="auto"/>
            </w:tcBorders>
            <w:vAlign w:val="center"/>
          </w:tcPr>
          <w:p w:rsidR="00735D0C" w:rsidRPr="00A73279" w:rsidRDefault="00735D0C" w:rsidP="009A25B0">
            <w:pPr>
              <w:jc w:val="both"/>
              <w:rPr>
                <w:b/>
                <w:bCs/>
                <w:strike/>
              </w:rPr>
            </w:pPr>
          </w:p>
        </w:tc>
      </w:tr>
    </w:tbl>
    <w:p w:rsidR="00735D0C" w:rsidRPr="00A73279" w:rsidRDefault="00735D0C" w:rsidP="00735D0C">
      <w:pPr>
        <w:jc w:val="both"/>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72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bl>
    <w:p w:rsidR="00735D0C" w:rsidRPr="00A73279" w:rsidRDefault="00735D0C" w:rsidP="00735D0C">
      <w:pPr>
        <w:jc w:val="both"/>
        <w:rPr>
          <w:b/>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32"/>
        <w:gridCol w:w="680"/>
        <w:gridCol w:w="680"/>
        <w:gridCol w:w="680"/>
      </w:tblGrid>
      <w:tr w:rsidR="00735D0C" w:rsidRPr="00A73279" w:rsidTr="009A25B0">
        <w:trPr>
          <w:jc w:val="center"/>
        </w:trPr>
        <w:tc>
          <w:tcPr>
            <w:tcW w:w="7560" w:type="dxa"/>
          </w:tcPr>
          <w:p w:rsidR="00735D0C" w:rsidRPr="00A73279" w:rsidRDefault="00735D0C" w:rsidP="009A25B0">
            <w:pPr>
              <w:jc w:val="both"/>
              <w:rPr>
                <w:b/>
                <w:strike/>
              </w:rPr>
            </w:pPr>
            <w:r w:rsidRPr="00A73279">
              <w:rPr>
                <w:b/>
                <w:strike/>
              </w:rPr>
              <w:t>2. Recursos Humanos</w:t>
            </w:r>
          </w:p>
        </w:tc>
        <w:tc>
          <w:tcPr>
            <w:tcW w:w="720" w:type="dxa"/>
          </w:tcPr>
          <w:p w:rsidR="00735D0C" w:rsidRPr="00A73279" w:rsidRDefault="00735D0C" w:rsidP="009A25B0">
            <w:pPr>
              <w:jc w:val="both"/>
              <w:rPr>
                <w:rFonts w:eastAsia="Arial Unicode MS"/>
                <w:b/>
                <w:bCs/>
                <w:strike/>
              </w:rPr>
            </w:pPr>
            <w:r w:rsidRPr="00A73279">
              <w:rPr>
                <w:b/>
                <w:bCs/>
                <w:strike/>
              </w:rPr>
              <w:t>Nível</w:t>
            </w:r>
          </w:p>
        </w:tc>
        <w:tc>
          <w:tcPr>
            <w:tcW w:w="720" w:type="dxa"/>
            <w:tcBorders>
              <w:right w:val="single" w:sz="4" w:space="0" w:color="auto"/>
            </w:tcBorders>
          </w:tcPr>
          <w:p w:rsidR="00735D0C" w:rsidRPr="00A73279" w:rsidRDefault="00735D0C" w:rsidP="009A25B0">
            <w:pPr>
              <w:jc w:val="both"/>
              <w:rPr>
                <w:b/>
                <w:strike/>
              </w:rPr>
            </w:pPr>
            <w:r w:rsidRPr="00A73279">
              <w:rPr>
                <w:b/>
                <w:strike/>
              </w:rPr>
              <w:t>Sim</w:t>
            </w:r>
          </w:p>
        </w:tc>
        <w:tc>
          <w:tcPr>
            <w:tcW w:w="720" w:type="dxa"/>
            <w:tcBorders>
              <w:lef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2.1. </w:t>
            </w:r>
            <w:r w:rsidRPr="00A73279">
              <w:rPr>
                <w:bCs/>
                <w:strike/>
              </w:rPr>
              <w:t>RH qualificado/capacitado</w:t>
            </w:r>
          </w:p>
        </w:tc>
        <w:tc>
          <w:tcPr>
            <w:tcW w:w="720" w:type="dxa"/>
            <w:vAlign w:val="center"/>
          </w:tcPr>
          <w:p w:rsidR="00735D0C" w:rsidRPr="00A73279" w:rsidRDefault="00735D0C" w:rsidP="009A25B0">
            <w:pPr>
              <w:jc w:val="both"/>
              <w:rPr>
                <w:b/>
                <w:bCs/>
                <w:strike/>
              </w:rPr>
            </w:pPr>
            <w:r w:rsidRPr="00A73279">
              <w:rPr>
                <w:b/>
                <w:bCs/>
                <w:strike/>
              </w:rPr>
              <w:t>II</w:t>
            </w:r>
          </w:p>
        </w:tc>
        <w:tc>
          <w:tcPr>
            <w:tcW w:w="72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b/>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32"/>
        <w:gridCol w:w="680"/>
        <w:gridCol w:w="680"/>
        <w:gridCol w:w="680"/>
      </w:tblGrid>
      <w:tr w:rsidR="00735D0C" w:rsidRPr="00A73279" w:rsidTr="009A25B0">
        <w:trPr>
          <w:trHeight w:val="330"/>
          <w:jc w:val="center"/>
        </w:trPr>
        <w:tc>
          <w:tcPr>
            <w:tcW w:w="7560" w:type="dxa"/>
            <w:tcBorders>
              <w:bottom w:val="single" w:sz="4" w:space="0" w:color="auto"/>
              <w:right w:val="single" w:sz="4" w:space="0" w:color="auto"/>
            </w:tcBorders>
          </w:tcPr>
          <w:p w:rsidR="00735D0C" w:rsidRPr="00A73279" w:rsidRDefault="00735D0C" w:rsidP="009A25B0">
            <w:pPr>
              <w:jc w:val="both"/>
              <w:rPr>
                <w:bCs/>
                <w:strike/>
              </w:rPr>
            </w:pPr>
            <w:r w:rsidRPr="00A73279">
              <w:rPr>
                <w:b/>
                <w:strike/>
              </w:rPr>
              <w:t>3. Procedimentos realizados</w:t>
            </w:r>
          </w:p>
        </w:tc>
        <w:tc>
          <w:tcPr>
            <w:tcW w:w="720" w:type="dxa"/>
            <w:tcBorders>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Nível</w:t>
            </w:r>
          </w:p>
        </w:tc>
        <w:tc>
          <w:tcPr>
            <w:tcW w:w="720" w:type="dxa"/>
            <w:tcBorders>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Sim</w:t>
            </w:r>
          </w:p>
        </w:tc>
        <w:tc>
          <w:tcPr>
            <w:tcW w:w="720" w:type="dxa"/>
            <w:tcBorders>
              <w:left w:val="single" w:sz="4" w:space="0" w:color="auto"/>
              <w:bottom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strike/>
              </w:rPr>
              <w:t xml:space="preserve">3.1. </w:t>
            </w:r>
            <w:r w:rsidRPr="00A73279">
              <w:rPr>
                <w:bCs/>
                <w:strike/>
              </w:rPr>
              <w:t>POP atualizado e disponível</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strike/>
              </w:rPr>
              <w:lastRenderedPageBreak/>
              <w:t xml:space="preserve">3.1.1. </w:t>
            </w:r>
            <w:r w:rsidRPr="00A73279">
              <w:rPr>
                <w:bCs/>
                <w:strike/>
              </w:rPr>
              <w:t>Procedimentos executados conforme POP</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p>
        </w:tc>
      </w:tr>
      <w:tr w:rsidR="00735D0C" w:rsidRPr="00A73279" w:rsidTr="009A25B0">
        <w:trPr>
          <w:jc w:val="center"/>
        </w:trPr>
        <w:tc>
          <w:tcPr>
            <w:tcW w:w="7560" w:type="dxa"/>
            <w:tcBorders>
              <w:top w:val="single" w:sz="4" w:space="0" w:color="auto"/>
              <w:bottom w:val="nil"/>
              <w:right w:val="single" w:sz="4" w:space="0" w:color="auto"/>
            </w:tcBorders>
          </w:tcPr>
          <w:p w:rsidR="00735D0C" w:rsidRPr="00A73279" w:rsidRDefault="00735D0C" w:rsidP="009A25B0">
            <w:pPr>
              <w:jc w:val="both"/>
              <w:rPr>
                <w:bCs/>
                <w:strike/>
              </w:rPr>
            </w:pPr>
            <w:r w:rsidRPr="00A73279">
              <w:rPr>
                <w:b/>
                <w:strike/>
              </w:rPr>
              <w:t xml:space="preserve">3.2. </w:t>
            </w:r>
            <w:r w:rsidRPr="00A73279">
              <w:rPr>
                <w:bCs/>
                <w:strike/>
              </w:rPr>
              <w:t xml:space="preserve">Padronização e identificação dos tubos com as alíquotas para a realização dos testes sorológicos, inclusive dos recebidos de outros </w:t>
            </w:r>
            <w:proofErr w:type="gramStart"/>
            <w:r w:rsidRPr="00A73279">
              <w:rPr>
                <w:bCs/>
                <w:strike/>
              </w:rPr>
              <w:t>serviços</w:t>
            </w:r>
            <w:proofErr w:type="gramEnd"/>
          </w:p>
        </w:tc>
        <w:tc>
          <w:tcPr>
            <w:tcW w:w="720" w:type="dxa"/>
            <w:tcBorders>
              <w:top w:val="single" w:sz="4" w:space="0" w:color="auto"/>
              <w:left w:val="single" w:sz="4" w:space="0" w:color="auto"/>
              <w:bottom w:val="nil"/>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nil"/>
              <w:right w:val="single" w:sz="4" w:space="0" w:color="auto"/>
            </w:tcBorders>
          </w:tcPr>
          <w:p w:rsidR="00735D0C" w:rsidRPr="00A73279" w:rsidRDefault="00735D0C" w:rsidP="009A25B0">
            <w:pPr>
              <w:jc w:val="both"/>
              <w:rPr>
                <w:bCs/>
                <w:strike/>
              </w:rPr>
            </w:pPr>
          </w:p>
        </w:tc>
        <w:tc>
          <w:tcPr>
            <w:tcW w:w="720" w:type="dxa"/>
            <w:tcBorders>
              <w:top w:val="single" w:sz="4" w:space="0" w:color="auto"/>
              <w:left w:val="single" w:sz="4" w:space="0" w:color="auto"/>
              <w:bottom w:val="nil"/>
            </w:tcBorders>
          </w:tcPr>
          <w:p w:rsidR="00735D0C" w:rsidRPr="00A73279" w:rsidRDefault="00735D0C" w:rsidP="009A25B0">
            <w:pPr>
              <w:jc w:val="both"/>
              <w:rPr>
                <w:bCs/>
                <w:strike/>
              </w:rPr>
            </w:pPr>
          </w:p>
        </w:tc>
      </w:tr>
      <w:tr w:rsidR="00735D0C" w:rsidRPr="00A73279" w:rsidTr="009A25B0">
        <w:trPr>
          <w:jc w:val="center"/>
        </w:trPr>
        <w:tc>
          <w:tcPr>
            <w:tcW w:w="7560" w:type="dxa"/>
            <w:tcBorders>
              <w:bottom w:val="nil"/>
              <w:right w:val="single" w:sz="4" w:space="0" w:color="auto"/>
            </w:tcBorders>
          </w:tcPr>
          <w:p w:rsidR="00735D0C" w:rsidRPr="00A73279" w:rsidRDefault="00735D0C" w:rsidP="009A25B0">
            <w:pPr>
              <w:jc w:val="both"/>
              <w:rPr>
                <w:b/>
                <w:strike/>
              </w:rPr>
            </w:pPr>
            <w:r w:rsidRPr="00A73279">
              <w:rPr>
                <w:b/>
                <w:strike/>
              </w:rPr>
              <w:t xml:space="preserve">3.2.1. </w:t>
            </w:r>
            <w:r w:rsidRPr="00A73279">
              <w:rPr>
                <w:strike/>
              </w:rPr>
              <w:t>Utiliza t</w:t>
            </w:r>
            <w:r w:rsidRPr="00A73279">
              <w:rPr>
                <w:bCs/>
                <w:strike/>
              </w:rPr>
              <w:t xml:space="preserve">ubos primários desde a coleta até a fase de </w:t>
            </w:r>
            <w:proofErr w:type="spellStart"/>
            <w:r w:rsidRPr="00A73279">
              <w:rPr>
                <w:bCs/>
                <w:strike/>
              </w:rPr>
              <w:t>pipetagem</w:t>
            </w:r>
            <w:proofErr w:type="spellEnd"/>
            <w:r w:rsidRPr="00A73279">
              <w:rPr>
                <w:bCs/>
                <w:strike/>
              </w:rPr>
              <w:t xml:space="preserve"> no equipamento automatizado, incluindo os recebidos de outros </w:t>
            </w:r>
            <w:proofErr w:type="gramStart"/>
            <w:r w:rsidRPr="00A73279">
              <w:rPr>
                <w:bCs/>
                <w:strike/>
              </w:rPr>
              <w:t>serviços</w:t>
            </w:r>
            <w:proofErr w:type="gramEnd"/>
          </w:p>
        </w:tc>
        <w:tc>
          <w:tcPr>
            <w:tcW w:w="720" w:type="dxa"/>
            <w:tcBorders>
              <w:left w:val="single" w:sz="4" w:space="0" w:color="auto"/>
              <w:bottom w:val="nil"/>
              <w:right w:val="single" w:sz="4" w:space="0" w:color="auto"/>
            </w:tcBorders>
            <w:vAlign w:val="center"/>
          </w:tcPr>
          <w:p w:rsidR="00735D0C" w:rsidRPr="00A73279" w:rsidRDefault="00735D0C" w:rsidP="009A25B0">
            <w:pPr>
              <w:jc w:val="both"/>
              <w:rPr>
                <w:bCs/>
                <w:strike/>
              </w:rPr>
            </w:pPr>
            <w:r w:rsidRPr="00A73279">
              <w:rPr>
                <w:b/>
                <w:strike/>
              </w:rPr>
              <w:t>III</w:t>
            </w:r>
          </w:p>
        </w:tc>
        <w:tc>
          <w:tcPr>
            <w:tcW w:w="720" w:type="dxa"/>
            <w:tcBorders>
              <w:left w:val="single" w:sz="4" w:space="0" w:color="auto"/>
              <w:bottom w:val="nil"/>
              <w:right w:val="single" w:sz="4" w:space="0" w:color="auto"/>
            </w:tcBorders>
          </w:tcPr>
          <w:p w:rsidR="00735D0C" w:rsidRPr="00A73279" w:rsidRDefault="00735D0C" w:rsidP="009A25B0">
            <w:pPr>
              <w:jc w:val="both"/>
              <w:rPr>
                <w:bCs/>
                <w:strike/>
              </w:rPr>
            </w:pPr>
          </w:p>
        </w:tc>
        <w:tc>
          <w:tcPr>
            <w:tcW w:w="720" w:type="dxa"/>
            <w:tcBorders>
              <w:left w:val="single" w:sz="4" w:space="0" w:color="auto"/>
              <w:bottom w:val="nil"/>
            </w:tcBorders>
          </w:tcPr>
          <w:p w:rsidR="00735D0C" w:rsidRPr="00A73279" w:rsidRDefault="00735D0C" w:rsidP="009A25B0">
            <w:pPr>
              <w:jc w:val="both"/>
              <w:rPr>
                <w:bCs/>
                <w:strike/>
              </w:rPr>
            </w:pPr>
          </w:p>
        </w:tc>
      </w:tr>
      <w:tr w:rsidR="00735D0C" w:rsidRPr="00A73279" w:rsidTr="009A25B0">
        <w:trPr>
          <w:jc w:val="center"/>
        </w:trPr>
        <w:tc>
          <w:tcPr>
            <w:tcW w:w="9720" w:type="dxa"/>
            <w:gridSpan w:val="4"/>
            <w:tcBorders>
              <w:bottom w:val="nil"/>
            </w:tcBorders>
          </w:tcPr>
          <w:p w:rsidR="00735D0C" w:rsidRPr="00A73279" w:rsidRDefault="00735D0C" w:rsidP="009A25B0">
            <w:pPr>
              <w:jc w:val="both"/>
              <w:rPr>
                <w:bCs/>
                <w:strike/>
              </w:rPr>
            </w:pPr>
            <w:r w:rsidRPr="00A73279">
              <w:rPr>
                <w:b/>
                <w:strike/>
              </w:rPr>
              <w:t>3.3.</w:t>
            </w:r>
            <w:r w:rsidRPr="00A73279">
              <w:rPr>
                <w:strike/>
              </w:rPr>
              <w:t xml:space="preserve"> </w:t>
            </w:r>
            <w:r w:rsidRPr="00A73279">
              <w:rPr>
                <w:bCs/>
                <w:strike/>
              </w:rPr>
              <w:t>Testes sorológicos de acordo com a legislação vigente:</w:t>
            </w: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strike/>
              </w:rPr>
            </w:pPr>
            <w:r w:rsidRPr="00A73279">
              <w:rPr>
                <w:b/>
                <w:strike/>
              </w:rPr>
              <w:t xml:space="preserve">3.3.1. </w:t>
            </w:r>
            <w:proofErr w:type="gramStart"/>
            <w:r w:rsidRPr="00A73279">
              <w:rPr>
                <w:strike/>
              </w:rPr>
              <w:t>1</w:t>
            </w:r>
            <w:proofErr w:type="gramEnd"/>
            <w:r w:rsidRPr="00A73279">
              <w:rPr>
                <w:strike/>
              </w:rPr>
              <w:t xml:space="preserve"> (Um) teste Anti-HIV 1, 2* e 1 (Um) teste combinado Ag**+Ac </w:t>
            </w:r>
          </w:p>
          <w:p w:rsidR="00735D0C" w:rsidRPr="00A73279" w:rsidRDefault="00735D0C" w:rsidP="009A25B0">
            <w:pPr>
              <w:pBdr>
                <w:bottom w:val="single" w:sz="12" w:space="1" w:color="auto"/>
              </w:pBdr>
              <w:jc w:val="both"/>
              <w:rPr>
                <w:strike/>
              </w:rPr>
            </w:pPr>
            <w:r w:rsidRPr="00A73279">
              <w:rPr>
                <w:strike/>
              </w:rPr>
              <w:t>Métodos:____________________________________________________________________________________________________________________________</w:t>
            </w:r>
          </w:p>
          <w:p w:rsidR="00735D0C" w:rsidRPr="00A73279" w:rsidRDefault="00735D0C" w:rsidP="009A25B0">
            <w:pPr>
              <w:pBdr>
                <w:bottom w:val="single" w:sz="12" w:space="1" w:color="auto"/>
              </w:pBdr>
              <w:jc w:val="both"/>
              <w:rPr>
                <w:strike/>
              </w:rPr>
            </w:pPr>
          </w:p>
          <w:p w:rsidR="00735D0C" w:rsidRPr="00A73279" w:rsidRDefault="00735D0C" w:rsidP="009A25B0">
            <w:pPr>
              <w:jc w:val="both"/>
              <w:rPr>
                <w:strike/>
              </w:rPr>
            </w:pPr>
            <w:r w:rsidRPr="00A73279">
              <w:rPr>
                <w:strike/>
              </w:rPr>
              <w:t>* Incluindo pesquisa do grupo O; ** Ag = Antígeno; ***</w:t>
            </w:r>
            <w:proofErr w:type="gramStart"/>
            <w:r w:rsidRPr="00A73279">
              <w:rPr>
                <w:strike/>
              </w:rPr>
              <w:t>Ac</w:t>
            </w:r>
            <w:proofErr w:type="gramEnd"/>
            <w:r w:rsidRPr="00A73279">
              <w:rPr>
                <w:strike/>
              </w:rPr>
              <w:t xml:space="preserve"> = Anticorpo.</w:t>
            </w: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left w:val="single" w:sz="4" w:space="0" w:color="auto"/>
              <w:right w:val="single" w:sz="4" w:space="0" w:color="auto"/>
            </w:tcBorders>
          </w:tcPr>
          <w:p w:rsidR="00735D0C" w:rsidRPr="00A73279" w:rsidRDefault="00735D0C" w:rsidP="009A25B0">
            <w:pPr>
              <w:jc w:val="both"/>
              <w:rPr>
                <w:b/>
                <w:strike/>
              </w:rPr>
            </w:pPr>
          </w:p>
        </w:tc>
        <w:tc>
          <w:tcPr>
            <w:tcW w:w="720" w:type="dxa"/>
            <w:tcBorders>
              <w:lef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
                <w:strike/>
              </w:rPr>
            </w:pPr>
            <w:r w:rsidRPr="00A73279">
              <w:rPr>
                <w:b/>
                <w:strike/>
              </w:rPr>
              <w:t>3.3.1.1</w:t>
            </w:r>
            <w:r w:rsidRPr="00A73279">
              <w:rPr>
                <w:strike/>
              </w:rPr>
              <w:t xml:space="preserve"> Teste de ácido nucléico (NAT) para HIV (adicional)</w:t>
            </w: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r w:rsidRPr="00A73279">
              <w:rPr>
                <w:b/>
                <w:strike/>
              </w:rPr>
              <w:t>INF</w:t>
            </w:r>
          </w:p>
        </w:tc>
        <w:tc>
          <w:tcPr>
            <w:tcW w:w="720" w:type="dxa"/>
            <w:tcBorders>
              <w:left w:val="single" w:sz="4" w:space="0" w:color="auto"/>
              <w:right w:val="single" w:sz="4" w:space="0" w:color="auto"/>
            </w:tcBorders>
          </w:tcPr>
          <w:p w:rsidR="00735D0C" w:rsidRPr="00A73279" w:rsidRDefault="00735D0C" w:rsidP="009A25B0">
            <w:pPr>
              <w:jc w:val="both"/>
              <w:rPr>
                <w:b/>
                <w:strike/>
              </w:rPr>
            </w:pPr>
          </w:p>
        </w:tc>
        <w:tc>
          <w:tcPr>
            <w:tcW w:w="720" w:type="dxa"/>
            <w:tcBorders>
              <w:lef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strike/>
              </w:rPr>
            </w:pPr>
            <w:r w:rsidRPr="00A73279">
              <w:rPr>
                <w:b/>
                <w:strike/>
              </w:rPr>
              <w:t xml:space="preserve">3.3.2. </w:t>
            </w:r>
            <w:proofErr w:type="spellStart"/>
            <w:r w:rsidRPr="00A73279">
              <w:rPr>
                <w:strike/>
              </w:rPr>
              <w:t>Anti-HTVL</w:t>
            </w:r>
            <w:proofErr w:type="spellEnd"/>
            <w:r w:rsidRPr="00A73279">
              <w:rPr>
                <w:strike/>
              </w:rPr>
              <w:t xml:space="preserve"> I/II </w:t>
            </w:r>
          </w:p>
          <w:p w:rsidR="00735D0C" w:rsidRPr="00A73279" w:rsidRDefault="00735D0C" w:rsidP="009A25B0">
            <w:pPr>
              <w:pBdr>
                <w:bottom w:val="single" w:sz="12" w:space="1" w:color="auto"/>
              </w:pBdr>
              <w:jc w:val="both"/>
              <w:rPr>
                <w:strike/>
              </w:rPr>
            </w:pPr>
            <w:r w:rsidRPr="00A73279">
              <w:rPr>
                <w:strike/>
              </w:rPr>
              <w:t>Método(s):__________________________________________________________</w:t>
            </w:r>
          </w:p>
          <w:p w:rsidR="00735D0C" w:rsidRPr="00A73279" w:rsidRDefault="00735D0C" w:rsidP="009A25B0">
            <w:pPr>
              <w:pBdr>
                <w:bottom w:val="single" w:sz="12" w:space="1" w:color="auto"/>
              </w:pBd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left w:val="single" w:sz="4" w:space="0" w:color="auto"/>
              <w:right w:val="single" w:sz="4" w:space="0" w:color="auto"/>
            </w:tcBorders>
          </w:tcPr>
          <w:p w:rsidR="00735D0C" w:rsidRPr="00A73279" w:rsidRDefault="00735D0C" w:rsidP="009A25B0">
            <w:pPr>
              <w:jc w:val="both"/>
              <w:rPr>
                <w:b/>
                <w:strike/>
              </w:rPr>
            </w:pPr>
          </w:p>
        </w:tc>
        <w:tc>
          <w:tcPr>
            <w:tcW w:w="720" w:type="dxa"/>
            <w:tcBorders>
              <w:lef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strike/>
              </w:rPr>
            </w:pPr>
            <w:r w:rsidRPr="00A73279">
              <w:rPr>
                <w:b/>
                <w:strike/>
              </w:rPr>
              <w:t xml:space="preserve">3.3.3. </w:t>
            </w:r>
            <w:proofErr w:type="spellStart"/>
            <w:r w:rsidRPr="00A73279">
              <w:rPr>
                <w:strike/>
              </w:rPr>
              <w:t>Anti-HCV</w:t>
            </w:r>
            <w:proofErr w:type="spellEnd"/>
            <w:r w:rsidRPr="00A73279">
              <w:rPr>
                <w:strike/>
              </w:rPr>
              <w:t xml:space="preserve"> (</w:t>
            </w:r>
            <w:proofErr w:type="gramStart"/>
            <w:r w:rsidRPr="00A73279">
              <w:rPr>
                <w:strike/>
              </w:rPr>
              <w:t>Ac</w:t>
            </w:r>
            <w:proofErr w:type="gramEnd"/>
            <w:r w:rsidRPr="00A73279">
              <w:rPr>
                <w:strike/>
              </w:rPr>
              <w:t xml:space="preserve"> ou combinado </w:t>
            </w:r>
            <w:proofErr w:type="spellStart"/>
            <w:r w:rsidRPr="00A73279">
              <w:rPr>
                <w:strike/>
              </w:rPr>
              <w:t>Ag+Ac</w:t>
            </w:r>
            <w:proofErr w:type="spellEnd"/>
            <w:r w:rsidRPr="00A73279">
              <w:rPr>
                <w:strike/>
              </w:rPr>
              <w:t xml:space="preserve">)  </w:t>
            </w:r>
          </w:p>
          <w:p w:rsidR="00735D0C" w:rsidRPr="00A73279" w:rsidRDefault="00735D0C" w:rsidP="009A25B0">
            <w:pPr>
              <w:jc w:val="both"/>
              <w:rPr>
                <w:strike/>
              </w:rPr>
            </w:pPr>
            <w:r w:rsidRPr="00A73279">
              <w:rPr>
                <w:strike/>
              </w:rPr>
              <w:t>Método(s): _________________________________________________________</w:t>
            </w:r>
          </w:p>
          <w:p w:rsidR="00735D0C" w:rsidRPr="00A73279" w:rsidRDefault="00735D0C" w:rsidP="009A25B0">
            <w:pPr>
              <w:jc w:val="both"/>
              <w:rPr>
                <w:b/>
                <w:strike/>
              </w:rPr>
            </w:pPr>
            <w:r w:rsidRPr="00A73279">
              <w:rPr>
                <w:strike/>
              </w:rPr>
              <w:t>__________________________________________________________________</w:t>
            </w:r>
          </w:p>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left w:val="single" w:sz="4" w:space="0" w:color="auto"/>
              <w:right w:val="single" w:sz="4" w:space="0" w:color="auto"/>
            </w:tcBorders>
          </w:tcPr>
          <w:p w:rsidR="00735D0C" w:rsidRPr="00A73279" w:rsidRDefault="00735D0C" w:rsidP="009A25B0">
            <w:pPr>
              <w:jc w:val="both"/>
              <w:rPr>
                <w:b/>
                <w:strike/>
              </w:rPr>
            </w:pPr>
          </w:p>
        </w:tc>
        <w:tc>
          <w:tcPr>
            <w:tcW w:w="720" w:type="dxa"/>
            <w:tcBorders>
              <w:lef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
                <w:strike/>
              </w:rPr>
            </w:pPr>
            <w:r w:rsidRPr="00A73279">
              <w:rPr>
                <w:b/>
                <w:strike/>
              </w:rPr>
              <w:t>3.3.3.1</w:t>
            </w:r>
            <w:r w:rsidRPr="00A73279">
              <w:rPr>
                <w:strike/>
              </w:rPr>
              <w:t xml:space="preserve"> Teste de ácido nucléico (NAT) para HVC (adicionalmente)</w:t>
            </w: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r w:rsidRPr="00A73279">
              <w:rPr>
                <w:b/>
                <w:strike/>
              </w:rPr>
              <w:t>INF</w:t>
            </w:r>
          </w:p>
        </w:tc>
        <w:tc>
          <w:tcPr>
            <w:tcW w:w="720" w:type="dxa"/>
            <w:tcBorders>
              <w:left w:val="single" w:sz="4" w:space="0" w:color="auto"/>
              <w:right w:val="single" w:sz="4" w:space="0" w:color="auto"/>
            </w:tcBorders>
          </w:tcPr>
          <w:p w:rsidR="00735D0C" w:rsidRPr="00A73279" w:rsidRDefault="00735D0C" w:rsidP="009A25B0">
            <w:pPr>
              <w:jc w:val="both"/>
              <w:rPr>
                <w:b/>
                <w:strike/>
              </w:rPr>
            </w:pPr>
          </w:p>
        </w:tc>
        <w:tc>
          <w:tcPr>
            <w:tcW w:w="720" w:type="dxa"/>
            <w:tcBorders>
              <w:lef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strike/>
              </w:rPr>
            </w:pPr>
            <w:r w:rsidRPr="00A73279">
              <w:rPr>
                <w:b/>
                <w:strike/>
              </w:rPr>
              <w:t xml:space="preserve">3.3.4. </w:t>
            </w:r>
            <w:proofErr w:type="spellStart"/>
            <w:proofErr w:type="gramStart"/>
            <w:r w:rsidRPr="00A73279">
              <w:rPr>
                <w:strike/>
              </w:rPr>
              <w:t>HBsAg</w:t>
            </w:r>
            <w:proofErr w:type="spellEnd"/>
            <w:proofErr w:type="gramEnd"/>
            <w:r w:rsidRPr="00A73279">
              <w:rPr>
                <w:strike/>
              </w:rPr>
              <w:t xml:space="preserve"> </w:t>
            </w:r>
          </w:p>
          <w:p w:rsidR="00735D0C" w:rsidRPr="00A73279" w:rsidRDefault="00735D0C" w:rsidP="009A25B0">
            <w:pPr>
              <w:jc w:val="both"/>
              <w:rPr>
                <w:b/>
                <w:strike/>
              </w:rPr>
            </w:pPr>
            <w:r w:rsidRPr="00A73279">
              <w:rPr>
                <w:strike/>
              </w:rPr>
              <w:t>Método(s):</w:t>
            </w:r>
            <w:r w:rsidRPr="00A73279">
              <w:rPr>
                <w:b/>
                <w:strike/>
              </w:rPr>
              <w:t>_________________________________________________________</w:t>
            </w:r>
          </w:p>
          <w:p w:rsidR="00735D0C" w:rsidRPr="00A73279" w:rsidRDefault="00735D0C" w:rsidP="009A25B0">
            <w:pPr>
              <w:jc w:val="both"/>
              <w:rPr>
                <w:strike/>
              </w:rPr>
            </w:pPr>
            <w:r w:rsidRPr="00A73279">
              <w:rPr>
                <w:b/>
                <w:strike/>
              </w:rPr>
              <w:t>__________________________________________________________________</w:t>
            </w:r>
          </w:p>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lastRenderedPageBreak/>
              <w:t xml:space="preserve">3.3.4.1 </w:t>
            </w:r>
            <w:proofErr w:type="spellStart"/>
            <w:r w:rsidRPr="00A73279">
              <w:rPr>
                <w:strike/>
              </w:rPr>
              <w:t>Anti-HBc</w:t>
            </w:r>
            <w:proofErr w:type="spellEnd"/>
            <w:r w:rsidRPr="00A73279">
              <w:rPr>
                <w:strike/>
              </w:rPr>
              <w:t xml:space="preserve"> (</w:t>
            </w:r>
            <w:proofErr w:type="spellStart"/>
            <w:proofErr w:type="gramStart"/>
            <w:r w:rsidRPr="00A73279">
              <w:rPr>
                <w:strike/>
              </w:rPr>
              <w:t>IgG</w:t>
            </w:r>
            <w:proofErr w:type="spellEnd"/>
            <w:proofErr w:type="gramEnd"/>
            <w:r w:rsidRPr="00A73279">
              <w:rPr>
                <w:strike/>
              </w:rPr>
              <w:t xml:space="preserve"> ou </w:t>
            </w:r>
            <w:proofErr w:type="spellStart"/>
            <w:r w:rsidRPr="00A73279">
              <w:rPr>
                <w:strike/>
              </w:rPr>
              <w:t>IgG</w:t>
            </w:r>
            <w:proofErr w:type="spellEnd"/>
            <w:r w:rsidRPr="00A73279">
              <w:rPr>
                <w:strike/>
              </w:rPr>
              <w:t xml:space="preserve"> + </w:t>
            </w:r>
            <w:proofErr w:type="spellStart"/>
            <w:r w:rsidRPr="00A73279">
              <w:rPr>
                <w:strike/>
              </w:rPr>
              <w:t>IgM</w:t>
            </w:r>
            <w:proofErr w:type="spellEnd"/>
            <w:r w:rsidRPr="00A73279">
              <w:rPr>
                <w:strike/>
              </w:rPr>
              <w:t xml:space="preserve">) </w:t>
            </w:r>
          </w:p>
          <w:p w:rsidR="00735D0C" w:rsidRPr="00A73279" w:rsidRDefault="00735D0C" w:rsidP="009A25B0">
            <w:pPr>
              <w:pBdr>
                <w:bottom w:val="single" w:sz="12" w:space="1" w:color="auto"/>
              </w:pBdr>
              <w:jc w:val="both"/>
              <w:rPr>
                <w:strike/>
              </w:rPr>
            </w:pPr>
            <w:r w:rsidRPr="00A73279">
              <w:rPr>
                <w:strike/>
              </w:rPr>
              <w:t>Método(s): _________________________________________________________</w:t>
            </w:r>
          </w:p>
          <w:p w:rsidR="00735D0C" w:rsidRPr="00A73279" w:rsidRDefault="00735D0C" w:rsidP="009A25B0">
            <w:pPr>
              <w:pBdr>
                <w:bottom w:val="single" w:sz="12" w:space="1" w:color="auto"/>
              </w:pBdr>
              <w:jc w:val="both"/>
              <w:rPr>
                <w:strike/>
              </w:rPr>
            </w:pPr>
          </w:p>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3.3.4.2 </w:t>
            </w:r>
            <w:r w:rsidRPr="00A73279">
              <w:rPr>
                <w:strike/>
              </w:rPr>
              <w:t>Teste de ácido nucléico (NAT) para HBV (adicionalmente)</w:t>
            </w:r>
          </w:p>
        </w:tc>
        <w:tc>
          <w:tcPr>
            <w:tcW w:w="720" w:type="dxa"/>
            <w:vAlign w:val="center"/>
          </w:tcPr>
          <w:p w:rsidR="00735D0C" w:rsidRPr="00A73279" w:rsidRDefault="00735D0C" w:rsidP="009A25B0">
            <w:pPr>
              <w:jc w:val="both"/>
              <w:rPr>
                <w:b/>
                <w:strike/>
              </w:rPr>
            </w:pPr>
            <w:r w:rsidRPr="00A73279">
              <w:rPr>
                <w:b/>
                <w:strike/>
              </w:rPr>
              <w:t>INF</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3.3.5. </w:t>
            </w:r>
            <w:r w:rsidRPr="00A73279">
              <w:rPr>
                <w:strike/>
              </w:rPr>
              <w:t>Doença de Chagas (</w:t>
            </w:r>
            <w:proofErr w:type="spellStart"/>
            <w:r w:rsidRPr="00A73279">
              <w:rPr>
                <w:strike/>
              </w:rPr>
              <w:t>Anti-</w:t>
            </w:r>
            <w:r w:rsidRPr="00A73279">
              <w:rPr>
                <w:i/>
                <w:strike/>
              </w:rPr>
              <w:t>T</w:t>
            </w:r>
            <w:proofErr w:type="spellEnd"/>
            <w:r w:rsidRPr="00A73279">
              <w:rPr>
                <w:i/>
                <w:strike/>
              </w:rPr>
              <w:t xml:space="preserve">. </w:t>
            </w:r>
            <w:proofErr w:type="spellStart"/>
            <w:r w:rsidRPr="00A73279">
              <w:rPr>
                <w:i/>
                <w:strike/>
              </w:rPr>
              <w:t>cruzi</w:t>
            </w:r>
            <w:proofErr w:type="spellEnd"/>
            <w:proofErr w:type="gramStart"/>
            <w:r w:rsidRPr="00A73279">
              <w:rPr>
                <w:strike/>
              </w:rPr>
              <w:t>)</w:t>
            </w:r>
            <w:proofErr w:type="gramEnd"/>
          </w:p>
          <w:p w:rsidR="00735D0C" w:rsidRPr="00A73279" w:rsidRDefault="00735D0C" w:rsidP="009A25B0">
            <w:pPr>
              <w:jc w:val="both"/>
              <w:rPr>
                <w:b/>
                <w:strike/>
              </w:rPr>
            </w:pPr>
            <w:r w:rsidRPr="00A73279">
              <w:rPr>
                <w:strike/>
              </w:rPr>
              <w:t>Método(s):</w:t>
            </w:r>
            <w:r w:rsidRPr="00A73279">
              <w:rPr>
                <w:b/>
                <w:strike/>
              </w:rPr>
              <w:t>__________________________________________________________</w:t>
            </w:r>
          </w:p>
          <w:p w:rsidR="00735D0C" w:rsidRPr="00A73279" w:rsidRDefault="00735D0C" w:rsidP="009A25B0">
            <w:pPr>
              <w:jc w:val="both"/>
              <w:rPr>
                <w:strike/>
              </w:rPr>
            </w:pPr>
            <w:r w:rsidRPr="00A73279">
              <w:rPr>
                <w:b/>
                <w:strike/>
              </w:rPr>
              <w:t>__________________________________________________________________</w:t>
            </w:r>
          </w:p>
          <w:p w:rsidR="00735D0C" w:rsidRPr="00A73279" w:rsidRDefault="00735D0C" w:rsidP="009A25B0">
            <w:pPr>
              <w:jc w:val="both"/>
              <w:rPr>
                <w:strike/>
              </w:rPr>
            </w:pP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3.3.6. </w:t>
            </w:r>
            <w:r w:rsidRPr="00A73279">
              <w:rPr>
                <w:strike/>
              </w:rPr>
              <w:t>Sífilis (</w:t>
            </w:r>
            <w:proofErr w:type="gramStart"/>
            <w:r w:rsidRPr="00A73279">
              <w:rPr>
                <w:strike/>
              </w:rPr>
              <w:t>Ac</w:t>
            </w:r>
            <w:proofErr w:type="gramEnd"/>
            <w:r w:rsidRPr="00A73279">
              <w:rPr>
                <w:strike/>
              </w:rPr>
              <w:t xml:space="preserve"> </w:t>
            </w:r>
            <w:proofErr w:type="spellStart"/>
            <w:r w:rsidRPr="00A73279">
              <w:rPr>
                <w:strike/>
              </w:rPr>
              <w:t>treponêmicos</w:t>
            </w:r>
            <w:proofErr w:type="spellEnd"/>
            <w:r w:rsidRPr="00A73279">
              <w:rPr>
                <w:strike/>
              </w:rPr>
              <w:t xml:space="preserve"> ou não-</w:t>
            </w:r>
            <w:proofErr w:type="spellStart"/>
            <w:r w:rsidRPr="00A73279">
              <w:rPr>
                <w:strike/>
              </w:rPr>
              <w:t>treponêmicos</w:t>
            </w:r>
            <w:proofErr w:type="spellEnd"/>
            <w:r w:rsidRPr="00A73279">
              <w:rPr>
                <w:strike/>
              </w:rPr>
              <w:t>)</w:t>
            </w:r>
          </w:p>
          <w:p w:rsidR="00735D0C" w:rsidRPr="00A73279" w:rsidRDefault="00735D0C" w:rsidP="009A25B0">
            <w:pPr>
              <w:jc w:val="both"/>
              <w:rPr>
                <w:strike/>
              </w:rPr>
            </w:pPr>
            <w:r w:rsidRPr="00A73279">
              <w:rPr>
                <w:strike/>
              </w:rPr>
              <w:t>Método(s):_________________________________________________________</w:t>
            </w:r>
          </w:p>
          <w:p w:rsidR="00735D0C" w:rsidRPr="00A73279" w:rsidRDefault="00735D0C" w:rsidP="009A25B0">
            <w:pPr>
              <w:jc w:val="both"/>
              <w:rPr>
                <w:strike/>
              </w:rPr>
            </w:pPr>
            <w:r w:rsidRPr="00A73279">
              <w:rPr>
                <w:strike/>
              </w:rPr>
              <w:t>_________________________________________________________________</w:t>
            </w:r>
          </w:p>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3.3.7. </w:t>
            </w:r>
            <w:r w:rsidRPr="00A73279">
              <w:rPr>
                <w:strike/>
              </w:rPr>
              <w:t xml:space="preserve">Malária**** (detecção Plasmódio ou antígenos plasmodiais) </w:t>
            </w:r>
          </w:p>
          <w:p w:rsidR="00735D0C" w:rsidRPr="00A73279" w:rsidRDefault="00735D0C" w:rsidP="009A25B0">
            <w:pPr>
              <w:jc w:val="both"/>
              <w:rPr>
                <w:strike/>
              </w:rPr>
            </w:pPr>
            <w:r w:rsidRPr="00A73279">
              <w:rPr>
                <w:strike/>
              </w:rPr>
              <w:t>Método(s):__________________________________________________________</w:t>
            </w:r>
          </w:p>
          <w:p w:rsidR="00735D0C" w:rsidRPr="00A73279" w:rsidRDefault="00735D0C" w:rsidP="009A25B0">
            <w:pPr>
              <w:jc w:val="both"/>
              <w:rPr>
                <w:strike/>
              </w:rPr>
            </w:pPr>
            <w:r w:rsidRPr="00A73279">
              <w:rPr>
                <w:strike/>
              </w:rPr>
              <w:t>__________________________________________________________________</w:t>
            </w:r>
          </w:p>
          <w:p w:rsidR="00735D0C" w:rsidRPr="00A73279" w:rsidRDefault="00735D0C" w:rsidP="009A25B0">
            <w:pPr>
              <w:jc w:val="both"/>
              <w:rPr>
                <w:strike/>
              </w:rPr>
            </w:pPr>
            <w:r w:rsidRPr="00A73279">
              <w:rPr>
                <w:strike/>
              </w:rPr>
              <w:t>**** Em zona endêmica com transmissão ativa;</w:t>
            </w:r>
          </w:p>
        </w:tc>
        <w:tc>
          <w:tcPr>
            <w:tcW w:w="72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trHeight w:val="865"/>
          <w:jc w:val="center"/>
        </w:trPr>
        <w:tc>
          <w:tcPr>
            <w:tcW w:w="7560" w:type="dxa"/>
          </w:tcPr>
          <w:p w:rsidR="00735D0C" w:rsidRPr="00A73279" w:rsidRDefault="00735D0C" w:rsidP="009A25B0">
            <w:pPr>
              <w:jc w:val="both"/>
              <w:rPr>
                <w:strike/>
              </w:rPr>
            </w:pPr>
            <w:r w:rsidRPr="00A73279">
              <w:rPr>
                <w:b/>
                <w:strike/>
              </w:rPr>
              <w:t xml:space="preserve">3.3.8. </w:t>
            </w:r>
            <w:r w:rsidRPr="00A73279">
              <w:rPr>
                <w:strike/>
              </w:rPr>
              <w:t xml:space="preserve">Citomegalovírus***** </w:t>
            </w:r>
          </w:p>
          <w:p w:rsidR="00735D0C" w:rsidRPr="00A73279" w:rsidRDefault="00735D0C" w:rsidP="009A25B0">
            <w:pPr>
              <w:pBdr>
                <w:bottom w:val="single" w:sz="12" w:space="1" w:color="auto"/>
              </w:pBdr>
              <w:jc w:val="both"/>
              <w:rPr>
                <w:b/>
                <w:strike/>
              </w:rPr>
            </w:pPr>
            <w:r w:rsidRPr="00A73279">
              <w:rPr>
                <w:strike/>
              </w:rPr>
              <w:t>Método(s):</w:t>
            </w:r>
            <w:r w:rsidRPr="00A73279">
              <w:rPr>
                <w:b/>
                <w:strike/>
              </w:rPr>
              <w:t>_________________________________________________________</w:t>
            </w:r>
          </w:p>
          <w:p w:rsidR="00735D0C" w:rsidRPr="00A73279" w:rsidRDefault="00735D0C" w:rsidP="009A25B0">
            <w:pPr>
              <w:pBdr>
                <w:bottom w:val="single" w:sz="12" w:space="1" w:color="auto"/>
              </w:pBdr>
              <w:jc w:val="both"/>
              <w:rPr>
                <w:b/>
                <w:strike/>
              </w:rPr>
            </w:pPr>
          </w:p>
          <w:p w:rsidR="00735D0C" w:rsidRPr="00A73279" w:rsidRDefault="00735D0C" w:rsidP="009A25B0">
            <w:pPr>
              <w:jc w:val="both"/>
              <w:rPr>
                <w:bCs/>
                <w:strike/>
              </w:rPr>
            </w:pPr>
            <w:r w:rsidRPr="00A73279">
              <w:rPr>
                <w:strike/>
              </w:rPr>
              <w:t xml:space="preserve">*****Transplantes de CPH e de órgãos, recém-nascidos peso inferior 1200g de mães CMV (-), transfusão </w:t>
            </w:r>
            <w:proofErr w:type="spellStart"/>
            <w:proofErr w:type="gramStart"/>
            <w:r w:rsidRPr="00A73279">
              <w:rPr>
                <w:strike/>
              </w:rPr>
              <w:t>intra-uterina</w:t>
            </w:r>
            <w:proofErr w:type="spellEnd"/>
            <w:proofErr w:type="gramEnd"/>
            <w:r w:rsidRPr="00A73279">
              <w:rPr>
                <w:strike/>
              </w:rPr>
              <w:t>.</w:t>
            </w:r>
          </w:p>
        </w:tc>
        <w:tc>
          <w:tcPr>
            <w:tcW w:w="72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strike/>
              </w:rPr>
              <w:lastRenderedPageBreak/>
              <w:t>Outros: ____________________________________________________________</w:t>
            </w:r>
          </w:p>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r w:rsidRPr="00A73279">
              <w:rPr>
                <w:b/>
                <w:strike/>
              </w:rPr>
              <w:t>INF</w:t>
            </w:r>
          </w:p>
        </w:tc>
        <w:tc>
          <w:tcPr>
            <w:tcW w:w="720" w:type="dxa"/>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strike/>
              </w:rPr>
              <w:t xml:space="preserve">3.4. </w:t>
            </w:r>
            <w:r w:rsidRPr="00A73279">
              <w:rPr>
                <w:bCs/>
                <w:strike/>
              </w:rPr>
              <w:t>Protocolos dos ensaios contendo identificação dos testes, nome do fabricante do reagente/kit, número do lote, prazo de validade e identificação do responsável pela execução do(s) ensaio(s</w:t>
            </w:r>
            <w:proofErr w:type="gramStart"/>
            <w:r w:rsidRPr="00A73279">
              <w:rPr>
                <w:bCs/>
                <w:strike/>
              </w:rPr>
              <w:t>)</w:t>
            </w:r>
            <w:proofErr w:type="gramEnd"/>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3.5. </w:t>
            </w:r>
            <w:r w:rsidRPr="00A73279">
              <w:rPr>
                <w:strike/>
              </w:rPr>
              <w:t xml:space="preserve">Registra </w:t>
            </w:r>
            <w:r w:rsidRPr="00A73279">
              <w:rPr>
                <w:bCs/>
                <w:strike/>
              </w:rPr>
              <w:t xml:space="preserve">as medidas adotadas no caso de resultados discordantes nos </w:t>
            </w:r>
            <w:proofErr w:type="gramStart"/>
            <w:r w:rsidRPr="00A73279">
              <w:rPr>
                <w:bCs/>
                <w:strike/>
              </w:rPr>
              <w:t>2</w:t>
            </w:r>
            <w:proofErr w:type="gramEnd"/>
            <w:r w:rsidRPr="00A73279">
              <w:rPr>
                <w:bCs/>
                <w:strike/>
              </w:rPr>
              <w:t xml:space="preserve"> testes para HIV ou HCV (quando couber)</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3.6. </w:t>
            </w:r>
            <w:r w:rsidRPr="00A73279">
              <w:rPr>
                <w:bCs/>
                <w:strike/>
              </w:rPr>
              <w:t>Ensaios realizados rigorosamente de acordo com o manual de instrução do fabricante do reagente/kit</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3.7. </w:t>
            </w:r>
            <w:r w:rsidRPr="00A73279">
              <w:rPr>
                <w:strike/>
              </w:rPr>
              <w:t xml:space="preserve">Realiza/ registra a repetição </w:t>
            </w:r>
            <w:proofErr w:type="gramStart"/>
            <w:r w:rsidRPr="00A73279">
              <w:rPr>
                <w:strike/>
              </w:rPr>
              <w:t>do testes</w:t>
            </w:r>
            <w:proofErr w:type="gramEnd"/>
            <w:r w:rsidRPr="00A73279">
              <w:rPr>
                <w:strike/>
              </w:rPr>
              <w:t xml:space="preserve"> sorológicos em duplicata quando os resultados iniciais foram reagentes</w:t>
            </w:r>
            <w:r w:rsidRPr="00A73279">
              <w:rPr>
                <w:b/>
                <w:strike/>
              </w:rPr>
              <w:t xml:space="preserve"> </w:t>
            </w:r>
            <w:r w:rsidRPr="00A73279">
              <w:rPr>
                <w:strike/>
              </w:rPr>
              <w:t>ou inconclusivos</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3.7.1. </w:t>
            </w:r>
            <w:r w:rsidRPr="00A73279">
              <w:rPr>
                <w:strike/>
              </w:rPr>
              <w:t xml:space="preserve">Quando todos os testes da repetição em duplicata resultarem em não reagente, há procedimentos escritos com critérios para avaliação dos resultados da placa no intuito de investigar as possíveis causas e medidas corretivas a serem aplicadas. </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3.8. </w:t>
            </w:r>
            <w:r w:rsidRPr="00A73279">
              <w:rPr>
                <w:strike/>
              </w:rPr>
              <w:t xml:space="preserve">Realiza os testes confirmatórios </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INF</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3.8.1. </w:t>
            </w:r>
            <w:r w:rsidRPr="00A73279">
              <w:rPr>
                <w:strike/>
              </w:rPr>
              <w:t xml:space="preserve">Caso não realiza os testes confirmatórios encaminha as amostras para serviços de referência </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bCs/>
                <w:strike/>
              </w:rPr>
              <w:t xml:space="preserve">3.8.1. </w:t>
            </w:r>
            <w:r w:rsidRPr="00A73279">
              <w:rPr>
                <w:bCs/>
                <w:strike/>
              </w:rPr>
              <w:t>Realiza/registra procedimentos quando os resultados inconclusivos</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 xml:space="preserve">3.9.  </w:t>
            </w:r>
            <w:r w:rsidRPr="00A73279">
              <w:rPr>
                <w:bCs/>
                <w:strike/>
              </w:rPr>
              <w:t xml:space="preserve">Realiza/registra os testes nas amostras individuais para identificação dos marcadores nos casos de resultado positivo ou inconclusivo em biologia molecular dos testes realizados em pool </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3.10. </w:t>
            </w:r>
            <w:proofErr w:type="spellStart"/>
            <w:r w:rsidRPr="00A73279">
              <w:rPr>
                <w:strike/>
              </w:rPr>
              <w:t>Plasmateca</w:t>
            </w:r>
            <w:proofErr w:type="spellEnd"/>
            <w:r w:rsidRPr="00A73279">
              <w:rPr>
                <w:strike/>
              </w:rPr>
              <w:t xml:space="preserve"> e/ou </w:t>
            </w:r>
            <w:proofErr w:type="spellStart"/>
            <w:r w:rsidRPr="00A73279">
              <w:rPr>
                <w:strike/>
              </w:rPr>
              <w:t>Soroteca</w:t>
            </w:r>
            <w:proofErr w:type="spellEnd"/>
            <w:r w:rsidRPr="00A73279">
              <w:rPr>
                <w:strike/>
              </w:rPr>
              <w:t xml:space="preserve"> identificadas, registradas e armazenadas por pelo menos seis meses após a doação em temperatura de </w:t>
            </w:r>
            <w:smartTag w:uri="urn:schemas-microsoft-com:office:smarttags" w:element="metricconverter">
              <w:smartTagPr>
                <w:attr w:name="ProductID" w:val="70 kg"/>
              </w:smartTagPr>
              <w:r w:rsidRPr="00A73279">
                <w:rPr>
                  <w:strike/>
                </w:rPr>
                <w:t>20°C</w:t>
              </w:r>
            </w:smartTag>
            <w:r w:rsidRPr="00A73279">
              <w:rPr>
                <w:strike/>
              </w:rPr>
              <w:t xml:space="preserve"> negativos ou </w:t>
            </w:r>
            <w:proofErr w:type="gramStart"/>
            <w:r w:rsidRPr="00A73279">
              <w:rPr>
                <w:strike/>
              </w:rPr>
              <w:t>inferior</w:t>
            </w:r>
            <w:proofErr w:type="gramEnd"/>
          </w:p>
        </w:tc>
        <w:tc>
          <w:tcPr>
            <w:tcW w:w="72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3.11. </w:t>
            </w:r>
            <w:r w:rsidRPr="00A73279">
              <w:rPr>
                <w:strike/>
              </w:rPr>
              <w:t>Realiza/registra</w:t>
            </w:r>
            <w:r w:rsidRPr="00A73279">
              <w:rPr>
                <w:b/>
                <w:strike/>
              </w:rPr>
              <w:t xml:space="preserve"> </w:t>
            </w:r>
            <w:r w:rsidRPr="00A73279">
              <w:rPr>
                <w:bCs/>
                <w:strike/>
              </w:rPr>
              <w:t>CQI – Controle de Qualidade Interno (m</w:t>
            </w:r>
            <w:r w:rsidRPr="00A73279">
              <w:rPr>
                <w:strike/>
              </w:rPr>
              <w:t>onitoramento diário)</w:t>
            </w:r>
          </w:p>
        </w:tc>
        <w:tc>
          <w:tcPr>
            <w:tcW w:w="720" w:type="dxa"/>
            <w:tcBorders>
              <w:bottom w:val="single" w:sz="4" w:space="0" w:color="auto"/>
            </w:tcBorders>
            <w:vAlign w:val="center"/>
          </w:tcPr>
          <w:p w:rsidR="00735D0C" w:rsidRPr="00A73279" w:rsidRDefault="00735D0C" w:rsidP="009A25B0">
            <w:pPr>
              <w:jc w:val="both"/>
              <w:rPr>
                <w:b/>
                <w:bCs/>
                <w:strike/>
                <w:highlight w:val="green"/>
              </w:rPr>
            </w:pPr>
            <w:r w:rsidRPr="00A73279">
              <w:rPr>
                <w:b/>
                <w:bCs/>
                <w:strike/>
              </w:rPr>
              <w:t>III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3.11.1. </w:t>
            </w:r>
            <w:r w:rsidRPr="00A73279">
              <w:rPr>
                <w:strike/>
              </w:rPr>
              <w:t>Caso o próprio serviço prepare as amostras utilizadas</w:t>
            </w:r>
            <w:r w:rsidRPr="00A73279">
              <w:rPr>
                <w:b/>
                <w:strike/>
              </w:rPr>
              <w:t xml:space="preserve"> </w:t>
            </w:r>
            <w:r w:rsidRPr="00A73279">
              <w:rPr>
                <w:strike/>
              </w:rPr>
              <w:t>no</w:t>
            </w:r>
            <w:r w:rsidRPr="00A73279">
              <w:rPr>
                <w:b/>
                <w:strike/>
              </w:rPr>
              <w:t xml:space="preserve"> </w:t>
            </w:r>
            <w:r w:rsidRPr="00A73279">
              <w:rPr>
                <w:strike/>
              </w:rPr>
              <w:t xml:space="preserve">CQI, este é realizado mediante processo </w:t>
            </w:r>
            <w:proofErr w:type="gramStart"/>
            <w:r w:rsidRPr="00A73279">
              <w:rPr>
                <w:strike/>
              </w:rPr>
              <w:t>validado</w:t>
            </w:r>
            <w:proofErr w:type="gramEnd"/>
            <w:r w:rsidRPr="00A73279">
              <w:rPr>
                <w:strike/>
              </w:rPr>
              <w:t xml:space="preserve"> </w:t>
            </w:r>
          </w:p>
        </w:tc>
        <w:tc>
          <w:tcPr>
            <w:tcW w:w="720" w:type="dxa"/>
            <w:tcBorders>
              <w:bottom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Cs/>
                <w:strike/>
              </w:rPr>
            </w:pPr>
            <w:r w:rsidRPr="00A73279">
              <w:rPr>
                <w:b/>
                <w:strike/>
              </w:rPr>
              <w:t xml:space="preserve">3.11.2. </w:t>
            </w:r>
            <w:r w:rsidRPr="00A73279">
              <w:rPr>
                <w:bCs/>
                <w:strike/>
              </w:rPr>
              <w:t>Adota/registra medidas corretivas quando identificadas não conformidades nos resultados do CQI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left w:val="single" w:sz="4" w:space="0" w:color="auto"/>
            </w:tcBorders>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Cs/>
                <w:strike/>
              </w:rPr>
            </w:pPr>
            <w:r w:rsidRPr="00A73279">
              <w:rPr>
                <w:b/>
                <w:strike/>
              </w:rPr>
              <w:t xml:space="preserve">3.12. </w:t>
            </w:r>
            <w:r w:rsidRPr="00A73279">
              <w:rPr>
                <w:bCs/>
                <w:strike/>
              </w:rPr>
              <w:t xml:space="preserve">Participa de AEQ – Avaliação Externa da Qualidade </w:t>
            </w:r>
          </w:p>
          <w:p w:rsidR="00735D0C" w:rsidRPr="00A73279" w:rsidRDefault="00735D0C" w:rsidP="009A25B0">
            <w:pPr>
              <w:jc w:val="both"/>
              <w:rPr>
                <w:b/>
                <w:bCs/>
                <w:strike/>
              </w:rPr>
            </w:pPr>
            <w:r w:rsidRPr="00A73279">
              <w:rPr>
                <w:bCs/>
                <w:strike/>
              </w:rPr>
              <w:t xml:space="preserve">Programa: </w:t>
            </w:r>
            <w:r w:rsidRPr="00A73279">
              <w:rPr>
                <w:b/>
                <w:bCs/>
                <w:strike/>
              </w:rPr>
              <w:t>________________________________________________________</w:t>
            </w:r>
          </w:p>
          <w:p w:rsidR="00735D0C" w:rsidRPr="00A73279" w:rsidRDefault="00735D0C" w:rsidP="009A25B0">
            <w:pPr>
              <w:jc w:val="both"/>
              <w:rPr>
                <w:b/>
                <w:bCs/>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left w:val="single" w:sz="4" w:space="0" w:color="auto"/>
            </w:tcBorders>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trHeight w:val="274"/>
          <w:jc w:val="center"/>
        </w:trPr>
        <w:tc>
          <w:tcPr>
            <w:tcW w:w="7560" w:type="dxa"/>
            <w:tcBorders>
              <w:right w:val="single" w:sz="4" w:space="0" w:color="auto"/>
            </w:tcBorders>
          </w:tcPr>
          <w:p w:rsidR="00735D0C" w:rsidRPr="00A73279" w:rsidRDefault="00735D0C" w:rsidP="009A25B0">
            <w:pPr>
              <w:jc w:val="both"/>
              <w:rPr>
                <w:bCs/>
                <w:strike/>
              </w:rPr>
            </w:pPr>
            <w:r w:rsidRPr="00A73279">
              <w:rPr>
                <w:b/>
                <w:strike/>
              </w:rPr>
              <w:t xml:space="preserve">3.12.1. </w:t>
            </w:r>
            <w:r w:rsidRPr="00A73279">
              <w:rPr>
                <w:bCs/>
                <w:strike/>
              </w:rPr>
              <w:t>Adota/registra medidas corretivas quando identificadas não conformidades.</w:t>
            </w:r>
          </w:p>
        </w:tc>
        <w:tc>
          <w:tcPr>
            <w:tcW w:w="720" w:type="dxa"/>
            <w:tcBorders>
              <w:top w:val="single" w:sz="4" w:space="0" w:color="auto"/>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left w:val="single" w:sz="4" w:space="0" w:color="auto"/>
              <w:right w:val="single" w:sz="4" w:space="0" w:color="auto"/>
            </w:tcBorders>
          </w:tcPr>
          <w:p w:rsidR="00735D0C" w:rsidRPr="00A73279" w:rsidRDefault="00735D0C" w:rsidP="009A25B0">
            <w:pPr>
              <w:jc w:val="both"/>
              <w:rPr>
                <w:b/>
                <w:strike/>
              </w:rPr>
            </w:pPr>
          </w:p>
        </w:tc>
        <w:tc>
          <w:tcPr>
            <w:tcW w:w="720" w:type="dxa"/>
            <w:tcBorders>
              <w:left w:val="single" w:sz="4" w:space="0" w:color="auto"/>
            </w:tcBorders>
            <w:vAlign w:val="center"/>
          </w:tcPr>
          <w:p w:rsidR="00735D0C" w:rsidRPr="00A73279" w:rsidRDefault="00735D0C" w:rsidP="009A25B0">
            <w:pPr>
              <w:jc w:val="both"/>
              <w:rPr>
                <w:b/>
                <w:strike/>
              </w:rPr>
            </w:pPr>
          </w:p>
        </w:tc>
      </w:tr>
      <w:tr w:rsidR="00735D0C" w:rsidRPr="00A73279" w:rsidTr="009A25B0">
        <w:trPr>
          <w:trHeight w:val="274"/>
          <w:jc w:val="center"/>
        </w:trPr>
        <w:tc>
          <w:tcPr>
            <w:tcW w:w="7560" w:type="dxa"/>
          </w:tcPr>
          <w:p w:rsidR="00735D0C" w:rsidRPr="00A73279" w:rsidRDefault="00735D0C" w:rsidP="009A25B0">
            <w:pPr>
              <w:jc w:val="both"/>
              <w:rPr>
                <w:bCs/>
                <w:strike/>
              </w:rPr>
            </w:pPr>
            <w:r w:rsidRPr="00A73279">
              <w:rPr>
                <w:b/>
                <w:strike/>
              </w:rPr>
              <w:t xml:space="preserve">3.13. </w:t>
            </w:r>
            <w:r w:rsidRPr="00A73279">
              <w:rPr>
                <w:strike/>
              </w:rPr>
              <w:t xml:space="preserve">Insumos utilizados registrados e/ou autorizados pela ANVISA, dentro do prazo de validade e armazenados </w:t>
            </w:r>
            <w:r w:rsidRPr="00A73279">
              <w:rPr>
                <w:bCs/>
                <w:strike/>
              </w:rPr>
              <w:t xml:space="preserve">de acordo com a </w:t>
            </w:r>
            <w:r w:rsidRPr="00A73279">
              <w:rPr>
                <w:bCs/>
                <w:strike/>
              </w:rPr>
              <w:lastRenderedPageBreak/>
              <w:t xml:space="preserve">especificação do </w:t>
            </w:r>
            <w:proofErr w:type="gramStart"/>
            <w:r w:rsidRPr="00A73279">
              <w:rPr>
                <w:bCs/>
                <w:strike/>
              </w:rPr>
              <w:t>fabricante</w:t>
            </w:r>
            <w:proofErr w:type="gramEnd"/>
          </w:p>
        </w:tc>
        <w:tc>
          <w:tcPr>
            <w:tcW w:w="720" w:type="dxa"/>
            <w:vAlign w:val="center"/>
          </w:tcPr>
          <w:p w:rsidR="00735D0C" w:rsidRPr="00A73279" w:rsidRDefault="00735D0C" w:rsidP="009A25B0">
            <w:pPr>
              <w:jc w:val="both"/>
              <w:rPr>
                <w:b/>
                <w:strike/>
              </w:rPr>
            </w:pPr>
            <w:r w:rsidRPr="00A73279">
              <w:rPr>
                <w:b/>
                <w:strike/>
              </w:rPr>
              <w:lastRenderedPageBreak/>
              <w:t>III</w:t>
            </w:r>
          </w:p>
        </w:tc>
        <w:tc>
          <w:tcPr>
            <w:tcW w:w="720" w:type="dxa"/>
          </w:tcPr>
          <w:p w:rsidR="00735D0C" w:rsidRPr="00A73279" w:rsidRDefault="00735D0C" w:rsidP="009A25B0">
            <w:pPr>
              <w:jc w:val="both"/>
              <w:rPr>
                <w:b/>
                <w:strike/>
              </w:rPr>
            </w:pPr>
          </w:p>
        </w:tc>
        <w:tc>
          <w:tcPr>
            <w:tcW w:w="720" w:type="dxa"/>
          </w:tcPr>
          <w:p w:rsidR="00735D0C" w:rsidRPr="00A73279" w:rsidRDefault="00735D0C" w:rsidP="009A25B0">
            <w:pPr>
              <w:jc w:val="both"/>
              <w:rPr>
                <w:b/>
                <w:strike/>
              </w:rPr>
            </w:pPr>
          </w:p>
        </w:tc>
      </w:tr>
      <w:tr w:rsidR="00735D0C" w:rsidRPr="00A73279" w:rsidTr="009A25B0">
        <w:trPr>
          <w:trHeight w:val="274"/>
          <w:jc w:val="center"/>
        </w:trPr>
        <w:tc>
          <w:tcPr>
            <w:tcW w:w="7560" w:type="dxa"/>
          </w:tcPr>
          <w:p w:rsidR="00735D0C" w:rsidRPr="00A73279" w:rsidRDefault="00735D0C" w:rsidP="009A25B0">
            <w:pPr>
              <w:jc w:val="both"/>
              <w:rPr>
                <w:b/>
                <w:strike/>
              </w:rPr>
            </w:pPr>
            <w:r w:rsidRPr="00A73279">
              <w:rPr>
                <w:b/>
                <w:strike/>
              </w:rPr>
              <w:lastRenderedPageBreak/>
              <w:t xml:space="preserve">3.13.1. </w:t>
            </w:r>
            <w:r w:rsidRPr="00A73279">
              <w:rPr>
                <w:strike/>
              </w:rPr>
              <w:t xml:space="preserve">Reagentes </w:t>
            </w:r>
            <w:proofErr w:type="spellStart"/>
            <w:r w:rsidRPr="00A73279">
              <w:rPr>
                <w:strike/>
              </w:rPr>
              <w:t>aliquotados</w:t>
            </w:r>
            <w:proofErr w:type="spellEnd"/>
            <w:r w:rsidRPr="00A73279">
              <w:rPr>
                <w:strike/>
              </w:rPr>
              <w:t xml:space="preserve"> ou manipulados segundo determinação do fabricante com rótulo de identificação, data do preparo, data de validade e profissional responsável pelo </w:t>
            </w:r>
            <w:proofErr w:type="gramStart"/>
            <w:r w:rsidRPr="00A73279">
              <w:rPr>
                <w:strike/>
              </w:rPr>
              <w:t>procedimento</w:t>
            </w:r>
            <w:proofErr w:type="gramEnd"/>
            <w:r w:rsidRPr="00A73279">
              <w:rPr>
                <w:b/>
                <w:strike/>
              </w:rPr>
              <w:t xml:space="preserve">  </w:t>
            </w:r>
          </w:p>
        </w:tc>
        <w:tc>
          <w:tcPr>
            <w:tcW w:w="72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720" w:type="dxa"/>
          </w:tcPr>
          <w:p w:rsidR="00735D0C" w:rsidRPr="00A73279" w:rsidRDefault="00735D0C" w:rsidP="009A25B0">
            <w:pPr>
              <w:jc w:val="both"/>
              <w:rPr>
                <w:b/>
                <w:strike/>
              </w:rPr>
            </w:pPr>
          </w:p>
        </w:tc>
      </w:tr>
      <w:tr w:rsidR="00735D0C" w:rsidRPr="00A73279" w:rsidTr="009A25B0">
        <w:trPr>
          <w:trHeight w:val="274"/>
          <w:jc w:val="center"/>
        </w:trPr>
        <w:tc>
          <w:tcPr>
            <w:tcW w:w="7560" w:type="dxa"/>
          </w:tcPr>
          <w:p w:rsidR="00735D0C" w:rsidRPr="00A73279" w:rsidRDefault="00735D0C" w:rsidP="009A25B0">
            <w:pPr>
              <w:jc w:val="both"/>
              <w:rPr>
                <w:strike/>
              </w:rPr>
            </w:pPr>
            <w:r w:rsidRPr="00A73279">
              <w:rPr>
                <w:b/>
                <w:strike/>
              </w:rPr>
              <w:t>3.14</w:t>
            </w:r>
            <w:r w:rsidRPr="00A73279">
              <w:rPr>
                <w:strike/>
              </w:rPr>
              <w:t>. Os conjuntos diagnósticos (kits) são apropriados para triagem laboratorial em serviços de hemoterapia (conforme expresso nas especificações da bula ou pela observação da sensibilidade que deve ser próxima de 100%)</w:t>
            </w:r>
          </w:p>
        </w:tc>
        <w:tc>
          <w:tcPr>
            <w:tcW w:w="72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b/>
                <w:strike/>
              </w:rPr>
            </w:pPr>
          </w:p>
        </w:tc>
        <w:tc>
          <w:tcPr>
            <w:tcW w:w="720" w:type="dxa"/>
          </w:tcPr>
          <w:p w:rsidR="00735D0C" w:rsidRPr="00A73279" w:rsidRDefault="00735D0C" w:rsidP="009A25B0">
            <w:pPr>
              <w:jc w:val="both"/>
              <w:rPr>
                <w:b/>
                <w:strike/>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b/>
                <w:bCs/>
                <w:strike/>
              </w:rPr>
            </w:pPr>
            <w:r w:rsidRPr="00A73279">
              <w:rPr>
                <w:b/>
                <w:bCs/>
                <w:strike/>
              </w:rPr>
              <w:t xml:space="preserve">3.15. </w:t>
            </w:r>
            <w:r w:rsidRPr="00A73279">
              <w:rPr>
                <w:strike/>
              </w:rPr>
              <w:t xml:space="preserve">Armazenamento de reagentes e amostras em áreas específicas e identificadas, podendo ser em compartimentos diferentes no mesmo equipamento </w:t>
            </w:r>
            <w:proofErr w:type="gramStart"/>
            <w:r w:rsidRPr="00A73279">
              <w:rPr>
                <w:strike/>
              </w:rPr>
              <w:t>refrigerador</w:t>
            </w:r>
            <w:proofErr w:type="gramEnd"/>
          </w:p>
        </w:tc>
        <w:tc>
          <w:tcPr>
            <w:tcW w:w="72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b/>
                <w:bCs/>
                <w:strike/>
              </w:rPr>
            </w:pPr>
            <w:r w:rsidRPr="00A73279">
              <w:rPr>
                <w:b/>
                <w:bCs/>
                <w:strike/>
              </w:rPr>
              <w:t xml:space="preserve">3.15.1. </w:t>
            </w:r>
            <w:r w:rsidRPr="00A73279">
              <w:rPr>
                <w:bCs/>
                <w:strike/>
              </w:rPr>
              <w:t>S</w:t>
            </w:r>
            <w:r w:rsidRPr="00A73279">
              <w:rPr>
                <w:strike/>
              </w:rPr>
              <w:t>istema ordenado, de acordo com o prazo de validade, para o acondicionamento dos reagentes em uso.</w:t>
            </w:r>
          </w:p>
        </w:tc>
        <w:tc>
          <w:tcPr>
            <w:tcW w:w="72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b/>
                <w:strike/>
              </w:rPr>
            </w:pPr>
            <w:r w:rsidRPr="00A73279">
              <w:rPr>
                <w:b/>
                <w:strike/>
              </w:rPr>
              <w:t xml:space="preserve">3.16. </w:t>
            </w:r>
            <w:r w:rsidRPr="00A73279">
              <w:rPr>
                <w:strike/>
              </w:rPr>
              <w:t>C</w:t>
            </w:r>
            <w:r w:rsidRPr="00A73279">
              <w:rPr>
                <w:bCs/>
                <w:strike/>
              </w:rPr>
              <w:t xml:space="preserve">ontrole de qualidade lote a lote dos reagentes, antes do uso, a fim de comprovar se os mesmos estão dentro do padrão estabelecido pelo fabricante e que não foram alterados durante o transporte, verificando-se pelo menos: aspecto visual dos reagentes, identificação dos reagentes, integridade da embalagem, instruções de uso do fabricante (bula), critérios de acondicionamento e transporte, validade do lote e realização de </w:t>
            </w:r>
            <w:proofErr w:type="gramStart"/>
            <w:r w:rsidRPr="00A73279">
              <w:rPr>
                <w:bCs/>
                <w:strike/>
              </w:rPr>
              <w:t>testes</w:t>
            </w:r>
            <w:proofErr w:type="gramEnd"/>
          </w:p>
        </w:tc>
        <w:tc>
          <w:tcPr>
            <w:tcW w:w="720" w:type="dxa"/>
            <w:vAlign w:val="center"/>
          </w:tcPr>
          <w:p w:rsidR="00735D0C" w:rsidRPr="00A73279" w:rsidRDefault="00735D0C" w:rsidP="009A25B0">
            <w:pPr>
              <w:jc w:val="both"/>
              <w:rPr>
                <w:b/>
                <w:strike/>
              </w:rPr>
            </w:pPr>
            <w:r w:rsidRPr="00A73279">
              <w:rPr>
                <w:b/>
                <w:strike/>
              </w:rPr>
              <w:t>III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 xml:space="preserve">3.17. </w:t>
            </w:r>
            <w:r w:rsidRPr="00A73279">
              <w:rPr>
                <w:strike/>
              </w:rPr>
              <w:t xml:space="preserve">Armazena memória do registro da máquina (processo automatizado) ou mapa de trabalho (processo </w:t>
            </w:r>
            <w:proofErr w:type="spellStart"/>
            <w:proofErr w:type="gramStart"/>
            <w:r w:rsidRPr="00A73279">
              <w:rPr>
                <w:strike/>
              </w:rPr>
              <w:t>semi-automatizado</w:t>
            </w:r>
            <w:proofErr w:type="spellEnd"/>
            <w:proofErr w:type="gramEnd"/>
            <w:r w:rsidRPr="00A73279">
              <w:rPr>
                <w:strike/>
              </w:rPr>
              <w:t xml:space="preserve"> ou manual)</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 xml:space="preserve">3.18. </w:t>
            </w:r>
            <w:r w:rsidRPr="00A73279">
              <w:rPr>
                <w:strike/>
              </w:rPr>
              <w:t>Resultados dos ensaios sorológicos</w:t>
            </w:r>
            <w:r w:rsidRPr="00A73279">
              <w:rPr>
                <w:b/>
                <w:bCs/>
                <w:strike/>
              </w:rPr>
              <w:t xml:space="preserve"> </w:t>
            </w:r>
            <w:r w:rsidRPr="00A73279">
              <w:rPr>
                <w:strike/>
              </w:rPr>
              <w:t>arquivados de forma a manter a sua integridade pelo período proposto na legislação vigente</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highlight w:val="green"/>
              </w:rPr>
            </w:pPr>
            <w:r w:rsidRPr="00A73279">
              <w:rPr>
                <w:b/>
                <w:bCs/>
                <w:strike/>
              </w:rPr>
              <w:t xml:space="preserve">3.19. </w:t>
            </w:r>
            <w:r w:rsidRPr="00A73279">
              <w:rPr>
                <w:strike/>
              </w:rPr>
              <w:t>Resultados dos ensaios sorológicos interfaceados ao sistema informatizado do serviço</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INF</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trHeight w:val="475"/>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 xml:space="preserve">3.19.1. </w:t>
            </w:r>
            <w:r w:rsidRPr="00A73279">
              <w:rPr>
                <w:strike/>
              </w:rPr>
              <w:t xml:space="preserve">Na ausência do </w:t>
            </w:r>
            <w:proofErr w:type="spellStart"/>
            <w:r w:rsidRPr="00A73279">
              <w:rPr>
                <w:strike/>
              </w:rPr>
              <w:t>interfaceamento</w:t>
            </w:r>
            <w:proofErr w:type="spellEnd"/>
            <w:r w:rsidRPr="00A73279">
              <w:rPr>
                <w:strike/>
              </w:rPr>
              <w:t>, ou outra forma eletrônica devidamente validada,</w:t>
            </w:r>
            <w:r w:rsidRPr="00A73279">
              <w:rPr>
                <w:b/>
                <w:bCs/>
                <w:strike/>
              </w:rPr>
              <w:t xml:space="preserve"> </w:t>
            </w:r>
            <w:r w:rsidRPr="00A73279">
              <w:rPr>
                <w:strike/>
              </w:rPr>
              <w:t xml:space="preserve">os resultados são conferidos por mais de uma pessoa para </w:t>
            </w:r>
            <w:proofErr w:type="gramStart"/>
            <w:r w:rsidRPr="00A73279">
              <w:rPr>
                <w:strike/>
              </w:rPr>
              <w:t>liberação</w:t>
            </w:r>
            <w:proofErr w:type="gramEnd"/>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trHeight w:val="475"/>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strike/>
              </w:rPr>
              <w:t xml:space="preserve">3.20. </w:t>
            </w:r>
            <w:r w:rsidRPr="00A73279">
              <w:rPr>
                <w:strike/>
              </w:rPr>
              <w:t>Procedimentos escritos detalhando os critérios para aceitação e liberação de resultados dos testes sorológicos</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3.20.1.</w:t>
            </w:r>
            <w:r w:rsidRPr="00A73279">
              <w:rPr>
                <w:bCs/>
                <w:strike/>
              </w:rPr>
              <w:t xml:space="preserve"> Registros dos resultados laboratoriais que não satisfaçam os critérios especificados, com registros dos novos testes submetidos nas amostras e as medidas adotadas para liberação ou bloqueio do sangue e </w:t>
            </w:r>
            <w:proofErr w:type="gramStart"/>
            <w:r w:rsidRPr="00A73279">
              <w:rPr>
                <w:bCs/>
                <w:strike/>
              </w:rPr>
              <w:t>componentes</w:t>
            </w:r>
            <w:proofErr w:type="gramEnd"/>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bCs/>
                <w:strike/>
              </w:rPr>
              <w:t>3.21.</w:t>
            </w:r>
            <w:r w:rsidRPr="00A73279">
              <w:rPr>
                <w:bCs/>
                <w:strike/>
              </w:rPr>
              <w:t xml:space="preserve"> Possui mecanismo para bloqueio de doadores inaptos na triagem laboratorial, mantendo registro dos </w:t>
            </w:r>
            <w:proofErr w:type="gramStart"/>
            <w:r w:rsidRPr="00A73279">
              <w:rPr>
                <w:bCs/>
                <w:strike/>
              </w:rPr>
              <w:t>mesmos</w:t>
            </w:r>
            <w:proofErr w:type="gramEnd"/>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 xml:space="preserve">3.22. </w:t>
            </w:r>
            <w:r w:rsidRPr="00A73279">
              <w:rPr>
                <w:bCs/>
                <w:strike/>
              </w:rPr>
              <w:t>Procedimentos estabelecidos e escritos para o descarte das bolsas com resultados reagentes</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 xml:space="preserve">3.23. </w:t>
            </w:r>
            <w:r w:rsidRPr="00A73279">
              <w:rPr>
                <w:bCs/>
                <w:strike/>
              </w:rPr>
              <w:t>Registros da notificação à Vigilância Epidemiológica dos casos reagentes para marcadores de infecções transmissíveis pelo sangue de notificação compulsória (Portaria n° 2472, 31/08/2010</w:t>
            </w:r>
            <w:proofErr w:type="gramStart"/>
            <w:r w:rsidRPr="00A73279">
              <w:rPr>
                <w:bCs/>
                <w:strike/>
              </w:rPr>
              <w:t>)</w:t>
            </w:r>
            <w:proofErr w:type="gramEnd"/>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720" w:type="dxa"/>
          </w:tcPr>
          <w:p w:rsidR="00735D0C" w:rsidRPr="00A73279" w:rsidRDefault="00735D0C" w:rsidP="009A25B0">
            <w:pPr>
              <w:jc w:val="both"/>
              <w:rPr>
                <w:b/>
                <w:bCs/>
                <w:strike/>
              </w:rPr>
            </w:pPr>
            <w:r w:rsidRPr="00A73279">
              <w:rPr>
                <w:b/>
                <w:bCs/>
                <w:strike/>
              </w:rPr>
              <w:lastRenderedPageBreak/>
              <w:t>Observações:</w:t>
            </w: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bl>
    <w:p w:rsidR="00735D0C" w:rsidRPr="00A73279" w:rsidRDefault="00735D0C" w:rsidP="00735D0C">
      <w:pPr>
        <w:jc w:val="both"/>
        <w:rPr>
          <w:b/>
          <w:strike/>
        </w:rPr>
      </w:pPr>
      <w:r w:rsidRPr="00A73279">
        <w:rPr>
          <w:b/>
          <w:strike/>
        </w:rPr>
        <w:t xml:space="preserve">IMUNOHEMATOLOGIA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8"/>
        <w:gridCol w:w="5214"/>
      </w:tblGrid>
      <w:tr w:rsidR="00735D0C" w:rsidRPr="00A73279" w:rsidTr="009A25B0">
        <w:trPr>
          <w:jc w:val="center"/>
        </w:trPr>
        <w:tc>
          <w:tcPr>
            <w:tcW w:w="3858" w:type="dxa"/>
          </w:tcPr>
          <w:p w:rsidR="00735D0C" w:rsidRPr="00A73279" w:rsidRDefault="00735D0C" w:rsidP="009A25B0">
            <w:pPr>
              <w:jc w:val="both"/>
              <w:rPr>
                <w:b/>
                <w:strike/>
              </w:rPr>
            </w:pPr>
            <w:r w:rsidRPr="00A73279">
              <w:rPr>
                <w:b/>
                <w:strike/>
              </w:rPr>
              <w:t>Nome do responsável:</w:t>
            </w:r>
          </w:p>
        </w:tc>
        <w:tc>
          <w:tcPr>
            <w:tcW w:w="5214" w:type="dxa"/>
          </w:tcPr>
          <w:p w:rsidR="00735D0C" w:rsidRPr="00A73279" w:rsidRDefault="00735D0C" w:rsidP="009A25B0">
            <w:pPr>
              <w:jc w:val="both"/>
              <w:rPr>
                <w:strike/>
              </w:rPr>
            </w:pPr>
          </w:p>
        </w:tc>
      </w:tr>
      <w:tr w:rsidR="00735D0C" w:rsidRPr="00A73279" w:rsidTr="009A25B0">
        <w:trPr>
          <w:jc w:val="center"/>
        </w:trPr>
        <w:tc>
          <w:tcPr>
            <w:tcW w:w="3858" w:type="dxa"/>
          </w:tcPr>
          <w:p w:rsidR="00735D0C" w:rsidRPr="00A73279" w:rsidRDefault="00735D0C" w:rsidP="009A25B0">
            <w:pPr>
              <w:ind w:left="252" w:hanging="252"/>
              <w:jc w:val="both"/>
              <w:rPr>
                <w:b/>
                <w:strike/>
              </w:rPr>
            </w:pPr>
            <w:r w:rsidRPr="00A73279">
              <w:rPr>
                <w:b/>
                <w:strike/>
              </w:rPr>
              <w:t>Formação profissional:</w:t>
            </w:r>
          </w:p>
        </w:tc>
        <w:tc>
          <w:tcPr>
            <w:tcW w:w="5214" w:type="dxa"/>
          </w:tcPr>
          <w:p w:rsidR="00735D0C" w:rsidRPr="00A73279" w:rsidRDefault="00735D0C" w:rsidP="009A25B0">
            <w:pPr>
              <w:jc w:val="both"/>
              <w:rPr>
                <w:strike/>
              </w:rPr>
            </w:pPr>
          </w:p>
        </w:tc>
      </w:tr>
      <w:tr w:rsidR="00735D0C" w:rsidRPr="00A73279" w:rsidTr="009A25B0">
        <w:trPr>
          <w:jc w:val="center"/>
        </w:trPr>
        <w:tc>
          <w:tcPr>
            <w:tcW w:w="3858" w:type="dxa"/>
          </w:tcPr>
          <w:p w:rsidR="00735D0C" w:rsidRPr="00A73279" w:rsidRDefault="00735D0C" w:rsidP="009A25B0">
            <w:pPr>
              <w:jc w:val="both"/>
              <w:rPr>
                <w:b/>
                <w:strike/>
              </w:rPr>
            </w:pPr>
            <w:r w:rsidRPr="00A73279">
              <w:rPr>
                <w:b/>
                <w:strike/>
              </w:rPr>
              <w:t>Registro no conselho de classe:</w:t>
            </w:r>
          </w:p>
        </w:tc>
        <w:tc>
          <w:tcPr>
            <w:tcW w:w="5214" w:type="dxa"/>
          </w:tcPr>
          <w:p w:rsidR="00735D0C" w:rsidRPr="00A73279" w:rsidRDefault="00735D0C" w:rsidP="009A25B0">
            <w:pPr>
              <w:jc w:val="both"/>
              <w:rPr>
                <w:strike/>
              </w:rPr>
            </w:pPr>
          </w:p>
        </w:tc>
      </w:tr>
      <w:tr w:rsidR="00735D0C" w:rsidRPr="00A73279" w:rsidTr="009A25B0">
        <w:trPr>
          <w:jc w:val="center"/>
        </w:trPr>
        <w:tc>
          <w:tcPr>
            <w:tcW w:w="3858" w:type="dxa"/>
          </w:tcPr>
          <w:p w:rsidR="00735D0C" w:rsidRPr="00A73279" w:rsidRDefault="00735D0C" w:rsidP="009A25B0">
            <w:pPr>
              <w:jc w:val="both"/>
              <w:rPr>
                <w:b/>
                <w:strike/>
              </w:rPr>
            </w:pPr>
            <w:r w:rsidRPr="00A73279">
              <w:rPr>
                <w:b/>
                <w:bCs/>
                <w:strike/>
              </w:rPr>
              <w:t>Contato:</w:t>
            </w:r>
          </w:p>
        </w:tc>
        <w:tc>
          <w:tcPr>
            <w:tcW w:w="5214"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32"/>
        <w:gridCol w:w="680"/>
        <w:gridCol w:w="680"/>
        <w:gridCol w:w="680"/>
      </w:tblGrid>
      <w:tr w:rsidR="00735D0C" w:rsidRPr="00A73279" w:rsidTr="009A25B0">
        <w:trPr>
          <w:jc w:val="center"/>
        </w:trPr>
        <w:tc>
          <w:tcPr>
            <w:tcW w:w="7560" w:type="dxa"/>
            <w:tcBorders>
              <w:bottom w:val="nil"/>
            </w:tcBorders>
          </w:tcPr>
          <w:p w:rsidR="00735D0C" w:rsidRPr="00A73279" w:rsidRDefault="00735D0C" w:rsidP="009A25B0">
            <w:pPr>
              <w:jc w:val="both"/>
              <w:rPr>
                <w:b/>
                <w:strike/>
              </w:rPr>
            </w:pPr>
            <w:r w:rsidRPr="00A73279">
              <w:rPr>
                <w:b/>
                <w:strike/>
              </w:rPr>
              <w:t xml:space="preserve">4. </w:t>
            </w:r>
            <w:proofErr w:type="spellStart"/>
            <w:proofErr w:type="gramStart"/>
            <w:r w:rsidRPr="00A73279">
              <w:rPr>
                <w:b/>
                <w:strike/>
              </w:rPr>
              <w:t>Infra-estrutura</w:t>
            </w:r>
            <w:proofErr w:type="spellEnd"/>
            <w:proofErr w:type="gramEnd"/>
          </w:p>
        </w:tc>
        <w:tc>
          <w:tcPr>
            <w:tcW w:w="720" w:type="dxa"/>
          </w:tcPr>
          <w:p w:rsidR="00735D0C" w:rsidRPr="00A73279" w:rsidRDefault="00735D0C" w:rsidP="009A25B0">
            <w:pPr>
              <w:jc w:val="both"/>
              <w:rPr>
                <w:b/>
                <w:bCs/>
                <w:strike/>
              </w:rPr>
            </w:pPr>
            <w:r w:rsidRPr="00A73279">
              <w:rPr>
                <w:b/>
                <w:bCs/>
                <w:strike/>
              </w:rPr>
              <w:t>Nível</w:t>
            </w:r>
          </w:p>
        </w:tc>
        <w:tc>
          <w:tcPr>
            <w:tcW w:w="720" w:type="dxa"/>
          </w:tcPr>
          <w:p w:rsidR="00735D0C" w:rsidRPr="00A73279" w:rsidRDefault="00735D0C" w:rsidP="009A25B0">
            <w:pPr>
              <w:jc w:val="both"/>
              <w:rPr>
                <w:b/>
                <w:strike/>
              </w:rPr>
            </w:pPr>
            <w:r w:rsidRPr="00A73279">
              <w:rPr>
                <w:b/>
                <w:strike/>
              </w:rPr>
              <w:t xml:space="preserve">Sim </w:t>
            </w:r>
          </w:p>
        </w:tc>
        <w:tc>
          <w:tcPr>
            <w:tcW w:w="720" w:type="dxa"/>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4.1. </w:t>
            </w:r>
            <w:r w:rsidRPr="00A73279">
              <w:rPr>
                <w:bCs/>
                <w:strike/>
              </w:rPr>
              <w:t>E</w:t>
            </w:r>
            <w:r w:rsidRPr="00A73279">
              <w:rPr>
                <w:strike/>
              </w:rPr>
              <w:t>strutura física conforme legislação (área específica, iluminação, fluxo e ventilação</w:t>
            </w:r>
            <w:proofErr w:type="gramStart"/>
            <w:r w:rsidRPr="00A73279">
              <w:rPr>
                <w:strike/>
              </w:rPr>
              <w:t>)</w:t>
            </w:r>
            <w:proofErr w:type="gramEnd"/>
          </w:p>
        </w:tc>
        <w:tc>
          <w:tcPr>
            <w:tcW w:w="720" w:type="dxa"/>
            <w:vAlign w:val="center"/>
          </w:tcPr>
          <w:p w:rsidR="00735D0C" w:rsidRPr="00A73279" w:rsidRDefault="00735D0C" w:rsidP="009A25B0">
            <w:pPr>
              <w:jc w:val="both"/>
              <w:rPr>
                <w:b/>
                <w:bCs/>
                <w:strike/>
              </w:rPr>
            </w:pPr>
            <w:r w:rsidRPr="00A73279">
              <w:rPr>
                <w:b/>
                <w:bCs/>
                <w:strike/>
              </w:rPr>
              <w:t>III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
                <w:strike/>
                <w:highlight w:val="lightGray"/>
              </w:rPr>
            </w:pPr>
            <w:r w:rsidRPr="00A73279">
              <w:rPr>
                <w:b/>
                <w:strike/>
              </w:rPr>
              <w:t xml:space="preserve">4.2. </w:t>
            </w:r>
            <w:r w:rsidRPr="00A73279">
              <w:rPr>
                <w:strike/>
              </w:rPr>
              <w:t>Equipamentos em conformidade com técnicas utilizadas e reagentes utilizados</w:t>
            </w:r>
          </w:p>
        </w:tc>
        <w:tc>
          <w:tcPr>
            <w:tcW w:w="72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4.3. </w:t>
            </w:r>
            <w:r w:rsidRPr="00A73279">
              <w:rPr>
                <w:bCs/>
                <w:strike/>
              </w:rPr>
              <w:t>Calibração de p</w:t>
            </w:r>
            <w:r w:rsidRPr="00A73279">
              <w:rPr>
                <w:strike/>
              </w:rPr>
              <w:t>ipetas e termômetros dentro do prazo de validade</w:t>
            </w:r>
          </w:p>
        </w:tc>
        <w:tc>
          <w:tcPr>
            <w:tcW w:w="72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4.4. </w:t>
            </w:r>
            <w:r w:rsidRPr="00A73279">
              <w:rPr>
                <w:strike/>
              </w:rPr>
              <w:t xml:space="preserve">Controle e registro da temperatura do ambiente (22 </w:t>
            </w:r>
            <w:r w:rsidRPr="00A73279">
              <w:rPr>
                <w:strike/>
              </w:rPr>
              <w:sym w:font="Symbol" w:char="F0B1"/>
            </w:r>
            <w:r w:rsidRPr="00A73279">
              <w:rPr>
                <w:strike/>
              </w:rPr>
              <w:t xml:space="preserve"> 2ºC)</w:t>
            </w:r>
          </w:p>
        </w:tc>
        <w:tc>
          <w:tcPr>
            <w:tcW w:w="72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720" w:type="dxa"/>
            <w:vAlign w:val="center"/>
          </w:tcPr>
          <w:p w:rsidR="00735D0C" w:rsidRPr="00A73279" w:rsidRDefault="00735D0C" w:rsidP="009A25B0">
            <w:pPr>
              <w:jc w:val="both"/>
              <w:rPr>
                <w:b/>
                <w:strike/>
              </w:rPr>
            </w:pPr>
          </w:p>
        </w:tc>
      </w:tr>
    </w:tbl>
    <w:p w:rsidR="00735D0C" w:rsidRPr="00A73279" w:rsidRDefault="00735D0C" w:rsidP="00735D0C">
      <w:pPr>
        <w:jc w:val="both"/>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72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bl>
    <w:p w:rsidR="00735D0C" w:rsidRPr="00A73279" w:rsidRDefault="00735D0C" w:rsidP="00735D0C">
      <w:pPr>
        <w:jc w:val="both"/>
        <w:rPr>
          <w:b/>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32"/>
        <w:gridCol w:w="680"/>
        <w:gridCol w:w="680"/>
        <w:gridCol w:w="680"/>
      </w:tblGrid>
      <w:tr w:rsidR="00735D0C" w:rsidRPr="00A73279" w:rsidTr="009A25B0">
        <w:trPr>
          <w:jc w:val="center"/>
        </w:trPr>
        <w:tc>
          <w:tcPr>
            <w:tcW w:w="7560" w:type="dxa"/>
          </w:tcPr>
          <w:p w:rsidR="00735D0C" w:rsidRPr="00A73279" w:rsidRDefault="00735D0C" w:rsidP="009A25B0">
            <w:pPr>
              <w:jc w:val="both"/>
              <w:rPr>
                <w:b/>
                <w:strike/>
              </w:rPr>
            </w:pPr>
            <w:r w:rsidRPr="00A73279">
              <w:rPr>
                <w:b/>
                <w:strike/>
              </w:rPr>
              <w:t>5. Recursos Humanos</w:t>
            </w:r>
          </w:p>
        </w:tc>
        <w:tc>
          <w:tcPr>
            <w:tcW w:w="720" w:type="dxa"/>
          </w:tcPr>
          <w:p w:rsidR="00735D0C" w:rsidRPr="00A73279" w:rsidRDefault="00735D0C" w:rsidP="009A25B0">
            <w:pPr>
              <w:jc w:val="both"/>
              <w:rPr>
                <w:rFonts w:eastAsia="Arial Unicode MS"/>
                <w:b/>
                <w:bCs/>
                <w:strike/>
              </w:rPr>
            </w:pPr>
            <w:r w:rsidRPr="00A73279">
              <w:rPr>
                <w:b/>
                <w:bCs/>
                <w:strike/>
              </w:rPr>
              <w:t>Nível</w:t>
            </w:r>
          </w:p>
        </w:tc>
        <w:tc>
          <w:tcPr>
            <w:tcW w:w="720" w:type="dxa"/>
            <w:tcBorders>
              <w:right w:val="single" w:sz="4" w:space="0" w:color="auto"/>
            </w:tcBorders>
          </w:tcPr>
          <w:p w:rsidR="00735D0C" w:rsidRPr="00A73279" w:rsidRDefault="00735D0C" w:rsidP="009A25B0">
            <w:pPr>
              <w:jc w:val="both"/>
              <w:rPr>
                <w:b/>
                <w:strike/>
              </w:rPr>
            </w:pPr>
            <w:r w:rsidRPr="00A73279">
              <w:rPr>
                <w:b/>
                <w:strike/>
              </w:rPr>
              <w:t>Sim</w:t>
            </w:r>
          </w:p>
        </w:tc>
        <w:tc>
          <w:tcPr>
            <w:tcW w:w="720" w:type="dxa"/>
            <w:tcBorders>
              <w:lef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5.1. </w:t>
            </w:r>
            <w:r w:rsidRPr="00A73279">
              <w:rPr>
                <w:bCs/>
                <w:strike/>
              </w:rPr>
              <w:t>RH qualificado/capacitado</w:t>
            </w:r>
          </w:p>
        </w:tc>
        <w:tc>
          <w:tcPr>
            <w:tcW w:w="720" w:type="dxa"/>
            <w:vAlign w:val="center"/>
          </w:tcPr>
          <w:p w:rsidR="00735D0C" w:rsidRPr="00A73279" w:rsidRDefault="00735D0C" w:rsidP="009A25B0">
            <w:pPr>
              <w:jc w:val="both"/>
              <w:rPr>
                <w:b/>
                <w:bCs/>
                <w:strike/>
              </w:rPr>
            </w:pPr>
            <w:r w:rsidRPr="00A73279">
              <w:rPr>
                <w:b/>
                <w:bCs/>
                <w:strike/>
              </w:rPr>
              <w:t>II</w:t>
            </w:r>
          </w:p>
        </w:tc>
        <w:tc>
          <w:tcPr>
            <w:tcW w:w="72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7303"/>
        <w:gridCol w:w="674"/>
        <w:gridCol w:w="541"/>
        <w:gridCol w:w="554"/>
      </w:tblGrid>
      <w:tr w:rsidR="00735D0C" w:rsidRPr="00A73279" w:rsidTr="009A25B0">
        <w:trPr>
          <w:jc w:val="center"/>
        </w:trPr>
        <w:tc>
          <w:tcPr>
            <w:tcW w:w="0" w:type="auto"/>
            <w:tcBorders>
              <w:bottom w:val="nil"/>
            </w:tcBorders>
          </w:tcPr>
          <w:p w:rsidR="00735D0C" w:rsidRPr="00A73279" w:rsidRDefault="00735D0C" w:rsidP="009A25B0">
            <w:pPr>
              <w:jc w:val="both"/>
              <w:rPr>
                <w:b/>
                <w:strike/>
              </w:rPr>
            </w:pPr>
            <w:r w:rsidRPr="00A73279">
              <w:rPr>
                <w:b/>
                <w:strike/>
              </w:rPr>
              <w:t>6. Procedimentos realizados</w:t>
            </w:r>
          </w:p>
        </w:tc>
        <w:tc>
          <w:tcPr>
            <w:tcW w:w="0" w:type="auto"/>
            <w:tcBorders>
              <w:right w:val="single" w:sz="4" w:space="0" w:color="auto"/>
            </w:tcBorders>
          </w:tcPr>
          <w:p w:rsidR="00735D0C" w:rsidRPr="00A73279" w:rsidRDefault="00735D0C" w:rsidP="009A25B0">
            <w:pPr>
              <w:jc w:val="both"/>
              <w:rPr>
                <w:b/>
                <w:bCs/>
                <w:strike/>
              </w:rPr>
            </w:pPr>
            <w:r w:rsidRPr="00A73279">
              <w:rPr>
                <w:b/>
                <w:bCs/>
                <w:strike/>
              </w:rPr>
              <w:t>Nível</w:t>
            </w:r>
          </w:p>
        </w:tc>
        <w:tc>
          <w:tcPr>
            <w:tcW w:w="0" w:type="auto"/>
            <w:tcBorders>
              <w:left w:val="single" w:sz="4" w:space="0" w:color="auto"/>
              <w:right w:val="single" w:sz="4" w:space="0" w:color="auto"/>
            </w:tcBorders>
          </w:tcPr>
          <w:p w:rsidR="00735D0C" w:rsidRPr="00A73279" w:rsidRDefault="00735D0C" w:rsidP="009A25B0">
            <w:pPr>
              <w:jc w:val="both"/>
              <w:rPr>
                <w:b/>
                <w:strike/>
              </w:rPr>
            </w:pPr>
            <w:r w:rsidRPr="00A73279">
              <w:rPr>
                <w:b/>
                <w:strike/>
              </w:rPr>
              <w:t xml:space="preserve">Sim </w:t>
            </w:r>
          </w:p>
        </w:tc>
        <w:tc>
          <w:tcPr>
            <w:tcW w:w="0" w:type="auto"/>
            <w:tcBorders>
              <w:left w:val="single" w:sz="4" w:space="0" w:color="auto"/>
              <w:right w:val="single" w:sz="4" w:space="0" w:color="auto"/>
            </w:tcBorders>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
                <w:strike/>
              </w:rPr>
            </w:pPr>
            <w:r w:rsidRPr="00A73279">
              <w:rPr>
                <w:b/>
                <w:strike/>
              </w:rPr>
              <w:t xml:space="preserve">6.1. </w:t>
            </w:r>
            <w:r w:rsidRPr="00A73279">
              <w:rPr>
                <w:bCs/>
                <w:strike/>
              </w:rPr>
              <w:t>POP atualizado e disponível</w:t>
            </w:r>
          </w:p>
        </w:tc>
        <w:tc>
          <w:tcPr>
            <w:tcW w:w="0" w:type="auto"/>
            <w:tcBorders>
              <w:left w:val="single" w:sz="4" w:space="0" w:color="auto"/>
              <w:right w:val="single" w:sz="4" w:space="0" w:color="auto"/>
            </w:tcBorders>
          </w:tcPr>
          <w:p w:rsidR="00735D0C" w:rsidRPr="00A73279" w:rsidRDefault="00735D0C" w:rsidP="009A25B0">
            <w:pPr>
              <w:jc w:val="both"/>
              <w:rPr>
                <w:b/>
                <w:strike/>
              </w:rPr>
            </w:pPr>
            <w:r w:rsidRPr="00A73279">
              <w:rPr>
                <w:b/>
                <w:strike/>
              </w:rPr>
              <w:t>II</w:t>
            </w:r>
          </w:p>
        </w:tc>
        <w:tc>
          <w:tcPr>
            <w:tcW w:w="0" w:type="auto"/>
            <w:tcBorders>
              <w:left w:val="single" w:sz="4" w:space="0" w:color="auto"/>
              <w:right w:val="single" w:sz="4" w:space="0" w:color="auto"/>
            </w:tcBorders>
          </w:tcPr>
          <w:p w:rsidR="00735D0C" w:rsidRPr="00A73279" w:rsidRDefault="00735D0C" w:rsidP="009A25B0">
            <w:pPr>
              <w:jc w:val="both"/>
              <w:rPr>
                <w:b/>
                <w:strike/>
              </w:rPr>
            </w:pPr>
          </w:p>
        </w:tc>
        <w:tc>
          <w:tcPr>
            <w:tcW w:w="0" w:type="auto"/>
            <w:tcBorders>
              <w:left w:val="single" w:sz="4" w:space="0" w:color="auto"/>
              <w:right w:val="single" w:sz="4" w:space="0" w:color="auto"/>
            </w:tcBorders>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
                <w:strike/>
              </w:rPr>
            </w:pPr>
            <w:r w:rsidRPr="00A73279">
              <w:rPr>
                <w:b/>
                <w:strike/>
              </w:rPr>
              <w:t xml:space="preserve">6.1.1 </w:t>
            </w:r>
            <w:r w:rsidRPr="00A73279">
              <w:rPr>
                <w:bCs/>
                <w:strike/>
              </w:rPr>
              <w:t>Procedimentos executados conforme POP</w:t>
            </w:r>
          </w:p>
        </w:tc>
        <w:tc>
          <w:tcPr>
            <w:tcW w:w="0" w:type="auto"/>
            <w:tcBorders>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III</w:t>
            </w:r>
          </w:p>
        </w:tc>
        <w:tc>
          <w:tcPr>
            <w:tcW w:w="0" w:type="auto"/>
            <w:tcBorders>
              <w:left w:val="single" w:sz="4" w:space="0" w:color="auto"/>
              <w:right w:val="single" w:sz="4" w:space="0" w:color="auto"/>
            </w:tcBorders>
          </w:tcPr>
          <w:p w:rsidR="00735D0C" w:rsidRPr="00A73279" w:rsidRDefault="00735D0C" w:rsidP="009A25B0">
            <w:pPr>
              <w:jc w:val="both"/>
              <w:rPr>
                <w:b/>
                <w:strike/>
              </w:rPr>
            </w:pPr>
          </w:p>
        </w:tc>
        <w:tc>
          <w:tcPr>
            <w:tcW w:w="0" w:type="auto"/>
            <w:tcBorders>
              <w:left w:val="single" w:sz="4" w:space="0" w:color="auto"/>
              <w:right w:val="single" w:sz="4" w:space="0" w:color="auto"/>
            </w:tcBorders>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Cs/>
                <w:strike/>
              </w:rPr>
            </w:pPr>
            <w:r w:rsidRPr="00A73279">
              <w:rPr>
                <w:b/>
                <w:strike/>
              </w:rPr>
              <w:t xml:space="preserve">6.2 </w:t>
            </w:r>
            <w:proofErr w:type="gramStart"/>
            <w:r w:rsidRPr="00A73279">
              <w:rPr>
                <w:strike/>
              </w:rPr>
              <w:t>Realiza</w:t>
            </w:r>
            <w:proofErr w:type="gramEnd"/>
            <w:r w:rsidRPr="00A73279">
              <w:rPr>
                <w:strike/>
              </w:rPr>
              <w:t xml:space="preserve">/registra </w:t>
            </w:r>
            <w:proofErr w:type="spellStart"/>
            <w:r w:rsidRPr="00A73279">
              <w:rPr>
                <w:strike/>
              </w:rPr>
              <w:t>t</w:t>
            </w:r>
            <w:r w:rsidRPr="00A73279">
              <w:rPr>
                <w:bCs/>
                <w:strike/>
              </w:rPr>
              <w:t>ipagem</w:t>
            </w:r>
            <w:proofErr w:type="spellEnd"/>
            <w:r w:rsidRPr="00A73279">
              <w:rPr>
                <w:bCs/>
                <w:strike/>
              </w:rPr>
              <w:t xml:space="preserve"> ABO direta a cada doação: uso de reagente </w:t>
            </w:r>
            <w:proofErr w:type="spellStart"/>
            <w:r w:rsidRPr="00A73279">
              <w:rPr>
                <w:bCs/>
                <w:strike/>
              </w:rPr>
              <w:t>anti-A</w:t>
            </w:r>
            <w:proofErr w:type="spellEnd"/>
            <w:r w:rsidRPr="00A73279">
              <w:rPr>
                <w:bCs/>
                <w:strike/>
              </w:rPr>
              <w:t xml:space="preserve">, e </w:t>
            </w:r>
            <w:proofErr w:type="spellStart"/>
            <w:r w:rsidRPr="00A73279">
              <w:rPr>
                <w:bCs/>
                <w:strike/>
              </w:rPr>
              <w:t>anti-B</w:t>
            </w:r>
            <w:proofErr w:type="spellEnd"/>
            <w:r w:rsidRPr="00A73279">
              <w:rPr>
                <w:bCs/>
                <w:strike/>
              </w:rPr>
              <w:t xml:space="preserve"> (e </w:t>
            </w:r>
            <w:proofErr w:type="spellStart"/>
            <w:r w:rsidRPr="00A73279">
              <w:rPr>
                <w:bCs/>
                <w:strike/>
              </w:rPr>
              <w:t>Anti-AB</w:t>
            </w:r>
            <w:proofErr w:type="spellEnd"/>
            <w:r w:rsidRPr="00A73279">
              <w:rPr>
                <w:bCs/>
                <w:strike/>
              </w:rPr>
              <w:t xml:space="preserve">, se </w:t>
            </w:r>
            <w:proofErr w:type="spellStart"/>
            <w:r w:rsidRPr="00A73279">
              <w:rPr>
                <w:bCs/>
                <w:strike/>
              </w:rPr>
              <w:t>policlonal</w:t>
            </w:r>
            <w:proofErr w:type="spellEnd"/>
            <w:r w:rsidRPr="00A73279">
              <w:rPr>
                <w:bCs/>
                <w:strike/>
              </w:rPr>
              <w:t>)</w:t>
            </w:r>
          </w:p>
          <w:p w:rsidR="00735D0C" w:rsidRPr="00A73279" w:rsidRDefault="00735D0C" w:rsidP="009A25B0">
            <w:pPr>
              <w:jc w:val="both"/>
              <w:rPr>
                <w:strike/>
              </w:rPr>
            </w:pPr>
            <w:r w:rsidRPr="00A73279">
              <w:rPr>
                <w:bCs/>
                <w:strike/>
              </w:rPr>
              <w:t xml:space="preserve"> </w:t>
            </w:r>
            <w:r w:rsidRPr="00A73279">
              <w:rPr>
                <w:strike/>
              </w:rPr>
              <w:t>Método:</w:t>
            </w:r>
            <w:r w:rsidRPr="00A73279">
              <w:rPr>
                <w:b/>
                <w:strike/>
              </w:rPr>
              <w:t>_______________________________________________</w:t>
            </w:r>
          </w:p>
          <w:p w:rsidR="00735D0C" w:rsidRPr="00A73279" w:rsidRDefault="00735D0C" w:rsidP="009A25B0">
            <w:pPr>
              <w:jc w:val="both"/>
              <w:rPr>
                <w:bCs/>
                <w:strike/>
              </w:rPr>
            </w:pP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p w:rsidR="00735D0C" w:rsidRPr="00A73279" w:rsidRDefault="00735D0C" w:rsidP="009A25B0">
            <w:pPr>
              <w:jc w:val="both"/>
              <w:rPr>
                <w:b/>
                <w:strike/>
              </w:rPr>
            </w:pPr>
            <w:r w:rsidRPr="00A73279">
              <w:rPr>
                <w:b/>
                <w:strike/>
              </w:rPr>
              <w:t>III</w:t>
            </w:r>
          </w:p>
        </w:tc>
        <w:tc>
          <w:tcPr>
            <w:tcW w:w="0" w:type="auto"/>
            <w:tcBorders>
              <w:left w:val="single" w:sz="4" w:space="0" w:color="auto"/>
              <w:right w:val="single" w:sz="4" w:space="0" w:color="auto"/>
            </w:tcBorders>
          </w:tcPr>
          <w:p w:rsidR="00735D0C" w:rsidRPr="00A73279" w:rsidRDefault="00735D0C" w:rsidP="009A25B0">
            <w:pPr>
              <w:jc w:val="both"/>
              <w:rPr>
                <w:strike/>
              </w:rPr>
            </w:pPr>
          </w:p>
        </w:tc>
        <w:tc>
          <w:tcPr>
            <w:tcW w:w="0" w:type="auto"/>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Cs/>
                <w:strike/>
              </w:rPr>
            </w:pPr>
            <w:r w:rsidRPr="00A73279">
              <w:rPr>
                <w:b/>
                <w:bCs/>
                <w:strike/>
              </w:rPr>
              <w:lastRenderedPageBreak/>
              <w:t xml:space="preserve">6.3 </w:t>
            </w:r>
            <w:proofErr w:type="gramStart"/>
            <w:r w:rsidRPr="00A73279">
              <w:rPr>
                <w:strike/>
              </w:rPr>
              <w:t>Realiza</w:t>
            </w:r>
            <w:proofErr w:type="gramEnd"/>
            <w:r w:rsidRPr="00A73279">
              <w:rPr>
                <w:strike/>
              </w:rPr>
              <w:t xml:space="preserve">/registra </w:t>
            </w:r>
            <w:proofErr w:type="spellStart"/>
            <w:r w:rsidRPr="00A73279">
              <w:rPr>
                <w:strike/>
              </w:rPr>
              <w:t>t</w:t>
            </w:r>
            <w:r w:rsidRPr="00A73279">
              <w:rPr>
                <w:bCs/>
                <w:strike/>
              </w:rPr>
              <w:t>ipagem</w:t>
            </w:r>
            <w:proofErr w:type="spellEnd"/>
            <w:r w:rsidRPr="00A73279">
              <w:rPr>
                <w:bCs/>
                <w:strike/>
              </w:rPr>
              <w:t xml:space="preserve"> ABO reversa a cada doação (suspensão de hemácias  A1, B e, opcionalmente A2 e O)</w:t>
            </w:r>
          </w:p>
          <w:p w:rsidR="00735D0C" w:rsidRPr="00A73279" w:rsidRDefault="00735D0C" w:rsidP="009A25B0">
            <w:pPr>
              <w:jc w:val="both"/>
              <w:rPr>
                <w:bCs/>
                <w:strike/>
              </w:rPr>
            </w:pPr>
            <w:r w:rsidRPr="00A73279">
              <w:rPr>
                <w:bCs/>
                <w:strike/>
              </w:rPr>
              <w:t>Método:</w:t>
            </w:r>
            <w:r w:rsidRPr="00A73279">
              <w:rPr>
                <w:b/>
                <w:bCs/>
                <w:strike/>
              </w:rPr>
              <w:t>________________________________________________</w:t>
            </w:r>
          </w:p>
          <w:p w:rsidR="00735D0C" w:rsidRPr="00A73279" w:rsidRDefault="00735D0C" w:rsidP="009A25B0">
            <w:pPr>
              <w:jc w:val="both"/>
              <w:rPr>
                <w:bCs/>
                <w:strike/>
              </w:rPr>
            </w:pP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p w:rsidR="00735D0C" w:rsidRPr="00A73279" w:rsidRDefault="00735D0C" w:rsidP="009A25B0">
            <w:pPr>
              <w:jc w:val="both"/>
              <w:rPr>
                <w:b/>
                <w:strike/>
              </w:rPr>
            </w:pPr>
            <w:r w:rsidRPr="00A73279">
              <w:rPr>
                <w:b/>
                <w:strike/>
              </w:rPr>
              <w:t>III</w:t>
            </w:r>
          </w:p>
        </w:tc>
        <w:tc>
          <w:tcPr>
            <w:tcW w:w="0" w:type="auto"/>
            <w:tcBorders>
              <w:left w:val="single" w:sz="4" w:space="0" w:color="auto"/>
              <w:right w:val="single" w:sz="4" w:space="0" w:color="auto"/>
            </w:tcBorders>
          </w:tcPr>
          <w:p w:rsidR="00735D0C" w:rsidRPr="00A73279" w:rsidRDefault="00735D0C" w:rsidP="009A25B0">
            <w:pPr>
              <w:jc w:val="both"/>
              <w:rPr>
                <w:strike/>
              </w:rPr>
            </w:pPr>
          </w:p>
        </w:tc>
        <w:tc>
          <w:tcPr>
            <w:tcW w:w="0" w:type="auto"/>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strike/>
              </w:rPr>
            </w:pPr>
            <w:r w:rsidRPr="00A73279">
              <w:rPr>
                <w:b/>
                <w:strike/>
              </w:rPr>
              <w:t xml:space="preserve">6.4 </w:t>
            </w:r>
            <w:proofErr w:type="gramStart"/>
            <w:r w:rsidRPr="00A73279">
              <w:rPr>
                <w:strike/>
              </w:rPr>
              <w:t>Realiza</w:t>
            </w:r>
            <w:proofErr w:type="gramEnd"/>
            <w:r w:rsidRPr="00A73279">
              <w:rPr>
                <w:strike/>
              </w:rPr>
              <w:t>/registra a determinação do tipo Rh(D) a cada doação</w:t>
            </w:r>
          </w:p>
          <w:p w:rsidR="00735D0C" w:rsidRPr="00A73279" w:rsidRDefault="00735D0C" w:rsidP="009A25B0">
            <w:pPr>
              <w:jc w:val="both"/>
              <w:rPr>
                <w:strike/>
              </w:rPr>
            </w:pPr>
            <w:r w:rsidRPr="00A73279">
              <w:rPr>
                <w:strike/>
              </w:rPr>
              <w:t>Método:</w:t>
            </w:r>
            <w:r w:rsidRPr="00A73279">
              <w:rPr>
                <w:b/>
                <w:strike/>
              </w:rPr>
              <w:t>________________________________________________</w:t>
            </w:r>
          </w:p>
          <w:p w:rsidR="00735D0C" w:rsidRPr="00A73279" w:rsidRDefault="00735D0C" w:rsidP="009A25B0">
            <w:pPr>
              <w:jc w:val="both"/>
              <w:rPr>
                <w:b/>
                <w:strike/>
              </w:rPr>
            </w:pP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p>
          <w:p w:rsidR="00735D0C" w:rsidRPr="00A73279" w:rsidRDefault="00735D0C" w:rsidP="009A25B0">
            <w:pPr>
              <w:jc w:val="both"/>
              <w:rPr>
                <w:b/>
                <w:bCs/>
                <w:strike/>
              </w:rPr>
            </w:pPr>
            <w:r w:rsidRPr="00A73279">
              <w:rPr>
                <w:b/>
                <w:bCs/>
                <w:strike/>
              </w:rPr>
              <w:t>III</w:t>
            </w:r>
          </w:p>
        </w:tc>
        <w:tc>
          <w:tcPr>
            <w:tcW w:w="0" w:type="auto"/>
            <w:tcBorders>
              <w:left w:val="single" w:sz="4" w:space="0" w:color="auto"/>
              <w:right w:val="single" w:sz="4" w:space="0" w:color="auto"/>
            </w:tcBorders>
          </w:tcPr>
          <w:p w:rsidR="00735D0C" w:rsidRPr="00A73279" w:rsidRDefault="00735D0C" w:rsidP="009A25B0">
            <w:pPr>
              <w:jc w:val="both"/>
              <w:rPr>
                <w:strike/>
              </w:rPr>
            </w:pPr>
          </w:p>
        </w:tc>
        <w:tc>
          <w:tcPr>
            <w:tcW w:w="0" w:type="auto"/>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strike/>
              </w:rPr>
            </w:pPr>
            <w:r w:rsidRPr="00A73279">
              <w:rPr>
                <w:b/>
                <w:strike/>
              </w:rPr>
              <w:t xml:space="preserve">6.4.1. </w:t>
            </w:r>
            <w:r w:rsidRPr="00A73279">
              <w:rPr>
                <w:strike/>
              </w:rPr>
              <w:t>Utilizam na rotina os soros para anti-Rh(D) e controle de Rh do mesmo fabricante</w:t>
            </w:r>
          </w:p>
          <w:p w:rsidR="00735D0C" w:rsidRPr="00A73279" w:rsidRDefault="00735D0C" w:rsidP="009A25B0">
            <w:pPr>
              <w:jc w:val="both"/>
              <w:rPr>
                <w:strike/>
              </w:rPr>
            </w:pPr>
            <w:r w:rsidRPr="00A73279">
              <w:rPr>
                <w:strike/>
              </w:rPr>
              <w:t>Método:</w:t>
            </w:r>
            <w:r w:rsidRPr="00A73279">
              <w:rPr>
                <w:b/>
                <w:strike/>
              </w:rPr>
              <w:t>________________________________________________</w:t>
            </w:r>
          </w:p>
          <w:p w:rsidR="00735D0C" w:rsidRPr="00A73279" w:rsidRDefault="00735D0C" w:rsidP="009A25B0">
            <w:pPr>
              <w:jc w:val="both"/>
              <w:rPr>
                <w:b/>
                <w:strike/>
              </w:rPr>
            </w:pP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p>
          <w:p w:rsidR="00735D0C" w:rsidRPr="00A73279" w:rsidRDefault="00735D0C" w:rsidP="009A25B0">
            <w:pPr>
              <w:jc w:val="both"/>
              <w:rPr>
                <w:b/>
                <w:bCs/>
                <w:strike/>
              </w:rPr>
            </w:pPr>
            <w:r w:rsidRPr="00A73279">
              <w:rPr>
                <w:b/>
                <w:bCs/>
                <w:strike/>
              </w:rPr>
              <w:t>III</w:t>
            </w:r>
          </w:p>
        </w:tc>
        <w:tc>
          <w:tcPr>
            <w:tcW w:w="0" w:type="auto"/>
            <w:tcBorders>
              <w:left w:val="single" w:sz="4" w:space="0" w:color="auto"/>
              <w:right w:val="single" w:sz="4" w:space="0" w:color="auto"/>
            </w:tcBorders>
          </w:tcPr>
          <w:p w:rsidR="00735D0C" w:rsidRPr="00A73279" w:rsidRDefault="00735D0C" w:rsidP="009A25B0">
            <w:pPr>
              <w:jc w:val="both"/>
              <w:rPr>
                <w:strike/>
              </w:rPr>
            </w:pPr>
          </w:p>
        </w:tc>
        <w:tc>
          <w:tcPr>
            <w:tcW w:w="0" w:type="auto"/>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Cs/>
                <w:strike/>
              </w:rPr>
            </w:pPr>
            <w:r w:rsidRPr="00A73279">
              <w:rPr>
                <w:b/>
                <w:bCs/>
                <w:strike/>
              </w:rPr>
              <w:t xml:space="preserve">6.5. </w:t>
            </w:r>
            <w:r w:rsidRPr="00A73279">
              <w:rPr>
                <w:strike/>
              </w:rPr>
              <w:t>Realiza/registra pesquisa de D fraco e/ou categoria</w:t>
            </w:r>
          </w:p>
          <w:p w:rsidR="00735D0C" w:rsidRPr="00A73279" w:rsidRDefault="00735D0C" w:rsidP="009A25B0">
            <w:pPr>
              <w:jc w:val="both"/>
              <w:rPr>
                <w:bCs/>
                <w:strike/>
              </w:rPr>
            </w:pPr>
            <w:r w:rsidRPr="00A73279">
              <w:rPr>
                <w:bCs/>
                <w:strike/>
              </w:rPr>
              <w:t>Método: _________________________________________________________</w:t>
            </w:r>
          </w:p>
          <w:p w:rsidR="00735D0C" w:rsidRPr="00A73279" w:rsidRDefault="00735D0C" w:rsidP="009A25B0">
            <w:pPr>
              <w:jc w:val="both"/>
              <w:rPr>
                <w:bCs/>
                <w:strike/>
              </w:rPr>
            </w:pP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p>
          <w:p w:rsidR="00735D0C" w:rsidRPr="00A73279" w:rsidRDefault="00735D0C" w:rsidP="009A25B0">
            <w:pPr>
              <w:jc w:val="both"/>
              <w:rPr>
                <w:b/>
                <w:bCs/>
                <w:strike/>
              </w:rPr>
            </w:pPr>
            <w:r w:rsidRPr="00A73279">
              <w:rPr>
                <w:b/>
                <w:bCs/>
                <w:strike/>
              </w:rPr>
              <w:t>III</w:t>
            </w:r>
          </w:p>
        </w:tc>
        <w:tc>
          <w:tcPr>
            <w:tcW w:w="0" w:type="auto"/>
            <w:tcBorders>
              <w:left w:val="single" w:sz="4" w:space="0" w:color="auto"/>
              <w:right w:val="single" w:sz="4" w:space="0" w:color="auto"/>
            </w:tcBorders>
          </w:tcPr>
          <w:p w:rsidR="00735D0C" w:rsidRPr="00A73279" w:rsidRDefault="00735D0C" w:rsidP="009A25B0">
            <w:pPr>
              <w:jc w:val="both"/>
              <w:rPr>
                <w:strike/>
              </w:rPr>
            </w:pPr>
          </w:p>
        </w:tc>
        <w:tc>
          <w:tcPr>
            <w:tcW w:w="0" w:type="auto"/>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
                <w:bCs/>
                <w:strike/>
              </w:rPr>
            </w:pPr>
            <w:r w:rsidRPr="00A73279">
              <w:rPr>
                <w:b/>
                <w:strike/>
              </w:rPr>
              <w:t xml:space="preserve">6.5.1. </w:t>
            </w:r>
            <w:r w:rsidRPr="00A73279">
              <w:rPr>
                <w:strike/>
              </w:rPr>
              <w:t>Na pesquisa de D fraco e/ou categoria u</w:t>
            </w:r>
            <w:r w:rsidRPr="00A73279">
              <w:rPr>
                <w:bCs/>
                <w:strike/>
              </w:rPr>
              <w:t xml:space="preserve">tiliza, no mínimo, dois reagentes Anti-Rh(D) contendo anticorpos da classe </w:t>
            </w:r>
            <w:proofErr w:type="spellStart"/>
            <w:proofErr w:type="gramStart"/>
            <w:r w:rsidRPr="00A73279">
              <w:rPr>
                <w:bCs/>
                <w:strike/>
              </w:rPr>
              <w:t>IgG</w:t>
            </w:r>
            <w:proofErr w:type="spellEnd"/>
            <w:proofErr w:type="gramEnd"/>
            <w:r w:rsidRPr="00A73279">
              <w:rPr>
                <w:bCs/>
                <w:strike/>
              </w:rPr>
              <w:t xml:space="preserve"> de linhagens celulares distintas</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II</w:t>
            </w:r>
          </w:p>
        </w:tc>
        <w:tc>
          <w:tcPr>
            <w:tcW w:w="0" w:type="auto"/>
            <w:tcBorders>
              <w:left w:val="single" w:sz="4" w:space="0" w:color="auto"/>
              <w:right w:val="single" w:sz="4" w:space="0" w:color="auto"/>
            </w:tcBorders>
          </w:tcPr>
          <w:p w:rsidR="00735D0C" w:rsidRPr="00A73279" w:rsidRDefault="00735D0C" w:rsidP="009A25B0">
            <w:pPr>
              <w:jc w:val="both"/>
              <w:rPr>
                <w:strike/>
              </w:rPr>
            </w:pPr>
          </w:p>
        </w:tc>
        <w:tc>
          <w:tcPr>
            <w:tcW w:w="0" w:type="auto"/>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Pr>
          <w:p w:rsidR="00735D0C" w:rsidRPr="00A73279" w:rsidRDefault="00735D0C" w:rsidP="009A25B0">
            <w:pPr>
              <w:jc w:val="both"/>
              <w:rPr>
                <w:b/>
                <w:strike/>
              </w:rPr>
            </w:pPr>
            <w:r w:rsidRPr="00A73279">
              <w:rPr>
                <w:b/>
                <w:bCs/>
                <w:strike/>
              </w:rPr>
              <w:t>6.6</w:t>
            </w:r>
            <w:r w:rsidRPr="00A73279">
              <w:rPr>
                <w:b/>
                <w:strike/>
              </w:rPr>
              <w:t>.</w:t>
            </w:r>
            <w:r w:rsidRPr="00A73279">
              <w:rPr>
                <w:strike/>
              </w:rPr>
              <w:t xml:space="preserve"> Realiza/registra procedimento de resolução de discrepâncias ABO e/ou Rh(D)</w:t>
            </w:r>
          </w:p>
        </w:tc>
        <w:tc>
          <w:tcPr>
            <w:tcW w:w="0" w:type="auto"/>
            <w:tcBorders>
              <w:right w:val="single" w:sz="4" w:space="0" w:color="auto"/>
            </w:tcBorders>
          </w:tcPr>
          <w:p w:rsidR="00735D0C" w:rsidRPr="00A73279" w:rsidRDefault="00735D0C" w:rsidP="009A25B0">
            <w:pPr>
              <w:jc w:val="both"/>
              <w:rPr>
                <w:b/>
                <w:strike/>
              </w:rPr>
            </w:pPr>
            <w:r w:rsidRPr="00A73279">
              <w:rPr>
                <w:b/>
                <w:strike/>
              </w:rPr>
              <w:t>III</w:t>
            </w:r>
          </w:p>
        </w:tc>
        <w:tc>
          <w:tcPr>
            <w:tcW w:w="0" w:type="auto"/>
            <w:tcBorders>
              <w:left w:val="single" w:sz="4" w:space="0" w:color="auto"/>
              <w:right w:val="single" w:sz="4" w:space="0" w:color="auto"/>
            </w:tcBorders>
          </w:tcPr>
          <w:p w:rsidR="00735D0C" w:rsidRPr="00A73279" w:rsidRDefault="00735D0C" w:rsidP="009A25B0">
            <w:pPr>
              <w:jc w:val="both"/>
              <w:rPr>
                <w:strike/>
              </w:rPr>
            </w:pPr>
          </w:p>
        </w:tc>
        <w:tc>
          <w:tcPr>
            <w:tcW w:w="0" w:type="auto"/>
            <w:tcBorders>
              <w:left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top w:val="single" w:sz="4" w:space="0" w:color="auto"/>
              <w:bottom w:val="single" w:sz="4" w:space="0" w:color="auto"/>
            </w:tcBorders>
          </w:tcPr>
          <w:p w:rsidR="00735D0C" w:rsidRPr="00A73279" w:rsidRDefault="00735D0C" w:rsidP="009A25B0">
            <w:pPr>
              <w:jc w:val="both"/>
              <w:rPr>
                <w:strike/>
              </w:rPr>
            </w:pPr>
            <w:r w:rsidRPr="00A73279">
              <w:rPr>
                <w:b/>
                <w:bCs/>
                <w:strike/>
              </w:rPr>
              <w:t xml:space="preserve">6.7. </w:t>
            </w:r>
            <w:r w:rsidRPr="00A73279">
              <w:rPr>
                <w:strike/>
              </w:rPr>
              <w:t>Realiza/registra Pesquisa de Anticorpos Irregulares (PAI) a cada doação</w:t>
            </w:r>
          </w:p>
          <w:p w:rsidR="00735D0C" w:rsidRPr="00A73279" w:rsidRDefault="00735D0C" w:rsidP="009A25B0">
            <w:pPr>
              <w:jc w:val="both"/>
              <w:rPr>
                <w:strike/>
              </w:rPr>
            </w:pPr>
            <w:r w:rsidRPr="00A73279">
              <w:rPr>
                <w:strike/>
              </w:rPr>
              <w:t>Método: ___________________________________________</w:t>
            </w:r>
          </w:p>
          <w:p w:rsidR="00735D0C" w:rsidRPr="00A73279" w:rsidRDefault="00735D0C" w:rsidP="009A25B0">
            <w:pPr>
              <w:jc w:val="both"/>
              <w:rPr>
                <w:strike/>
              </w:rPr>
            </w:pPr>
          </w:p>
        </w:tc>
        <w:tc>
          <w:tcPr>
            <w:tcW w:w="0" w:type="auto"/>
            <w:tcBorders>
              <w:top w:val="single" w:sz="4" w:space="0" w:color="auto"/>
              <w:bottom w:val="single" w:sz="4" w:space="0" w:color="auto"/>
            </w:tcBorders>
          </w:tcPr>
          <w:p w:rsidR="00735D0C" w:rsidRPr="00A73279" w:rsidRDefault="00735D0C" w:rsidP="009A25B0">
            <w:pPr>
              <w:jc w:val="both"/>
              <w:rPr>
                <w:b/>
                <w:strike/>
              </w:rPr>
            </w:pPr>
          </w:p>
          <w:p w:rsidR="00735D0C" w:rsidRPr="00A73279" w:rsidRDefault="00735D0C" w:rsidP="009A25B0">
            <w:pPr>
              <w:jc w:val="both"/>
              <w:rPr>
                <w:b/>
                <w:strike/>
              </w:rPr>
            </w:pPr>
            <w:r w:rsidRPr="00A73279">
              <w:rPr>
                <w:b/>
                <w:strike/>
              </w:rPr>
              <w:t>III</w:t>
            </w:r>
          </w:p>
        </w:tc>
        <w:tc>
          <w:tcPr>
            <w:tcW w:w="0" w:type="auto"/>
            <w:tcBorders>
              <w:top w:val="single" w:sz="4" w:space="0" w:color="auto"/>
              <w:bottom w:val="single" w:sz="4" w:space="0" w:color="auto"/>
              <w:right w:val="single" w:sz="4" w:space="0" w:color="auto"/>
            </w:tcBorders>
          </w:tcPr>
          <w:p w:rsidR="00735D0C" w:rsidRPr="00A73279" w:rsidRDefault="00735D0C" w:rsidP="009A25B0">
            <w:pPr>
              <w:jc w:val="both"/>
              <w:rPr>
                <w:strike/>
              </w:rPr>
            </w:pPr>
          </w:p>
        </w:tc>
        <w:tc>
          <w:tcPr>
            <w:tcW w:w="0" w:type="auto"/>
            <w:tcBorders>
              <w:top w:val="single" w:sz="4" w:space="0" w:color="auto"/>
              <w:left w:val="single" w:sz="4" w:space="0" w:color="auto"/>
              <w:bottom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top w:val="single" w:sz="4" w:space="0" w:color="auto"/>
              <w:bottom w:val="single" w:sz="4" w:space="0" w:color="auto"/>
            </w:tcBorders>
          </w:tcPr>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strike/>
                <w:szCs w:val="24"/>
              </w:rPr>
            </w:pPr>
            <w:r w:rsidRPr="00A73279">
              <w:rPr>
                <w:rFonts w:ascii="Times New Roman" w:hAnsi="Times New Roman"/>
                <w:b/>
                <w:bCs/>
                <w:strike/>
                <w:szCs w:val="24"/>
              </w:rPr>
              <w:t>6.7.1.</w:t>
            </w:r>
            <w:r w:rsidRPr="00A73279">
              <w:rPr>
                <w:rFonts w:ascii="Times New Roman" w:hAnsi="Times New Roman"/>
                <w:strike/>
                <w:szCs w:val="24"/>
              </w:rPr>
              <w:t xml:space="preserve"> Realiza/registra Identificação de Anticorpos Irregulares (IAI)</w:t>
            </w:r>
          </w:p>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strike/>
                <w:szCs w:val="24"/>
                <w:lang w:val="pt-BR"/>
              </w:rPr>
            </w:pPr>
            <w:r w:rsidRPr="00A73279">
              <w:rPr>
                <w:rFonts w:ascii="Times New Roman" w:hAnsi="Times New Roman"/>
                <w:strike/>
                <w:szCs w:val="24"/>
              </w:rPr>
              <w:t xml:space="preserve"> </w:t>
            </w:r>
            <w:r w:rsidRPr="00A73279">
              <w:rPr>
                <w:rFonts w:ascii="Times New Roman" w:hAnsi="Times New Roman"/>
                <w:strike/>
                <w:szCs w:val="24"/>
                <w:lang w:val="pt-BR"/>
              </w:rPr>
              <w:t>Método:</w:t>
            </w:r>
            <w:r w:rsidRPr="00A73279">
              <w:rPr>
                <w:rFonts w:ascii="Times New Roman" w:hAnsi="Times New Roman"/>
                <w:b/>
                <w:strike/>
                <w:szCs w:val="24"/>
                <w:lang w:val="pt-BR"/>
              </w:rPr>
              <w:t>__________________________________________</w:t>
            </w:r>
          </w:p>
          <w:p w:rsidR="00735D0C" w:rsidRPr="00A73279" w:rsidRDefault="00735D0C" w:rsidP="009A25B0">
            <w:pPr>
              <w:pStyle w:val="Rodap"/>
              <w:widowControl/>
              <w:tabs>
                <w:tab w:val="clear" w:pos="4419"/>
                <w:tab w:val="clear" w:pos="8838"/>
              </w:tabs>
              <w:spacing w:before="100" w:beforeAutospacing="1" w:after="100" w:afterAutospacing="1"/>
              <w:jc w:val="both"/>
              <w:rPr>
                <w:rFonts w:ascii="Times New Roman" w:hAnsi="Times New Roman"/>
                <w:strike/>
                <w:szCs w:val="24"/>
                <w:lang w:val="pt-BR"/>
              </w:rPr>
            </w:pPr>
          </w:p>
        </w:tc>
        <w:tc>
          <w:tcPr>
            <w:tcW w:w="0" w:type="auto"/>
            <w:tcBorders>
              <w:top w:val="single" w:sz="4" w:space="0" w:color="auto"/>
              <w:bottom w:val="single" w:sz="4" w:space="0" w:color="auto"/>
            </w:tcBorders>
          </w:tcPr>
          <w:p w:rsidR="00735D0C" w:rsidRPr="00A73279" w:rsidRDefault="00735D0C" w:rsidP="009A25B0">
            <w:pPr>
              <w:jc w:val="both"/>
              <w:rPr>
                <w:b/>
                <w:strike/>
              </w:rPr>
            </w:pPr>
          </w:p>
          <w:p w:rsidR="00735D0C" w:rsidRPr="00A73279" w:rsidRDefault="00735D0C" w:rsidP="009A25B0">
            <w:pPr>
              <w:jc w:val="both"/>
              <w:rPr>
                <w:b/>
                <w:strike/>
              </w:rPr>
            </w:pPr>
            <w:r w:rsidRPr="00A73279">
              <w:rPr>
                <w:b/>
                <w:strike/>
              </w:rPr>
              <w:t>INF</w:t>
            </w:r>
          </w:p>
        </w:tc>
        <w:tc>
          <w:tcPr>
            <w:tcW w:w="0" w:type="auto"/>
            <w:tcBorders>
              <w:top w:val="single" w:sz="4" w:space="0" w:color="auto"/>
              <w:bottom w:val="single" w:sz="4" w:space="0" w:color="auto"/>
              <w:right w:val="single" w:sz="4" w:space="0" w:color="auto"/>
            </w:tcBorders>
          </w:tcPr>
          <w:p w:rsidR="00735D0C" w:rsidRPr="00A73279" w:rsidRDefault="00735D0C" w:rsidP="009A25B0">
            <w:pPr>
              <w:jc w:val="both"/>
              <w:rPr>
                <w:strike/>
              </w:rPr>
            </w:pPr>
          </w:p>
        </w:tc>
        <w:tc>
          <w:tcPr>
            <w:tcW w:w="0" w:type="auto"/>
            <w:tcBorders>
              <w:top w:val="single" w:sz="4" w:space="0" w:color="auto"/>
              <w:left w:val="single" w:sz="4" w:space="0" w:color="auto"/>
              <w:bottom w:val="single" w:sz="4" w:space="0" w:color="auto"/>
            </w:tcBorders>
            <w:vAlign w:val="center"/>
          </w:tcPr>
          <w:p w:rsidR="00735D0C" w:rsidRPr="00A73279" w:rsidRDefault="00735D0C" w:rsidP="009A25B0">
            <w:pPr>
              <w:jc w:val="both"/>
              <w:rPr>
                <w:b/>
                <w:strike/>
              </w:rPr>
            </w:pPr>
          </w:p>
        </w:tc>
      </w:tr>
      <w:tr w:rsidR="00735D0C" w:rsidRPr="00A73279" w:rsidTr="009A25B0">
        <w:trPr>
          <w:trHeight w:val="274"/>
          <w:jc w:val="center"/>
        </w:trPr>
        <w:tc>
          <w:tcPr>
            <w:tcW w:w="0" w:type="auto"/>
          </w:tcPr>
          <w:p w:rsidR="00735D0C" w:rsidRPr="00A73279" w:rsidRDefault="00735D0C" w:rsidP="009A25B0">
            <w:pPr>
              <w:jc w:val="both"/>
              <w:rPr>
                <w:b/>
                <w:strike/>
                <w:highlight w:val="yellow"/>
              </w:rPr>
            </w:pPr>
            <w:r w:rsidRPr="00A73279">
              <w:rPr>
                <w:b/>
                <w:strike/>
              </w:rPr>
              <w:t xml:space="preserve">6.8. </w:t>
            </w:r>
            <w:r w:rsidRPr="00A73279">
              <w:rPr>
                <w:strike/>
              </w:rPr>
              <w:t>Realiza/registra pesquisa de hemoglobina S de acordo com a legislação vigente</w:t>
            </w:r>
          </w:p>
        </w:tc>
        <w:tc>
          <w:tcPr>
            <w:tcW w:w="0" w:type="auto"/>
          </w:tcPr>
          <w:p w:rsidR="00735D0C" w:rsidRPr="00A73279" w:rsidRDefault="00735D0C" w:rsidP="009A25B0">
            <w:pPr>
              <w:jc w:val="both"/>
              <w:rPr>
                <w:b/>
                <w:strike/>
                <w:highlight w:val="yellow"/>
              </w:rPr>
            </w:pPr>
            <w:r w:rsidRPr="00A73279">
              <w:rPr>
                <w:b/>
                <w:strike/>
              </w:rPr>
              <w:t>III</w:t>
            </w:r>
          </w:p>
        </w:tc>
        <w:tc>
          <w:tcPr>
            <w:tcW w:w="0" w:type="auto"/>
          </w:tcPr>
          <w:p w:rsidR="00735D0C" w:rsidRPr="00A73279" w:rsidRDefault="00735D0C" w:rsidP="009A25B0">
            <w:pPr>
              <w:jc w:val="both"/>
              <w:rPr>
                <w:b/>
                <w:strike/>
                <w:highlight w:val="yellow"/>
              </w:rPr>
            </w:pPr>
          </w:p>
        </w:tc>
        <w:tc>
          <w:tcPr>
            <w:tcW w:w="0" w:type="auto"/>
          </w:tcPr>
          <w:p w:rsidR="00735D0C" w:rsidRPr="00A73279" w:rsidRDefault="00735D0C" w:rsidP="009A25B0">
            <w:pPr>
              <w:jc w:val="both"/>
              <w:rPr>
                <w:b/>
                <w:strike/>
                <w:highlight w:val="yellow"/>
              </w:rPr>
            </w:pPr>
          </w:p>
        </w:tc>
      </w:tr>
      <w:tr w:rsidR="00735D0C" w:rsidRPr="00A73279" w:rsidTr="009A25B0">
        <w:trPr>
          <w:trHeight w:val="274"/>
          <w:jc w:val="center"/>
        </w:trPr>
        <w:tc>
          <w:tcPr>
            <w:tcW w:w="0" w:type="auto"/>
          </w:tcPr>
          <w:p w:rsidR="00735D0C" w:rsidRPr="00A73279" w:rsidRDefault="00735D0C" w:rsidP="009A25B0">
            <w:pPr>
              <w:jc w:val="both"/>
              <w:rPr>
                <w:bCs/>
                <w:strike/>
                <w:highlight w:val="green"/>
              </w:rPr>
            </w:pPr>
            <w:r w:rsidRPr="00A73279">
              <w:rPr>
                <w:b/>
                <w:strike/>
              </w:rPr>
              <w:t xml:space="preserve">6.9. </w:t>
            </w:r>
            <w:r w:rsidRPr="00A73279">
              <w:rPr>
                <w:bCs/>
                <w:strike/>
              </w:rPr>
              <w:t xml:space="preserve">Protocolos dos testes </w:t>
            </w:r>
            <w:proofErr w:type="spellStart"/>
            <w:r w:rsidRPr="00A73279">
              <w:rPr>
                <w:bCs/>
                <w:strike/>
              </w:rPr>
              <w:t>imunohematológicos</w:t>
            </w:r>
            <w:proofErr w:type="spellEnd"/>
            <w:r w:rsidRPr="00A73279">
              <w:rPr>
                <w:bCs/>
                <w:strike/>
              </w:rPr>
              <w:t xml:space="preserve"> com nome do fabricante e reagente, número do lote e prazo de </w:t>
            </w:r>
            <w:proofErr w:type="gramStart"/>
            <w:r w:rsidRPr="00A73279">
              <w:rPr>
                <w:bCs/>
                <w:strike/>
              </w:rPr>
              <w:t>validade</w:t>
            </w:r>
            <w:proofErr w:type="gramEnd"/>
          </w:p>
        </w:tc>
        <w:tc>
          <w:tcPr>
            <w:tcW w:w="0" w:type="auto"/>
          </w:tcPr>
          <w:p w:rsidR="00735D0C" w:rsidRPr="00A73279" w:rsidRDefault="00735D0C" w:rsidP="009A25B0">
            <w:pPr>
              <w:jc w:val="both"/>
              <w:rPr>
                <w:b/>
                <w:strike/>
              </w:rPr>
            </w:pPr>
            <w:r w:rsidRPr="00A73279">
              <w:rPr>
                <w:b/>
                <w:strike/>
              </w:rPr>
              <w:t>III</w:t>
            </w:r>
          </w:p>
        </w:tc>
        <w:tc>
          <w:tcPr>
            <w:tcW w:w="0" w:type="auto"/>
          </w:tcPr>
          <w:p w:rsidR="00735D0C" w:rsidRPr="00A73279" w:rsidRDefault="00735D0C" w:rsidP="009A25B0">
            <w:pPr>
              <w:jc w:val="both"/>
              <w:rPr>
                <w:b/>
                <w:strike/>
              </w:rPr>
            </w:pPr>
          </w:p>
        </w:tc>
        <w:tc>
          <w:tcPr>
            <w:tcW w:w="0" w:type="auto"/>
          </w:tcPr>
          <w:p w:rsidR="00735D0C" w:rsidRPr="00A73279" w:rsidRDefault="00735D0C" w:rsidP="009A25B0">
            <w:pPr>
              <w:jc w:val="both"/>
              <w:rPr>
                <w:b/>
                <w:strike/>
              </w:rPr>
            </w:pPr>
          </w:p>
        </w:tc>
      </w:tr>
      <w:tr w:rsidR="00735D0C" w:rsidRPr="00A73279" w:rsidTr="009A25B0">
        <w:trPr>
          <w:trHeight w:val="274"/>
          <w:jc w:val="center"/>
        </w:trPr>
        <w:tc>
          <w:tcPr>
            <w:tcW w:w="0" w:type="auto"/>
          </w:tcPr>
          <w:p w:rsidR="00735D0C" w:rsidRPr="00A73279" w:rsidRDefault="00735D0C" w:rsidP="009A25B0">
            <w:pPr>
              <w:jc w:val="both"/>
              <w:rPr>
                <w:b/>
                <w:strike/>
                <w:highlight w:val="green"/>
              </w:rPr>
            </w:pPr>
            <w:r w:rsidRPr="00A73279">
              <w:rPr>
                <w:b/>
                <w:strike/>
              </w:rPr>
              <w:t xml:space="preserve">6.10. </w:t>
            </w:r>
            <w:r w:rsidRPr="00A73279">
              <w:rPr>
                <w:strike/>
              </w:rPr>
              <w:t xml:space="preserve">Insumos utilizados registrados e/ou autorizados pela ANVISA, </w:t>
            </w:r>
            <w:r w:rsidRPr="00A73279">
              <w:rPr>
                <w:strike/>
              </w:rPr>
              <w:lastRenderedPageBreak/>
              <w:t xml:space="preserve">dentro do prazo de validade e armazenados </w:t>
            </w:r>
            <w:r w:rsidRPr="00A73279">
              <w:rPr>
                <w:bCs/>
                <w:strike/>
              </w:rPr>
              <w:t xml:space="preserve">de acordo com a especificação do </w:t>
            </w:r>
            <w:proofErr w:type="gramStart"/>
            <w:r w:rsidRPr="00A73279">
              <w:rPr>
                <w:bCs/>
                <w:strike/>
              </w:rPr>
              <w:t>fabricante</w:t>
            </w:r>
            <w:proofErr w:type="gramEnd"/>
          </w:p>
        </w:tc>
        <w:tc>
          <w:tcPr>
            <w:tcW w:w="0" w:type="auto"/>
            <w:tcBorders>
              <w:bottom w:val="single" w:sz="4" w:space="0" w:color="auto"/>
            </w:tcBorders>
          </w:tcPr>
          <w:p w:rsidR="00735D0C" w:rsidRPr="00A73279" w:rsidRDefault="00735D0C" w:rsidP="009A25B0">
            <w:pPr>
              <w:jc w:val="both"/>
              <w:rPr>
                <w:b/>
                <w:strike/>
              </w:rPr>
            </w:pPr>
            <w:r w:rsidRPr="00A73279">
              <w:rPr>
                <w:b/>
                <w:strike/>
              </w:rPr>
              <w:lastRenderedPageBreak/>
              <w:t>III</w:t>
            </w:r>
          </w:p>
        </w:tc>
        <w:tc>
          <w:tcPr>
            <w:tcW w:w="0" w:type="auto"/>
          </w:tcPr>
          <w:p w:rsidR="00735D0C" w:rsidRPr="00A73279" w:rsidRDefault="00735D0C" w:rsidP="009A25B0">
            <w:pPr>
              <w:jc w:val="both"/>
              <w:rPr>
                <w:b/>
                <w:strike/>
              </w:rPr>
            </w:pPr>
          </w:p>
        </w:tc>
        <w:tc>
          <w:tcPr>
            <w:tcW w:w="0" w:type="auto"/>
          </w:tcPr>
          <w:p w:rsidR="00735D0C" w:rsidRPr="00A73279" w:rsidRDefault="00735D0C" w:rsidP="009A25B0">
            <w:pPr>
              <w:jc w:val="both"/>
              <w:rPr>
                <w:b/>
                <w:strike/>
              </w:rPr>
            </w:pPr>
          </w:p>
        </w:tc>
      </w:tr>
      <w:tr w:rsidR="00735D0C" w:rsidRPr="00A73279" w:rsidTr="009A25B0">
        <w:trPr>
          <w:trHeight w:val="274"/>
          <w:jc w:val="center"/>
        </w:trPr>
        <w:tc>
          <w:tcPr>
            <w:tcW w:w="0" w:type="auto"/>
          </w:tcPr>
          <w:p w:rsidR="00735D0C" w:rsidRPr="00A73279" w:rsidRDefault="00735D0C" w:rsidP="009A25B0">
            <w:pPr>
              <w:jc w:val="both"/>
              <w:rPr>
                <w:b/>
                <w:strike/>
              </w:rPr>
            </w:pPr>
            <w:r w:rsidRPr="00A73279">
              <w:rPr>
                <w:b/>
                <w:strike/>
              </w:rPr>
              <w:lastRenderedPageBreak/>
              <w:t>6.10.1.</w:t>
            </w:r>
            <w:r w:rsidRPr="00A73279">
              <w:rPr>
                <w:strike/>
              </w:rPr>
              <w:t xml:space="preserve"> Reagentes </w:t>
            </w:r>
            <w:proofErr w:type="spellStart"/>
            <w:r w:rsidRPr="00A73279">
              <w:rPr>
                <w:strike/>
              </w:rPr>
              <w:t>aliquotados</w:t>
            </w:r>
            <w:proofErr w:type="spellEnd"/>
            <w:r w:rsidRPr="00A73279">
              <w:rPr>
                <w:strike/>
              </w:rPr>
              <w:t xml:space="preserve"> ou manipulados segundo determinação do fabricante com rótulo de identificação, data do preparo, data de validade e profissional responsável pelo </w:t>
            </w:r>
            <w:proofErr w:type="gramStart"/>
            <w:r w:rsidRPr="00A73279">
              <w:rPr>
                <w:strike/>
              </w:rPr>
              <w:t>procedimento</w:t>
            </w:r>
            <w:proofErr w:type="gramEnd"/>
            <w:r w:rsidRPr="00A73279">
              <w:rPr>
                <w:b/>
                <w:strike/>
              </w:rPr>
              <w:t xml:space="preserve">  </w:t>
            </w:r>
          </w:p>
        </w:tc>
        <w:tc>
          <w:tcPr>
            <w:tcW w:w="0" w:type="auto"/>
            <w:tcBorders>
              <w:bottom w:val="single" w:sz="4" w:space="0" w:color="auto"/>
            </w:tcBorders>
          </w:tcPr>
          <w:p w:rsidR="00735D0C" w:rsidRPr="00A73279" w:rsidRDefault="00735D0C" w:rsidP="009A25B0">
            <w:pPr>
              <w:jc w:val="both"/>
              <w:rPr>
                <w:b/>
                <w:strike/>
              </w:rPr>
            </w:pPr>
          </w:p>
          <w:p w:rsidR="00735D0C" w:rsidRPr="00A73279" w:rsidRDefault="00735D0C" w:rsidP="009A25B0">
            <w:pPr>
              <w:jc w:val="both"/>
              <w:rPr>
                <w:b/>
                <w:strike/>
              </w:rPr>
            </w:pPr>
            <w:r w:rsidRPr="00A73279">
              <w:rPr>
                <w:b/>
                <w:strike/>
              </w:rPr>
              <w:t>III</w:t>
            </w:r>
          </w:p>
        </w:tc>
        <w:tc>
          <w:tcPr>
            <w:tcW w:w="0" w:type="auto"/>
          </w:tcPr>
          <w:p w:rsidR="00735D0C" w:rsidRPr="00A73279" w:rsidRDefault="00735D0C" w:rsidP="009A25B0">
            <w:pPr>
              <w:jc w:val="both"/>
              <w:rPr>
                <w:b/>
                <w:strike/>
              </w:rPr>
            </w:pPr>
          </w:p>
        </w:tc>
        <w:tc>
          <w:tcPr>
            <w:tcW w:w="0" w:type="auto"/>
          </w:tcPr>
          <w:p w:rsidR="00735D0C" w:rsidRPr="00A73279" w:rsidRDefault="00735D0C" w:rsidP="009A25B0">
            <w:pPr>
              <w:jc w:val="both"/>
              <w:rPr>
                <w:b/>
                <w:strike/>
              </w:rPr>
            </w:pPr>
          </w:p>
        </w:tc>
      </w:tr>
      <w:tr w:rsidR="00735D0C" w:rsidRPr="00A73279" w:rsidTr="009A25B0">
        <w:trPr>
          <w:trHeight w:val="274"/>
          <w:jc w:val="center"/>
        </w:trPr>
        <w:tc>
          <w:tcPr>
            <w:tcW w:w="0" w:type="auto"/>
          </w:tcPr>
          <w:p w:rsidR="00735D0C" w:rsidRPr="00A73279" w:rsidRDefault="00735D0C" w:rsidP="009A25B0">
            <w:pPr>
              <w:jc w:val="both"/>
              <w:rPr>
                <w:b/>
                <w:bCs/>
                <w:strike/>
              </w:rPr>
            </w:pPr>
            <w:r w:rsidRPr="00A73279">
              <w:rPr>
                <w:b/>
                <w:bCs/>
                <w:strike/>
              </w:rPr>
              <w:t xml:space="preserve">6.11. </w:t>
            </w:r>
            <w:r w:rsidRPr="00A73279">
              <w:rPr>
                <w:bCs/>
                <w:strike/>
              </w:rPr>
              <w:t>S</w:t>
            </w:r>
            <w:r w:rsidRPr="00A73279">
              <w:rPr>
                <w:strike/>
              </w:rPr>
              <w:t xml:space="preserve">istema ordenado, de acordo com o prazo de validade, para o acondicionamento dos reagentes em </w:t>
            </w:r>
            <w:proofErr w:type="gramStart"/>
            <w:r w:rsidRPr="00A73279">
              <w:rPr>
                <w:strike/>
              </w:rPr>
              <w:t>uso</w:t>
            </w:r>
            <w:proofErr w:type="gramEnd"/>
          </w:p>
        </w:tc>
        <w:tc>
          <w:tcPr>
            <w:tcW w:w="0" w:type="auto"/>
            <w:tcBorders>
              <w:bottom w:val="single" w:sz="4" w:space="0" w:color="auto"/>
            </w:tcBorders>
            <w:vAlign w:val="center"/>
          </w:tcPr>
          <w:p w:rsidR="00735D0C" w:rsidRPr="00A73279" w:rsidRDefault="00735D0C" w:rsidP="009A25B0">
            <w:pPr>
              <w:jc w:val="both"/>
              <w:rPr>
                <w:b/>
                <w:bCs/>
                <w:strike/>
              </w:rPr>
            </w:pPr>
            <w:r w:rsidRPr="00A73279">
              <w:rPr>
                <w:b/>
                <w:bCs/>
                <w:strike/>
              </w:rPr>
              <w:t>II</w:t>
            </w:r>
          </w:p>
        </w:tc>
        <w:tc>
          <w:tcPr>
            <w:tcW w:w="0" w:type="auto"/>
          </w:tcPr>
          <w:p w:rsidR="00735D0C" w:rsidRPr="00A73279" w:rsidRDefault="00735D0C" w:rsidP="009A25B0">
            <w:pPr>
              <w:jc w:val="both"/>
              <w:rPr>
                <w:strike/>
              </w:rPr>
            </w:pPr>
          </w:p>
        </w:tc>
        <w:tc>
          <w:tcPr>
            <w:tcW w:w="0" w:type="auto"/>
            <w:vAlign w:val="center"/>
          </w:tcPr>
          <w:p w:rsidR="00735D0C" w:rsidRPr="00A73279" w:rsidRDefault="00735D0C" w:rsidP="009A25B0">
            <w:pPr>
              <w:jc w:val="both"/>
              <w:rPr>
                <w:b/>
                <w:strike/>
              </w:rPr>
            </w:pPr>
          </w:p>
        </w:tc>
      </w:tr>
      <w:tr w:rsidR="00735D0C" w:rsidRPr="00A73279" w:rsidTr="009A25B0">
        <w:trPr>
          <w:jc w:val="center"/>
        </w:trPr>
        <w:tc>
          <w:tcPr>
            <w:tcW w:w="0" w:type="auto"/>
            <w:tcBorders>
              <w:top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6.12. </w:t>
            </w:r>
            <w:r w:rsidRPr="00A73279">
              <w:rPr>
                <w:strike/>
              </w:rPr>
              <w:t xml:space="preserve">Utiliza </w:t>
            </w:r>
            <w:proofErr w:type="spellStart"/>
            <w:proofErr w:type="gramStart"/>
            <w:r w:rsidRPr="00A73279">
              <w:rPr>
                <w:strike/>
              </w:rPr>
              <w:t>anti-soros</w:t>
            </w:r>
            <w:proofErr w:type="spellEnd"/>
            <w:proofErr w:type="gramEnd"/>
            <w:r w:rsidRPr="00A73279">
              <w:rPr>
                <w:strike/>
              </w:rPr>
              <w:t xml:space="preserve"> monoclonais</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INF</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0" w:type="auto"/>
            <w:tcBorders>
              <w:top w:val="single" w:sz="4" w:space="0" w:color="auto"/>
              <w:left w:val="single" w:sz="4" w:space="0" w:color="auto"/>
              <w:bottom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Pr>
          <w:p w:rsidR="00735D0C" w:rsidRPr="00A73279" w:rsidRDefault="00735D0C" w:rsidP="009A25B0">
            <w:pPr>
              <w:jc w:val="both"/>
              <w:rPr>
                <w:strike/>
              </w:rPr>
            </w:pPr>
            <w:r w:rsidRPr="00A73279">
              <w:rPr>
                <w:b/>
                <w:strike/>
              </w:rPr>
              <w:t xml:space="preserve">6.13. </w:t>
            </w:r>
            <w:r w:rsidRPr="00A73279">
              <w:rPr>
                <w:strike/>
              </w:rPr>
              <w:t xml:space="preserve">Utiliza </w:t>
            </w:r>
            <w:proofErr w:type="spellStart"/>
            <w:proofErr w:type="gramStart"/>
            <w:r w:rsidRPr="00A73279">
              <w:rPr>
                <w:strike/>
              </w:rPr>
              <w:t>anti-soros</w:t>
            </w:r>
            <w:proofErr w:type="spellEnd"/>
            <w:proofErr w:type="gramEnd"/>
            <w:r w:rsidRPr="00A73279">
              <w:rPr>
                <w:strike/>
              </w:rPr>
              <w:t xml:space="preserve"> </w:t>
            </w:r>
            <w:proofErr w:type="spellStart"/>
            <w:r w:rsidRPr="00A73279">
              <w:rPr>
                <w:strike/>
              </w:rPr>
              <w:t>policlonais</w:t>
            </w:r>
            <w:proofErr w:type="spellEnd"/>
          </w:p>
        </w:tc>
        <w:tc>
          <w:tcPr>
            <w:tcW w:w="0" w:type="auto"/>
            <w:tcBorders>
              <w:top w:val="single" w:sz="4" w:space="0" w:color="auto"/>
              <w:right w:val="single" w:sz="4" w:space="0" w:color="auto"/>
            </w:tcBorders>
          </w:tcPr>
          <w:p w:rsidR="00735D0C" w:rsidRPr="00A73279" w:rsidRDefault="00735D0C" w:rsidP="009A25B0">
            <w:pPr>
              <w:jc w:val="both"/>
              <w:rPr>
                <w:b/>
                <w:strike/>
              </w:rPr>
            </w:pPr>
            <w:r w:rsidRPr="00A73279">
              <w:rPr>
                <w:b/>
                <w:strike/>
              </w:rPr>
              <w:t>INF</w:t>
            </w:r>
          </w:p>
        </w:tc>
        <w:tc>
          <w:tcPr>
            <w:tcW w:w="0" w:type="auto"/>
            <w:tcBorders>
              <w:left w:val="single" w:sz="4" w:space="0" w:color="auto"/>
              <w:right w:val="single" w:sz="4" w:space="0" w:color="auto"/>
            </w:tcBorders>
          </w:tcPr>
          <w:p w:rsidR="00735D0C" w:rsidRPr="00A73279" w:rsidRDefault="00735D0C" w:rsidP="009A25B0">
            <w:pPr>
              <w:jc w:val="both"/>
              <w:rPr>
                <w:strike/>
                <w:highlight w:val="yellow"/>
              </w:rPr>
            </w:pPr>
          </w:p>
        </w:tc>
        <w:tc>
          <w:tcPr>
            <w:tcW w:w="0" w:type="auto"/>
            <w:tcBorders>
              <w:left w:val="single" w:sz="4" w:space="0" w:color="auto"/>
              <w:right w:val="single" w:sz="4" w:space="0" w:color="auto"/>
            </w:tcBorders>
            <w:vAlign w:val="center"/>
          </w:tcPr>
          <w:p w:rsidR="00735D0C" w:rsidRPr="00A73279" w:rsidRDefault="00735D0C" w:rsidP="009A25B0">
            <w:pPr>
              <w:jc w:val="both"/>
              <w:rPr>
                <w:b/>
                <w:strike/>
                <w:highlight w:val="yellow"/>
              </w:rPr>
            </w:pPr>
          </w:p>
        </w:tc>
      </w:tr>
      <w:tr w:rsidR="00735D0C" w:rsidRPr="00A73279" w:rsidTr="009A25B0">
        <w:trPr>
          <w:trHeight w:val="312"/>
          <w:jc w:val="center"/>
        </w:trPr>
        <w:tc>
          <w:tcPr>
            <w:tcW w:w="0" w:type="auto"/>
          </w:tcPr>
          <w:p w:rsidR="00735D0C" w:rsidRPr="00A73279" w:rsidRDefault="00735D0C" w:rsidP="009A25B0">
            <w:pPr>
              <w:jc w:val="both"/>
              <w:rPr>
                <w:b/>
                <w:strike/>
              </w:rPr>
            </w:pPr>
            <w:r w:rsidRPr="00A73279">
              <w:rPr>
                <w:b/>
                <w:strike/>
              </w:rPr>
              <w:t xml:space="preserve">6.14. </w:t>
            </w:r>
            <w:r w:rsidRPr="00A73279">
              <w:rPr>
                <w:strike/>
              </w:rPr>
              <w:t>Utiliza reagente produzido na unidade e/ou pelo hemocentro coordenador mediante autorização da ANVISA</w:t>
            </w:r>
          </w:p>
        </w:tc>
        <w:tc>
          <w:tcPr>
            <w:tcW w:w="0" w:type="auto"/>
            <w:tcBorders>
              <w:right w:val="single" w:sz="4" w:space="0" w:color="auto"/>
            </w:tcBorders>
          </w:tcPr>
          <w:p w:rsidR="00735D0C" w:rsidRPr="00A73279" w:rsidRDefault="00735D0C" w:rsidP="009A25B0">
            <w:pPr>
              <w:jc w:val="both"/>
              <w:rPr>
                <w:b/>
                <w:strike/>
              </w:rPr>
            </w:pPr>
            <w:r w:rsidRPr="00A73279">
              <w:rPr>
                <w:b/>
                <w:strike/>
              </w:rPr>
              <w:t>III</w:t>
            </w:r>
          </w:p>
        </w:tc>
        <w:tc>
          <w:tcPr>
            <w:tcW w:w="0" w:type="auto"/>
            <w:tcBorders>
              <w:left w:val="single" w:sz="4" w:space="0" w:color="auto"/>
              <w:right w:val="single" w:sz="4" w:space="0" w:color="auto"/>
            </w:tcBorders>
          </w:tcPr>
          <w:p w:rsidR="00735D0C" w:rsidRPr="00A73279" w:rsidRDefault="00735D0C" w:rsidP="009A25B0">
            <w:pPr>
              <w:jc w:val="both"/>
              <w:rPr>
                <w:b/>
                <w:strike/>
              </w:rPr>
            </w:pPr>
          </w:p>
        </w:tc>
        <w:tc>
          <w:tcPr>
            <w:tcW w:w="0" w:type="auto"/>
            <w:tcBorders>
              <w:left w:val="single" w:sz="4" w:space="0" w:color="auto"/>
              <w:right w:val="single" w:sz="4" w:space="0" w:color="auto"/>
            </w:tcBorders>
          </w:tcPr>
          <w:p w:rsidR="00735D0C" w:rsidRPr="00A73279" w:rsidRDefault="00735D0C" w:rsidP="009A25B0">
            <w:pPr>
              <w:jc w:val="both"/>
              <w:rPr>
                <w:b/>
                <w:strike/>
              </w:rPr>
            </w:pPr>
          </w:p>
        </w:tc>
      </w:tr>
      <w:tr w:rsidR="00735D0C" w:rsidRPr="00A73279" w:rsidTr="009A25B0">
        <w:trPr>
          <w:jc w:val="center"/>
        </w:trPr>
        <w:tc>
          <w:tcPr>
            <w:tcW w:w="0" w:type="auto"/>
            <w:tcBorders>
              <w:bottom w:val="single" w:sz="4" w:space="0" w:color="auto"/>
            </w:tcBorders>
          </w:tcPr>
          <w:p w:rsidR="00735D0C" w:rsidRPr="00A73279" w:rsidRDefault="00735D0C" w:rsidP="009A25B0">
            <w:pPr>
              <w:jc w:val="both"/>
              <w:rPr>
                <w:strike/>
                <w:highlight w:val="green"/>
              </w:rPr>
            </w:pPr>
            <w:r w:rsidRPr="00A73279">
              <w:rPr>
                <w:b/>
                <w:strike/>
              </w:rPr>
              <w:t xml:space="preserve">6.15. </w:t>
            </w:r>
            <w:r w:rsidRPr="00A73279">
              <w:rPr>
                <w:strike/>
              </w:rPr>
              <w:t>C</w:t>
            </w:r>
            <w:r w:rsidRPr="00A73279">
              <w:rPr>
                <w:bCs/>
                <w:strike/>
              </w:rPr>
              <w:t>ontrole de qualidade lote a lote dos reagentes utilizados, antes do uso, a fim de comprovar se os mesmos estão dentro do padrão estabelecido pelo fabricante e que não foram alterados durante o transporte, verificando-se pelo menos: aspecto visual dos reagentes, identificação dos reagentes, integridade da embalagem, instruções de uso do fabricante (bula), critérios de acondicionamento e transporte, validade do lote e realização de testes.</w:t>
            </w:r>
          </w:p>
        </w:tc>
        <w:tc>
          <w:tcPr>
            <w:tcW w:w="0" w:type="auto"/>
          </w:tcPr>
          <w:p w:rsidR="00735D0C" w:rsidRPr="00A73279" w:rsidRDefault="00735D0C" w:rsidP="009A25B0">
            <w:pPr>
              <w:jc w:val="both"/>
              <w:rPr>
                <w:b/>
                <w:strike/>
              </w:rPr>
            </w:pPr>
          </w:p>
          <w:p w:rsidR="00735D0C" w:rsidRPr="00A73279" w:rsidRDefault="00735D0C" w:rsidP="009A25B0">
            <w:pPr>
              <w:jc w:val="both"/>
              <w:rPr>
                <w:b/>
                <w:strike/>
              </w:rPr>
            </w:pPr>
          </w:p>
          <w:p w:rsidR="00735D0C" w:rsidRPr="00A73279" w:rsidRDefault="00735D0C" w:rsidP="009A25B0">
            <w:pPr>
              <w:jc w:val="both"/>
              <w:rPr>
                <w:b/>
                <w:strike/>
              </w:rPr>
            </w:pPr>
          </w:p>
          <w:p w:rsidR="00735D0C" w:rsidRPr="00A73279" w:rsidRDefault="00735D0C" w:rsidP="009A25B0">
            <w:pPr>
              <w:jc w:val="both"/>
              <w:rPr>
                <w:b/>
                <w:strike/>
              </w:rPr>
            </w:pPr>
            <w:r w:rsidRPr="00A73279">
              <w:rPr>
                <w:b/>
                <w:strike/>
              </w:rPr>
              <w:t>III</w:t>
            </w:r>
          </w:p>
        </w:tc>
        <w:tc>
          <w:tcPr>
            <w:tcW w:w="0" w:type="auto"/>
          </w:tcPr>
          <w:p w:rsidR="00735D0C" w:rsidRPr="00A73279" w:rsidRDefault="00735D0C" w:rsidP="009A25B0">
            <w:pPr>
              <w:jc w:val="both"/>
              <w:rPr>
                <w:strike/>
              </w:rPr>
            </w:pPr>
          </w:p>
        </w:tc>
        <w:tc>
          <w:tcPr>
            <w:tcW w:w="0" w:type="auto"/>
            <w:vAlign w:val="center"/>
          </w:tcPr>
          <w:p w:rsidR="00735D0C" w:rsidRPr="00A73279" w:rsidRDefault="00735D0C" w:rsidP="009A25B0">
            <w:pPr>
              <w:jc w:val="both"/>
              <w:rPr>
                <w:b/>
                <w:strike/>
              </w:rPr>
            </w:pPr>
          </w:p>
        </w:tc>
      </w:tr>
      <w:tr w:rsidR="00735D0C" w:rsidRPr="00A73279" w:rsidTr="009A25B0">
        <w:trPr>
          <w:jc w:val="center"/>
        </w:trPr>
        <w:tc>
          <w:tcPr>
            <w:tcW w:w="0" w:type="auto"/>
            <w:tcBorders>
              <w:bottom w:val="single" w:sz="4" w:space="0" w:color="auto"/>
            </w:tcBorders>
          </w:tcPr>
          <w:p w:rsidR="00735D0C" w:rsidRPr="00A73279" w:rsidRDefault="00735D0C" w:rsidP="009A25B0">
            <w:pPr>
              <w:jc w:val="both"/>
              <w:rPr>
                <w:b/>
                <w:bCs/>
                <w:strike/>
              </w:rPr>
            </w:pPr>
            <w:r w:rsidRPr="00A73279">
              <w:rPr>
                <w:b/>
                <w:bCs/>
                <w:strike/>
              </w:rPr>
              <w:t xml:space="preserve">6.16. </w:t>
            </w:r>
            <w:r w:rsidRPr="00A73279">
              <w:rPr>
                <w:bCs/>
                <w:strike/>
              </w:rPr>
              <w:t>R</w:t>
            </w:r>
            <w:r w:rsidRPr="00A73279">
              <w:rPr>
                <w:strike/>
              </w:rPr>
              <w:t xml:space="preserve">esultados dos testes </w:t>
            </w:r>
            <w:proofErr w:type="spellStart"/>
            <w:r w:rsidRPr="00A73279">
              <w:rPr>
                <w:strike/>
              </w:rPr>
              <w:t>imunohematológicos</w:t>
            </w:r>
            <w:proofErr w:type="spellEnd"/>
            <w:r w:rsidRPr="00A73279">
              <w:rPr>
                <w:strike/>
              </w:rPr>
              <w:t xml:space="preserve"> arquivados de forma a manter a sua integridade pelo período proposto na legislação vigente</w:t>
            </w:r>
          </w:p>
        </w:tc>
        <w:tc>
          <w:tcPr>
            <w:tcW w:w="0" w:type="auto"/>
            <w:tcBorders>
              <w:bottom w:val="single" w:sz="4" w:space="0" w:color="auto"/>
            </w:tcBorders>
          </w:tcPr>
          <w:p w:rsidR="00735D0C" w:rsidRPr="00A73279" w:rsidRDefault="00735D0C" w:rsidP="009A25B0">
            <w:pPr>
              <w:jc w:val="both"/>
              <w:rPr>
                <w:b/>
                <w:bCs/>
                <w:strike/>
              </w:rPr>
            </w:pPr>
            <w:r w:rsidRPr="00A73279">
              <w:rPr>
                <w:b/>
                <w:bCs/>
                <w:strike/>
              </w:rPr>
              <w:t>III</w:t>
            </w:r>
          </w:p>
        </w:tc>
        <w:tc>
          <w:tcPr>
            <w:tcW w:w="0" w:type="auto"/>
          </w:tcPr>
          <w:p w:rsidR="00735D0C" w:rsidRPr="00A73279" w:rsidRDefault="00735D0C" w:rsidP="009A25B0">
            <w:pPr>
              <w:jc w:val="both"/>
              <w:rPr>
                <w:strike/>
              </w:rPr>
            </w:pPr>
          </w:p>
        </w:tc>
        <w:tc>
          <w:tcPr>
            <w:tcW w:w="0" w:type="auto"/>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
                <w:strike/>
              </w:rPr>
            </w:pPr>
            <w:r w:rsidRPr="00A73279">
              <w:rPr>
                <w:b/>
                <w:strike/>
              </w:rPr>
              <w:t xml:space="preserve">6.17. </w:t>
            </w:r>
            <w:r w:rsidRPr="00A73279">
              <w:rPr>
                <w:strike/>
              </w:rPr>
              <w:t>Realiza/registra</w:t>
            </w:r>
            <w:r w:rsidRPr="00A73279">
              <w:rPr>
                <w:b/>
                <w:strike/>
              </w:rPr>
              <w:t xml:space="preserve"> </w:t>
            </w:r>
            <w:r w:rsidRPr="00A73279">
              <w:rPr>
                <w:bCs/>
                <w:strike/>
              </w:rPr>
              <w:t>CQI – Controle de Qualidade Interno (monitoramento diário)</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III</w:t>
            </w:r>
          </w:p>
        </w:tc>
        <w:tc>
          <w:tcPr>
            <w:tcW w:w="0" w:type="auto"/>
            <w:tcBorders>
              <w:left w:val="single" w:sz="4" w:space="0" w:color="auto"/>
            </w:tcBorders>
          </w:tcPr>
          <w:p w:rsidR="00735D0C" w:rsidRPr="00A73279" w:rsidRDefault="00735D0C" w:rsidP="009A25B0">
            <w:pPr>
              <w:jc w:val="both"/>
              <w:rPr>
                <w:strike/>
              </w:rPr>
            </w:pPr>
          </w:p>
        </w:tc>
        <w:tc>
          <w:tcPr>
            <w:tcW w:w="0" w:type="auto"/>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
                <w:strike/>
                <w:highlight w:val="cyan"/>
              </w:rPr>
            </w:pPr>
            <w:r w:rsidRPr="00A73279">
              <w:rPr>
                <w:b/>
                <w:strike/>
              </w:rPr>
              <w:t xml:space="preserve">6.18. </w:t>
            </w:r>
            <w:r w:rsidRPr="00A73279">
              <w:rPr>
                <w:strike/>
              </w:rPr>
              <w:t>Caso o serviço prepare as amostras utilizadas</w:t>
            </w:r>
            <w:r w:rsidRPr="00A73279">
              <w:rPr>
                <w:b/>
                <w:strike/>
              </w:rPr>
              <w:t xml:space="preserve"> </w:t>
            </w:r>
            <w:r w:rsidRPr="00A73279">
              <w:rPr>
                <w:strike/>
              </w:rPr>
              <w:t>como</w:t>
            </w:r>
            <w:r w:rsidRPr="00A73279">
              <w:rPr>
                <w:b/>
                <w:strike/>
              </w:rPr>
              <w:t xml:space="preserve"> </w:t>
            </w:r>
            <w:r w:rsidRPr="00A73279">
              <w:rPr>
                <w:strike/>
              </w:rPr>
              <w:t xml:space="preserve">CQI, este é realizado mediante processo </w:t>
            </w:r>
            <w:proofErr w:type="gramStart"/>
            <w:r w:rsidRPr="00A73279">
              <w:rPr>
                <w:strike/>
              </w:rPr>
              <w:t>validado</w:t>
            </w:r>
            <w:proofErr w:type="gramEnd"/>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highlight w:val="cyan"/>
              </w:rPr>
            </w:pPr>
            <w:r w:rsidRPr="00A73279">
              <w:rPr>
                <w:b/>
                <w:strike/>
              </w:rPr>
              <w:t>III</w:t>
            </w:r>
          </w:p>
        </w:tc>
        <w:tc>
          <w:tcPr>
            <w:tcW w:w="0" w:type="auto"/>
            <w:tcBorders>
              <w:left w:val="single" w:sz="4" w:space="0" w:color="auto"/>
            </w:tcBorders>
          </w:tcPr>
          <w:p w:rsidR="00735D0C" w:rsidRPr="00A73279" w:rsidRDefault="00735D0C" w:rsidP="009A25B0">
            <w:pPr>
              <w:jc w:val="both"/>
              <w:rPr>
                <w:strike/>
              </w:rPr>
            </w:pPr>
          </w:p>
        </w:tc>
        <w:tc>
          <w:tcPr>
            <w:tcW w:w="0" w:type="auto"/>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Cs/>
                <w:strike/>
              </w:rPr>
            </w:pPr>
            <w:r w:rsidRPr="00A73279">
              <w:rPr>
                <w:b/>
                <w:strike/>
              </w:rPr>
              <w:t xml:space="preserve">6.18.1. </w:t>
            </w:r>
            <w:r w:rsidRPr="00A73279">
              <w:rPr>
                <w:bCs/>
                <w:strike/>
              </w:rPr>
              <w:t>Adota/registra medidas corretivas quando identificadas não conformidades nos resultados do CQI</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III</w:t>
            </w:r>
          </w:p>
        </w:tc>
        <w:tc>
          <w:tcPr>
            <w:tcW w:w="0" w:type="auto"/>
            <w:tcBorders>
              <w:left w:val="single" w:sz="4" w:space="0" w:color="auto"/>
            </w:tcBorders>
          </w:tcPr>
          <w:p w:rsidR="00735D0C" w:rsidRPr="00A73279" w:rsidRDefault="00735D0C" w:rsidP="009A25B0">
            <w:pPr>
              <w:jc w:val="both"/>
              <w:rPr>
                <w:strike/>
              </w:rPr>
            </w:pPr>
          </w:p>
        </w:tc>
        <w:tc>
          <w:tcPr>
            <w:tcW w:w="0" w:type="auto"/>
            <w:vAlign w:val="center"/>
          </w:tcPr>
          <w:p w:rsidR="00735D0C" w:rsidRPr="00A73279" w:rsidRDefault="00735D0C" w:rsidP="009A25B0">
            <w:pPr>
              <w:jc w:val="both"/>
              <w:rPr>
                <w:b/>
                <w:strike/>
              </w:rPr>
            </w:pPr>
          </w:p>
        </w:tc>
      </w:tr>
      <w:tr w:rsidR="00735D0C" w:rsidRPr="00A73279" w:rsidTr="009A25B0">
        <w:trPr>
          <w:jc w:val="center"/>
        </w:trPr>
        <w:tc>
          <w:tcPr>
            <w:tcW w:w="0" w:type="auto"/>
            <w:tcBorders>
              <w:right w:val="single" w:sz="4" w:space="0" w:color="auto"/>
            </w:tcBorders>
          </w:tcPr>
          <w:p w:rsidR="00735D0C" w:rsidRPr="00A73279" w:rsidRDefault="00735D0C" w:rsidP="009A25B0">
            <w:pPr>
              <w:jc w:val="both"/>
              <w:rPr>
                <w:bCs/>
                <w:strike/>
              </w:rPr>
            </w:pPr>
            <w:r w:rsidRPr="00A73279">
              <w:rPr>
                <w:b/>
                <w:strike/>
              </w:rPr>
              <w:t xml:space="preserve">6.19. </w:t>
            </w:r>
            <w:r w:rsidRPr="00A73279">
              <w:rPr>
                <w:bCs/>
                <w:strike/>
              </w:rPr>
              <w:t>Participa de AEQ – Avaliação Externa da Qualidade</w:t>
            </w:r>
          </w:p>
          <w:p w:rsidR="00735D0C" w:rsidRPr="00A73279" w:rsidRDefault="00735D0C" w:rsidP="009A25B0">
            <w:pPr>
              <w:jc w:val="both"/>
              <w:rPr>
                <w:bCs/>
                <w:strike/>
              </w:rPr>
            </w:pPr>
            <w:r w:rsidRPr="00A73279">
              <w:rPr>
                <w:bCs/>
                <w:strike/>
              </w:rPr>
              <w:t xml:space="preserve">Programa: </w:t>
            </w:r>
            <w:r w:rsidRPr="00A73279">
              <w:rPr>
                <w:b/>
                <w:bCs/>
                <w:strike/>
              </w:rPr>
              <w:t>_____________________________________________</w:t>
            </w:r>
          </w:p>
          <w:p w:rsidR="00735D0C" w:rsidRPr="00A73279" w:rsidRDefault="00735D0C" w:rsidP="009A25B0">
            <w:pPr>
              <w:jc w:val="both"/>
              <w:rPr>
                <w:bCs/>
                <w:strike/>
              </w:rPr>
            </w:pP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
          <w:p w:rsidR="00735D0C" w:rsidRPr="00A73279" w:rsidRDefault="00735D0C" w:rsidP="009A25B0">
            <w:pPr>
              <w:jc w:val="both"/>
              <w:rPr>
                <w:b/>
                <w:strike/>
              </w:rPr>
            </w:pPr>
            <w:r w:rsidRPr="00A73279">
              <w:rPr>
                <w:b/>
                <w:strike/>
              </w:rPr>
              <w:t>II</w:t>
            </w:r>
          </w:p>
        </w:tc>
        <w:tc>
          <w:tcPr>
            <w:tcW w:w="0" w:type="auto"/>
            <w:tcBorders>
              <w:left w:val="single" w:sz="4" w:space="0" w:color="auto"/>
            </w:tcBorders>
          </w:tcPr>
          <w:p w:rsidR="00735D0C" w:rsidRPr="00A73279" w:rsidRDefault="00735D0C" w:rsidP="009A25B0">
            <w:pPr>
              <w:jc w:val="both"/>
              <w:rPr>
                <w:strike/>
              </w:rPr>
            </w:pPr>
          </w:p>
        </w:tc>
        <w:tc>
          <w:tcPr>
            <w:tcW w:w="0" w:type="auto"/>
            <w:vAlign w:val="center"/>
          </w:tcPr>
          <w:p w:rsidR="00735D0C" w:rsidRPr="00A73279" w:rsidRDefault="00735D0C" w:rsidP="009A25B0">
            <w:pPr>
              <w:jc w:val="both"/>
              <w:rPr>
                <w:b/>
                <w:strike/>
              </w:rPr>
            </w:pPr>
          </w:p>
        </w:tc>
      </w:tr>
      <w:tr w:rsidR="00735D0C" w:rsidRPr="00A73279" w:rsidTr="009A25B0">
        <w:trPr>
          <w:jc w:val="center"/>
        </w:trPr>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Cs/>
                <w:strike/>
              </w:rPr>
            </w:pPr>
            <w:r w:rsidRPr="00A73279">
              <w:rPr>
                <w:b/>
                <w:strike/>
              </w:rPr>
              <w:t xml:space="preserve">6.19.1 </w:t>
            </w:r>
            <w:r w:rsidRPr="00A73279">
              <w:rPr>
                <w:bCs/>
                <w:strike/>
              </w:rPr>
              <w:t>Adota/registra medidas corretivas quando identificadas não conformidades</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III</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0" w:type="auto"/>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highlight w:val="green"/>
              </w:rPr>
            </w:pPr>
            <w:r w:rsidRPr="00A73279">
              <w:rPr>
                <w:b/>
                <w:bCs/>
                <w:strike/>
              </w:rPr>
              <w:t xml:space="preserve">6.20 </w:t>
            </w:r>
            <w:r w:rsidRPr="00A73279">
              <w:rPr>
                <w:bCs/>
                <w:strike/>
              </w:rPr>
              <w:t>R</w:t>
            </w:r>
            <w:r w:rsidRPr="00A73279">
              <w:rPr>
                <w:strike/>
              </w:rPr>
              <w:t xml:space="preserve">esultados dos testes </w:t>
            </w:r>
            <w:proofErr w:type="spellStart"/>
            <w:r w:rsidRPr="00A73279">
              <w:rPr>
                <w:strike/>
              </w:rPr>
              <w:t>imunohematológicos</w:t>
            </w:r>
            <w:proofErr w:type="spellEnd"/>
            <w:r w:rsidRPr="00A73279">
              <w:rPr>
                <w:strike/>
              </w:rPr>
              <w:t xml:space="preserve"> </w:t>
            </w:r>
            <w:proofErr w:type="spellStart"/>
            <w:r w:rsidRPr="00A73279">
              <w:rPr>
                <w:strike/>
              </w:rPr>
              <w:t>interfaceados</w:t>
            </w:r>
            <w:proofErr w:type="spellEnd"/>
            <w:r w:rsidRPr="00A73279">
              <w:rPr>
                <w:strike/>
              </w:rPr>
              <w:t xml:space="preserve"> ao sistema informatizado do serviço</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INF</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0" w:type="auto"/>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r w:rsidR="00735D0C" w:rsidRPr="00A73279" w:rsidTr="009A25B0">
        <w:trPr>
          <w:jc w:val="center"/>
        </w:trPr>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 xml:space="preserve">6.20.1 </w:t>
            </w:r>
            <w:r w:rsidRPr="00A73279">
              <w:rPr>
                <w:strike/>
              </w:rPr>
              <w:t xml:space="preserve">Na ausência do </w:t>
            </w:r>
            <w:proofErr w:type="spellStart"/>
            <w:r w:rsidRPr="00A73279">
              <w:rPr>
                <w:strike/>
              </w:rPr>
              <w:t>interfaceamento</w:t>
            </w:r>
            <w:proofErr w:type="spellEnd"/>
            <w:r w:rsidRPr="00A73279">
              <w:rPr>
                <w:strike/>
              </w:rPr>
              <w:t>, ou outra forma eletrônica devidamente validada,</w:t>
            </w:r>
            <w:r w:rsidRPr="00A73279">
              <w:rPr>
                <w:b/>
                <w:bCs/>
                <w:strike/>
              </w:rPr>
              <w:t xml:space="preserve"> </w:t>
            </w:r>
            <w:r w:rsidRPr="00A73279">
              <w:rPr>
                <w:strike/>
              </w:rPr>
              <w:t xml:space="preserve">os resultados são conferidos por mais de uma pessoa para </w:t>
            </w:r>
            <w:proofErr w:type="gramStart"/>
            <w:r w:rsidRPr="00A73279">
              <w:rPr>
                <w:strike/>
              </w:rPr>
              <w:t>liberação</w:t>
            </w:r>
            <w:proofErr w:type="gramEnd"/>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III</w:t>
            </w:r>
          </w:p>
        </w:tc>
        <w:tc>
          <w:tcPr>
            <w:tcW w:w="0" w:type="auto"/>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0" w:type="auto"/>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p>
        </w:tc>
      </w:tr>
    </w:tbl>
    <w:p w:rsidR="00735D0C" w:rsidRPr="00A73279" w:rsidRDefault="00735D0C" w:rsidP="00735D0C">
      <w:pPr>
        <w:jc w:val="both"/>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72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bl>
    <w:p w:rsidR="00735D0C" w:rsidRPr="00DD17FC" w:rsidRDefault="00735D0C" w:rsidP="00D55252">
      <w:pPr>
        <w:pStyle w:val="Ttulo7"/>
        <w:spacing w:before="100" w:beforeAutospacing="1" w:after="100" w:afterAutospacing="1"/>
        <w:rPr>
          <w:rFonts w:ascii="Times New Roman" w:hAnsi="Times New Roman" w:cs="Times New Roman"/>
          <w:strike/>
          <w:color w:val="auto"/>
          <w:sz w:val="24"/>
          <w:u w:val="single"/>
        </w:rPr>
      </w:pPr>
      <w:r w:rsidRPr="00DD17FC">
        <w:rPr>
          <w:rFonts w:ascii="Times New Roman" w:hAnsi="Times New Roman" w:cs="Times New Roman"/>
          <w:strike/>
          <w:color w:val="auto"/>
          <w:sz w:val="24"/>
          <w:u w:val="single"/>
        </w:rPr>
        <w:lastRenderedPageBreak/>
        <w:t>MÓDULO IV</w:t>
      </w:r>
    </w:p>
    <w:p w:rsidR="00735D0C" w:rsidRPr="00A73279" w:rsidRDefault="00735D0C" w:rsidP="00D55252">
      <w:pPr>
        <w:jc w:val="center"/>
        <w:rPr>
          <w:b/>
          <w:bCs/>
          <w:strike/>
        </w:rPr>
      </w:pPr>
      <w:r w:rsidRPr="00DD17FC">
        <w:rPr>
          <w:b/>
          <w:bCs/>
          <w:strike/>
        </w:rPr>
        <w:t xml:space="preserve">PROCESSAMENTO, ARMAZENAMENTO E </w:t>
      </w:r>
      <w:proofErr w:type="gramStart"/>
      <w:r w:rsidRPr="00DD17FC">
        <w:rPr>
          <w:b/>
          <w:bCs/>
          <w:strike/>
        </w:rPr>
        <w:t>DISTRIBUIÇÃO</w:t>
      </w:r>
      <w:proofErr w:type="gramEnd"/>
    </w:p>
    <w:p w:rsidR="00735D0C" w:rsidRDefault="00735D0C" w:rsidP="00735D0C">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PROCESSAMENTO</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5503"/>
      </w:tblGrid>
      <w:tr w:rsidR="00735D0C" w:rsidRPr="00A73279" w:rsidTr="009A25B0">
        <w:trPr>
          <w:jc w:val="center"/>
        </w:trPr>
        <w:tc>
          <w:tcPr>
            <w:tcW w:w="3569" w:type="dxa"/>
          </w:tcPr>
          <w:p w:rsidR="00735D0C" w:rsidRPr="00A73279" w:rsidRDefault="00735D0C" w:rsidP="009A25B0">
            <w:pPr>
              <w:jc w:val="both"/>
              <w:rPr>
                <w:b/>
                <w:strike/>
              </w:rPr>
            </w:pPr>
            <w:r w:rsidRPr="00A73279">
              <w:rPr>
                <w:b/>
                <w:strike/>
              </w:rPr>
              <w:t>Nome do responsável:</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strike/>
              </w:rPr>
              <w:t>Formação profissional:</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strike/>
              </w:rPr>
              <w:t>Registro no conselho de classe:</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bCs/>
                <w:strike/>
              </w:rPr>
              <w:t>Contato:</w:t>
            </w:r>
          </w:p>
        </w:tc>
        <w:tc>
          <w:tcPr>
            <w:tcW w:w="5503"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483"/>
        <w:gridCol w:w="1133"/>
        <w:gridCol w:w="945"/>
        <w:gridCol w:w="832"/>
        <w:gridCol w:w="679"/>
      </w:tblGrid>
      <w:tr w:rsidR="00735D0C" w:rsidRPr="00A73279" w:rsidTr="009A25B0">
        <w:trPr>
          <w:jc w:val="center"/>
        </w:trPr>
        <w:tc>
          <w:tcPr>
            <w:tcW w:w="4112" w:type="dxa"/>
          </w:tcPr>
          <w:p w:rsidR="00735D0C" w:rsidRPr="00A73279" w:rsidRDefault="00735D0C" w:rsidP="009A25B0">
            <w:pPr>
              <w:jc w:val="both"/>
              <w:rPr>
                <w:strike/>
              </w:rPr>
            </w:pPr>
            <w:r w:rsidRPr="00A73279">
              <w:rPr>
                <w:b/>
                <w:strike/>
              </w:rPr>
              <w:t>1.</w:t>
            </w:r>
            <w:r w:rsidRPr="00A73279">
              <w:rPr>
                <w:strike/>
              </w:rPr>
              <w:t xml:space="preserve"> </w:t>
            </w:r>
            <w:r w:rsidRPr="00A73279">
              <w:rPr>
                <w:b/>
                <w:bCs/>
                <w:strike/>
              </w:rPr>
              <w:t>Recursos Humanos</w:t>
            </w:r>
          </w:p>
        </w:tc>
        <w:tc>
          <w:tcPr>
            <w:tcW w:w="850" w:type="dxa"/>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09" w:type="dxa"/>
            <w:tcBorders>
              <w:righ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624" w:type="dxa"/>
            <w:tcBorders>
              <w:lef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509" w:type="dxa"/>
            <w:tcBorders>
              <w:lef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4112" w:type="dxa"/>
          </w:tcPr>
          <w:p w:rsidR="00735D0C" w:rsidRPr="00A73279" w:rsidRDefault="00735D0C" w:rsidP="009A25B0">
            <w:pPr>
              <w:jc w:val="both"/>
              <w:rPr>
                <w:b/>
                <w:strike/>
              </w:rPr>
            </w:pPr>
            <w:r w:rsidRPr="00A73279">
              <w:rPr>
                <w:b/>
                <w:strike/>
              </w:rPr>
              <w:t xml:space="preserve">1.1. </w:t>
            </w:r>
            <w:r w:rsidRPr="00A73279">
              <w:rPr>
                <w:bCs/>
                <w:strike/>
              </w:rPr>
              <w:t>RH qualificado/capacitado</w:t>
            </w:r>
          </w:p>
        </w:tc>
        <w:tc>
          <w:tcPr>
            <w:tcW w:w="850"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09" w:type="dxa"/>
            <w:tcBorders>
              <w:right w:val="single" w:sz="4" w:space="0" w:color="auto"/>
            </w:tcBorders>
          </w:tcPr>
          <w:p w:rsidR="00735D0C" w:rsidRPr="00A73279" w:rsidRDefault="00735D0C" w:rsidP="009A25B0">
            <w:pPr>
              <w:jc w:val="both"/>
              <w:rPr>
                <w:strike/>
              </w:rPr>
            </w:pPr>
          </w:p>
        </w:tc>
        <w:tc>
          <w:tcPr>
            <w:tcW w:w="624" w:type="dxa"/>
            <w:tcBorders>
              <w:left w:val="single" w:sz="4" w:space="0" w:color="auto"/>
            </w:tcBorders>
            <w:vAlign w:val="center"/>
          </w:tcPr>
          <w:p w:rsidR="00735D0C" w:rsidRPr="00A73279" w:rsidRDefault="00735D0C" w:rsidP="009A25B0">
            <w:pPr>
              <w:jc w:val="both"/>
              <w:rPr>
                <w:strike/>
              </w:rPr>
            </w:pPr>
          </w:p>
        </w:tc>
        <w:tc>
          <w:tcPr>
            <w:tcW w:w="509" w:type="dxa"/>
            <w:tcBorders>
              <w:left w:val="single" w:sz="4" w:space="0" w:color="auto"/>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5671"/>
        <w:gridCol w:w="945"/>
        <w:gridCol w:w="945"/>
        <w:gridCol w:w="832"/>
        <w:gridCol w:w="679"/>
      </w:tblGrid>
      <w:tr w:rsidR="00735D0C" w:rsidRPr="00A73279" w:rsidTr="009A25B0">
        <w:trPr>
          <w:jc w:val="center"/>
        </w:trPr>
        <w:tc>
          <w:tcPr>
            <w:tcW w:w="4253"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2.</w:t>
            </w:r>
            <w:r w:rsidRPr="00A73279">
              <w:rPr>
                <w:strike/>
              </w:rPr>
              <w:t xml:space="preserve"> </w:t>
            </w:r>
            <w:proofErr w:type="spellStart"/>
            <w:proofErr w:type="gramStart"/>
            <w:r w:rsidRPr="00A73279">
              <w:rPr>
                <w:b/>
                <w:bCs/>
                <w:strike/>
              </w:rPr>
              <w:t>Infra-estrutura</w:t>
            </w:r>
            <w:proofErr w:type="spellEnd"/>
            <w:proofErr w:type="gramEnd"/>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624"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5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4253"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2.1.</w:t>
            </w:r>
            <w:r w:rsidRPr="00A73279">
              <w:rPr>
                <w:b/>
                <w:strike/>
              </w:rPr>
              <w:t xml:space="preserve"> </w:t>
            </w:r>
            <w:r w:rsidRPr="00A73279">
              <w:rPr>
                <w:strike/>
              </w:rPr>
              <w:t>Área física conforme legislação vigente (área específica, iluminação, fluxo e ventilação</w:t>
            </w:r>
            <w:proofErr w:type="gramStart"/>
            <w:r w:rsidRPr="00A73279">
              <w:rPr>
                <w:strike/>
              </w:rPr>
              <w:t>)</w:t>
            </w:r>
            <w:proofErr w:type="gramEnd"/>
          </w:p>
        </w:tc>
        <w:tc>
          <w:tcPr>
            <w:tcW w:w="709"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624"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5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4253"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2.2.</w:t>
            </w:r>
            <w:r w:rsidRPr="00A73279">
              <w:rPr>
                <w:b/>
                <w:strike/>
              </w:rPr>
              <w:t xml:space="preserve"> </w:t>
            </w:r>
            <w:r w:rsidRPr="00A73279">
              <w:rPr>
                <w:strike/>
              </w:rPr>
              <w:t xml:space="preserve">Equipamentos suficientes e em conformidade com técnicas utilizadas </w:t>
            </w:r>
          </w:p>
        </w:tc>
        <w:tc>
          <w:tcPr>
            <w:tcW w:w="709"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624"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5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4253"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r w:rsidRPr="00A73279">
              <w:rPr>
                <w:b/>
                <w:bCs/>
                <w:strike/>
              </w:rPr>
              <w:t xml:space="preserve">2.2.1. </w:t>
            </w:r>
            <w:r w:rsidRPr="00A73279">
              <w:rPr>
                <w:bCs/>
                <w:strike/>
              </w:rPr>
              <w:t>Processamento realizado em sistema fechado</w:t>
            </w:r>
          </w:p>
        </w:tc>
        <w:tc>
          <w:tcPr>
            <w:tcW w:w="709"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624"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5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4253"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 xml:space="preserve">2.2.2.1. </w:t>
            </w:r>
            <w:r w:rsidRPr="00A73279">
              <w:rPr>
                <w:bCs/>
                <w:strike/>
              </w:rPr>
              <w:t>Tubos coletores selados hermeticamente</w:t>
            </w:r>
          </w:p>
        </w:tc>
        <w:tc>
          <w:tcPr>
            <w:tcW w:w="709"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624"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5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4253"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 xml:space="preserve">2.2.2. </w:t>
            </w:r>
            <w:r w:rsidRPr="00A73279">
              <w:rPr>
                <w:bCs/>
                <w:strike/>
              </w:rPr>
              <w:t>Cabine de segurança biológica (</w:t>
            </w:r>
            <w:r w:rsidRPr="00A73279">
              <w:rPr>
                <w:strike/>
              </w:rPr>
              <w:t>câmara de fluxo laminar</w:t>
            </w:r>
            <w:r w:rsidRPr="00A73279">
              <w:rPr>
                <w:bCs/>
                <w:strike/>
              </w:rPr>
              <w:t xml:space="preserve">) classe II para procedimentos que requeiram </w:t>
            </w:r>
            <w:r w:rsidRPr="00A73279">
              <w:rPr>
                <w:strike/>
              </w:rPr>
              <w:t>abertura do sistema</w:t>
            </w:r>
          </w:p>
        </w:tc>
        <w:tc>
          <w:tcPr>
            <w:tcW w:w="709"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624"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5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4253"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 xml:space="preserve">2.2.3. </w:t>
            </w:r>
            <w:r w:rsidRPr="00A73279">
              <w:rPr>
                <w:strike/>
              </w:rPr>
              <w:t xml:space="preserve">Realiza validação dos procedimentos, incluindo a contagem de partículas na câmara de fluxo </w:t>
            </w:r>
            <w:proofErr w:type="gramStart"/>
            <w:r w:rsidRPr="00A73279">
              <w:rPr>
                <w:strike/>
              </w:rPr>
              <w:t>laminar</w:t>
            </w:r>
            <w:proofErr w:type="gramEnd"/>
          </w:p>
        </w:tc>
        <w:tc>
          <w:tcPr>
            <w:tcW w:w="709"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624"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5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4253"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 xml:space="preserve">2.3. </w:t>
            </w:r>
            <w:r w:rsidRPr="00A73279">
              <w:rPr>
                <w:strike/>
              </w:rPr>
              <w:t xml:space="preserve">Controle e registro da temperatura do ambiente (22 </w:t>
            </w:r>
            <w:r w:rsidRPr="00A73279">
              <w:rPr>
                <w:strike/>
              </w:rPr>
              <w:sym w:font="Symbol" w:char="F0B1"/>
            </w:r>
            <w:r w:rsidRPr="00A73279">
              <w:rPr>
                <w:strike/>
              </w:rPr>
              <w:t xml:space="preserve"> 2ºC)</w:t>
            </w:r>
          </w:p>
        </w:tc>
        <w:tc>
          <w:tcPr>
            <w:tcW w:w="709"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624"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509"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4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bl>
    <w:p w:rsidR="00735D0C" w:rsidRPr="00A73279" w:rsidRDefault="00735D0C" w:rsidP="00735D0C">
      <w:pPr>
        <w:pStyle w:val="Corpodetexto2"/>
        <w:spacing w:before="100" w:beforeAutospacing="1" w:after="100" w:afterAutospacing="1" w:line="240" w:lineRule="auto"/>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6560"/>
        <w:gridCol w:w="2512"/>
      </w:tblGrid>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
                <w:strike/>
              </w:rPr>
              <w:t>3.</w:t>
            </w:r>
            <w:r w:rsidRPr="00A73279">
              <w:rPr>
                <w:strike/>
              </w:rPr>
              <w:t xml:space="preserve"> </w:t>
            </w:r>
            <w:r w:rsidRPr="00A73279">
              <w:rPr>
                <w:b/>
                <w:bCs/>
                <w:strike/>
              </w:rPr>
              <w:t>Dados de Produção</w:t>
            </w:r>
          </w:p>
        </w:tc>
        <w:tc>
          <w:tcPr>
            <w:tcW w:w="2880" w:type="dxa"/>
            <w:tcBorders>
              <w:top w:val="single" w:sz="6" w:space="0" w:color="000000"/>
              <w:left w:val="single" w:sz="4" w:space="0" w:color="auto"/>
              <w:bottom w:val="single" w:sz="6" w:space="0" w:color="000000"/>
              <w:right w:val="single" w:sz="4" w:space="0" w:color="auto"/>
            </w:tcBorders>
            <w:vAlign w:val="center"/>
          </w:tcPr>
          <w:p w:rsidR="00735D0C" w:rsidRPr="00A73279" w:rsidRDefault="00735D0C" w:rsidP="009A25B0">
            <w:pPr>
              <w:jc w:val="both"/>
              <w:rPr>
                <w:b/>
                <w:strike/>
                <w:highlight w:val="green"/>
              </w:rPr>
            </w:pPr>
            <w:r w:rsidRPr="00A73279">
              <w:rPr>
                <w:b/>
                <w:strike/>
              </w:rPr>
              <w:t>Média mensal</w:t>
            </w: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strike/>
              </w:rPr>
              <w:t>Concentrado de hemácias (todos os tipos)</w:t>
            </w:r>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Cs/>
                <w:strike/>
              </w:rPr>
              <w:lastRenderedPageBreak/>
              <w:t xml:space="preserve">Concentrado de </w:t>
            </w:r>
            <w:proofErr w:type="spellStart"/>
            <w:r w:rsidRPr="00A73279">
              <w:rPr>
                <w:bCs/>
                <w:strike/>
              </w:rPr>
              <w:t>granulócitos</w:t>
            </w:r>
            <w:proofErr w:type="spellEnd"/>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Cs/>
                <w:strike/>
              </w:rPr>
              <w:t>Concentrados de plaquetas por aférese</w:t>
            </w:r>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Cs/>
                <w:strike/>
              </w:rPr>
              <w:t>Concentrado de plaquetas randômicas</w:t>
            </w:r>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proofErr w:type="spellStart"/>
            <w:r w:rsidRPr="00A73279">
              <w:rPr>
                <w:bCs/>
                <w:strike/>
              </w:rPr>
              <w:t>Crioprecipitado</w:t>
            </w:r>
            <w:proofErr w:type="spellEnd"/>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bCs/>
                <w:strike/>
              </w:rPr>
              <w:t>Plasma fresco congelado</w:t>
            </w:r>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proofErr w:type="gramStart"/>
            <w:r w:rsidRPr="00A73279">
              <w:rPr>
                <w:bCs/>
                <w:strike/>
              </w:rPr>
              <w:t>Plasma isento</w:t>
            </w:r>
            <w:proofErr w:type="gramEnd"/>
            <w:r w:rsidRPr="00A73279">
              <w:rPr>
                <w:bCs/>
                <w:strike/>
              </w:rPr>
              <w:t xml:space="preserve"> de crio</w:t>
            </w:r>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bCs/>
                <w:strike/>
              </w:rPr>
            </w:pPr>
            <w:proofErr w:type="spellStart"/>
            <w:r w:rsidRPr="00A73279">
              <w:rPr>
                <w:bCs/>
                <w:strike/>
              </w:rPr>
              <w:t>Plasmaférese</w:t>
            </w:r>
            <w:proofErr w:type="spellEnd"/>
            <w:r w:rsidRPr="00A73279">
              <w:rPr>
                <w:bCs/>
                <w:strike/>
              </w:rPr>
              <w:t xml:space="preserve"> para indústria </w:t>
            </w:r>
            <w:proofErr w:type="spellStart"/>
            <w:r w:rsidRPr="00A73279">
              <w:rPr>
                <w:bCs/>
                <w:strike/>
              </w:rPr>
              <w:t>fracionadora</w:t>
            </w:r>
            <w:proofErr w:type="spellEnd"/>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bCs/>
                <w:strike/>
              </w:rPr>
            </w:pPr>
            <w:r w:rsidRPr="00A73279">
              <w:rPr>
                <w:bCs/>
                <w:strike/>
              </w:rPr>
              <w:t>Outros</w:t>
            </w:r>
          </w:p>
        </w:tc>
        <w:tc>
          <w:tcPr>
            <w:tcW w:w="2880" w:type="dxa"/>
            <w:tcBorders>
              <w:top w:val="single" w:sz="6" w:space="0" w:color="000000"/>
              <w:left w:val="single" w:sz="4" w:space="0" w:color="auto"/>
              <w:bottom w:val="single" w:sz="6" w:space="0" w:color="000000"/>
              <w:right w:val="single" w:sz="4" w:space="0" w:color="auto"/>
            </w:tcBorders>
          </w:tcPr>
          <w:p w:rsidR="00735D0C" w:rsidRPr="00A73279" w:rsidRDefault="00735D0C" w:rsidP="009A25B0">
            <w:pPr>
              <w:jc w:val="both"/>
              <w:rPr>
                <w:strike/>
                <w:highlight w:val="green"/>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1891"/>
        <w:gridCol w:w="1324"/>
        <w:gridCol w:w="1889"/>
        <w:gridCol w:w="1323"/>
        <w:gridCol w:w="1512"/>
        <w:gridCol w:w="1133"/>
      </w:tblGrid>
      <w:tr w:rsidR="00735D0C" w:rsidRPr="00A73279" w:rsidTr="009A25B0">
        <w:trPr>
          <w:cantSplit/>
          <w:trHeight w:val="257"/>
          <w:jc w:val="center"/>
        </w:trPr>
        <w:tc>
          <w:tcPr>
            <w:tcW w:w="6804" w:type="dxa"/>
            <w:gridSpan w:val="6"/>
            <w:tcBorders>
              <w:top w:val="single" w:sz="6" w:space="0" w:color="000000"/>
              <w:left w:val="single" w:sz="6" w:space="0" w:color="000000"/>
              <w:bottom w:val="single" w:sz="6" w:space="0" w:color="000000"/>
              <w:right w:val="single" w:sz="4" w:space="0" w:color="auto"/>
            </w:tcBorders>
            <w:vAlign w:val="center"/>
          </w:tcPr>
          <w:p w:rsidR="00735D0C" w:rsidRPr="00A73279" w:rsidRDefault="00735D0C" w:rsidP="009A25B0">
            <w:pPr>
              <w:jc w:val="both"/>
              <w:rPr>
                <w:b/>
                <w:strike/>
              </w:rPr>
            </w:pPr>
            <w:r w:rsidRPr="00A73279">
              <w:rPr>
                <w:b/>
                <w:strike/>
              </w:rPr>
              <w:t>4.</w:t>
            </w:r>
            <w:r w:rsidRPr="00A73279">
              <w:rPr>
                <w:strike/>
              </w:rPr>
              <w:t xml:space="preserve"> </w:t>
            </w:r>
            <w:r w:rsidRPr="00A73279">
              <w:rPr>
                <w:b/>
                <w:bCs/>
                <w:strike/>
              </w:rPr>
              <w:t>Dados de Descarte</w:t>
            </w:r>
          </w:p>
        </w:tc>
      </w:tr>
      <w:tr w:rsidR="00735D0C" w:rsidRPr="00A73279" w:rsidTr="009A25B0">
        <w:trPr>
          <w:cantSplit/>
          <w:trHeight w:val="577"/>
          <w:jc w:val="center"/>
        </w:trPr>
        <w:tc>
          <w:tcPr>
            <w:tcW w:w="1418" w:type="dxa"/>
            <w:tcBorders>
              <w:top w:val="single" w:sz="6" w:space="0" w:color="000000"/>
              <w:left w:val="single" w:sz="6" w:space="0" w:color="000000"/>
              <w:bottom w:val="single" w:sz="6" w:space="0" w:color="000000"/>
              <w:right w:val="single" w:sz="4" w:space="0" w:color="auto"/>
            </w:tcBorders>
            <w:vAlign w:val="center"/>
          </w:tcPr>
          <w:p w:rsidR="00735D0C" w:rsidRPr="00A73279" w:rsidRDefault="00735D0C" w:rsidP="009A25B0">
            <w:pPr>
              <w:jc w:val="both"/>
              <w:rPr>
                <w:strike/>
              </w:rPr>
            </w:pPr>
            <w:proofErr w:type="spellStart"/>
            <w:r w:rsidRPr="00A73279">
              <w:rPr>
                <w:b/>
                <w:strike/>
              </w:rPr>
              <w:t>Hemocomponente</w:t>
            </w:r>
            <w:proofErr w:type="spellEnd"/>
          </w:p>
        </w:tc>
        <w:tc>
          <w:tcPr>
            <w:tcW w:w="993"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Vencimento</w:t>
            </w:r>
          </w:p>
        </w:tc>
        <w:tc>
          <w:tcPr>
            <w:tcW w:w="1417"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Armazenamento inadequado</w:t>
            </w:r>
          </w:p>
        </w:tc>
        <w:tc>
          <w:tcPr>
            <w:tcW w:w="992"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Ruptura de bolsas</w:t>
            </w:r>
          </w:p>
        </w:tc>
        <w:tc>
          <w:tcPr>
            <w:tcW w:w="1134"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bCs/>
                <w:strike/>
              </w:rPr>
              <w:t>Sorologia por doação</w:t>
            </w:r>
          </w:p>
        </w:tc>
        <w:tc>
          <w:tcPr>
            <w:tcW w:w="85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Outros</w:t>
            </w:r>
          </w:p>
        </w:tc>
      </w:tr>
      <w:tr w:rsidR="00735D0C" w:rsidRPr="00A73279" w:rsidTr="009A25B0">
        <w:trPr>
          <w:cantSplit/>
          <w:jc w:val="center"/>
        </w:trPr>
        <w:tc>
          <w:tcPr>
            <w:tcW w:w="1418"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strike/>
              </w:rPr>
              <w:t>Concentrado de hemácias</w:t>
            </w:r>
          </w:p>
        </w:tc>
        <w:tc>
          <w:tcPr>
            <w:tcW w:w="99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141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992"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1134"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85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rPr>
          <w:cantSplit/>
          <w:jc w:val="center"/>
        </w:trPr>
        <w:tc>
          <w:tcPr>
            <w:tcW w:w="1418"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strike/>
              </w:rPr>
              <w:t>C</w:t>
            </w:r>
            <w:r w:rsidRPr="00A73279">
              <w:rPr>
                <w:bCs/>
                <w:strike/>
              </w:rPr>
              <w:t>oncentrado de plaquetas</w:t>
            </w:r>
          </w:p>
        </w:tc>
        <w:tc>
          <w:tcPr>
            <w:tcW w:w="99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41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992"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134"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85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1418"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proofErr w:type="spellStart"/>
            <w:r w:rsidRPr="00A73279">
              <w:rPr>
                <w:strike/>
              </w:rPr>
              <w:t>C</w:t>
            </w:r>
            <w:r w:rsidRPr="00A73279">
              <w:rPr>
                <w:bCs/>
                <w:strike/>
              </w:rPr>
              <w:t>rioprecipitado</w:t>
            </w:r>
            <w:proofErr w:type="spellEnd"/>
          </w:p>
        </w:tc>
        <w:tc>
          <w:tcPr>
            <w:tcW w:w="99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41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992"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134"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85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1418"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strike/>
              </w:rPr>
              <w:t>P</w:t>
            </w:r>
            <w:r w:rsidRPr="00A73279">
              <w:rPr>
                <w:bCs/>
                <w:strike/>
              </w:rPr>
              <w:t>lasma fresco congelado</w:t>
            </w:r>
          </w:p>
        </w:tc>
        <w:tc>
          <w:tcPr>
            <w:tcW w:w="99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41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992"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134"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85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1418"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proofErr w:type="gramStart"/>
            <w:r w:rsidRPr="00A73279">
              <w:rPr>
                <w:strike/>
              </w:rPr>
              <w:t>P</w:t>
            </w:r>
            <w:r w:rsidRPr="00A73279">
              <w:rPr>
                <w:bCs/>
                <w:strike/>
              </w:rPr>
              <w:t>lasma isento</w:t>
            </w:r>
            <w:proofErr w:type="gramEnd"/>
            <w:r w:rsidRPr="00A73279">
              <w:rPr>
                <w:bCs/>
                <w:strike/>
              </w:rPr>
              <w:t xml:space="preserve"> de crio</w:t>
            </w:r>
          </w:p>
        </w:tc>
        <w:tc>
          <w:tcPr>
            <w:tcW w:w="99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41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992"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134"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85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1418" w:type="dxa"/>
            <w:tcBorders>
              <w:top w:val="single" w:sz="6" w:space="0" w:color="000000"/>
              <w:left w:val="single" w:sz="6" w:space="0" w:color="000000"/>
              <w:bottom w:val="single" w:sz="6" w:space="0" w:color="000000"/>
              <w:right w:val="single" w:sz="4" w:space="0" w:color="auto"/>
            </w:tcBorders>
          </w:tcPr>
          <w:p w:rsidR="00735D0C" w:rsidRPr="00A73279" w:rsidRDefault="00735D0C" w:rsidP="009A25B0">
            <w:pPr>
              <w:jc w:val="both"/>
              <w:rPr>
                <w:strike/>
              </w:rPr>
            </w:pPr>
            <w:r w:rsidRPr="00A73279">
              <w:rPr>
                <w:strike/>
              </w:rPr>
              <w:t>Plasma comum</w:t>
            </w:r>
          </w:p>
        </w:tc>
        <w:tc>
          <w:tcPr>
            <w:tcW w:w="993"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41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992"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1134"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c>
          <w:tcPr>
            <w:tcW w:w="85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yellow"/>
              </w:rPr>
            </w:pPr>
          </w:p>
        </w:tc>
      </w:tr>
    </w:tbl>
    <w:p w:rsidR="00735D0C" w:rsidRPr="00A73279" w:rsidRDefault="00735D0C" w:rsidP="00735D0C">
      <w:pPr>
        <w:jc w:val="both"/>
        <w:rPr>
          <w:strike/>
        </w:rPr>
      </w:pPr>
    </w:p>
    <w:tbl>
      <w:tblPr>
        <w:tblW w:w="9072" w:type="dxa"/>
        <w:jc w:val="center"/>
        <w:tblCellMar>
          <w:left w:w="70" w:type="dxa"/>
          <w:right w:w="70" w:type="dxa"/>
        </w:tblCellMar>
        <w:tblLook w:val="0000" w:firstRow="0" w:lastRow="0" w:firstColumn="0" w:lastColumn="0" w:noHBand="0" w:noVBand="0"/>
      </w:tblPr>
      <w:tblGrid>
        <w:gridCol w:w="6319"/>
        <w:gridCol w:w="710"/>
        <w:gridCol w:w="680"/>
        <w:gridCol w:w="689"/>
        <w:gridCol w:w="674"/>
      </w:tblGrid>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5. Informações Gerais</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Nível</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Sim</w:t>
            </w:r>
          </w:p>
        </w:tc>
        <w:tc>
          <w:tcPr>
            <w:tcW w:w="727"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Não</w:t>
            </w: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NA</w:t>
            </w: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5.1. </w:t>
            </w:r>
            <w:r w:rsidRPr="00A73279">
              <w:rPr>
                <w:strike/>
              </w:rPr>
              <w:t>POP atualizado e disponível</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5.1.1. </w:t>
            </w:r>
            <w:r w:rsidRPr="00A73279">
              <w:rPr>
                <w:strike/>
              </w:rPr>
              <w:t>Procedimentos executados conforme POP</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5.2. </w:t>
            </w:r>
            <w:r w:rsidRPr="00A73279">
              <w:rPr>
                <w:strike/>
              </w:rPr>
              <w:t xml:space="preserve">Protocolos de limpeza e desinfecção das instalações, áreas de trabalho e </w:t>
            </w:r>
            <w:proofErr w:type="gramStart"/>
            <w:r w:rsidRPr="00A73279">
              <w:rPr>
                <w:strike/>
              </w:rPr>
              <w:t>equipamentos</w:t>
            </w:r>
            <w:proofErr w:type="gramEnd"/>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5.3.</w:t>
            </w:r>
            <w:r w:rsidRPr="00A73279">
              <w:rPr>
                <w:strike/>
              </w:rPr>
              <w:t xml:space="preserve"> Insumos utilizados registrados e/ou autorizados pela ANVISA, dentro do prazo de validade e armazenados </w:t>
            </w:r>
            <w:r w:rsidRPr="00A73279">
              <w:rPr>
                <w:bCs/>
                <w:strike/>
              </w:rPr>
              <w:t xml:space="preserve">de acordo com a especificação do </w:t>
            </w:r>
            <w:proofErr w:type="gramStart"/>
            <w:r w:rsidRPr="00A73279">
              <w:rPr>
                <w:bCs/>
                <w:strike/>
              </w:rPr>
              <w:t>fabricante</w:t>
            </w:r>
            <w:proofErr w:type="gramEnd"/>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5.4.</w:t>
            </w:r>
            <w:r w:rsidRPr="00A73279">
              <w:rPr>
                <w:strike/>
              </w:rPr>
              <w:t xml:space="preserve"> Utilização de bolsas específicas para produção de </w:t>
            </w:r>
            <w:proofErr w:type="spellStart"/>
            <w:r w:rsidRPr="00A73279">
              <w:rPr>
                <w:strike/>
              </w:rPr>
              <w:t>hemocomponentes</w:t>
            </w:r>
            <w:proofErr w:type="spellEnd"/>
            <w:r w:rsidRPr="00A73279">
              <w:rPr>
                <w:strike/>
              </w:rPr>
              <w:t xml:space="preserve"> com volume inferior a 300 mL </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cyan"/>
              </w:rPr>
            </w:pPr>
            <w:r w:rsidRPr="00A73279">
              <w:rPr>
                <w:b/>
                <w:strike/>
              </w:rPr>
              <w:t>5.5.</w:t>
            </w:r>
            <w:r w:rsidRPr="00A73279">
              <w:rPr>
                <w:strike/>
              </w:rPr>
              <w:t xml:space="preserve"> Mecanismo que permita rastreabilidade das unidades que compõe os produtos </w:t>
            </w:r>
            <w:r w:rsidRPr="00A73279">
              <w:rPr>
                <w:i/>
                <w:strike/>
              </w:rPr>
              <w:t>em pool</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5.6. </w:t>
            </w:r>
            <w:r w:rsidRPr="00A73279">
              <w:rPr>
                <w:strike/>
              </w:rPr>
              <w:t>Registros dos procedimentos realizados</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7"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r>
    </w:tbl>
    <w:p w:rsidR="00735D0C" w:rsidRDefault="00735D0C" w:rsidP="00735D0C">
      <w:pPr>
        <w:pStyle w:val="Cabealho"/>
        <w:tabs>
          <w:tab w:val="clear" w:pos="4419"/>
          <w:tab w:val="clear" w:pos="8838"/>
        </w:tabs>
        <w:spacing w:before="100" w:beforeAutospacing="1" w:after="100" w:afterAutospacing="1"/>
        <w:rPr>
          <w:strike/>
          <w:szCs w:val="24"/>
        </w:rPr>
      </w:pPr>
    </w:p>
    <w:p w:rsidR="00083A59" w:rsidRPr="00A73279" w:rsidRDefault="00083A59" w:rsidP="00735D0C">
      <w:pPr>
        <w:pStyle w:val="Cabealho"/>
        <w:tabs>
          <w:tab w:val="clear" w:pos="4419"/>
          <w:tab w:val="clear" w:pos="8838"/>
        </w:tabs>
        <w:spacing w:before="100" w:beforeAutospacing="1" w:after="100" w:afterAutospacing="1"/>
        <w:rPr>
          <w:strike/>
          <w:szCs w:val="24"/>
        </w:rPr>
      </w:pPr>
    </w:p>
    <w:tbl>
      <w:tblPr>
        <w:tblW w:w="9072" w:type="dxa"/>
        <w:jc w:val="center"/>
        <w:tblCellMar>
          <w:left w:w="70" w:type="dxa"/>
          <w:right w:w="70" w:type="dxa"/>
        </w:tblCellMar>
        <w:tblLook w:val="0000" w:firstRow="0" w:lastRow="0" w:firstColumn="0" w:lastColumn="0" w:noHBand="0" w:noVBand="0"/>
      </w:tblPr>
      <w:tblGrid>
        <w:gridCol w:w="6329"/>
        <w:gridCol w:w="709"/>
        <w:gridCol w:w="678"/>
        <w:gridCol w:w="686"/>
        <w:gridCol w:w="670"/>
      </w:tblGrid>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lastRenderedPageBreak/>
              <w:t xml:space="preserve">6. </w:t>
            </w:r>
            <w:r w:rsidRPr="00A73279">
              <w:rPr>
                <w:b/>
                <w:bCs/>
                <w:strike/>
              </w:rPr>
              <w:t>Processamento de Concentrado de Hemácias</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Rodap"/>
              <w:tabs>
                <w:tab w:val="clear" w:pos="4419"/>
                <w:tab w:val="clear" w:pos="8838"/>
              </w:tabs>
              <w:spacing w:before="100" w:beforeAutospacing="1" w:after="100" w:afterAutospacing="1"/>
              <w:jc w:val="both"/>
              <w:rPr>
                <w:rFonts w:ascii="Times New Roman" w:hAnsi="Times New Roman"/>
                <w:b/>
                <w:bCs/>
                <w:strike/>
                <w:szCs w:val="24"/>
              </w:rPr>
            </w:pPr>
            <w:r w:rsidRPr="00A73279">
              <w:rPr>
                <w:rFonts w:ascii="Times New Roman" w:hAnsi="Times New Roman"/>
                <w:b/>
                <w:bCs/>
                <w:strike/>
                <w:szCs w:val="24"/>
              </w:rPr>
              <w:t>6.1.</w:t>
            </w:r>
            <w:r w:rsidRPr="00A73279">
              <w:rPr>
                <w:rFonts w:ascii="Times New Roman" w:hAnsi="Times New Roman"/>
                <w:strike/>
                <w:szCs w:val="24"/>
              </w:rPr>
              <w:t xml:space="preserve"> Concentrados de hemácias congeladas</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Rodap"/>
              <w:tabs>
                <w:tab w:val="clear" w:pos="4419"/>
                <w:tab w:val="clear" w:pos="8838"/>
              </w:tabs>
              <w:spacing w:before="100" w:beforeAutospacing="1" w:after="100" w:afterAutospacing="1"/>
              <w:jc w:val="both"/>
              <w:rPr>
                <w:rFonts w:ascii="Times New Roman" w:hAnsi="Times New Roman"/>
                <w:b/>
                <w:bCs/>
                <w:strike/>
                <w:szCs w:val="24"/>
                <w:highlight w:val="cyan"/>
              </w:rPr>
            </w:pPr>
            <w:r w:rsidRPr="00A73279">
              <w:rPr>
                <w:rFonts w:ascii="Times New Roman" w:hAnsi="Times New Roman"/>
                <w:b/>
                <w:bCs/>
                <w:strike/>
                <w:szCs w:val="24"/>
              </w:rPr>
              <w:t xml:space="preserve">6.1.1 </w:t>
            </w:r>
            <w:r w:rsidRPr="00A73279">
              <w:rPr>
                <w:rFonts w:ascii="Times New Roman" w:hAnsi="Times New Roman"/>
                <w:bCs/>
                <w:strike/>
                <w:szCs w:val="24"/>
              </w:rPr>
              <w:t>Armazenado a 65ºC ou inferior, com validade de 10 anos</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bCs/>
                <w:strike/>
              </w:rPr>
              <w:t xml:space="preserve">6.2. </w:t>
            </w:r>
            <w:r w:rsidRPr="00A73279">
              <w:rPr>
                <w:bCs/>
                <w:strike/>
              </w:rPr>
              <w:t>Concentrados h</w:t>
            </w:r>
            <w:r w:rsidRPr="00A73279">
              <w:rPr>
                <w:strike/>
              </w:rPr>
              <w:t>emácias rejuvenescidas com a indicação da solução utilizada</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6.3. </w:t>
            </w:r>
            <w:r w:rsidRPr="00A73279">
              <w:rPr>
                <w:strike/>
              </w:rPr>
              <w:t>Concentrados de hemácias lavadas com solução isotônica</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6.4. </w:t>
            </w:r>
            <w:r w:rsidRPr="00A73279">
              <w:rPr>
                <w:strike/>
              </w:rPr>
              <w:t>Concentrados de hemácias</w:t>
            </w:r>
            <w:r w:rsidRPr="00A73279">
              <w:rPr>
                <w:b/>
                <w:strike/>
              </w:rPr>
              <w:t xml:space="preserve"> </w:t>
            </w:r>
            <w:proofErr w:type="spellStart"/>
            <w:r w:rsidRPr="00A73279">
              <w:rPr>
                <w:strike/>
              </w:rPr>
              <w:t>desleucocitados</w:t>
            </w:r>
            <w:proofErr w:type="spellEnd"/>
            <w:r w:rsidRPr="00A73279">
              <w:rPr>
                <w:strike/>
              </w:rPr>
              <w:t xml:space="preserve"> (filtro de bancada ou no leito)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6.5.</w:t>
            </w:r>
            <w:r w:rsidRPr="00A73279">
              <w:rPr>
                <w:strike/>
              </w:rPr>
              <w:t xml:space="preserve"> Concentrado de hemácias produzido a partir de sangue total com </w:t>
            </w:r>
            <w:smartTag w:uri="urn:schemas-microsoft-com:office:smarttags" w:element="metricconverter">
              <w:smartTagPr>
                <w:attr w:name="ProductID" w:val="70 kg"/>
              </w:smartTagPr>
              <w:r w:rsidRPr="00A73279">
                <w:rPr>
                  <w:strike/>
                </w:rPr>
                <w:t>300 a</w:t>
              </w:r>
            </w:smartTag>
            <w:r w:rsidRPr="00A73279">
              <w:rPr>
                <w:strike/>
              </w:rPr>
              <w:t xml:space="preserve"> </w:t>
            </w:r>
            <w:proofErr w:type="gramStart"/>
            <w:r w:rsidRPr="00A73279">
              <w:rPr>
                <w:strike/>
              </w:rPr>
              <w:t>405 mL rotulado</w:t>
            </w:r>
            <w:proofErr w:type="gramEnd"/>
            <w:r w:rsidRPr="00A73279">
              <w:rPr>
                <w:strike/>
              </w:rPr>
              <w:t xml:space="preserve"> como “unidade de baixo volume”</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p>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highlight w:val="cyan"/>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6.6.</w:t>
            </w:r>
            <w:r w:rsidRPr="00A73279">
              <w:rPr>
                <w:bCs/>
                <w:strike/>
              </w:rPr>
              <w:t xml:space="preserve"> Prazo de validade de acordo com o anticoagulante/</w:t>
            </w:r>
            <w:proofErr w:type="gramStart"/>
            <w:r w:rsidRPr="00A73279">
              <w:rPr>
                <w:bCs/>
                <w:strike/>
              </w:rPr>
              <w:t>solução preservadora utilizada</w:t>
            </w:r>
            <w:proofErr w:type="gramEnd"/>
            <w:r w:rsidRPr="00A73279">
              <w:rPr>
                <w:bCs/>
                <w:strike/>
              </w:rPr>
              <w:t xml:space="preserve"> (CPDA1 – 35 dias; ACD, CPD, CP2D – 21 dias; Solução aditiva – 42 dias).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6.7.</w:t>
            </w:r>
            <w:r w:rsidRPr="00A73279">
              <w:rPr>
                <w:bCs/>
                <w:strike/>
              </w:rPr>
              <w:t xml:space="preserve"> Armazenamento de concentrado de hemácias a </w:t>
            </w:r>
            <w:r w:rsidRPr="00A73279">
              <w:rPr>
                <w:strike/>
              </w:rPr>
              <w:t>2ºC a 6ºC</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6.8. </w:t>
            </w:r>
            <w:r w:rsidRPr="00A73279">
              <w:rPr>
                <w:strike/>
              </w:rPr>
              <w:t xml:space="preserve">Para produtos preparados em circuito aberto, em cabine de segurança biológica classe II (lavagem e/ou </w:t>
            </w:r>
            <w:proofErr w:type="spellStart"/>
            <w:r w:rsidRPr="00A73279">
              <w:rPr>
                <w:strike/>
              </w:rPr>
              <w:t>aliquotagem</w:t>
            </w:r>
            <w:proofErr w:type="spellEnd"/>
            <w:r w:rsidRPr="00A73279">
              <w:rPr>
                <w:strike/>
              </w:rPr>
              <w:t xml:space="preserve"> de componentes, outros), prazo de validade, no máximo de 24 horas, mantidos de 2ºC a 6º</w:t>
            </w:r>
            <w:proofErr w:type="gramStart"/>
            <w:r w:rsidRPr="00A73279">
              <w:rPr>
                <w:strike/>
              </w:rPr>
              <w:t>C</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6.8.1. </w:t>
            </w:r>
            <w:r w:rsidRPr="00A73279">
              <w:rPr>
                <w:strike/>
              </w:rPr>
              <w:t xml:space="preserve">Neste caso, é registrado o horário da </w:t>
            </w:r>
            <w:proofErr w:type="gramStart"/>
            <w:r w:rsidRPr="00A73279">
              <w:rPr>
                <w:strike/>
              </w:rPr>
              <w:t>preparação</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6.9.</w:t>
            </w:r>
            <w:r w:rsidRPr="00A73279">
              <w:rPr>
                <w:strike/>
              </w:rPr>
              <w:t xml:space="preserve"> Tubo conectado à bolsa preenchido com alíquota de hemácias para posterior realização de provas de compatibilidade</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7"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4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6509"/>
        <w:gridCol w:w="640"/>
        <w:gridCol w:w="641"/>
        <w:gridCol w:w="641"/>
        <w:gridCol w:w="641"/>
      </w:tblGrid>
      <w:tr w:rsidR="00735D0C" w:rsidRPr="00A73279" w:rsidTr="009A25B0">
        <w:trPr>
          <w:trHeight w:val="307"/>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strike/>
              </w:rPr>
              <w:t xml:space="preserve">7. </w:t>
            </w:r>
            <w:r w:rsidRPr="00A73279">
              <w:rPr>
                <w:b/>
                <w:bCs/>
                <w:strike/>
              </w:rPr>
              <w:t>Processamento de Plasma</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Sim</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Não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NA</w:t>
            </w:r>
          </w:p>
        </w:tc>
      </w:tr>
      <w:tr w:rsidR="00735D0C" w:rsidRPr="00A73279" w:rsidTr="009A25B0">
        <w:trPr>
          <w:trHeight w:val="329"/>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 xml:space="preserve">7.1. </w:t>
            </w:r>
            <w:r w:rsidRPr="00A73279">
              <w:rPr>
                <w:bCs/>
                <w:strike/>
              </w:rPr>
              <w:t xml:space="preserve">Plasma fresco congelado (PFC) </w:t>
            </w:r>
          </w:p>
          <w:p w:rsidR="00735D0C" w:rsidRPr="00A73279" w:rsidRDefault="00735D0C" w:rsidP="009A25B0">
            <w:pPr>
              <w:jc w:val="both"/>
              <w:rPr>
                <w:strike/>
              </w:rPr>
            </w:pPr>
            <w:r w:rsidRPr="00A73279">
              <w:rPr>
                <w:bCs/>
                <w:strike/>
              </w:rPr>
              <w:t xml:space="preserve">Método: </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329"/>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r w:rsidRPr="00A73279">
              <w:rPr>
                <w:b/>
                <w:bCs/>
                <w:strike/>
              </w:rPr>
              <w:t>7.1.2.</w:t>
            </w:r>
            <w:r w:rsidRPr="00A73279">
              <w:rPr>
                <w:bCs/>
                <w:strike/>
              </w:rPr>
              <w:t xml:space="preserve"> O congelamento do plasma fresco é concluído em até 8 horas e, no máximo, em 24 horas após a coleta, mediante processo </w:t>
            </w:r>
            <w:proofErr w:type="gramStart"/>
            <w:r w:rsidRPr="00A73279">
              <w:rPr>
                <w:bCs/>
                <w:strike/>
              </w:rPr>
              <w:t>validado</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329"/>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r w:rsidRPr="00A73279">
              <w:rPr>
                <w:b/>
                <w:strike/>
              </w:rPr>
              <w:t>7.1.3.</w:t>
            </w:r>
            <w:r w:rsidRPr="00A73279">
              <w:rPr>
                <w:strike/>
              </w:rPr>
              <w:t xml:space="preserve"> Bolsas de PFC dispostas e organizadas de forma a garantir congelamento efetivo e uniforme no tempo e temperatura determinada</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329"/>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r w:rsidRPr="00A73279">
              <w:rPr>
                <w:b/>
                <w:bCs/>
                <w:strike/>
              </w:rPr>
              <w:lastRenderedPageBreak/>
              <w:t>7.1.4.</w:t>
            </w:r>
            <w:r w:rsidRPr="00A73279">
              <w:rPr>
                <w:bCs/>
                <w:strike/>
              </w:rPr>
              <w:t xml:space="preserve"> O tubo coletor (macarrão, espaguete) fixado à bolsa, com extensão mínima de </w:t>
            </w:r>
            <w:smartTag w:uri="urn:schemas-microsoft-com:office:smarttags" w:element="metricconverter">
              <w:smartTagPr>
                <w:attr w:name="ProductID" w:val="70 kg"/>
              </w:smartTagPr>
              <w:r w:rsidRPr="00A73279">
                <w:rPr>
                  <w:bCs/>
                  <w:strike/>
                </w:rPr>
                <w:t>15 cm</w:t>
              </w:r>
            </w:smartTag>
            <w:r w:rsidRPr="00A73279">
              <w:rPr>
                <w:bCs/>
                <w:strike/>
              </w:rPr>
              <w:t xml:space="preserve">, duas soldaduras (uma proximal e outra distal) totalmente </w:t>
            </w:r>
            <w:proofErr w:type="gramStart"/>
            <w:r w:rsidRPr="00A73279">
              <w:rPr>
                <w:bCs/>
                <w:strike/>
              </w:rPr>
              <w:t>preenchidas</w:t>
            </w:r>
            <w:proofErr w:type="gramEnd"/>
            <w:r w:rsidRPr="00A73279">
              <w:rPr>
                <w:bCs/>
                <w:strike/>
              </w:rPr>
              <w:t xml:space="preserve"> </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329"/>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proofErr w:type="gramStart"/>
            <w:r w:rsidRPr="00A73279">
              <w:rPr>
                <w:b/>
                <w:strike/>
              </w:rPr>
              <w:t xml:space="preserve">7.2 </w:t>
            </w:r>
            <w:r w:rsidRPr="00A73279">
              <w:rPr>
                <w:strike/>
              </w:rPr>
              <w:t>Produção</w:t>
            </w:r>
            <w:proofErr w:type="gramEnd"/>
            <w:r w:rsidRPr="00A73279">
              <w:rPr>
                <w:strike/>
              </w:rPr>
              <w:t xml:space="preserve"> de </w:t>
            </w:r>
            <w:proofErr w:type="spellStart"/>
            <w:r w:rsidRPr="00A73279">
              <w:rPr>
                <w:bCs/>
                <w:strike/>
              </w:rPr>
              <w:t>crioprecipitado</w:t>
            </w:r>
            <w:proofErr w:type="spellEnd"/>
          </w:p>
          <w:p w:rsidR="00735D0C" w:rsidRPr="00A73279" w:rsidRDefault="00735D0C" w:rsidP="009A25B0">
            <w:pPr>
              <w:jc w:val="both"/>
              <w:rPr>
                <w:strike/>
              </w:rPr>
            </w:pPr>
            <w:r w:rsidRPr="00A73279">
              <w:rPr>
                <w:bCs/>
                <w:strike/>
              </w:rPr>
              <w:t>Método:</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329"/>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roofErr w:type="gramStart"/>
            <w:r w:rsidRPr="00A73279">
              <w:rPr>
                <w:b/>
                <w:strike/>
              </w:rPr>
              <w:t>7.3</w:t>
            </w:r>
            <w:r w:rsidRPr="00A73279">
              <w:rPr>
                <w:strike/>
              </w:rPr>
              <w:t xml:space="preserve"> Armazenamento</w:t>
            </w:r>
            <w:proofErr w:type="gramEnd"/>
            <w:r w:rsidRPr="00A73279">
              <w:rPr>
                <w:strike/>
              </w:rPr>
              <w:t xml:space="preserve"> de PFC e Crio para fins </w:t>
            </w:r>
            <w:proofErr w:type="spellStart"/>
            <w:r w:rsidRPr="00A73279">
              <w:rPr>
                <w:strike/>
              </w:rPr>
              <w:t>transfusionais</w:t>
            </w:r>
            <w:proofErr w:type="spellEnd"/>
            <w:r w:rsidRPr="00A73279">
              <w:rPr>
                <w:strike/>
              </w:rPr>
              <w:t xml:space="preserve">:  </w:t>
            </w:r>
            <w:smartTag w:uri="urn:schemas-microsoft-com:office:smarttags" w:element="metricconverter">
              <w:smartTagPr>
                <w:attr w:name="ProductID" w:val="70 kg"/>
              </w:smartTagPr>
              <w:r w:rsidRPr="00A73279">
                <w:rPr>
                  <w:strike/>
                </w:rPr>
                <w:t>18°C</w:t>
              </w:r>
            </w:smartTag>
            <w:r w:rsidRPr="00A73279">
              <w:rPr>
                <w:strike/>
              </w:rPr>
              <w:t xml:space="preserve"> negativos ou inferior,  por 12 meses; </w:t>
            </w:r>
            <w:smartTag w:uri="urn:schemas-microsoft-com:office:smarttags" w:element="metricconverter">
              <w:smartTagPr>
                <w:attr w:name="ProductID" w:val="70 kg"/>
              </w:smartTagPr>
              <w:r w:rsidRPr="00A73279">
                <w:rPr>
                  <w:strike/>
                </w:rPr>
                <w:t>30°C</w:t>
              </w:r>
            </w:smartTag>
            <w:r w:rsidRPr="00A73279">
              <w:rPr>
                <w:strike/>
              </w:rPr>
              <w:t xml:space="preserve"> ou inferior por 24 meses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329"/>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7.3.1</w:t>
            </w:r>
            <w:r w:rsidRPr="00A73279">
              <w:rPr>
                <w:strike/>
              </w:rPr>
              <w:t xml:space="preserve"> Armazenamento de PFC para fins industriais: </w:t>
            </w:r>
            <w:smartTag w:uri="urn:schemas-microsoft-com:office:smarttags" w:element="metricconverter">
              <w:smartTagPr>
                <w:attr w:name="ProductID" w:val="70 kg"/>
              </w:smartTagPr>
              <w:r w:rsidRPr="00A73279">
                <w:rPr>
                  <w:strike/>
                </w:rPr>
                <w:t>20°C</w:t>
              </w:r>
            </w:smartTag>
            <w:r w:rsidRPr="00A73279">
              <w:rPr>
                <w:strike/>
              </w:rPr>
              <w:t xml:space="preserve"> </w:t>
            </w:r>
            <w:proofErr w:type="gramStart"/>
            <w:r w:rsidRPr="00A73279">
              <w:rPr>
                <w:strike/>
              </w:rPr>
              <w:t>negativos ou inferior, por 12 meses</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strike/>
              </w:rPr>
              <w:t xml:space="preserve">7.4 </w:t>
            </w:r>
            <w:r w:rsidRPr="00A73279">
              <w:rPr>
                <w:strike/>
              </w:rPr>
              <w:t>Produção de p</w:t>
            </w:r>
            <w:r w:rsidRPr="00A73279">
              <w:rPr>
                <w:bCs/>
                <w:strike/>
              </w:rPr>
              <w:t xml:space="preserve">lasma comum armazenado à temperatura de </w:t>
            </w:r>
            <w:smartTag w:uri="urn:schemas-microsoft-com:office:smarttags" w:element="metricconverter">
              <w:smartTagPr>
                <w:attr w:name="ProductID" w:val="70 kg"/>
              </w:smartTagPr>
              <w:r w:rsidRPr="00A73279">
                <w:rPr>
                  <w:bCs/>
                  <w:strike/>
                </w:rPr>
                <w:t>20°C</w:t>
              </w:r>
            </w:smartTag>
            <w:r w:rsidRPr="00A73279">
              <w:rPr>
                <w:bCs/>
                <w:strike/>
              </w:rPr>
              <w:t xml:space="preserve"> negativos ou inferior, por </w:t>
            </w:r>
            <w:proofErr w:type="gramStart"/>
            <w:r w:rsidRPr="00A73279">
              <w:rPr>
                <w:bCs/>
                <w:strike/>
              </w:rPr>
              <w:t>5</w:t>
            </w:r>
            <w:proofErr w:type="gramEnd"/>
            <w:r w:rsidRPr="00A73279">
              <w:rPr>
                <w:bCs/>
                <w:strike/>
              </w:rPr>
              <w:t xml:space="preserve"> anos</w:t>
            </w:r>
          </w:p>
          <w:p w:rsidR="00735D0C" w:rsidRPr="00A73279" w:rsidRDefault="00735D0C" w:rsidP="009A25B0">
            <w:pPr>
              <w:jc w:val="both"/>
              <w:rPr>
                <w:strike/>
              </w:rPr>
            </w:pPr>
            <w:r w:rsidRPr="00A73279">
              <w:rPr>
                <w:bCs/>
                <w:strike/>
              </w:rPr>
              <w:t>Justificativa de produção:</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strike/>
              </w:rPr>
              <w:t xml:space="preserve">7.5 </w:t>
            </w:r>
            <w:r w:rsidRPr="00A73279">
              <w:rPr>
                <w:bCs/>
                <w:strike/>
              </w:rPr>
              <w:t xml:space="preserve">Plasma isento de </w:t>
            </w:r>
            <w:proofErr w:type="spellStart"/>
            <w:r w:rsidRPr="00A73279">
              <w:rPr>
                <w:bCs/>
                <w:strike/>
              </w:rPr>
              <w:t>crioprecipitado</w:t>
            </w:r>
            <w:proofErr w:type="spellEnd"/>
            <w:r w:rsidRPr="00A73279">
              <w:rPr>
                <w:bCs/>
                <w:strike/>
              </w:rPr>
              <w:t xml:space="preserve"> armazenado à temperatura de </w:t>
            </w:r>
            <w:smartTag w:uri="urn:schemas-microsoft-com:office:smarttags" w:element="metricconverter">
              <w:smartTagPr>
                <w:attr w:name="ProductID" w:val="70 kg"/>
              </w:smartTagPr>
              <w:r w:rsidRPr="00A73279">
                <w:rPr>
                  <w:bCs/>
                  <w:strike/>
                </w:rPr>
                <w:t>20°C</w:t>
              </w:r>
            </w:smartTag>
            <w:r w:rsidRPr="00A73279">
              <w:rPr>
                <w:bCs/>
                <w:strike/>
              </w:rPr>
              <w:t xml:space="preserve"> negativos ou inferior, por </w:t>
            </w:r>
            <w:proofErr w:type="gramStart"/>
            <w:r w:rsidRPr="00A73279">
              <w:rPr>
                <w:bCs/>
                <w:strike/>
              </w:rPr>
              <w:t>5</w:t>
            </w:r>
            <w:proofErr w:type="gramEnd"/>
            <w:r w:rsidRPr="00A73279">
              <w:rPr>
                <w:bCs/>
                <w:strike/>
              </w:rPr>
              <w:t xml:space="preserve"> anos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4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6509"/>
        <w:gridCol w:w="640"/>
        <w:gridCol w:w="641"/>
        <w:gridCol w:w="641"/>
        <w:gridCol w:w="641"/>
      </w:tblGrid>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8. Processamento</w:t>
            </w:r>
            <w:r w:rsidRPr="00A73279">
              <w:rPr>
                <w:b/>
                <w:bCs/>
                <w:strike/>
              </w:rPr>
              <w:t xml:space="preserve"> de Concentrado de Plaquetas</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8.1. </w:t>
            </w:r>
            <w:r w:rsidRPr="00A73279">
              <w:rPr>
                <w:strike/>
              </w:rPr>
              <w:t>Prepara</w:t>
            </w:r>
            <w:r w:rsidRPr="00A73279">
              <w:rPr>
                <w:b/>
                <w:strike/>
              </w:rPr>
              <w:t xml:space="preserve"> </w:t>
            </w:r>
            <w:r w:rsidRPr="00A73279">
              <w:rPr>
                <w:bCs/>
                <w:strike/>
              </w:rPr>
              <w:t>concentrado de plaquetas randômicas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bookmarkStart w:id="1" w:name="OLE_LINK1"/>
            <w:bookmarkStart w:id="2" w:name="OLE_LINK2"/>
            <w:r w:rsidRPr="00A73279">
              <w:rPr>
                <w:rFonts w:ascii="Times New Roman" w:hAnsi="Times New Roman" w:cs="Times New Roman"/>
                <w:bCs w:val="0"/>
                <w:strike/>
                <w:sz w:val="24"/>
                <w:szCs w:val="24"/>
              </w:rPr>
              <w:t>INF</w:t>
            </w:r>
            <w:bookmarkEnd w:id="1"/>
            <w:bookmarkEnd w:id="2"/>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8.2.</w:t>
            </w:r>
            <w:r w:rsidRPr="00A73279">
              <w:rPr>
                <w:strike/>
              </w:rPr>
              <w:t xml:space="preserve"> Prepara</w:t>
            </w:r>
            <w:r w:rsidRPr="00A73279">
              <w:rPr>
                <w:bCs/>
                <w:strike/>
              </w:rPr>
              <w:t xml:space="preserve"> plaquetas a partir de "camada </w:t>
            </w:r>
            <w:proofErr w:type="spellStart"/>
            <w:r w:rsidRPr="00A73279">
              <w:rPr>
                <w:bCs/>
                <w:strike/>
              </w:rPr>
              <w:t>leucoplaquetária</w:t>
            </w:r>
            <w:proofErr w:type="spellEnd"/>
            <w:r w:rsidRPr="00A73279">
              <w:rPr>
                <w:bCs/>
                <w:strike/>
              </w:rPr>
              <w:t>” (</w:t>
            </w:r>
            <w:proofErr w:type="spellStart"/>
            <w:r w:rsidRPr="00A73279">
              <w:rPr>
                <w:bCs/>
                <w:i/>
                <w:iCs/>
                <w:strike/>
              </w:rPr>
              <w:t>buffy-coat</w:t>
            </w:r>
            <w:proofErr w:type="spellEnd"/>
            <w:r w:rsidRPr="00A73279">
              <w:rPr>
                <w:bCs/>
                <w:strike/>
              </w:rPr>
              <w:t>)</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8.3. </w:t>
            </w:r>
            <w:r w:rsidRPr="00A73279">
              <w:rPr>
                <w:strike/>
              </w:rPr>
              <w:t>Prepara</w:t>
            </w:r>
            <w:r w:rsidRPr="00A73279">
              <w:rPr>
                <w:b/>
                <w:strike/>
              </w:rPr>
              <w:t xml:space="preserve"> </w:t>
            </w:r>
            <w:r w:rsidRPr="00A73279">
              <w:rPr>
                <w:strike/>
              </w:rPr>
              <w:t xml:space="preserve">plaquetas </w:t>
            </w:r>
            <w:proofErr w:type="spellStart"/>
            <w:r w:rsidRPr="00A73279">
              <w:rPr>
                <w:strike/>
              </w:rPr>
              <w:t>leucorreduzidas</w:t>
            </w:r>
            <w:proofErr w:type="spellEnd"/>
            <w:r w:rsidRPr="00A73279">
              <w:rPr>
                <w:strike/>
              </w:rPr>
              <w:t xml:space="preserve"> em bancada de acordo com normas vigentes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8.3.1.</w:t>
            </w:r>
            <w:r w:rsidRPr="00A73279">
              <w:rPr>
                <w:strike/>
              </w:rPr>
              <w:t xml:space="preserve"> Se preparado em circuito aberto deve ter validade de 4 horas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8.4. </w:t>
            </w:r>
            <w:r w:rsidRPr="00A73279">
              <w:rPr>
                <w:strike/>
              </w:rPr>
              <w:t xml:space="preserve">Temperatura de pré-processamento do sangue total para produção de plaquetas na faixa de 22 </w:t>
            </w:r>
            <w:r w:rsidRPr="00A73279">
              <w:rPr>
                <w:strike/>
              </w:rPr>
              <w:sym w:font="Symbol" w:char="F0B1"/>
            </w:r>
            <w:r w:rsidRPr="00A73279">
              <w:rPr>
                <w:strike/>
              </w:rPr>
              <w:t xml:space="preserve"> 2ºC</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8.5. </w:t>
            </w:r>
            <w:r w:rsidRPr="00A73279">
              <w:rPr>
                <w:strike/>
              </w:rPr>
              <w:t>Tempo entre a coleta e processamento de plaquetas está de acordo com normas vigentes (não exceder 24 horas)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8.6. </w:t>
            </w:r>
            <w:r w:rsidRPr="00A73279">
              <w:rPr>
                <w:strike/>
              </w:rPr>
              <w:t>Temperatura de armazenamento de</w:t>
            </w:r>
            <w:r w:rsidRPr="00A73279">
              <w:rPr>
                <w:b/>
                <w:strike/>
              </w:rPr>
              <w:t xml:space="preserve"> </w:t>
            </w:r>
            <w:r w:rsidRPr="00A73279">
              <w:rPr>
                <w:strike/>
              </w:rPr>
              <w:t xml:space="preserve">22 </w:t>
            </w:r>
            <w:r w:rsidRPr="00A73279">
              <w:rPr>
                <w:strike/>
              </w:rPr>
              <w:sym w:font="Symbol" w:char="F0B1"/>
            </w:r>
            <w:r w:rsidRPr="00A73279">
              <w:rPr>
                <w:strike/>
              </w:rPr>
              <w:t xml:space="preserve"> 2ºC, em agitação constante, com validade de acordo com o plastificante da bolsa (</w:t>
            </w:r>
            <w:smartTag w:uri="urn:schemas-microsoft-com:office:smarttags" w:element="metricconverter">
              <w:smartTagPr>
                <w:attr w:name="ProductID" w:val="70 kg"/>
              </w:smartTagPr>
              <w:r w:rsidRPr="00A73279">
                <w:rPr>
                  <w:strike/>
                </w:rPr>
                <w:t>3 a</w:t>
              </w:r>
            </w:smartTag>
            <w:r w:rsidRPr="00A73279">
              <w:rPr>
                <w:strike/>
              </w:rPr>
              <w:t xml:space="preserve"> 5 dias</w:t>
            </w:r>
            <w:proofErr w:type="gramStart"/>
            <w:r w:rsidRPr="00A73279">
              <w:rPr>
                <w:strike/>
              </w:rPr>
              <w:t>)</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8.7.</w:t>
            </w:r>
            <w:r w:rsidRPr="00A73279">
              <w:rPr>
                <w:strike/>
              </w:rPr>
              <w:t xml:space="preserve"> Concentrado de plaquetas sem agregados visuais (grumos)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8.8.</w:t>
            </w:r>
            <w:r w:rsidRPr="00A73279">
              <w:rPr>
                <w:strike/>
              </w:rPr>
              <w:t xml:space="preserve"> Plasma rico em plaquetas ou da camada </w:t>
            </w:r>
            <w:proofErr w:type="spellStart"/>
            <w:r w:rsidRPr="00A73279">
              <w:rPr>
                <w:strike/>
              </w:rPr>
              <w:t>leucoplaquetária</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highlight w:val="cyan"/>
              </w:rPr>
            </w:pPr>
            <w:r w:rsidRPr="00A73279">
              <w:rPr>
                <w:b/>
                <w:strike/>
              </w:rPr>
              <w:lastRenderedPageBreak/>
              <w:t>8.9.</w:t>
            </w:r>
            <w:r w:rsidRPr="00A73279">
              <w:rPr>
                <w:strike/>
              </w:rPr>
              <w:t xml:space="preserve"> Concentrado de </w:t>
            </w:r>
            <w:proofErr w:type="spellStart"/>
            <w:r w:rsidRPr="00A73279">
              <w:rPr>
                <w:strike/>
              </w:rPr>
              <w:t>granulócitos</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cantSplit/>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8.10.</w:t>
            </w:r>
            <w:r w:rsidRPr="00A73279">
              <w:rPr>
                <w:strike/>
              </w:rPr>
              <w:t xml:space="preserve"> Obtenção de </w:t>
            </w:r>
            <w:proofErr w:type="spellStart"/>
            <w:r w:rsidRPr="00A73279">
              <w:rPr>
                <w:strike/>
              </w:rPr>
              <w:t>granulócitos</w:t>
            </w:r>
            <w:proofErr w:type="spellEnd"/>
            <w:r w:rsidRPr="00A73279">
              <w:rPr>
                <w:strike/>
              </w:rPr>
              <w:t xml:space="preserve"> de acordo com as normas vigentes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440" w:type="dxa"/>
          </w:tcPr>
          <w:p w:rsidR="00735D0C" w:rsidRPr="00A73279" w:rsidRDefault="00735D0C" w:rsidP="009A25B0">
            <w:pPr>
              <w:jc w:val="both"/>
              <w:rPr>
                <w:b/>
                <w:bCs/>
                <w:strike/>
              </w:rPr>
            </w:pPr>
            <w:r w:rsidRPr="00A73279">
              <w:rPr>
                <w:b/>
                <w:bCs/>
                <w:strike/>
              </w:rPr>
              <w:t xml:space="preserve">Observações: </w:t>
            </w: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6509"/>
        <w:gridCol w:w="640"/>
        <w:gridCol w:w="641"/>
        <w:gridCol w:w="641"/>
        <w:gridCol w:w="641"/>
      </w:tblGrid>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strike/>
              </w:rPr>
              <w:t xml:space="preserve">9. </w:t>
            </w:r>
            <w:r w:rsidRPr="00A73279">
              <w:rPr>
                <w:b/>
                <w:bCs/>
                <w:strike/>
              </w:rPr>
              <w:t xml:space="preserve">Rotulagem e liberação </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56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9.1. </w:t>
            </w:r>
            <w:r w:rsidRPr="00A73279">
              <w:rPr>
                <w:strike/>
              </w:rPr>
              <w:t>Etiqueta aderida firmemente à bolsa e preenchida com tinta indelével</w:t>
            </w:r>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 xml:space="preserve">9.2. </w:t>
            </w:r>
            <w:r w:rsidRPr="00A73279">
              <w:rPr>
                <w:strike/>
              </w:rPr>
              <w:t xml:space="preserve">Liberação dos produtos conferida por mais de uma pessoa, a menos que seja usada a tecnologia de códigos de barras ou outra forma eletrônica de identificação devidamente </w:t>
            </w:r>
            <w:proofErr w:type="gramStart"/>
            <w:r w:rsidRPr="00A73279">
              <w:rPr>
                <w:strike/>
              </w:rPr>
              <w:t>validada</w:t>
            </w:r>
            <w:proofErr w:type="gramEnd"/>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9.3.</w:t>
            </w:r>
            <w:r w:rsidRPr="00A73279">
              <w:rPr>
                <w:bCs/>
                <w:strike/>
              </w:rPr>
              <w:t xml:space="preserve"> Registros devem atestar quais pessoas foram responsáveis pela liberação de </w:t>
            </w:r>
            <w:proofErr w:type="spellStart"/>
            <w:r w:rsidRPr="00A73279">
              <w:rPr>
                <w:bCs/>
                <w:strike/>
              </w:rPr>
              <w:t>hemocomponentes</w:t>
            </w:r>
            <w:proofErr w:type="spellEnd"/>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539"/>
          <w:jc w:val="center"/>
        </w:trPr>
        <w:tc>
          <w:tcPr>
            <w:tcW w:w="756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9.4.</w:t>
            </w:r>
            <w:r w:rsidRPr="00A73279">
              <w:rPr>
                <w:bCs/>
                <w:strike/>
              </w:rPr>
              <w:t xml:space="preserve"> Nos casos em que a liberação seja feita em sistema informatizado, deverá ser verificada a segurança do sistema informatizado contra a possibilidade de liberação de sangue ou componentes que não satisfaçam a todos os testes ou critérios de seleção de doadores (permissões de acesso restrito, bloqueio de componentes impróprios, </w:t>
            </w:r>
            <w:proofErr w:type="spellStart"/>
            <w:r w:rsidRPr="00A73279">
              <w:rPr>
                <w:bCs/>
                <w:strike/>
              </w:rPr>
              <w:t>etc</w:t>
            </w:r>
            <w:proofErr w:type="spellEnd"/>
            <w:proofErr w:type="gramStart"/>
            <w:r w:rsidRPr="00A73279">
              <w:rPr>
                <w:bCs/>
                <w:strike/>
              </w:rPr>
              <w:t>)</w:t>
            </w:r>
            <w:proofErr w:type="gramEnd"/>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highlight w:val="cyan"/>
              </w:rPr>
            </w:pPr>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jc w:val="both"/>
              <w:rPr>
                <w:strike/>
                <w:highlight w:val="cyan"/>
              </w:rPr>
            </w:pPr>
          </w:p>
        </w:tc>
        <w:tc>
          <w:tcPr>
            <w:tcW w:w="720" w:type="dxa"/>
            <w:tcBorders>
              <w:top w:val="single" w:sz="4" w:space="0" w:color="auto"/>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9.5. </w:t>
            </w:r>
            <w:r w:rsidRPr="00A73279">
              <w:rPr>
                <w:bCs/>
                <w:strike/>
              </w:rPr>
              <w:t>Etiqueta apresen</w:t>
            </w:r>
            <w:r w:rsidRPr="00A73279">
              <w:rPr>
                <w:strike/>
              </w:rPr>
              <w:t xml:space="preserve">ta todas as informações necessárias e visíveis (nome e endereço da instituição coletora e data da coleta, volume e tipo de </w:t>
            </w:r>
            <w:proofErr w:type="spellStart"/>
            <w:r w:rsidRPr="00A73279">
              <w:rPr>
                <w:strike/>
              </w:rPr>
              <w:t>hemocomponente</w:t>
            </w:r>
            <w:proofErr w:type="spellEnd"/>
            <w:r w:rsidRPr="00A73279">
              <w:rPr>
                <w:strike/>
              </w:rPr>
              <w:t xml:space="preserve">, identificação numérica e/ou alfa numérica do doador e da doação, identificação de “Doação Autóloga”, quando for o caso, nome e quantidade de anticoagulante (exceto em </w:t>
            </w:r>
            <w:proofErr w:type="spellStart"/>
            <w:r w:rsidRPr="00A73279">
              <w:rPr>
                <w:strike/>
              </w:rPr>
              <w:t>hemocomponente</w:t>
            </w:r>
            <w:proofErr w:type="spellEnd"/>
            <w:r w:rsidRPr="00A73279">
              <w:rPr>
                <w:strike/>
              </w:rPr>
              <w:t xml:space="preserve"> obtidos por aférese), temperatura de conservação; validade do produto; </w:t>
            </w:r>
            <w:proofErr w:type="spellStart"/>
            <w:r w:rsidRPr="00A73279">
              <w:rPr>
                <w:strike/>
              </w:rPr>
              <w:t>tipagem</w:t>
            </w:r>
            <w:proofErr w:type="spellEnd"/>
            <w:r w:rsidRPr="00A73279">
              <w:rPr>
                <w:strike/>
              </w:rPr>
              <w:t xml:space="preserve"> sanguínea ABO e Rh; PAI; resultados de testes não reagentes/negativos para doenças transmissíveis pelo sangue; registro de irradiação ou CMV negativo se for o caso; soluções utilizadas/validade em caso de </w:t>
            </w:r>
            <w:proofErr w:type="spellStart"/>
            <w:r w:rsidRPr="00A73279">
              <w:rPr>
                <w:strike/>
              </w:rPr>
              <w:t>hemocomponentes</w:t>
            </w:r>
            <w:proofErr w:type="spellEnd"/>
            <w:r w:rsidRPr="00A73279">
              <w:rPr>
                <w:strike/>
              </w:rPr>
              <w:t xml:space="preserve"> rejuvenescidos; </w:t>
            </w:r>
            <w:r w:rsidRPr="00A73279">
              <w:rPr>
                <w:bCs/>
                <w:strike/>
              </w:rPr>
              <w:t>presença da i</w:t>
            </w:r>
            <w:r w:rsidRPr="00A73279">
              <w:rPr>
                <w:strike/>
              </w:rPr>
              <w:t xml:space="preserve">nscrição “Não adicionar medicamentos”; pesquisa de Hemoglobina S para componentes </w:t>
            </w:r>
            <w:proofErr w:type="gramStart"/>
            <w:r w:rsidRPr="00A73279">
              <w:rPr>
                <w:strike/>
              </w:rPr>
              <w:t>eritrocitários</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9.6.</w:t>
            </w:r>
            <w:r w:rsidRPr="00A73279">
              <w:rPr>
                <w:strike/>
              </w:rPr>
              <w:t xml:space="preserve"> Etiqueta da unidade de doação autóloga, além das especificações anteriores</w:t>
            </w:r>
            <w:proofErr w:type="gramStart"/>
            <w:r w:rsidRPr="00A73279">
              <w:rPr>
                <w:strike/>
              </w:rPr>
              <w:t xml:space="preserve">  </w:t>
            </w:r>
            <w:proofErr w:type="gramEnd"/>
            <w:r w:rsidRPr="00A73279">
              <w:rPr>
                <w:strike/>
              </w:rPr>
              <w:t xml:space="preserve">contém: nome e sobrenome do doador paciente, identificação do hospital de origem, número de registro do doador paciente no serviço de hemoterapia, indicação de resultados reagentes/positivos para marcadores de infecções </w:t>
            </w:r>
            <w:r w:rsidRPr="00A73279">
              <w:rPr>
                <w:strike/>
              </w:rPr>
              <w:lastRenderedPageBreak/>
              <w:t>transmissíveis pelo sangue, quando couber</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lastRenderedPageBreak/>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lastRenderedPageBreak/>
              <w:t xml:space="preserve">9.7. </w:t>
            </w:r>
            <w:r w:rsidRPr="00A73279">
              <w:rPr>
                <w:strike/>
              </w:rPr>
              <w:t xml:space="preserve">Etiqueta disposta de forma que </w:t>
            </w:r>
            <w:r w:rsidRPr="00A73279">
              <w:rPr>
                <w:bCs/>
                <w:strike/>
              </w:rPr>
              <w:t>permita a visibilidade do número do lote e a data de validade original da</w:t>
            </w:r>
            <w:r w:rsidRPr="00A73279">
              <w:rPr>
                <w:strike/>
              </w:rPr>
              <w:t xml:space="preserve"> bolsa plástica presentes no rótulo</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9.8. </w:t>
            </w:r>
            <w:r w:rsidRPr="00A73279">
              <w:rPr>
                <w:strike/>
              </w:rPr>
              <w:t xml:space="preserve">Etiqueta dos produtos liberados em forma de </w:t>
            </w:r>
            <w:r w:rsidRPr="00A73279">
              <w:rPr>
                <w:i/>
                <w:strike/>
              </w:rPr>
              <w:t>pool</w:t>
            </w:r>
            <w:r w:rsidRPr="00A73279">
              <w:rPr>
                <w:strike/>
              </w:rPr>
              <w:t xml:space="preserve"> (crio e plaquetas), além das especificações anteriores, contém também: indicação de que se trata de </w:t>
            </w:r>
            <w:r w:rsidRPr="00A73279">
              <w:rPr>
                <w:i/>
                <w:strike/>
              </w:rPr>
              <w:t>pool</w:t>
            </w:r>
            <w:r w:rsidRPr="00A73279">
              <w:rPr>
                <w:strike/>
              </w:rPr>
              <w:t xml:space="preserve"> e o número do </w:t>
            </w:r>
            <w:r w:rsidRPr="00A73279">
              <w:rPr>
                <w:i/>
                <w:strike/>
              </w:rPr>
              <w:t>pool</w:t>
            </w:r>
            <w:r w:rsidRPr="00A73279">
              <w:rPr>
                <w:strike/>
              </w:rPr>
              <w:t xml:space="preserve">, data e horário de validade, volume do pool, nome do serviço que </w:t>
            </w:r>
            <w:proofErr w:type="gramStart"/>
            <w:r w:rsidRPr="00A73279">
              <w:rPr>
                <w:strike/>
              </w:rPr>
              <w:t>preparou</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highlight w:val="cyan"/>
              </w:rPr>
            </w:pPr>
            <w:r w:rsidRPr="00A73279">
              <w:rPr>
                <w:b/>
                <w:strike/>
              </w:rPr>
              <w:t>9.9.</w:t>
            </w:r>
            <w:r w:rsidRPr="00A73279">
              <w:rPr>
                <w:strike/>
              </w:rPr>
              <w:t xml:space="preserve"> Etiqueta da unidade de hemácias rejuvenescidas, além das especificações anteriores, informa as soluções utilizadas e data de </w:t>
            </w:r>
            <w:proofErr w:type="gramStart"/>
            <w:r w:rsidRPr="00A73279">
              <w:rPr>
                <w:strike/>
              </w:rPr>
              <w:t>validade</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ARMAZENAMENTO DE SANGUE E HEMOCOMPONENTES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5503"/>
      </w:tblGrid>
      <w:tr w:rsidR="00735D0C" w:rsidRPr="00A73279" w:rsidTr="009A25B0">
        <w:trPr>
          <w:jc w:val="center"/>
        </w:trPr>
        <w:tc>
          <w:tcPr>
            <w:tcW w:w="3569" w:type="dxa"/>
          </w:tcPr>
          <w:p w:rsidR="00735D0C" w:rsidRPr="00A73279" w:rsidRDefault="00735D0C" w:rsidP="009A25B0">
            <w:pPr>
              <w:jc w:val="both"/>
              <w:rPr>
                <w:b/>
                <w:strike/>
              </w:rPr>
            </w:pPr>
            <w:r w:rsidRPr="00A73279">
              <w:rPr>
                <w:b/>
                <w:strike/>
              </w:rPr>
              <w:t>Nome do responsável:</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strike/>
              </w:rPr>
              <w:t>Formação profissional:</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strike/>
              </w:rPr>
              <w:t>Registro no conselho de classe:</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bCs/>
                <w:strike/>
              </w:rPr>
              <w:t>Contato:</w:t>
            </w:r>
          </w:p>
        </w:tc>
        <w:tc>
          <w:tcPr>
            <w:tcW w:w="5503" w:type="dxa"/>
          </w:tcPr>
          <w:p w:rsidR="00735D0C" w:rsidRPr="00A73279" w:rsidRDefault="00735D0C" w:rsidP="009A25B0">
            <w:pPr>
              <w:jc w:val="both"/>
              <w:rPr>
                <w:strike/>
              </w:rPr>
            </w:pPr>
          </w:p>
        </w:tc>
      </w:tr>
    </w:tbl>
    <w:p w:rsidR="00AC3936" w:rsidRPr="00A73279" w:rsidRDefault="00AC3936" w:rsidP="00735D0C">
      <w:pPr>
        <w:pStyle w:val="Cabealho"/>
        <w:tabs>
          <w:tab w:val="clear" w:pos="4419"/>
          <w:tab w:val="clear" w:pos="8838"/>
        </w:tabs>
        <w:spacing w:before="100" w:beforeAutospacing="1" w:after="100" w:afterAutospacing="1"/>
        <w:rPr>
          <w:strike/>
          <w:szCs w:val="24"/>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509"/>
        <w:gridCol w:w="640"/>
        <w:gridCol w:w="641"/>
        <w:gridCol w:w="641"/>
        <w:gridCol w:w="641"/>
      </w:tblGrid>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10.  </w:t>
            </w:r>
            <w:r w:rsidRPr="00A73279">
              <w:rPr>
                <w:b/>
                <w:bCs/>
                <w:strike/>
              </w:rPr>
              <w:t>Recursos Humanos</w:t>
            </w:r>
          </w:p>
        </w:tc>
        <w:tc>
          <w:tcPr>
            <w:tcW w:w="720" w:type="dxa"/>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righ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lef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Borders>
              <w:lef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10.1. </w:t>
            </w:r>
            <w:r w:rsidRPr="00A73279">
              <w:rPr>
                <w:bCs/>
                <w:strike/>
              </w:rPr>
              <w:t>RH qualificado/capacitado.</w:t>
            </w:r>
          </w:p>
        </w:tc>
        <w:tc>
          <w:tcPr>
            <w:tcW w:w="720"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c>
          <w:tcPr>
            <w:tcW w:w="720" w:type="dxa"/>
            <w:tcBorders>
              <w:left w:val="single" w:sz="4" w:space="0" w:color="auto"/>
            </w:tcBorders>
          </w:tcPr>
          <w:p w:rsidR="00735D0C" w:rsidRPr="00A73279" w:rsidRDefault="00735D0C" w:rsidP="009A25B0">
            <w:pPr>
              <w:jc w:val="both"/>
              <w:rPr>
                <w:strike/>
              </w:rPr>
            </w:pPr>
          </w:p>
        </w:tc>
      </w:tr>
    </w:tbl>
    <w:p w:rsidR="00735D0C" w:rsidRPr="00A73279" w:rsidRDefault="00735D0C" w:rsidP="00735D0C">
      <w:pPr>
        <w:jc w:val="both"/>
        <w:rPr>
          <w:strike/>
        </w:rPr>
      </w:pPr>
      <w:r w:rsidRPr="00A73279">
        <w:rPr>
          <w:strike/>
        </w:rPr>
        <w:t xml:space="preserve"> </w:t>
      </w:r>
    </w:p>
    <w:tbl>
      <w:tblPr>
        <w:tblW w:w="9072" w:type="dxa"/>
        <w:jc w:val="center"/>
        <w:tblLayout w:type="fixed"/>
        <w:tblCellMar>
          <w:left w:w="70" w:type="dxa"/>
          <w:right w:w="70" w:type="dxa"/>
        </w:tblCellMar>
        <w:tblLook w:val="0000" w:firstRow="0" w:lastRow="0" w:firstColumn="0" w:lastColumn="0" w:noHBand="0" w:noVBand="0"/>
      </w:tblPr>
      <w:tblGrid>
        <w:gridCol w:w="6509"/>
        <w:gridCol w:w="640"/>
        <w:gridCol w:w="641"/>
        <w:gridCol w:w="641"/>
        <w:gridCol w:w="641"/>
      </w:tblGrid>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11.</w:t>
            </w:r>
            <w:r w:rsidRPr="00A73279">
              <w:rPr>
                <w:strike/>
              </w:rPr>
              <w:t xml:space="preserve"> </w:t>
            </w:r>
            <w:proofErr w:type="spellStart"/>
            <w:proofErr w:type="gramStart"/>
            <w:r w:rsidRPr="00A73279">
              <w:rPr>
                <w:b/>
                <w:bCs/>
                <w:strike/>
              </w:rPr>
              <w:t>Infra-estrutura</w:t>
            </w:r>
            <w:proofErr w:type="spellEnd"/>
            <w:proofErr w:type="gramEnd"/>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11.1</w:t>
            </w:r>
            <w:proofErr w:type="gramStart"/>
            <w:r w:rsidRPr="00A73279">
              <w:rPr>
                <w:b/>
                <w:strike/>
              </w:rPr>
              <w:t xml:space="preserve">  </w:t>
            </w:r>
            <w:proofErr w:type="gramEnd"/>
            <w:r w:rsidRPr="00A73279">
              <w:rPr>
                <w:strike/>
              </w:rPr>
              <w:t>Área física conforme (iluminação, fluxo).</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11.2</w:t>
            </w:r>
            <w:r w:rsidRPr="00A73279">
              <w:rPr>
                <w:b/>
                <w:strike/>
              </w:rPr>
              <w:t xml:space="preserve"> </w:t>
            </w:r>
            <w:r w:rsidRPr="00A73279">
              <w:rPr>
                <w:strike/>
              </w:rPr>
              <w:t>Equipamentos suficientes e em conformidade com técnicas utilizadas (uso exclusivo para esta finalidade)</w:t>
            </w:r>
          </w:p>
        </w:tc>
        <w:tc>
          <w:tcPr>
            <w:tcW w:w="720" w:type="dxa"/>
            <w:tcBorders>
              <w:top w:val="single" w:sz="6" w:space="0" w:color="000000"/>
              <w:left w:val="single" w:sz="6" w:space="0" w:color="000000"/>
              <w:bottom w:val="single" w:sz="4" w:space="0" w:color="auto"/>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637"/>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11.2</w:t>
            </w:r>
            <w:r w:rsidRPr="00A73279">
              <w:rPr>
                <w:b/>
                <w:strike/>
              </w:rPr>
              <w:t xml:space="preserve">.1. </w:t>
            </w:r>
            <w:r w:rsidRPr="00A73279">
              <w:rPr>
                <w:strike/>
              </w:rPr>
              <w:t xml:space="preserve">Refrigeradores com sistema de alarme (máxima e mínima) sonoro e visual, temperatura controlada e registrada, mantida a 4 </w:t>
            </w:r>
            <w:r w:rsidRPr="00A73279">
              <w:rPr>
                <w:strike/>
              </w:rPr>
              <w:sym w:font="Symbol" w:char="F0B1"/>
            </w:r>
            <w:r w:rsidRPr="00A73279">
              <w:rPr>
                <w:strike/>
              </w:rPr>
              <w:t xml:space="preserve"> 2ºC, conforme legislação </w:t>
            </w:r>
            <w:proofErr w:type="gramStart"/>
            <w:r w:rsidRPr="00A73279">
              <w:rPr>
                <w:strike/>
              </w:rPr>
              <w:t>vigente</w:t>
            </w:r>
            <w:proofErr w:type="gramEnd"/>
          </w:p>
        </w:tc>
        <w:tc>
          <w:tcPr>
            <w:tcW w:w="720" w:type="dxa"/>
            <w:tcBorders>
              <w:top w:val="single" w:sz="4" w:space="0" w:color="auto"/>
              <w:left w:val="single" w:sz="6" w:space="0" w:color="000000"/>
              <w:bottom w:val="single" w:sz="4" w:space="0" w:color="auto"/>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p>
          <w:p w:rsidR="00735D0C" w:rsidRPr="00A73279" w:rsidRDefault="00735D0C" w:rsidP="009A25B0">
            <w:pPr>
              <w:pStyle w:val="Ttulo2"/>
              <w:jc w:val="both"/>
              <w:rPr>
                <w:rFonts w:ascii="Times New Roman" w:hAnsi="Times New Roman" w:cs="Times New Roman"/>
                <w:strike/>
                <w:sz w:val="24"/>
                <w:szCs w:val="24"/>
              </w:rPr>
            </w:pPr>
          </w:p>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594"/>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11.2</w:t>
            </w:r>
            <w:r w:rsidRPr="00A73279">
              <w:rPr>
                <w:b/>
                <w:strike/>
              </w:rPr>
              <w:t xml:space="preserve">.2. </w:t>
            </w:r>
            <w:r w:rsidRPr="00A73279">
              <w:rPr>
                <w:bCs/>
                <w:strike/>
              </w:rPr>
              <w:t xml:space="preserve">Congeladores com sistema de alarme sonoro e visual, temperatura controlada e registrada, mantida a 20ºC negativos ou menos e registrada, conforme legislação </w:t>
            </w:r>
            <w:proofErr w:type="gramStart"/>
            <w:r w:rsidRPr="00A73279">
              <w:rPr>
                <w:bCs/>
                <w:strike/>
              </w:rPr>
              <w:t>vigente</w:t>
            </w:r>
            <w:proofErr w:type="gramEnd"/>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p>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464"/>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lastRenderedPageBreak/>
              <w:t>11.3.</w:t>
            </w:r>
            <w:r w:rsidRPr="00A73279">
              <w:rPr>
                <w:bCs/>
                <w:strike/>
              </w:rPr>
              <w:t xml:space="preserve"> Na falta de dispositivos de monitoramento de temperatura com registro contínuo possui mecanismo de controle manual com verificações registradas e assinadas (de </w:t>
            </w:r>
            <w:proofErr w:type="gramStart"/>
            <w:r w:rsidRPr="00A73279">
              <w:rPr>
                <w:bCs/>
                <w:strike/>
              </w:rPr>
              <w:t>4</w:t>
            </w:r>
            <w:proofErr w:type="gramEnd"/>
            <w:r w:rsidRPr="00A73279">
              <w:rPr>
                <w:bCs/>
                <w:strike/>
              </w:rPr>
              <w:t xml:space="preserve"> em 4h se uso </w:t>
            </w:r>
            <w:proofErr w:type="spellStart"/>
            <w:r w:rsidRPr="00A73279">
              <w:rPr>
                <w:bCs/>
                <w:strike/>
              </w:rPr>
              <w:t>freqüente</w:t>
            </w:r>
            <w:proofErr w:type="spellEnd"/>
            <w:r w:rsidRPr="00A73279">
              <w:rPr>
                <w:bCs/>
                <w:strike/>
              </w:rPr>
              <w:t xml:space="preserve">; de 8 em 8h se uso menos </w:t>
            </w:r>
            <w:proofErr w:type="spellStart"/>
            <w:r w:rsidRPr="00A73279">
              <w:rPr>
                <w:bCs/>
                <w:strike/>
              </w:rPr>
              <w:t>freqüente</w:t>
            </w:r>
            <w:proofErr w:type="spellEnd"/>
            <w:r w:rsidRPr="00A73279">
              <w:rPr>
                <w:bCs/>
                <w:strike/>
              </w:rPr>
              <w:t>, com termômetro de máxima e mínima)</w:t>
            </w:r>
          </w:p>
        </w:tc>
        <w:tc>
          <w:tcPr>
            <w:tcW w:w="720" w:type="dxa"/>
            <w:tcBorders>
              <w:top w:val="single" w:sz="4" w:space="0" w:color="auto"/>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 xml:space="preserve">11.4. </w:t>
            </w:r>
            <w:r w:rsidRPr="00A73279">
              <w:rPr>
                <w:strike/>
              </w:rPr>
              <w:t xml:space="preserve">Controle e registro da temperatura do ambiente (22 </w:t>
            </w:r>
            <w:r w:rsidRPr="00A73279">
              <w:rPr>
                <w:strike/>
              </w:rPr>
              <w:sym w:font="Symbol" w:char="F0B1"/>
            </w:r>
            <w:r w:rsidRPr="00A73279">
              <w:rPr>
                <w:strike/>
              </w:rPr>
              <w:t xml:space="preserve"> 2ºC)</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11.5. </w:t>
            </w:r>
            <w:r w:rsidRPr="00A73279">
              <w:rPr>
                <w:strike/>
              </w:rPr>
              <w:t xml:space="preserve">Temperatura de conservação dos concentrados de plaquetas controlada e registrada, mantida a 22 </w:t>
            </w:r>
            <w:r w:rsidRPr="00A73279">
              <w:rPr>
                <w:strike/>
              </w:rPr>
              <w:sym w:font="Symbol" w:char="F0B1"/>
            </w:r>
            <w:r w:rsidRPr="00A73279">
              <w:rPr>
                <w:strike/>
              </w:rPr>
              <w:t xml:space="preserve"> 2ºC, sob agitação contínua, conforme legislação </w:t>
            </w:r>
            <w:proofErr w:type="gramStart"/>
            <w:r w:rsidRPr="00A73279">
              <w:rPr>
                <w:strike/>
              </w:rPr>
              <w:t>vigente</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6509"/>
        <w:gridCol w:w="640"/>
        <w:gridCol w:w="641"/>
        <w:gridCol w:w="641"/>
        <w:gridCol w:w="641"/>
      </w:tblGrid>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12. </w:t>
            </w:r>
            <w:r w:rsidRPr="00A73279">
              <w:rPr>
                <w:b/>
                <w:bCs/>
                <w:strike/>
              </w:rPr>
              <w:t>Armazenamento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12.1. </w:t>
            </w:r>
            <w:r w:rsidRPr="00A73279">
              <w:rPr>
                <w:strike/>
              </w:rPr>
              <w:t>POP atualizado e disponível</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12.2. </w:t>
            </w:r>
            <w:r w:rsidRPr="00A73279">
              <w:rPr>
                <w:strike/>
              </w:rPr>
              <w:t>Procedimentos executados conforme POP</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highlight w:val="lightGray"/>
              </w:rPr>
            </w:pPr>
            <w:r w:rsidRPr="00A73279">
              <w:rPr>
                <w:b/>
                <w:strike/>
              </w:rPr>
              <w:t xml:space="preserve">12.3. </w:t>
            </w:r>
            <w:r w:rsidRPr="00A73279">
              <w:rPr>
                <w:bCs/>
                <w:strike/>
              </w:rPr>
              <w:t>A</w:t>
            </w:r>
            <w:r w:rsidRPr="00A73279">
              <w:rPr>
                <w:strike/>
              </w:rPr>
              <w:t xml:space="preserve">rmazenamento de sangue e </w:t>
            </w:r>
            <w:proofErr w:type="spellStart"/>
            <w:r w:rsidRPr="00A73279">
              <w:rPr>
                <w:strike/>
              </w:rPr>
              <w:t>hemocomponentes</w:t>
            </w:r>
            <w:proofErr w:type="spellEnd"/>
            <w:r w:rsidRPr="00A73279">
              <w:rPr>
                <w:strike/>
              </w:rPr>
              <w:t xml:space="preserve"> não liberados e liberados em áreas ou equipamentos distintos, </w:t>
            </w:r>
            <w:r w:rsidRPr="00A73279">
              <w:rPr>
                <w:bCs/>
                <w:strike/>
              </w:rPr>
              <w:t xml:space="preserve">de forma ordenada e </w:t>
            </w:r>
            <w:proofErr w:type="gramStart"/>
            <w:r w:rsidRPr="00A73279">
              <w:rPr>
                <w:bCs/>
                <w:strike/>
              </w:rPr>
              <w:t>racional</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12.3.1. </w:t>
            </w:r>
            <w:r w:rsidRPr="00A73279">
              <w:rPr>
                <w:strike/>
              </w:rPr>
              <w:t xml:space="preserve">Área separada para armazenamento de sangue e/ou </w:t>
            </w:r>
            <w:proofErr w:type="spellStart"/>
            <w:r w:rsidRPr="00A73279">
              <w:rPr>
                <w:strike/>
              </w:rPr>
              <w:t>hemocomponentes</w:t>
            </w:r>
            <w:proofErr w:type="spellEnd"/>
            <w:r w:rsidRPr="00A73279">
              <w:rPr>
                <w:strike/>
              </w:rPr>
              <w:t xml:space="preserve"> rejeitados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strike/>
              </w:rPr>
              <w:t xml:space="preserve">12.4. </w:t>
            </w:r>
            <w:r w:rsidRPr="00A73279">
              <w:rPr>
                <w:bCs/>
                <w:strike/>
              </w:rPr>
              <w:t xml:space="preserve">Organização do estoque dos </w:t>
            </w:r>
            <w:proofErr w:type="spellStart"/>
            <w:r w:rsidRPr="00A73279">
              <w:rPr>
                <w:bCs/>
                <w:strike/>
              </w:rPr>
              <w:t>hemocomponentes</w:t>
            </w:r>
            <w:proofErr w:type="spellEnd"/>
            <w:r w:rsidRPr="00A73279">
              <w:rPr>
                <w:bCs/>
                <w:strike/>
              </w:rPr>
              <w:t xml:space="preserve"> de acordo com o prazo de validade</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highlight w:val="cyan"/>
              </w:rPr>
            </w:pPr>
            <w:r w:rsidRPr="00A73279">
              <w:rPr>
                <w:b/>
                <w:bCs/>
                <w:strike/>
              </w:rPr>
              <w:t>12.5.</w:t>
            </w:r>
            <w:r w:rsidRPr="00A73279">
              <w:rPr>
                <w:bCs/>
                <w:strike/>
              </w:rPr>
              <w:t xml:space="preserve"> Plano de contingência escrito e facilmente disponível para situações de falta de energia ou defeitos na cadeia de frio</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4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bl>
    <w:p w:rsidR="00735D0C" w:rsidRPr="00A73279" w:rsidRDefault="00735D0C" w:rsidP="00735D0C">
      <w:pPr>
        <w:jc w:val="both"/>
        <w:rPr>
          <w:strike/>
        </w:rPr>
      </w:pPr>
    </w:p>
    <w:p w:rsidR="00735D0C" w:rsidRPr="00A73279" w:rsidRDefault="00735D0C" w:rsidP="00735D0C">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DISTRIBUIÇÃO DE SANGUE E HEMOCOMPONENTES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5503"/>
      </w:tblGrid>
      <w:tr w:rsidR="00735D0C" w:rsidRPr="00A73279" w:rsidTr="009A25B0">
        <w:trPr>
          <w:jc w:val="center"/>
        </w:trPr>
        <w:tc>
          <w:tcPr>
            <w:tcW w:w="3569" w:type="dxa"/>
          </w:tcPr>
          <w:p w:rsidR="00735D0C" w:rsidRPr="00A73279" w:rsidRDefault="00735D0C" w:rsidP="009A25B0">
            <w:pPr>
              <w:jc w:val="both"/>
              <w:rPr>
                <w:b/>
                <w:strike/>
              </w:rPr>
            </w:pPr>
            <w:r w:rsidRPr="00A73279">
              <w:rPr>
                <w:b/>
                <w:strike/>
              </w:rPr>
              <w:t>Nome do responsável:</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strike/>
              </w:rPr>
              <w:t>Formação profissional:</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strike/>
              </w:rPr>
              <w:t>Registro no conselho de classe:</w:t>
            </w:r>
          </w:p>
        </w:tc>
        <w:tc>
          <w:tcPr>
            <w:tcW w:w="5503" w:type="dxa"/>
          </w:tcPr>
          <w:p w:rsidR="00735D0C" w:rsidRPr="00A73279" w:rsidRDefault="00735D0C" w:rsidP="009A25B0">
            <w:pPr>
              <w:jc w:val="both"/>
              <w:rPr>
                <w:strike/>
              </w:rPr>
            </w:pPr>
          </w:p>
        </w:tc>
      </w:tr>
      <w:tr w:rsidR="00735D0C" w:rsidRPr="00A73279" w:rsidTr="009A25B0">
        <w:trPr>
          <w:jc w:val="center"/>
        </w:trPr>
        <w:tc>
          <w:tcPr>
            <w:tcW w:w="3569" w:type="dxa"/>
          </w:tcPr>
          <w:p w:rsidR="00735D0C" w:rsidRPr="00A73279" w:rsidRDefault="00735D0C" w:rsidP="009A25B0">
            <w:pPr>
              <w:jc w:val="both"/>
              <w:rPr>
                <w:b/>
                <w:strike/>
              </w:rPr>
            </w:pPr>
            <w:r w:rsidRPr="00A73279">
              <w:rPr>
                <w:b/>
                <w:bCs/>
                <w:strike/>
              </w:rPr>
              <w:t>Contato:</w:t>
            </w:r>
          </w:p>
        </w:tc>
        <w:tc>
          <w:tcPr>
            <w:tcW w:w="5503" w:type="dxa"/>
          </w:tcPr>
          <w:p w:rsidR="00735D0C" w:rsidRPr="00A73279" w:rsidRDefault="00735D0C" w:rsidP="009A25B0">
            <w:pPr>
              <w:jc w:val="both"/>
              <w:rPr>
                <w:strike/>
              </w:rPr>
            </w:pPr>
          </w:p>
        </w:tc>
      </w:tr>
    </w:tbl>
    <w:p w:rsidR="00735D0C" w:rsidRDefault="00735D0C" w:rsidP="00735D0C">
      <w:pPr>
        <w:jc w:val="both"/>
        <w:rPr>
          <w:strike/>
        </w:rPr>
      </w:pPr>
    </w:p>
    <w:p w:rsidR="00083A59" w:rsidRPr="00A73279" w:rsidRDefault="00083A59"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509"/>
        <w:gridCol w:w="640"/>
        <w:gridCol w:w="641"/>
        <w:gridCol w:w="641"/>
        <w:gridCol w:w="641"/>
      </w:tblGrid>
      <w:tr w:rsidR="00735D0C" w:rsidRPr="00A73279" w:rsidTr="009A25B0">
        <w:trPr>
          <w:jc w:val="center"/>
        </w:trPr>
        <w:tc>
          <w:tcPr>
            <w:tcW w:w="7560" w:type="dxa"/>
            <w:tcBorders>
              <w:right w:val="single" w:sz="4" w:space="0" w:color="auto"/>
            </w:tcBorders>
          </w:tcPr>
          <w:p w:rsidR="00735D0C" w:rsidRPr="00A73279" w:rsidRDefault="00735D0C" w:rsidP="009A25B0">
            <w:pPr>
              <w:jc w:val="both"/>
              <w:rPr>
                <w:strike/>
              </w:rPr>
            </w:pPr>
            <w:r w:rsidRPr="00A73279">
              <w:rPr>
                <w:b/>
                <w:strike/>
              </w:rPr>
              <w:lastRenderedPageBreak/>
              <w:t>13.</w:t>
            </w:r>
            <w:r w:rsidRPr="00A73279">
              <w:rPr>
                <w:strike/>
              </w:rPr>
              <w:t xml:space="preserve"> </w:t>
            </w:r>
            <w:r w:rsidRPr="00A73279">
              <w:rPr>
                <w:b/>
                <w:bCs/>
                <w:strike/>
              </w:rPr>
              <w:t>Recursos Humanos</w:t>
            </w:r>
          </w:p>
        </w:tc>
        <w:tc>
          <w:tcPr>
            <w:tcW w:w="720" w:type="dxa"/>
            <w:tcBorders>
              <w:top w:val="single" w:sz="4" w:space="0" w:color="auto"/>
              <w:lef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4" w:space="0" w:color="auto"/>
              <w:righ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top w:val="single" w:sz="4" w:space="0" w:color="auto"/>
              <w:left w:val="single" w:sz="4" w:space="0" w:color="auto"/>
              <w:righ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Borders>
              <w:top w:val="single" w:sz="4" w:space="0" w:color="auto"/>
              <w:left w:val="single" w:sz="4" w:space="0" w:color="auto"/>
              <w:right w:val="single" w:sz="4" w:space="0" w:color="auto"/>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
                <w:strike/>
              </w:rPr>
            </w:pPr>
            <w:r w:rsidRPr="00A73279">
              <w:rPr>
                <w:b/>
                <w:strike/>
              </w:rPr>
              <w:t xml:space="preserve">13.1. </w:t>
            </w:r>
            <w:r w:rsidRPr="00A73279">
              <w:rPr>
                <w:bCs/>
                <w:strike/>
              </w:rPr>
              <w:t>RH qualificado/capacitado.</w:t>
            </w:r>
          </w:p>
        </w:tc>
        <w:tc>
          <w:tcPr>
            <w:tcW w:w="720" w:type="dxa"/>
            <w:tcBorders>
              <w:left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tcPr>
          <w:p w:rsidR="00735D0C" w:rsidRPr="00A73279" w:rsidRDefault="00735D0C" w:rsidP="009A25B0">
            <w:pPr>
              <w:jc w:val="both"/>
              <w:rPr>
                <w:strike/>
              </w:rPr>
            </w:pPr>
          </w:p>
        </w:tc>
      </w:tr>
    </w:tbl>
    <w:p w:rsidR="00735D0C" w:rsidRPr="00A73279" w:rsidRDefault="00735D0C" w:rsidP="00735D0C">
      <w:pPr>
        <w:jc w:val="both"/>
        <w:rPr>
          <w:bCs/>
          <w:strike/>
        </w:rPr>
      </w:pPr>
    </w:p>
    <w:tbl>
      <w:tblPr>
        <w:tblW w:w="9072" w:type="dxa"/>
        <w:jc w:val="center"/>
        <w:tblLayout w:type="fixed"/>
        <w:tblCellMar>
          <w:left w:w="70" w:type="dxa"/>
          <w:right w:w="70" w:type="dxa"/>
        </w:tblCellMar>
        <w:tblLook w:val="0000" w:firstRow="0" w:lastRow="0" w:firstColumn="0" w:lastColumn="0" w:noHBand="0" w:noVBand="0"/>
      </w:tblPr>
      <w:tblGrid>
        <w:gridCol w:w="6509"/>
        <w:gridCol w:w="640"/>
        <w:gridCol w:w="641"/>
        <w:gridCol w:w="641"/>
        <w:gridCol w:w="641"/>
      </w:tblGrid>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14.</w:t>
            </w:r>
            <w:r w:rsidRPr="00A73279">
              <w:rPr>
                <w:strike/>
              </w:rPr>
              <w:t xml:space="preserve"> </w:t>
            </w:r>
            <w:r w:rsidRPr="00A73279">
              <w:rPr>
                <w:b/>
                <w:bCs/>
                <w:strike/>
              </w:rPr>
              <w:t xml:space="preserve">Distribuição de sangue e </w:t>
            </w:r>
            <w:proofErr w:type="spellStart"/>
            <w:r w:rsidRPr="00A73279">
              <w:rPr>
                <w:b/>
                <w:bCs/>
                <w:strike/>
              </w:rPr>
              <w:t>hemocomponentes</w:t>
            </w:r>
            <w:proofErr w:type="spellEnd"/>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r w:rsidRPr="00A73279">
              <w:rPr>
                <w:b/>
                <w:bCs/>
                <w:strike/>
              </w:rPr>
              <w:t>Não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r w:rsidRPr="00A73279">
              <w:rPr>
                <w:b/>
                <w:bCs/>
                <w:strike/>
              </w:rPr>
              <w:t>NA</w:t>
            </w: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14.1. </w:t>
            </w:r>
            <w:r w:rsidRPr="00A73279">
              <w:rPr>
                <w:strike/>
              </w:rPr>
              <w:t>POP atualizado e disponível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 xml:space="preserve"> 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14.1.1. </w:t>
            </w:r>
            <w:r w:rsidRPr="00A73279">
              <w:rPr>
                <w:strike/>
              </w:rPr>
              <w:t>Procedimentos executados conforme POP</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14.2. </w:t>
            </w:r>
            <w:r w:rsidRPr="00A73279">
              <w:rPr>
                <w:strike/>
              </w:rPr>
              <w:t xml:space="preserve">Relação dos serviços atendidos pelo serviço fornecedor de </w:t>
            </w:r>
            <w:proofErr w:type="spellStart"/>
            <w:r w:rsidRPr="00A73279">
              <w:rPr>
                <w:strike/>
              </w:rPr>
              <w:t>hemocomponentes</w:t>
            </w:r>
            <w:proofErr w:type="spellEnd"/>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bCs w:val="0"/>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p>
        </w:tc>
      </w:tr>
      <w:tr w:rsidR="00735D0C" w:rsidRPr="00A73279" w:rsidTr="009A25B0">
        <w:trPr>
          <w:trHeight w:val="422"/>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 xml:space="preserve">14.3. </w:t>
            </w:r>
            <w:r w:rsidRPr="00A73279">
              <w:rPr>
                <w:bCs/>
                <w:strike/>
              </w:rPr>
              <w:t xml:space="preserve">Distribui sangue e </w:t>
            </w:r>
            <w:proofErr w:type="spellStart"/>
            <w:r w:rsidRPr="00A73279">
              <w:rPr>
                <w:bCs/>
                <w:strike/>
              </w:rPr>
              <w:t>hemocomponentes</w:t>
            </w:r>
            <w:proofErr w:type="spellEnd"/>
            <w:r w:rsidRPr="00A73279">
              <w:rPr>
                <w:bCs/>
                <w:strike/>
              </w:rPr>
              <w:t xml:space="preserve"> para estoque em outros serviços de saúde</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14.3.1. </w:t>
            </w:r>
            <w:r w:rsidRPr="00A73279">
              <w:rPr>
                <w:bCs/>
                <w:strike/>
              </w:rPr>
              <w:t>Distribuição mediante solicitação, por escrito, do médico do serviço de hemoterapia da instituição contratante (contendo nome legível e CRM</w:t>
            </w:r>
            <w:proofErr w:type="gramStart"/>
            <w:r w:rsidRPr="00A73279">
              <w:rPr>
                <w:bCs/>
                <w:strike/>
              </w:rPr>
              <w:t>)</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strike/>
                <w:sz w:val="24"/>
                <w:szCs w:val="24"/>
              </w:rPr>
              <w:t>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14.4. </w:t>
            </w:r>
            <w:r w:rsidRPr="00A73279">
              <w:rPr>
                <w:bCs/>
                <w:strike/>
              </w:rPr>
              <w:t xml:space="preserve">Distribuição sangue e/ou </w:t>
            </w:r>
            <w:proofErr w:type="spellStart"/>
            <w:r w:rsidRPr="00A73279">
              <w:rPr>
                <w:bCs/>
                <w:strike/>
              </w:rPr>
              <w:t>hemocomponentes</w:t>
            </w:r>
            <w:proofErr w:type="spellEnd"/>
            <w:r w:rsidRPr="00A73279">
              <w:rPr>
                <w:bCs/>
                <w:strike/>
              </w:rPr>
              <w:t xml:space="preserve"> para transfusão em outro local mediante a realização das provas </w:t>
            </w:r>
            <w:proofErr w:type="spellStart"/>
            <w:r w:rsidRPr="00A73279">
              <w:rPr>
                <w:bCs/>
                <w:strike/>
              </w:rPr>
              <w:t>pré-transfusionais</w:t>
            </w:r>
            <w:proofErr w:type="spellEnd"/>
            <w:r w:rsidRPr="00A73279">
              <w:rPr>
                <w:bCs/>
                <w:strike/>
              </w:rPr>
              <w:t xml:space="preserve"> (</w:t>
            </w:r>
            <w:proofErr w:type="gramStart"/>
            <w:r w:rsidRPr="00A73279">
              <w:rPr>
                <w:bCs/>
                <w:strike/>
              </w:rPr>
              <w:t>vide Modulo</w:t>
            </w:r>
            <w:proofErr w:type="gramEnd"/>
            <w:r w:rsidRPr="00A73279">
              <w:rPr>
                <w:bCs/>
                <w:strike/>
              </w:rPr>
              <w:t xml:space="preserve"> V)</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14.5. </w:t>
            </w:r>
            <w:r w:rsidRPr="00A73279">
              <w:rPr>
                <w:strike/>
              </w:rPr>
              <w:t>Contrato, convênio ou termo de compromisso</w:t>
            </w:r>
            <w:r w:rsidRPr="00A73279">
              <w:rPr>
                <w:bCs/>
                <w:strike/>
              </w:rPr>
              <w:t xml:space="preserve"> para distribuição de </w:t>
            </w:r>
            <w:proofErr w:type="spellStart"/>
            <w:r w:rsidRPr="00A73279">
              <w:rPr>
                <w:bCs/>
                <w:strike/>
              </w:rPr>
              <w:t>hemocomponentes</w:t>
            </w:r>
            <w:proofErr w:type="spellEnd"/>
            <w:r w:rsidRPr="00A73279">
              <w:rPr>
                <w:bCs/>
                <w:strike/>
              </w:rPr>
              <w:t xml:space="preserve">, contemplando as determinações da legislação vigente, inclusive, as responsabilidades pelo transporte e a necessidade de regularização dos serviços envolvidos junto à vigilância </w:t>
            </w:r>
            <w:proofErr w:type="gramStart"/>
            <w:r w:rsidRPr="00A73279">
              <w:rPr>
                <w:bCs/>
                <w:strike/>
              </w:rPr>
              <w:t>sanitária</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bCs w:val="0"/>
                <w:strike/>
                <w:sz w:val="24"/>
                <w:szCs w:val="24"/>
              </w:rPr>
            </w:pPr>
            <w:r w:rsidRPr="00A73279">
              <w:rPr>
                <w:rFonts w:ascii="Times New Roman" w:hAnsi="Times New Roman" w:cs="Times New Roman"/>
                <w:bCs w:val="0"/>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right w:val="single" w:sz="6" w:space="0" w:color="000000"/>
            </w:tcBorders>
          </w:tcPr>
          <w:p w:rsidR="00735D0C" w:rsidRPr="00A73279" w:rsidRDefault="00735D0C" w:rsidP="009A25B0">
            <w:pPr>
              <w:jc w:val="both"/>
              <w:rPr>
                <w:strike/>
              </w:rPr>
            </w:pPr>
            <w:r w:rsidRPr="00A73279">
              <w:rPr>
                <w:b/>
                <w:strike/>
              </w:rPr>
              <w:t xml:space="preserve">14.6. </w:t>
            </w:r>
            <w:r w:rsidRPr="00A73279">
              <w:rPr>
                <w:strike/>
              </w:rPr>
              <w:t xml:space="preserve">Realiza/registra saída do sangue e/ou </w:t>
            </w:r>
            <w:proofErr w:type="spellStart"/>
            <w:r w:rsidRPr="00A73279">
              <w:rPr>
                <w:strike/>
              </w:rPr>
              <w:t>hemocomponente</w:t>
            </w:r>
            <w:proofErr w:type="spellEnd"/>
            <w:r w:rsidRPr="00A73279">
              <w:rPr>
                <w:strike/>
              </w:rPr>
              <w:t xml:space="preserve"> identificando locais de destino conforme legislação vigente</w:t>
            </w:r>
          </w:p>
        </w:tc>
        <w:tc>
          <w:tcPr>
            <w:tcW w:w="720" w:type="dxa"/>
            <w:tcBorders>
              <w:top w:val="single" w:sz="6" w:space="0" w:color="000000"/>
              <w:left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14.7. </w:t>
            </w:r>
            <w:r w:rsidRPr="00A73279">
              <w:rPr>
                <w:bCs/>
                <w:strike/>
              </w:rPr>
              <w:t>I</w:t>
            </w:r>
            <w:r w:rsidRPr="00A73279">
              <w:rPr>
                <w:strike/>
              </w:rPr>
              <w:t xml:space="preserve">nspeção visual e verificação da data de validade do produto antes da saída do sangue e/ou </w:t>
            </w:r>
            <w:proofErr w:type="spellStart"/>
            <w:r w:rsidRPr="00A73279">
              <w:rPr>
                <w:strike/>
              </w:rPr>
              <w:t>hemocomponente</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472"/>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highlight w:val="cyan"/>
              </w:rPr>
            </w:pPr>
            <w:r w:rsidRPr="00A73279">
              <w:rPr>
                <w:b/>
                <w:strike/>
              </w:rPr>
              <w:t>14.8.</w:t>
            </w:r>
            <w:r w:rsidRPr="00A73279">
              <w:rPr>
                <w:strike/>
              </w:rPr>
              <w:t xml:space="preserve"> Registros da validação dos processos de transporte e acondicionamento de </w:t>
            </w:r>
            <w:proofErr w:type="spellStart"/>
            <w:r w:rsidRPr="00A73279">
              <w:rPr>
                <w:strike/>
              </w:rPr>
              <w:t>hemocomponentes</w:t>
            </w:r>
            <w:proofErr w:type="spellEnd"/>
            <w:r w:rsidRPr="00A73279">
              <w:rPr>
                <w:strike/>
              </w:rPr>
              <w:t xml:space="preserve"> (incluindo capacidade máxima de bolsas por embalagem, empilhamento e sistema de monitoramento da temperatura</w:t>
            </w:r>
            <w:proofErr w:type="gramStart"/>
            <w:r w:rsidRPr="00A73279">
              <w:rPr>
                <w:strike/>
              </w:rPr>
              <w:t>)</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472"/>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highlight w:val="cyan"/>
              </w:rPr>
            </w:pPr>
            <w:r w:rsidRPr="00A73279">
              <w:rPr>
                <w:b/>
                <w:bCs/>
                <w:strike/>
              </w:rPr>
              <w:t>14.9.</w:t>
            </w:r>
            <w:r w:rsidRPr="00A73279">
              <w:rPr>
                <w:bCs/>
                <w:strike/>
              </w:rPr>
              <w:t xml:space="preserve"> Registros dos controles de temperatura dos </w:t>
            </w:r>
            <w:proofErr w:type="spellStart"/>
            <w:r w:rsidRPr="00A73279">
              <w:rPr>
                <w:bCs/>
                <w:strike/>
              </w:rPr>
              <w:t>hemocomponentes</w:t>
            </w:r>
            <w:proofErr w:type="spellEnd"/>
            <w:r w:rsidRPr="00A73279">
              <w:rPr>
                <w:bCs/>
                <w:strike/>
              </w:rPr>
              <w:t xml:space="preserve"> durante o transporte: sangue total e concentrado de hemácias (</w:t>
            </w:r>
            <w:smartTag w:uri="urn:schemas-microsoft-com:office:smarttags" w:element="metricconverter">
              <w:smartTagPr>
                <w:attr w:name="ProductID" w:val="70 kg"/>
              </w:smartTagPr>
              <w:r w:rsidRPr="00A73279">
                <w:rPr>
                  <w:bCs/>
                  <w:strike/>
                </w:rPr>
                <w:t>1 a</w:t>
              </w:r>
            </w:smartTag>
            <w:r w:rsidRPr="00A73279">
              <w:rPr>
                <w:bCs/>
                <w:strike/>
              </w:rPr>
              <w:t xml:space="preserve"> </w:t>
            </w:r>
            <w:smartTag w:uri="urn:schemas-microsoft-com:office:smarttags" w:element="metricconverter">
              <w:smartTagPr>
                <w:attr w:name="ProductID" w:val="70 kg"/>
              </w:smartTagPr>
              <w:r w:rsidRPr="00A73279">
                <w:rPr>
                  <w:bCs/>
                  <w:strike/>
                </w:rPr>
                <w:t>10°C</w:t>
              </w:r>
            </w:smartTag>
            <w:r w:rsidRPr="00A73279">
              <w:rPr>
                <w:bCs/>
                <w:strike/>
              </w:rPr>
              <w:t>), sangue total para produção de plaquetas (</w:t>
            </w:r>
            <w:smartTag w:uri="urn:schemas-microsoft-com:office:smarttags" w:element="metricconverter">
              <w:smartTagPr>
                <w:attr w:name="ProductID" w:val="70 kg"/>
              </w:smartTagPr>
              <w:r w:rsidRPr="00A73279">
                <w:rPr>
                  <w:bCs/>
                  <w:strike/>
                </w:rPr>
                <w:t>20 a</w:t>
              </w:r>
            </w:smartTag>
            <w:r w:rsidRPr="00A73279">
              <w:rPr>
                <w:bCs/>
                <w:strike/>
              </w:rPr>
              <w:t xml:space="preserve"> </w:t>
            </w:r>
            <w:smartTag w:uri="urn:schemas-microsoft-com:office:smarttags" w:element="metricconverter">
              <w:smartTagPr>
                <w:attr w:name="ProductID" w:val="70 kg"/>
              </w:smartTagPr>
              <w:r w:rsidRPr="00A73279">
                <w:rPr>
                  <w:bCs/>
                  <w:strike/>
                </w:rPr>
                <w:t>24°C</w:t>
              </w:r>
            </w:smartTag>
            <w:r w:rsidRPr="00A73279">
              <w:rPr>
                <w:bCs/>
                <w:strike/>
              </w:rPr>
              <w:t xml:space="preserve">), concentrados de plaquetas e </w:t>
            </w:r>
            <w:proofErr w:type="spellStart"/>
            <w:r w:rsidRPr="00A73279">
              <w:rPr>
                <w:bCs/>
                <w:strike/>
              </w:rPr>
              <w:t>granulócitos</w:t>
            </w:r>
            <w:proofErr w:type="spellEnd"/>
            <w:r w:rsidRPr="00A73279">
              <w:rPr>
                <w:bCs/>
                <w:strike/>
              </w:rPr>
              <w:t xml:space="preserve"> (</w:t>
            </w:r>
            <w:smartTag w:uri="urn:schemas-microsoft-com:office:smarttags" w:element="metricconverter">
              <w:smartTagPr>
                <w:attr w:name="ProductID" w:val="70 kg"/>
              </w:smartTagPr>
              <w:r w:rsidRPr="00A73279">
                <w:rPr>
                  <w:bCs/>
                  <w:strike/>
                </w:rPr>
                <w:t>20 a</w:t>
              </w:r>
            </w:smartTag>
            <w:r w:rsidRPr="00A73279">
              <w:rPr>
                <w:bCs/>
                <w:strike/>
              </w:rPr>
              <w:t xml:space="preserve"> </w:t>
            </w:r>
            <w:smartTag w:uri="urn:schemas-microsoft-com:office:smarttags" w:element="metricconverter">
              <w:smartTagPr>
                <w:attr w:name="ProductID" w:val="70 kg"/>
              </w:smartTagPr>
              <w:r w:rsidRPr="00A73279">
                <w:rPr>
                  <w:bCs/>
                  <w:strike/>
                </w:rPr>
                <w:t>24°C</w:t>
              </w:r>
            </w:smartTag>
            <w:r w:rsidRPr="00A73279">
              <w:rPr>
                <w:bCs/>
                <w:strike/>
              </w:rPr>
              <w:t xml:space="preserve">), </w:t>
            </w:r>
            <w:proofErr w:type="spellStart"/>
            <w:r w:rsidRPr="00A73279">
              <w:rPr>
                <w:bCs/>
                <w:strike/>
              </w:rPr>
              <w:t>hemocomponentes</w:t>
            </w:r>
            <w:proofErr w:type="spellEnd"/>
            <w:r w:rsidRPr="00A73279">
              <w:rPr>
                <w:bCs/>
                <w:strike/>
              </w:rPr>
              <w:t xml:space="preserve"> congelados (temperatura de armazenamento</w:t>
            </w:r>
            <w:proofErr w:type="gramStart"/>
            <w:r w:rsidRPr="00A73279">
              <w:rPr>
                <w:bCs/>
                <w:strike/>
              </w:rPr>
              <w:t>)</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472"/>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highlight w:val="cyan"/>
              </w:rPr>
            </w:pPr>
            <w:r w:rsidRPr="00A73279">
              <w:rPr>
                <w:b/>
                <w:strike/>
              </w:rPr>
              <w:t xml:space="preserve">14.10. </w:t>
            </w:r>
            <w:r w:rsidRPr="00A73279">
              <w:rPr>
                <w:strike/>
              </w:rPr>
              <w:t xml:space="preserve">Documentação para transporte de </w:t>
            </w:r>
            <w:proofErr w:type="spellStart"/>
            <w:r w:rsidRPr="00A73279">
              <w:rPr>
                <w:strike/>
              </w:rPr>
              <w:t>hemocomponentes</w:t>
            </w:r>
            <w:proofErr w:type="spellEnd"/>
            <w:r w:rsidRPr="00A73279">
              <w:rPr>
                <w:strike/>
              </w:rPr>
              <w:t xml:space="preserve"> contendo: nome, endereço e telefone de contato do serviço remetente e do destinatário, lista com identificação dos </w:t>
            </w:r>
            <w:proofErr w:type="spellStart"/>
            <w:r w:rsidRPr="00A73279">
              <w:rPr>
                <w:strike/>
              </w:rPr>
              <w:t>hemocomponentes</w:t>
            </w:r>
            <w:proofErr w:type="spellEnd"/>
            <w:r w:rsidRPr="00A73279">
              <w:rPr>
                <w:strike/>
              </w:rPr>
              <w:t xml:space="preserve"> transportados, condições de conservação, data e hora da saída e identificação do </w:t>
            </w:r>
            <w:proofErr w:type="gramStart"/>
            <w:r w:rsidRPr="00A73279">
              <w:rPr>
                <w:strike/>
              </w:rPr>
              <w:t>transportador</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highlight w:val="cyan"/>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trHeight w:val="383"/>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14.11. </w:t>
            </w:r>
            <w:r w:rsidRPr="00A73279">
              <w:rPr>
                <w:strike/>
              </w:rPr>
              <w:t xml:space="preserve">Reintegra </w:t>
            </w:r>
            <w:proofErr w:type="spellStart"/>
            <w:r w:rsidRPr="00A73279">
              <w:rPr>
                <w:strike/>
              </w:rPr>
              <w:t>hemocomponentes</w:t>
            </w:r>
            <w:proofErr w:type="spellEnd"/>
            <w:r w:rsidRPr="00A73279">
              <w:rPr>
                <w:strike/>
              </w:rPr>
              <w:t xml:space="preserve"> não utilizados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INF</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highlight w:val="cyan"/>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highlight w:val="cyan"/>
              </w:rPr>
            </w:pPr>
          </w:p>
        </w:tc>
      </w:tr>
      <w:tr w:rsidR="00735D0C" w:rsidRPr="00A73279" w:rsidTr="009A25B0">
        <w:trPr>
          <w:trHeight w:val="307"/>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lastRenderedPageBreak/>
              <w:t xml:space="preserve">14.11.1. </w:t>
            </w:r>
            <w:r w:rsidRPr="00A73279">
              <w:rPr>
                <w:strike/>
              </w:rPr>
              <w:t xml:space="preserve">Procedimentos estabelecidos para reintegração de </w:t>
            </w:r>
            <w:proofErr w:type="spellStart"/>
            <w:r w:rsidRPr="00A73279">
              <w:rPr>
                <w:strike/>
              </w:rPr>
              <w:t>hemocomponentes</w:t>
            </w:r>
            <w:proofErr w:type="spellEnd"/>
            <w:r w:rsidRPr="00A73279">
              <w:rPr>
                <w:strike/>
              </w:rPr>
              <w:t xml:space="preserve">, sendo condições indispensáveis: não abertura do sistema, temperatura controlada de acordo com a especificação do </w:t>
            </w:r>
            <w:proofErr w:type="spellStart"/>
            <w:r w:rsidRPr="00A73279">
              <w:rPr>
                <w:strike/>
              </w:rPr>
              <w:t>hemocomponente</w:t>
            </w:r>
            <w:proofErr w:type="spellEnd"/>
            <w:r w:rsidRPr="00A73279">
              <w:rPr>
                <w:strike/>
              </w:rPr>
              <w:t xml:space="preserve">, documentação especificando a trajetória da bolsa, presença de amostra de concentrado de hemácias suficiente para realizar </w:t>
            </w:r>
            <w:proofErr w:type="gramStart"/>
            <w:r w:rsidRPr="00A73279">
              <w:rPr>
                <w:strike/>
              </w:rPr>
              <w:t>teste</w:t>
            </w:r>
            <w:proofErr w:type="gramEnd"/>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highlight w:val="cyan"/>
              </w:rPr>
            </w:pPr>
          </w:p>
        </w:tc>
      </w:tr>
      <w:tr w:rsidR="00735D0C" w:rsidRPr="00A73279" w:rsidTr="009A25B0">
        <w:trPr>
          <w:trHeight w:val="611"/>
          <w:jc w:val="center"/>
        </w:trPr>
        <w:tc>
          <w:tcPr>
            <w:tcW w:w="756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 xml:space="preserve">14.12. </w:t>
            </w:r>
            <w:r w:rsidRPr="00A73279">
              <w:rPr>
                <w:strike/>
              </w:rPr>
              <w:t xml:space="preserve">Envia </w:t>
            </w:r>
            <w:proofErr w:type="spellStart"/>
            <w:r w:rsidRPr="00A73279">
              <w:rPr>
                <w:strike/>
              </w:rPr>
              <w:t>hemocomponentes</w:t>
            </w:r>
            <w:proofErr w:type="spellEnd"/>
            <w:r w:rsidRPr="00A73279">
              <w:rPr>
                <w:strike/>
              </w:rPr>
              <w:t xml:space="preserve"> para uso não terapêutico (pesquisa, produção de reagentes, outros) com autorização do Ministério da Saúde, mediante contrato ou outro termo equivalente e informando, no mínimo: finalidade do envio, número da bolsa enviada e a instituição de destino (avaliar mecanismo de rastreabilidade</w:t>
            </w:r>
            <w:proofErr w:type="gramStart"/>
            <w:r w:rsidRPr="00A73279">
              <w:rPr>
                <w:strike/>
              </w:rPr>
              <w:t>)</w:t>
            </w:r>
            <w:proofErr w:type="gramEnd"/>
            <w:r w:rsidRPr="00A73279">
              <w:rPr>
                <w:strike/>
              </w:rPr>
              <w:t xml:space="preserve"> </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highlight w:val="cyan"/>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highlight w:val="cyan"/>
              </w:rPr>
            </w:pPr>
          </w:p>
        </w:tc>
      </w:tr>
    </w:tbl>
    <w:p w:rsidR="00735D0C" w:rsidRPr="00A73279" w:rsidRDefault="00735D0C" w:rsidP="00735D0C">
      <w:pPr>
        <w:ind w:left="-360"/>
        <w:jc w:val="both"/>
        <w:rPr>
          <w:b/>
          <w:bCs/>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440" w:type="dxa"/>
          </w:tcPr>
          <w:p w:rsidR="00735D0C" w:rsidRPr="00A73279" w:rsidRDefault="00735D0C" w:rsidP="009A25B0">
            <w:pPr>
              <w:jc w:val="both"/>
              <w:rPr>
                <w:b/>
                <w:bCs/>
                <w:strike/>
              </w:rPr>
            </w:pPr>
            <w:r w:rsidRPr="00A73279">
              <w:rPr>
                <w:b/>
                <w:bCs/>
                <w:strike/>
              </w:rPr>
              <w:t>Serviços contratantes:</w:t>
            </w: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bl>
    <w:p w:rsidR="00735D0C" w:rsidRPr="00A73279" w:rsidRDefault="00735D0C" w:rsidP="00735D0C">
      <w:pPr>
        <w:jc w:val="both"/>
        <w:rPr>
          <w:b/>
          <w:bCs/>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4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bl>
    <w:p w:rsidR="00735D0C" w:rsidRPr="00A73279" w:rsidRDefault="00735D0C" w:rsidP="00735D0C">
      <w:pPr>
        <w:pStyle w:val="Ttulo8"/>
        <w:spacing w:before="100" w:beforeAutospacing="1" w:after="100" w:afterAutospacing="1"/>
        <w:ind w:firstLine="180"/>
        <w:jc w:val="both"/>
        <w:rPr>
          <w:rFonts w:ascii="Times New Roman" w:hAnsi="Times New Roman" w:cs="Times New Roman"/>
          <w:strike/>
          <w:color w:val="auto"/>
          <w:sz w:val="24"/>
        </w:rPr>
      </w:pPr>
      <w:r w:rsidRPr="00A73279">
        <w:rPr>
          <w:rFonts w:ascii="Times New Roman" w:hAnsi="Times New Roman" w:cs="Times New Roman"/>
          <w:strike/>
          <w:color w:val="auto"/>
          <w:sz w:val="24"/>
        </w:rPr>
        <w:t>CONTROLE DE QUALIDADE DOS HEMOCOMPONENTES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84"/>
        <w:gridCol w:w="5488"/>
      </w:tblGrid>
      <w:tr w:rsidR="00735D0C" w:rsidRPr="00A73279" w:rsidTr="009A25B0">
        <w:trPr>
          <w:jc w:val="center"/>
        </w:trPr>
        <w:tc>
          <w:tcPr>
            <w:tcW w:w="3584" w:type="dxa"/>
          </w:tcPr>
          <w:p w:rsidR="00735D0C" w:rsidRPr="00A73279" w:rsidRDefault="00735D0C" w:rsidP="009A25B0">
            <w:pPr>
              <w:jc w:val="both"/>
              <w:rPr>
                <w:b/>
                <w:strike/>
              </w:rPr>
            </w:pPr>
            <w:r w:rsidRPr="00A73279">
              <w:rPr>
                <w:b/>
                <w:strike/>
              </w:rPr>
              <w:t>Nome do responsável:</w:t>
            </w:r>
          </w:p>
        </w:tc>
        <w:tc>
          <w:tcPr>
            <w:tcW w:w="5488" w:type="dxa"/>
          </w:tcPr>
          <w:p w:rsidR="00735D0C" w:rsidRPr="00A73279" w:rsidRDefault="00735D0C" w:rsidP="009A25B0">
            <w:pPr>
              <w:jc w:val="both"/>
              <w:rPr>
                <w:strike/>
              </w:rPr>
            </w:pPr>
          </w:p>
        </w:tc>
      </w:tr>
      <w:tr w:rsidR="00735D0C" w:rsidRPr="00A73279" w:rsidTr="009A25B0">
        <w:trPr>
          <w:jc w:val="center"/>
        </w:trPr>
        <w:tc>
          <w:tcPr>
            <w:tcW w:w="3584" w:type="dxa"/>
          </w:tcPr>
          <w:p w:rsidR="00735D0C" w:rsidRPr="00A73279" w:rsidRDefault="00735D0C" w:rsidP="009A25B0">
            <w:pPr>
              <w:jc w:val="both"/>
              <w:rPr>
                <w:b/>
                <w:strike/>
              </w:rPr>
            </w:pPr>
            <w:r w:rsidRPr="00A73279">
              <w:rPr>
                <w:b/>
                <w:strike/>
              </w:rPr>
              <w:t>Formação profissional:</w:t>
            </w:r>
          </w:p>
        </w:tc>
        <w:tc>
          <w:tcPr>
            <w:tcW w:w="5488" w:type="dxa"/>
          </w:tcPr>
          <w:p w:rsidR="00735D0C" w:rsidRPr="00A73279" w:rsidRDefault="00735D0C" w:rsidP="009A25B0">
            <w:pPr>
              <w:jc w:val="both"/>
              <w:rPr>
                <w:strike/>
              </w:rPr>
            </w:pPr>
          </w:p>
        </w:tc>
      </w:tr>
      <w:tr w:rsidR="00735D0C" w:rsidRPr="00A73279" w:rsidTr="009A25B0">
        <w:trPr>
          <w:jc w:val="center"/>
        </w:trPr>
        <w:tc>
          <w:tcPr>
            <w:tcW w:w="3584" w:type="dxa"/>
          </w:tcPr>
          <w:p w:rsidR="00735D0C" w:rsidRPr="00A73279" w:rsidRDefault="00735D0C" w:rsidP="009A25B0">
            <w:pPr>
              <w:jc w:val="both"/>
              <w:rPr>
                <w:b/>
                <w:strike/>
              </w:rPr>
            </w:pPr>
            <w:r w:rsidRPr="00A73279">
              <w:rPr>
                <w:b/>
                <w:strike/>
              </w:rPr>
              <w:t>Registro no conselho de classe:</w:t>
            </w:r>
          </w:p>
        </w:tc>
        <w:tc>
          <w:tcPr>
            <w:tcW w:w="5488" w:type="dxa"/>
          </w:tcPr>
          <w:p w:rsidR="00735D0C" w:rsidRPr="00A73279" w:rsidRDefault="00735D0C" w:rsidP="009A25B0">
            <w:pPr>
              <w:jc w:val="both"/>
              <w:rPr>
                <w:strike/>
              </w:rPr>
            </w:pPr>
          </w:p>
        </w:tc>
      </w:tr>
      <w:tr w:rsidR="00735D0C" w:rsidRPr="00A73279" w:rsidTr="009A25B0">
        <w:trPr>
          <w:jc w:val="center"/>
        </w:trPr>
        <w:tc>
          <w:tcPr>
            <w:tcW w:w="3584" w:type="dxa"/>
          </w:tcPr>
          <w:p w:rsidR="00735D0C" w:rsidRPr="00A73279" w:rsidRDefault="00735D0C" w:rsidP="009A25B0">
            <w:pPr>
              <w:jc w:val="both"/>
              <w:rPr>
                <w:b/>
                <w:bCs/>
                <w:strike/>
              </w:rPr>
            </w:pPr>
            <w:r w:rsidRPr="00A73279">
              <w:rPr>
                <w:b/>
                <w:bCs/>
                <w:strike/>
              </w:rPr>
              <w:t>Contato:</w:t>
            </w:r>
          </w:p>
          <w:p w:rsidR="00735D0C" w:rsidRPr="00A73279" w:rsidRDefault="00735D0C" w:rsidP="009A25B0">
            <w:pPr>
              <w:jc w:val="both"/>
              <w:rPr>
                <w:b/>
                <w:strike/>
              </w:rPr>
            </w:pPr>
          </w:p>
        </w:tc>
        <w:tc>
          <w:tcPr>
            <w:tcW w:w="5488"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44"/>
        <w:gridCol w:w="632"/>
        <w:gridCol w:w="632"/>
        <w:gridCol w:w="632"/>
        <w:gridCol w:w="632"/>
      </w:tblGrid>
      <w:tr w:rsidR="00735D0C" w:rsidRPr="00A73279" w:rsidTr="009A25B0">
        <w:trPr>
          <w:jc w:val="center"/>
        </w:trPr>
        <w:tc>
          <w:tcPr>
            <w:tcW w:w="7740" w:type="dxa"/>
          </w:tcPr>
          <w:p w:rsidR="00735D0C" w:rsidRPr="00A73279" w:rsidRDefault="00735D0C" w:rsidP="009A25B0">
            <w:pPr>
              <w:jc w:val="both"/>
              <w:rPr>
                <w:strike/>
              </w:rPr>
            </w:pPr>
            <w:r w:rsidRPr="00A73279">
              <w:rPr>
                <w:b/>
                <w:strike/>
              </w:rPr>
              <w:t>15.</w:t>
            </w:r>
            <w:r w:rsidRPr="00A73279">
              <w:rPr>
                <w:strike/>
              </w:rPr>
              <w:t xml:space="preserve"> </w:t>
            </w:r>
            <w:r w:rsidRPr="00A73279">
              <w:rPr>
                <w:b/>
                <w:bCs/>
                <w:strike/>
              </w:rPr>
              <w:t>Recursos Humanos</w:t>
            </w:r>
          </w:p>
        </w:tc>
        <w:tc>
          <w:tcPr>
            <w:tcW w:w="720" w:type="dxa"/>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740" w:type="dxa"/>
          </w:tcPr>
          <w:p w:rsidR="00735D0C" w:rsidRPr="00A73279" w:rsidRDefault="00735D0C" w:rsidP="009A25B0">
            <w:pPr>
              <w:jc w:val="both"/>
              <w:rPr>
                <w:b/>
                <w:strike/>
              </w:rPr>
            </w:pPr>
            <w:r w:rsidRPr="00A73279">
              <w:rPr>
                <w:b/>
                <w:strike/>
              </w:rPr>
              <w:t xml:space="preserve">15.1. </w:t>
            </w:r>
            <w:r w:rsidRPr="00A73279">
              <w:rPr>
                <w:bCs/>
                <w:strike/>
              </w:rPr>
              <w:t>RH qualificado/capacitado.</w:t>
            </w:r>
          </w:p>
        </w:tc>
        <w:tc>
          <w:tcPr>
            <w:tcW w:w="720"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20" w:type="dxa"/>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6544"/>
        <w:gridCol w:w="632"/>
        <w:gridCol w:w="632"/>
        <w:gridCol w:w="632"/>
        <w:gridCol w:w="632"/>
      </w:tblGrid>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lastRenderedPageBreak/>
              <w:t>16.</w:t>
            </w:r>
            <w:r w:rsidRPr="00A73279">
              <w:rPr>
                <w:strike/>
              </w:rPr>
              <w:t xml:space="preserve"> </w:t>
            </w:r>
            <w:proofErr w:type="spellStart"/>
            <w:proofErr w:type="gramStart"/>
            <w:r w:rsidRPr="00A73279">
              <w:rPr>
                <w:b/>
                <w:bCs/>
                <w:strike/>
              </w:rPr>
              <w:t>Infra-estrutura</w:t>
            </w:r>
            <w:proofErr w:type="spellEnd"/>
            <w:proofErr w:type="gramEnd"/>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16.1.</w:t>
            </w:r>
            <w:r w:rsidRPr="00A73279">
              <w:rPr>
                <w:b/>
                <w:strike/>
              </w:rPr>
              <w:t xml:space="preserve"> </w:t>
            </w:r>
            <w:r w:rsidRPr="00A73279">
              <w:rPr>
                <w:strike/>
              </w:rPr>
              <w:t>Área física conforme (iluminação, fluxo).</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bCs/>
                <w:strike/>
              </w:rPr>
              <w:t>16.2.</w:t>
            </w:r>
            <w:r w:rsidRPr="00A73279">
              <w:rPr>
                <w:b/>
                <w:strike/>
              </w:rPr>
              <w:t xml:space="preserve"> </w:t>
            </w:r>
            <w:r w:rsidRPr="00A73279">
              <w:rPr>
                <w:strike/>
              </w:rPr>
              <w:t>Equipamentos suficientes e em conformidade com técnicas utilizadas (aferição, calibração, manutenção e conservação).</w:t>
            </w:r>
          </w:p>
        </w:tc>
        <w:tc>
          <w:tcPr>
            <w:tcW w:w="720" w:type="dxa"/>
            <w:tcBorders>
              <w:top w:val="single" w:sz="6" w:space="0" w:color="000000"/>
              <w:left w:val="single" w:sz="6" w:space="0" w:color="000000"/>
              <w:bottom w:val="single" w:sz="4" w:space="0" w:color="auto"/>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 xml:space="preserve">16.3. </w:t>
            </w:r>
            <w:r w:rsidRPr="00A73279">
              <w:rPr>
                <w:strike/>
              </w:rPr>
              <w:t xml:space="preserve">Controle e registro da temperatura do ambiente (22 </w:t>
            </w:r>
            <w:r w:rsidRPr="00A73279">
              <w:rPr>
                <w:strike/>
              </w:rPr>
              <w:sym w:font="Symbol" w:char="F0B1"/>
            </w:r>
            <w:r w:rsidRPr="00A73279">
              <w:rPr>
                <w:strike/>
              </w:rPr>
              <w:t xml:space="preserve"> 2ºC).</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Layout w:type="fixed"/>
        <w:tblCellMar>
          <w:left w:w="70" w:type="dxa"/>
          <w:right w:w="70" w:type="dxa"/>
        </w:tblCellMar>
        <w:tblLook w:val="0000" w:firstRow="0" w:lastRow="0" w:firstColumn="0" w:lastColumn="0" w:noHBand="0" w:noVBand="0"/>
      </w:tblPr>
      <w:tblGrid>
        <w:gridCol w:w="6544"/>
        <w:gridCol w:w="632"/>
        <w:gridCol w:w="632"/>
        <w:gridCol w:w="632"/>
        <w:gridCol w:w="632"/>
      </w:tblGrid>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17.</w:t>
            </w:r>
            <w:r w:rsidRPr="00A73279">
              <w:rPr>
                <w:strike/>
              </w:rPr>
              <w:t xml:space="preserve"> </w:t>
            </w:r>
            <w:r w:rsidRPr="00A73279">
              <w:rPr>
                <w:b/>
                <w:bCs/>
                <w:strike/>
              </w:rPr>
              <w:t xml:space="preserve">Controle de qualidade </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6"/>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Nível</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Sim</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Não</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r w:rsidRPr="00A73279">
              <w:rPr>
                <w:rFonts w:ascii="Times New Roman" w:hAnsi="Times New Roman" w:cs="Times New Roman"/>
                <w:strike/>
                <w:color w:val="auto"/>
                <w:sz w:val="24"/>
              </w:rPr>
              <w:t>NA</w:t>
            </w: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17.1. </w:t>
            </w:r>
            <w:r w:rsidRPr="00A73279">
              <w:rPr>
                <w:strike/>
              </w:rPr>
              <w:t>POP atualizado e disponível.</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strike/>
              </w:rPr>
            </w:pPr>
            <w:r w:rsidRPr="00A73279">
              <w:rPr>
                <w:b/>
                <w:strike/>
              </w:rPr>
              <w:t xml:space="preserve">17.1.1. </w:t>
            </w:r>
            <w:r w:rsidRPr="00A73279">
              <w:rPr>
                <w:strike/>
              </w:rPr>
              <w:t>Procedimentos executados conforme POP.</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pStyle w:val="Ttulo8"/>
              <w:spacing w:before="100" w:beforeAutospacing="1" w:after="100" w:afterAutospacing="1"/>
              <w:jc w:val="both"/>
              <w:rPr>
                <w:rFonts w:ascii="Times New Roman" w:hAnsi="Times New Roman" w:cs="Times New Roman"/>
                <w:strike/>
                <w:color w:val="auto"/>
                <w:sz w:val="24"/>
              </w:rPr>
            </w:pP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highlight w:val="cyan"/>
              </w:rPr>
            </w:pPr>
            <w:r w:rsidRPr="00A73279">
              <w:rPr>
                <w:b/>
                <w:strike/>
              </w:rPr>
              <w:t>17.2.</w:t>
            </w:r>
            <w:r w:rsidRPr="00A73279">
              <w:rPr>
                <w:strike/>
              </w:rPr>
              <w:t xml:space="preserve"> Plano de amostragem (protocolo escrito) definido para o controle de qualidade do sangue e dos </w:t>
            </w:r>
            <w:proofErr w:type="spellStart"/>
            <w:r w:rsidRPr="00A73279">
              <w:rPr>
                <w:strike/>
              </w:rPr>
              <w:t>hemocomponentes</w:t>
            </w:r>
            <w:proofErr w:type="spellEnd"/>
            <w:r w:rsidRPr="00A73279">
              <w:rPr>
                <w:strike/>
              </w:rPr>
              <w:t xml:space="preserve"> - tipo de controle, </w:t>
            </w:r>
            <w:r w:rsidRPr="00A73279">
              <w:rPr>
                <w:bCs/>
                <w:strike/>
              </w:rPr>
              <w:t>periodicidade</w:t>
            </w:r>
            <w:r w:rsidRPr="00A73279">
              <w:rPr>
                <w:strike/>
              </w:rPr>
              <w:t xml:space="preserve">, amostragem, </w:t>
            </w:r>
            <w:r w:rsidRPr="00A73279">
              <w:rPr>
                <w:bCs/>
                <w:strike/>
              </w:rPr>
              <w:t>os critérios de aceitação</w:t>
            </w:r>
            <w:r w:rsidRPr="00A73279">
              <w:rPr>
                <w:strike/>
              </w:rPr>
              <w:t xml:space="preserve"> e parâmetros mínimos </w:t>
            </w:r>
            <w:proofErr w:type="gramStart"/>
            <w:r w:rsidRPr="00A73279">
              <w:rPr>
                <w:strike/>
              </w:rPr>
              <w:t xml:space="preserve">(conformidade igual ou maior que 75% de cada item controlado em todos os </w:t>
            </w:r>
            <w:proofErr w:type="spellStart"/>
            <w:r w:rsidRPr="00A73279">
              <w:rPr>
                <w:strike/>
              </w:rPr>
              <w:t>hemocomponentes</w:t>
            </w:r>
            <w:proofErr w:type="spellEnd"/>
            <w:r w:rsidRPr="00A73279">
              <w:rPr>
                <w:strike/>
              </w:rPr>
              <w:t xml:space="preserve">, exceção do conc. hemácias por aférese e contagem de leucócitos em componentes celulares </w:t>
            </w:r>
            <w:proofErr w:type="spellStart"/>
            <w:r w:rsidRPr="00A73279">
              <w:rPr>
                <w:strike/>
              </w:rPr>
              <w:t>desleucocitados</w:t>
            </w:r>
            <w:proofErr w:type="spellEnd"/>
            <w:r w:rsidRPr="00A73279">
              <w:rPr>
                <w:strike/>
              </w:rPr>
              <w:t xml:space="preserve"> que devem ser de 90%.</w:t>
            </w:r>
            <w:proofErr w:type="gramEnd"/>
            <w:r w:rsidRPr="00A73279">
              <w:rPr>
                <w:strike/>
              </w:rPr>
              <w:t xml:space="preserve"> </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r w:rsidRPr="00A73279">
              <w:rPr>
                <w:b/>
                <w:strike/>
              </w:rPr>
              <w:t>17.3.</w:t>
            </w:r>
            <w:r w:rsidRPr="00A73279">
              <w:rPr>
                <w:strike/>
              </w:rPr>
              <w:t xml:space="preserve"> Método utilizado que não comprometa a integridade do produto, ao menos que este não seja utilizado para transfusão após utilização como controle de qualidade.</w:t>
            </w:r>
          </w:p>
        </w:tc>
        <w:tc>
          <w:tcPr>
            <w:tcW w:w="720" w:type="dxa"/>
            <w:tcBorders>
              <w:top w:val="single" w:sz="6" w:space="0" w:color="000000"/>
              <w:left w:val="single" w:sz="6" w:space="0" w:color="000000"/>
              <w:bottom w:val="single" w:sz="4" w:space="0" w:color="auto"/>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Cs/>
                <w:strike/>
              </w:rPr>
            </w:pPr>
            <w:r w:rsidRPr="00A73279">
              <w:rPr>
                <w:b/>
                <w:bCs/>
                <w:strike/>
              </w:rPr>
              <w:t>17.4.</w:t>
            </w:r>
            <w:r w:rsidRPr="00A73279">
              <w:rPr>
                <w:bCs/>
                <w:strike/>
              </w:rPr>
              <w:t xml:space="preserve"> Registros das ações realizadas para identificação do agente em casos de contaminação microbiológica, sua provável fonte e medidas adotadas.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r w:rsidR="00735D0C" w:rsidRPr="00A73279" w:rsidTr="009A25B0">
        <w:trPr>
          <w:jc w:val="center"/>
        </w:trPr>
        <w:tc>
          <w:tcPr>
            <w:tcW w:w="774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b/>
                <w:bCs/>
                <w:strike/>
              </w:rPr>
            </w:pPr>
            <w:r w:rsidRPr="00A73279">
              <w:rPr>
                <w:b/>
                <w:bCs/>
                <w:strike/>
              </w:rPr>
              <w:t xml:space="preserve">17.5. </w:t>
            </w:r>
            <w:r w:rsidRPr="00A73279">
              <w:rPr>
                <w:bCs/>
                <w:strike/>
              </w:rPr>
              <w:t xml:space="preserve">Avaliação sistemática dos resultados do controle de qualidade das amostras de </w:t>
            </w:r>
            <w:proofErr w:type="spellStart"/>
            <w:r w:rsidRPr="00A73279">
              <w:rPr>
                <w:bCs/>
                <w:strike/>
              </w:rPr>
              <w:t>hemocomponentes</w:t>
            </w:r>
            <w:proofErr w:type="spellEnd"/>
            <w:r w:rsidRPr="00A73279">
              <w:rPr>
                <w:bCs/>
                <w:strike/>
              </w:rPr>
              <w:t xml:space="preserve"> avaliados, e registro das ações corretivo-preventivas adotadas.</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35D0C" w:rsidRPr="00A73279" w:rsidRDefault="00735D0C" w:rsidP="009A25B0">
            <w:pPr>
              <w:jc w:val="both"/>
              <w:rPr>
                <w:strike/>
              </w:rPr>
            </w:pPr>
          </w:p>
        </w:tc>
        <w:tc>
          <w:tcPr>
            <w:tcW w:w="720" w:type="dxa"/>
            <w:tcBorders>
              <w:top w:val="single" w:sz="6" w:space="0" w:color="000000"/>
              <w:left w:val="single" w:sz="6" w:space="0" w:color="000000"/>
              <w:bottom w:val="single" w:sz="6" w:space="0" w:color="000000"/>
              <w:right w:val="single" w:sz="6" w:space="0" w:color="000000"/>
            </w:tcBorders>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62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10620" w:type="dxa"/>
          </w:tcPr>
          <w:p w:rsidR="00735D0C" w:rsidRPr="00A73279" w:rsidRDefault="00735D0C" w:rsidP="009A25B0">
            <w:pPr>
              <w:jc w:val="both"/>
              <w:rPr>
                <w:b/>
                <w:bCs/>
                <w:strike/>
              </w:rPr>
            </w:pPr>
          </w:p>
        </w:tc>
      </w:tr>
      <w:tr w:rsidR="00735D0C" w:rsidRPr="00A73279" w:rsidTr="009A25B0">
        <w:trPr>
          <w:jc w:val="center"/>
        </w:trPr>
        <w:tc>
          <w:tcPr>
            <w:tcW w:w="10620" w:type="dxa"/>
          </w:tcPr>
          <w:p w:rsidR="00735D0C" w:rsidRPr="00A73279" w:rsidRDefault="00735D0C" w:rsidP="009A25B0">
            <w:pPr>
              <w:jc w:val="both"/>
              <w:rPr>
                <w:b/>
                <w:bCs/>
                <w:strike/>
              </w:rPr>
            </w:pPr>
          </w:p>
        </w:tc>
      </w:tr>
      <w:tr w:rsidR="00735D0C" w:rsidRPr="00A73279" w:rsidTr="009A25B0">
        <w:trPr>
          <w:jc w:val="center"/>
        </w:trPr>
        <w:tc>
          <w:tcPr>
            <w:tcW w:w="10620" w:type="dxa"/>
          </w:tcPr>
          <w:p w:rsidR="00735D0C" w:rsidRPr="00A73279" w:rsidRDefault="00735D0C" w:rsidP="009A25B0">
            <w:pPr>
              <w:jc w:val="both"/>
              <w:rPr>
                <w:b/>
                <w:bCs/>
                <w:strike/>
              </w:rPr>
            </w:pPr>
          </w:p>
        </w:tc>
      </w:tr>
    </w:tbl>
    <w:p w:rsidR="00AC3936" w:rsidRPr="00A73279" w:rsidRDefault="00AC3936"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140"/>
        <w:gridCol w:w="3779"/>
        <w:gridCol w:w="718"/>
        <w:gridCol w:w="718"/>
        <w:gridCol w:w="717"/>
      </w:tblGrid>
      <w:tr w:rsidR="00735D0C" w:rsidRPr="00A73279" w:rsidTr="009A25B0">
        <w:trPr>
          <w:jc w:val="center"/>
        </w:trPr>
        <w:tc>
          <w:tcPr>
            <w:tcW w:w="6919" w:type="dxa"/>
            <w:gridSpan w:val="2"/>
            <w:tcBorders>
              <w:top w:val="single" w:sz="4" w:space="0" w:color="auto"/>
              <w:bottom w:val="single" w:sz="12" w:space="0" w:color="auto"/>
              <w:right w:val="single" w:sz="4" w:space="0" w:color="auto"/>
            </w:tcBorders>
          </w:tcPr>
          <w:p w:rsidR="00735D0C" w:rsidRPr="00A73279" w:rsidRDefault="00735D0C" w:rsidP="009A25B0">
            <w:pPr>
              <w:jc w:val="both"/>
              <w:rPr>
                <w:b/>
                <w:strike/>
              </w:rPr>
            </w:pPr>
            <w:r w:rsidRPr="00A73279">
              <w:rPr>
                <w:b/>
                <w:bCs/>
                <w:strike/>
              </w:rPr>
              <w:t xml:space="preserve">18. Controle de qualidade dos </w:t>
            </w:r>
            <w:proofErr w:type="spellStart"/>
            <w:r w:rsidRPr="00A73279">
              <w:rPr>
                <w:b/>
                <w:bCs/>
                <w:strike/>
              </w:rPr>
              <w:t>Hemocomponentes</w:t>
            </w:r>
            <w:proofErr w:type="spellEnd"/>
          </w:p>
        </w:tc>
        <w:tc>
          <w:tcPr>
            <w:tcW w:w="718" w:type="dxa"/>
            <w:tcBorders>
              <w:top w:val="single" w:sz="4" w:space="0" w:color="auto"/>
              <w:left w:val="single" w:sz="4" w:space="0" w:color="auto"/>
              <w:bottom w:val="single" w:sz="12" w:space="0" w:color="auto"/>
              <w:right w:val="single" w:sz="4" w:space="0" w:color="auto"/>
            </w:tcBorders>
          </w:tcPr>
          <w:p w:rsidR="00735D0C" w:rsidRPr="00A73279" w:rsidRDefault="00735D0C" w:rsidP="009A25B0">
            <w:pPr>
              <w:pStyle w:val="Ttulo6"/>
              <w:spacing w:before="100" w:beforeAutospacing="1" w:after="100" w:afterAutospacing="1"/>
              <w:jc w:val="both"/>
              <w:rPr>
                <w:rFonts w:ascii="Times New Roman" w:hAnsi="Times New Roman" w:cs="Times New Roman"/>
                <w:bCs w:val="0"/>
                <w:strike/>
                <w:color w:val="auto"/>
                <w:sz w:val="24"/>
              </w:rPr>
            </w:pPr>
            <w:r w:rsidRPr="00A73279">
              <w:rPr>
                <w:rFonts w:ascii="Times New Roman" w:hAnsi="Times New Roman" w:cs="Times New Roman"/>
                <w:bCs w:val="0"/>
                <w:strike/>
                <w:color w:val="auto"/>
                <w:sz w:val="24"/>
              </w:rPr>
              <w:t>Sim</w:t>
            </w:r>
          </w:p>
        </w:tc>
        <w:tc>
          <w:tcPr>
            <w:tcW w:w="718" w:type="dxa"/>
            <w:tcBorders>
              <w:top w:val="single" w:sz="4" w:space="0" w:color="auto"/>
              <w:left w:val="single" w:sz="4" w:space="0" w:color="auto"/>
              <w:bottom w:val="single" w:sz="12" w:space="0" w:color="auto"/>
              <w:right w:val="single" w:sz="4" w:space="0" w:color="auto"/>
            </w:tcBorders>
          </w:tcPr>
          <w:p w:rsidR="00735D0C" w:rsidRPr="00A73279" w:rsidRDefault="00735D0C" w:rsidP="009A25B0">
            <w:pPr>
              <w:pStyle w:val="Ttulo6"/>
              <w:spacing w:before="100" w:beforeAutospacing="1" w:after="100" w:afterAutospacing="1"/>
              <w:jc w:val="both"/>
              <w:rPr>
                <w:rFonts w:ascii="Times New Roman" w:hAnsi="Times New Roman" w:cs="Times New Roman"/>
                <w:bCs w:val="0"/>
                <w:strike/>
                <w:color w:val="auto"/>
                <w:sz w:val="24"/>
              </w:rPr>
            </w:pPr>
            <w:r w:rsidRPr="00A73279">
              <w:rPr>
                <w:rFonts w:ascii="Times New Roman" w:hAnsi="Times New Roman" w:cs="Times New Roman"/>
                <w:bCs w:val="0"/>
                <w:strike/>
                <w:color w:val="auto"/>
                <w:sz w:val="24"/>
              </w:rPr>
              <w:t>Não</w:t>
            </w:r>
          </w:p>
        </w:tc>
        <w:tc>
          <w:tcPr>
            <w:tcW w:w="717" w:type="dxa"/>
            <w:tcBorders>
              <w:top w:val="single" w:sz="4" w:space="0" w:color="auto"/>
              <w:left w:val="single" w:sz="4" w:space="0" w:color="auto"/>
              <w:bottom w:val="single" w:sz="12" w:space="0" w:color="auto"/>
            </w:tcBorders>
          </w:tcPr>
          <w:p w:rsidR="00735D0C" w:rsidRPr="00A73279" w:rsidRDefault="00735D0C" w:rsidP="009A25B0">
            <w:pPr>
              <w:pStyle w:val="Ttulo6"/>
              <w:spacing w:before="100" w:beforeAutospacing="1" w:after="100" w:afterAutospacing="1"/>
              <w:jc w:val="both"/>
              <w:rPr>
                <w:rFonts w:ascii="Times New Roman" w:hAnsi="Times New Roman" w:cs="Times New Roman"/>
                <w:bCs w:val="0"/>
                <w:strike/>
                <w:color w:val="auto"/>
                <w:sz w:val="24"/>
              </w:rPr>
            </w:pPr>
            <w:r w:rsidRPr="00A73279">
              <w:rPr>
                <w:rFonts w:ascii="Times New Roman" w:hAnsi="Times New Roman" w:cs="Times New Roman"/>
                <w:bCs w:val="0"/>
                <w:strike/>
                <w:color w:val="auto"/>
                <w:sz w:val="24"/>
              </w:rPr>
              <w:t>NA</w:t>
            </w:r>
          </w:p>
        </w:tc>
      </w:tr>
      <w:tr w:rsidR="00735D0C" w:rsidRPr="00A73279" w:rsidTr="009A25B0">
        <w:trPr>
          <w:jc w:val="center"/>
        </w:trPr>
        <w:tc>
          <w:tcPr>
            <w:tcW w:w="3140" w:type="dxa"/>
            <w:vMerge w:val="restart"/>
            <w:tcBorders>
              <w:top w:val="single" w:sz="4" w:space="0" w:color="auto"/>
              <w:right w:val="single" w:sz="4" w:space="0" w:color="auto"/>
            </w:tcBorders>
          </w:tcPr>
          <w:p w:rsidR="00735D0C" w:rsidRPr="00A73279" w:rsidRDefault="00735D0C" w:rsidP="009A25B0">
            <w:pPr>
              <w:jc w:val="both"/>
              <w:rPr>
                <w:strike/>
              </w:rPr>
            </w:pPr>
            <w:r w:rsidRPr="00A73279">
              <w:rPr>
                <w:b/>
                <w:bCs/>
                <w:strike/>
              </w:rPr>
              <w:t xml:space="preserve">18.1. </w:t>
            </w:r>
            <w:r w:rsidRPr="00A73279">
              <w:rPr>
                <w:strike/>
              </w:rPr>
              <w:t>Concentrado de Hemácias</w:t>
            </w:r>
          </w:p>
          <w:p w:rsidR="00735D0C" w:rsidRPr="00A73279" w:rsidRDefault="00735D0C" w:rsidP="009A25B0">
            <w:pPr>
              <w:jc w:val="both"/>
              <w:rPr>
                <w:strike/>
              </w:rPr>
            </w:pPr>
            <w:r w:rsidRPr="00A73279">
              <w:rPr>
                <w:strike/>
              </w:rPr>
              <w:t xml:space="preserve">Amostra: 1% ou 10 </w:t>
            </w:r>
            <w:r w:rsidRPr="00A73279">
              <w:rPr>
                <w:strike/>
              </w:rPr>
              <w:lastRenderedPageBreak/>
              <w:t>unidades/mês.</w:t>
            </w:r>
          </w:p>
        </w:tc>
        <w:tc>
          <w:tcPr>
            <w:tcW w:w="3779"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lastRenderedPageBreak/>
              <w:t>Hemoglobina: &gt;45g</w:t>
            </w:r>
          </w:p>
        </w:tc>
        <w:tc>
          <w:tcPr>
            <w:tcW w:w="718" w:type="dxa"/>
            <w:tcBorders>
              <w:top w:val="single" w:sz="12"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12"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Hematócrito: </w:t>
            </w:r>
            <w:smartTag w:uri="urn:schemas-microsoft-com:office:smarttags" w:element="metricconverter">
              <w:smartTagPr>
                <w:attr w:name="ProductID" w:val="70 kg"/>
              </w:smartTagPr>
              <w:r w:rsidRPr="00A73279">
                <w:rPr>
                  <w:strike/>
                </w:rPr>
                <w:t>50 a</w:t>
              </w:r>
            </w:smartTag>
            <w:r w:rsidRPr="00A73279">
              <w:rPr>
                <w:strike/>
              </w:rPr>
              <w:t xml:space="preserve"> 80% (*)</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Volume: 270 ± </w:t>
            </w:r>
            <w:proofErr w:type="gramStart"/>
            <w:r w:rsidRPr="00A73279">
              <w:rPr>
                <w:strike/>
              </w:rPr>
              <w:t>50mL</w:t>
            </w:r>
            <w:proofErr w:type="gramEnd"/>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Grau de hemólise: &lt; 0,8% da massa </w:t>
            </w:r>
            <w:r w:rsidRPr="00A73279">
              <w:rPr>
                <w:strike/>
              </w:rPr>
              <w:lastRenderedPageBreak/>
              <w:t>eritrocitária (no último dia de armazenamento).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Esterilidade: estéril (microbiológico negativo)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12" w:space="0" w:color="auto"/>
              <w:bottom w:val="single" w:sz="12" w:space="0" w:color="auto"/>
              <w:right w:val="single" w:sz="4" w:space="0" w:color="auto"/>
            </w:tcBorders>
          </w:tcPr>
          <w:p w:rsidR="00735D0C" w:rsidRPr="00A73279" w:rsidRDefault="00735D0C" w:rsidP="009A25B0">
            <w:pPr>
              <w:jc w:val="both"/>
              <w:rPr>
                <w:strike/>
              </w:rPr>
            </w:pPr>
            <w:r w:rsidRPr="00A73279">
              <w:rPr>
                <w:b/>
                <w:bCs/>
                <w:strike/>
              </w:rPr>
              <w:t xml:space="preserve">18.2. </w:t>
            </w:r>
            <w:r w:rsidRPr="00A73279">
              <w:rPr>
                <w:strike/>
              </w:rPr>
              <w:t>Concentrado de Plaquetas</w:t>
            </w:r>
          </w:p>
          <w:p w:rsidR="00735D0C" w:rsidRPr="00A73279" w:rsidRDefault="00735D0C" w:rsidP="009A25B0">
            <w:pPr>
              <w:jc w:val="both"/>
              <w:rPr>
                <w:b/>
                <w:strike/>
              </w:rPr>
            </w:pPr>
            <w:r w:rsidRPr="00A73279">
              <w:rPr>
                <w:b/>
                <w:strike/>
              </w:rPr>
              <w:t>(**)</w:t>
            </w:r>
          </w:p>
          <w:p w:rsidR="00735D0C" w:rsidRPr="00A73279" w:rsidRDefault="00735D0C" w:rsidP="009A25B0">
            <w:pPr>
              <w:jc w:val="both"/>
              <w:rPr>
                <w:b/>
                <w:strike/>
              </w:rPr>
            </w:pPr>
            <w:r w:rsidRPr="00A73279">
              <w:rPr>
                <w:strike/>
              </w:rPr>
              <w:t>Amostra: 1% ou 10 unidades/mês.</w:t>
            </w: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vertAlign w:val="superscript"/>
              </w:rPr>
            </w:pPr>
            <w:r w:rsidRPr="00A73279">
              <w:rPr>
                <w:strike/>
              </w:rPr>
              <w:t>Conteúdo total: &gt;5,5x10</w:t>
            </w:r>
            <w:r w:rsidRPr="00A73279">
              <w:rPr>
                <w:strike/>
                <w:vertAlign w:val="superscript"/>
              </w:rPr>
              <w:t>10</w:t>
            </w:r>
          </w:p>
        </w:tc>
        <w:tc>
          <w:tcPr>
            <w:tcW w:w="718" w:type="dxa"/>
            <w:tcBorders>
              <w:top w:val="single" w:sz="12"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12"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Volume: </w:t>
            </w:r>
            <w:smartTag w:uri="urn:schemas-microsoft-com:office:smarttags" w:element="metricconverter">
              <w:smartTagPr>
                <w:attr w:name="ProductID" w:val="70 kg"/>
              </w:smartTagPr>
              <w:r w:rsidRPr="00A73279">
                <w:rPr>
                  <w:strike/>
                </w:rPr>
                <w:t>40 a</w:t>
              </w:r>
            </w:smartTag>
            <w:r w:rsidRPr="00A73279">
              <w:rPr>
                <w:strike/>
              </w:rPr>
              <w:t xml:space="preserve"> </w:t>
            </w:r>
            <w:proofErr w:type="gramStart"/>
            <w:r w:rsidRPr="00A73279">
              <w:rPr>
                <w:strike/>
              </w:rPr>
              <w:t>70mL</w:t>
            </w:r>
            <w:proofErr w:type="gramEnd"/>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roofErr w:type="gramStart"/>
            <w:r w:rsidRPr="00A73279">
              <w:rPr>
                <w:strike/>
              </w:rPr>
              <w:t>pH</w:t>
            </w:r>
            <w:proofErr w:type="gramEnd"/>
            <w:r w:rsidRPr="00A73279">
              <w:rPr>
                <w:strike/>
              </w:rPr>
              <w:t>: &gt; 6,4 (no último dia de armazenamento)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Leucócitos: </w:t>
            </w:r>
          </w:p>
          <w:p w:rsidR="00735D0C" w:rsidRPr="00A73279" w:rsidRDefault="00735D0C" w:rsidP="009A25B0">
            <w:pPr>
              <w:jc w:val="both"/>
              <w:rPr>
                <w:strike/>
              </w:rPr>
            </w:pPr>
            <w:r w:rsidRPr="00A73279">
              <w:rPr>
                <w:strike/>
              </w:rPr>
              <w:t>Preparado de plasma rico em plaquetas: &lt; 2,0x10</w:t>
            </w:r>
            <w:r w:rsidRPr="00A73279">
              <w:rPr>
                <w:strike/>
                <w:vertAlign w:val="superscript"/>
              </w:rPr>
              <w:t>8</w:t>
            </w:r>
            <w:r w:rsidRPr="00A73279">
              <w:rPr>
                <w:strike/>
              </w:rPr>
              <w:t xml:space="preserve"> unidades</w:t>
            </w:r>
          </w:p>
          <w:p w:rsidR="00735D0C" w:rsidRPr="00A73279" w:rsidRDefault="00735D0C" w:rsidP="009A25B0">
            <w:pPr>
              <w:jc w:val="both"/>
              <w:rPr>
                <w:strike/>
              </w:rPr>
            </w:pPr>
            <w:r w:rsidRPr="00A73279">
              <w:rPr>
                <w:strike/>
              </w:rPr>
              <w:t>Preparado de camada leucocitária: &lt; 0,5x10</w:t>
            </w:r>
            <w:r w:rsidRPr="00A73279">
              <w:rPr>
                <w:strike/>
                <w:vertAlign w:val="superscript"/>
              </w:rPr>
              <w:t>8</w:t>
            </w:r>
            <w:r w:rsidRPr="00A73279">
              <w:rPr>
                <w:strike/>
              </w:rPr>
              <w:t xml:space="preserve"> unidades</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12" w:space="0" w:color="auto"/>
              <w:right w:val="single" w:sz="4" w:space="0" w:color="auto"/>
            </w:tcBorders>
          </w:tcPr>
          <w:p w:rsidR="00735D0C" w:rsidRPr="00A73279" w:rsidRDefault="00735D0C" w:rsidP="009A25B0">
            <w:pPr>
              <w:jc w:val="both"/>
              <w:rPr>
                <w:strike/>
              </w:rPr>
            </w:pPr>
            <w:r w:rsidRPr="00A73279">
              <w:rPr>
                <w:strike/>
              </w:rPr>
              <w:t>Esterilidade: estéril</w:t>
            </w:r>
          </w:p>
          <w:p w:rsidR="00735D0C" w:rsidRPr="00A73279" w:rsidRDefault="00735D0C" w:rsidP="009A25B0">
            <w:pPr>
              <w:jc w:val="both"/>
              <w:rPr>
                <w:strike/>
              </w:rPr>
            </w:pPr>
            <w:r w:rsidRPr="00A73279">
              <w:rPr>
                <w:strike/>
              </w:rPr>
              <w:t>(microbiológico negativo)</w:t>
            </w:r>
          </w:p>
        </w:tc>
        <w:tc>
          <w:tcPr>
            <w:tcW w:w="718" w:type="dxa"/>
            <w:tcBorders>
              <w:top w:val="single" w:sz="4" w:space="0" w:color="auto"/>
              <w:left w:val="single" w:sz="4" w:space="0" w:color="auto"/>
              <w:bottom w:val="single" w:sz="12"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12"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12"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12" w:space="0" w:color="auto"/>
              <w:bottom w:val="nil"/>
              <w:right w:val="single" w:sz="4" w:space="0" w:color="auto"/>
            </w:tcBorders>
          </w:tcPr>
          <w:p w:rsidR="00735D0C" w:rsidRPr="00A73279" w:rsidRDefault="00735D0C" w:rsidP="009A25B0">
            <w:pPr>
              <w:jc w:val="both"/>
              <w:rPr>
                <w:strike/>
              </w:rPr>
            </w:pPr>
            <w:r w:rsidRPr="00A73279">
              <w:rPr>
                <w:b/>
                <w:bCs/>
                <w:strike/>
              </w:rPr>
              <w:t xml:space="preserve">18.3. </w:t>
            </w:r>
            <w:r w:rsidRPr="00A73279">
              <w:rPr>
                <w:strike/>
              </w:rPr>
              <w:t xml:space="preserve">Concentrado de Plaquetas </w:t>
            </w:r>
          </w:p>
          <w:p w:rsidR="00735D0C" w:rsidRPr="00A73279" w:rsidRDefault="00735D0C" w:rsidP="009A25B0">
            <w:pPr>
              <w:jc w:val="both"/>
              <w:rPr>
                <w:strike/>
              </w:rPr>
            </w:pPr>
            <w:proofErr w:type="gramStart"/>
            <w:r w:rsidRPr="00A73279">
              <w:rPr>
                <w:strike/>
              </w:rPr>
              <w:t>por</w:t>
            </w:r>
            <w:proofErr w:type="gramEnd"/>
            <w:r w:rsidRPr="00A73279">
              <w:rPr>
                <w:strike/>
              </w:rPr>
              <w:t xml:space="preserve"> Aférese</w:t>
            </w:r>
          </w:p>
          <w:p w:rsidR="00735D0C" w:rsidRPr="00A73279" w:rsidRDefault="00735D0C" w:rsidP="009A25B0">
            <w:pPr>
              <w:jc w:val="both"/>
              <w:rPr>
                <w:strike/>
              </w:rPr>
            </w:pPr>
            <w:r w:rsidRPr="00A73279">
              <w:rPr>
                <w:strike/>
              </w:rPr>
              <w:t>Amostra: 1% ou 10 unidades/mês.</w:t>
            </w:r>
          </w:p>
          <w:p w:rsidR="00735D0C" w:rsidRPr="00A73279" w:rsidRDefault="00735D0C" w:rsidP="009A25B0">
            <w:pPr>
              <w:jc w:val="both"/>
              <w:rPr>
                <w:strike/>
              </w:rPr>
            </w:pPr>
          </w:p>
        </w:tc>
        <w:tc>
          <w:tcPr>
            <w:tcW w:w="3779"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Conteúdo: 3x10</w:t>
            </w:r>
            <w:r w:rsidRPr="00A73279">
              <w:rPr>
                <w:strike/>
                <w:vertAlign w:val="superscript"/>
              </w:rPr>
              <w:t xml:space="preserve">11 </w:t>
            </w:r>
            <w:r w:rsidRPr="00A73279">
              <w:rPr>
                <w:strike/>
              </w:rPr>
              <w:t>(simples)</w:t>
            </w:r>
          </w:p>
        </w:tc>
        <w:tc>
          <w:tcPr>
            <w:tcW w:w="718" w:type="dxa"/>
            <w:tcBorders>
              <w:top w:val="single" w:sz="12"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12"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nil"/>
              <w:right w:val="single" w:sz="4" w:space="0" w:color="auto"/>
            </w:tcBorders>
          </w:tcPr>
          <w:p w:rsidR="00735D0C" w:rsidRPr="00A73279" w:rsidRDefault="00735D0C" w:rsidP="009A25B0">
            <w:pPr>
              <w:jc w:val="both"/>
              <w:rPr>
                <w:b/>
                <w:bCs/>
                <w:strike/>
              </w:rPr>
            </w:pPr>
          </w:p>
        </w:tc>
        <w:tc>
          <w:tcPr>
            <w:tcW w:w="3779"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Conteúdo: 6x10</w:t>
            </w:r>
            <w:r w:rsidRPr="00A73279">
              <w:rPr>
                <w:strike/>
                <w:vertAlign w:val="superscript"/>
              </w:rPr>
              <w:t>11</w:t>
            </w:r>
            <w:proofErr w:type="gramStart"/>
            <w:r w:rsidRPr="00A73279">
              <w:rPr>
                <w:strike/>
                <w:vertAlign w:val="superscript"/>
              </w:rPr>
              <w:t xml:space="preserve">   </w:t>
            </w:r>
            <w:proofErr w:type="gramEnd"/>
            <w:r w:rsidRPr="00A73279">
              <w:rPr>
                <w:strike/>
              </w:rPr>
              <w:t>(dupla)</w:t>
            </w:r>
          </w:p>
        </w:tc>
        <w:tc>
          <w:tcPr>
            <w:tcW w:w="718" w:type="dxa"/>
            <w:tcBorders>
              <w:top w:val="single" w:sz="12"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12"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nil"/>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roofErr w:type="gramStart"/>
            <w:r w:rsidRPr="00A73279">
              <w:rPr>
                <w:strike/>
              </w:rPr>
              <w:t>pH</w:t>
            </w:r>
            <w:proofErr w:type="gramEnd"/>
            <w:r w:rsidRPr="00A73279">
              <w:rPr>
                <w:strike/>
              </w:rPr>
              <w:t xml:space="preserve">: &gt; 6,4 (último dia de armazenamento). </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nil"/>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Volume: </w:t>
            </w:r>
            <w:r w:rsidRPr="00A73279">
              <w:rPr>
                <w:strike/>
              </w:rPr>
              <w:sym w:font="Symbol" w:char="F0B3"/>
            </w:r>
            <w:r w:rsidRPr="00A73279">
              <w:rPr>
                <w:strike/>
              </w:rPr>
              <w:t xml:space="preserve"> 200 mL (deve ser garantido volume mínimo de 40 mL de plasma ou solução aditiva, por 5,5x10</w:t>
            </w:r>
            <w:r w:rsidRPr="00A73279">
              <w:rPr>
                <w:strike/>
                <w:vertAlign w:val="superscript"/>
              </w:rPr>
              <w:t xml:space="preserve">10 </w:t>
            </w:r>
            <w:r w:rsidRPr="00A73279">
              <w:rPr>
                <w:strike/>
              </w:rPr>
              <w:t>plaquetas/bolsa).</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nil"/>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Leucócitos: 5,0x10</w:t>
            </w:r>
            <w:r w:rsidRPr="00A73279">
              <w:rPr>
                <w:strike/>
                <w:vertAlign w:val="superscript"/>
              </w:rPr>
              <w:t>6</w:t>
            </w:r>
            <w:r w:rsidRPr="00A73279">
              <w:rPr>
                <w:strike/>
              </w:rPr>
              <w:t>/unidade.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nil"/>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Esterilidade: estéril</w:t>
            </w:r>
          </w:p>
          <w:p w:rsidR="00735D0C" w:rsidRPr="00A73279" w:rsidRDefault="00735D0C" w:rsidP="009A25B0">
            <w:pPr>
              <w:jc w:val="both"/>
              <w:rPr>
                <w:strike/>
              </w:rPr>
            </w:pPr>
            <w:r w:rsidRPr="00A73279">
              <w:rPr>
                <w:strike/>
              </w:rPr>
              <w:t>(microbiológico negativo)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12"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 xml:space="preserve">18.4. </w:t>
            </w:r>
            <w:proofErr w:type="spellStart"/>
            <w:r w:rsidRPr="00A73279">
              <w:rPr>
                <w:strike/>
              </w:rPr>
              <w:t>Crioprecipitado</w:t>
            </w:r>
            <w:proofErr w:type="spellEnd"/>
          </w:p>
          <w:p w:rsidR="00735D0C" w:rsidRPr="00A73279" w:rsidRDefault="00735D0C" w:rsidP="009A25B0">
            <w:pPr>
              <w:jc w:val="both"/>
              <w:rPr>
                <w:strike/>
              </w:rPr>
            </w:pPr>
            <w:r w:rsidRPr="00A73279">
              <w:rPr>
                <w:strike/>
              </w:rPr>
              <w:t xml:space="preserve">Amostra: pelo menos </w:t>
            </w:r>
            <w:proofErr w:type="gramStart"/>
            <w:r w:rsidRPr="00A73279">
              <w:rPr>
                <w:strike/>
              </w:rPr>
              <w:t>4</w:t>
            </w:r>
            <w:proofErr w:type="gramEnd"/>
            <w:r w:rsidRPr="00A73279">
              <w:rPr>
                <w:strike/>
              </w:rPr>
              <w:t xml:space="preserve"> unidades/mês ou 1% da produção, em unidades com </w:t>
            </w:r>
            <w:smartTag w:uri="urn:schemas-microsoft-com:office:smarttags" w:element="metricconverter">
              <w:smartTagPr>
                <w:attr w:name="ProductID" w:val="70 kg"/>
              </w:smartTagPr>
              <w:r w:rsidRPr="00A73279">
                <w:rPr>
                  <w:strike/>
                </w:rPr>
                <w:t>30 a</w:t>
              </w:r>
            </w:smartTag>
            <w:r w:rsidRPr="00A73279">
              <w:rPr>
                <w:strike/>
              </w:rPr>
              <w:t xml:space="preserve"> 45 dias de armazenamento.</w:t>
            </w:r>
          </w:p>
        </w:tc>
        <w:tc>
          <w:tcPr>
            <w:tcW w:w="3779"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Volume: </w:t>
            </w:r>
            <w:smartTag w:uri="urn:schemas-microsoft-com:office:smarttags" w:element="metricconverter">
              <w:smartTagPr>
                <w:attr w:name="ProductID" w:val="70 kg"/>
              </w:smartTagPr>
              <w:r w:rsidRPr="00A73279">
                <w:rPr>
                  <w:strike/>
                </w:rPr>
                <w:t>10 a</w:t>
              </w:r>
            </w:smartTag>
            <w:r w:rsidRPr="00A73279">
              <w:rPr>
                <w:strike/>
              </w:rPr>
              <w:t xml:space="preserve"> </w:t>
            </w:r>
            <w:proofErr w:type="gramStart"/>
            <w:r w:rsidRPr="00A73279">
              <w:rPr>
                <w:strike/>
              </w:rPr>
              <w:t>40mL</w:t>
            </w:r>
            <w:proofErr w:type="gramEnd"/>
            <w:r w:rsidRPr="00A73279">
              <w:rPr>
                <w:strike/>
              </w:rPr>
              <w:t xml:space="preserve"> (em todas a unidade produzidas)</w:t>
            </w:r>
          </w:p>
        </w:tc>
        <w:tc>
          <w:tcPr>
            <w:tcW w:w="718" w:type="dxa"/>
            <w:tcBorders>
              <w:top w:val="single" w:sz="12"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12"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Fibrinogênio: &gt;150mg/unidade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trHeight w:val="497"/>
          <w:jc w:val="center"/>
        </w:trPr>
        <w:tc>
          <w:tcPr>
            <w:tcW w:w="3140" w:type="dxa"/>
            <w:vMerge w:val="restart"/>
            <w:tcBorders>
              <w:top w:val="single" w:sz="4" w:space="0" w:color="auto"/>
              <w:right w:val="single" w:sz="4" w:space="0" w:color="auto"/>
            </w:tcBorders>
            <w:vAlign w:val="center"/>
          </w:tcPr>
          <w:p w:rsidR="00735D0C" w:rsidRPr="00A73279" w:rsidRDefault="00735D0C" w:rsidP="009A25B0">
            <w:pPr>
              <w:jc w:val="both"/>
              <w:rPr>
                <w:strike/>
              </w:rPr>
            </w:pPr>
            <w:r w:rsidRPr="00A73279">
              <w:rPr>
                <w:b/>
                <w:bCs/>
                <w:strike/>
              </w:rPr>
              <w:t xml:space="preserve">18.5. </w:t>
            </w:r>
            <w:r w:rsidRPr="00A73279">
              <w:rPr>
                <w:strike/>
              </w:rPr>
              <w:t xml:space="preserve">Concentrado de </w:t>
            </w:r>
            <w:proofErr w:type="spellStart"/>
            <w:r w:rsidRPr="00A73279">
              <w:rPr>
                <w:strike/>
              </w:rPr>
              <w:t>granulócitos</w:t>
            </w:r>
            <w:proofErr w:type="spellEnd"/>
            <w:r w:rsidRPr="00A73279">
              <w:rPr>
                <w:strike/>
              </w:rPr>
              <w:t xml:space="preserve"> por aférese</w:t>
            </w:r>
          </w:p>
          <w:p w:rsidR="00735D0C" w:rsidRPr="00A73279" w:rsidRDefault="00735D0C" w:rsidP="009A25B0">
            <w:pPr>
              <w:jc w:val="both"/>
              <w:rPr>
                <w:strike/>
              </w:rPr>
            </w:pPr>
            <w:r w:rsidRPr="00A73279">
              <w:rPr>
                <w:strike/>
              </w:rPr>
              <w:t>(todas as unidades produzidas).</w:t>
            </w: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Volume: &lt; 500 mL</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cyan"/>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 xml:space="preserve">Contagem: </w:t>
            </w:r>
            <w:r w:rsidRPr="00A73279">
              <w:rPr>
                <w:strike/>
              </w:rPr>
              <w:sym w:font="Symbol" w:char="F0B3"/>
            </w:r>
            <w:r w:rsidRPr="00A73279">
              <w:rPr>
                <w:strike/>
              </w:rPr>
              <w:t xml:space="preserve"> 1,0 x 1010/unidade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cyan"/>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4" w:space="0" w:color="auto"/>
              <w:right w:val="single" w:sz="4" w:space="0" w:color="auto"/>
            </w:tcBorders>
          </w:tcPr>
          <w:p w:rsidR="00735D0C" w:rsidRPr="00A73279" w:rsidRDefault="00735D0C" w:rsidP="009A25B0">
            <w:pPr>
              <w:jc w:val="both"/>
              <w:rPr>
                <w:strike/>
              </w:rPr>
            </w:pPr>
            <w:r w:rsidRPr="00A73279">
              <w:rPr>
                <w:b/>
                <w:bCs/>
                <w:strike/>
              </w:rPr>
              <w:t xml:space="preserve">18.6. </w:t>
            </w:r>
            <w:r w:rsidRPr="00A73279">
              <w:rPr>
                <w:strike/>
              </w:rPr>
              <w:t xml:space="preserve">Plasma Fresco </w:t>
            </w:r>
            <w:r w:rsidRPr="00A73279">
              <w:rPr>
                <w:strike/>
              </w:rPr>
              <w:lastRenderedPageBreak/>
              <w:t>Congelado</w:t>
            </w:r>
          </w:p>
          <w:p w:rsidR="00735D0C" w:rsidRPr="00A73279" w:rsidRDefault="00735D0C" w:rsidP="009A25B0">
            <w:pPr>
              <w:jc w:val="both"/>
              <w:rPr>
                <w:strike/>
              </w:rPr>
            </w:pPr>
            <w:r w:rsidRPr="00A73279">
              <w:rPr>
                <w:strike/>
              </w:rPr>
              <w:t xml:space="preserve">Amostra: pelo menos </w:t>
            </w:r>
            <w:proofErr w:type="gramStart"/>
            <w:r w:rsidRPr="00A73279">
              <w:rPr>
                <w:strike/>
              </w:rPr>
              <w:t>4</w:t>
            </w:r>
            <w:proofErr w:type="gramEnd"/>
            <w:r w:rsidRPr="00A73279">
              <w:rPr>
                <w:strike/>
              </w:rPr>
              <w:t xml:space="preserve"> unidades/mês ou 1% da produção em unidades com </w:t>
            </w:r>
            <w:smartTag w:uri="urn:schemas-microsoft-com:office:smarttags" w:element="metricconverter">
              <w:smartTagPr>
                <w:attr w:name="ProductID" w:val="70 kg"/>
              </w:smartTagPr>
              <w:r w:rsidRPr="00A73279">
                <w:rPr>
                  <w:strike/>
                </w:rPr>
                <w:t>30 a</w:t>
              </w:r>
            </w:smartTag>
            <w:r w:rsidRPr="00A73279">
              <w:rPr>
                <w:strike/>
              </w:rPr>
              <w:t xml:space="preserve"> 45 dias de armazenamento, exceto para volume que deve ser avaliado em todas as amostras produzidas.</w:t>
            </w: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lastRenderedPageBreak/>
              <w:t>Volume: ≥</w:t>
            </w:r>
            <w:proofErr w:type="gramStart"/>
            <w:r w:rsidRPr="00A73279">
              <w:rPr>
                <w:strike/>
              </w:rPr>
              <w:t>150mL</w:t>
            </w:r>
            <w:proofErr w:type="gramEnd"/>
            <w:r w:rsidRPr="00A73279">
              <w:rPr>
                <w:strike/>
              </w:rPr>
              <w:t xml:space="preserve"> </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ind w:left="720"/>
              <w:jc w:val="both"/>
              <w:rPr>
                <w:strike/>
              </w:rPr>
            </w:pPr>
            <w:r w:rsidRPr="00A73279">
              <w:rPr>
                <w:strike/>
              </w:rPr>
              <w:sym w:font="Symbol" w:char="F0B7"/>
            </w:r>
            <w:r w:rsidRPr="00A73279">
              <w:rPr>
                <w:strike/>
              </w:rPr>
              <w:t xml:space="preserve"> Fator VIII C: &gt;0,7UI/mL </w:t>
            </w:r>
            <w:r w:rsidRPr="00A73279">
              <w:rPr>
                <w:strike/>
              </w:rPr>
              <w:lastRenderedPageBreak/>
              <w:t>(70% atividade) ou</w:t>
            </w:r>
          </w:p>
          <w:p w:rsidR="00735D0C" w:rsidRPr="00A73279" w:rsidRDefault="00735D0C" w:rsidP="009A25B0">
            <w:pPr>
              <w:ind w:left="720"/>
              <w:jc w:val="both"/>
              <w:rPr>
                <w:strike/>
              </w:rPr>
            </w:pPr>
            <w:r w:rsidRPr="00A73279">
              <w:rPr>
                <w:strike/>
              </w:rPr>
              <w:sym w:font="Symbol" w:char="F0B7"/>
            </w:r>
            <w:r w:rsidRPr="00A73279">
              <w:rPr>
                <w:strike/>
              </w:rPr>
              <w:t xml:space="preserve"> TTPA: até o valor do pool controle + 20% ou</w:t>
            </w:r>
          </w:p>
          <w:p w:rsidR="00735D0C" w:rsidRPr="00A73279" w:rsidRDefault="00735D0C" w:rsidP="009A25B0">
            <w:pPr>
              <w:ind w:left="720"/>
              <w:jc w:val="both"/>
              <w:rPr>
                <w:strike/>
              </w:rPr>
            </w:pPr>
            <w:r w:rsidRPr="00A73279">
              <w:rPr>
                <w:strike/>
              </w:rPr>
              <w:sym w:font="Symbol" w:char="F0B7"/>
            </w:r>
            <w:r w:rsidRPr="00A73279">
              <w:rPr>
                <w:strike/>
              </w:rPr>
              <w:t xml:space="preserve"> Fator V: ≥ 70% de atividade.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Hemácias residuais: &lt;6x10</w:t>
            </w:r>
            <w:r w:rsidRPr="00A73279">
              <w:rPr>
                <w:strike/>
                <w:vertAlign w:val="superscript"/>
              </w:rPr>
              <w:t>6</w:t>
            </w:r>
            <w:r w:rsidRPr="00A73279">
              <w:rPr>
                <w:strike/>
              </w:rPr>
              <w:t>/unidade (antes do congelamento)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Leucócitos residuais: </w:t>
            </w:r>
          </w:p>
          <w:p w:rsidR="00735D0C" w:rsidRPr="00A73279" w:rsidRDefault="00735D0C" w:rsidP="009A25B0">
            <w:pPr>
              <w:jc w:val="both"/>
              <w:rPr>
                <w:strike/>
              </w:rPr>
            </w:pPr>
            <w:r w:rsidRPr="00A73279">
              <w:rPr>
                <w:strike/>
              </w:rPr>
              <w:t>&lt; 0,1x10</w:t>
            </w:r>
            <w:r w:rsidRPr="00A73279">
              <w:rPr>
                <w:strike/>
                <w:vertAlign w:val="superscript"/>
              </w:rPr>
              <w:t>6</w:t>
            </w:r>
            <w:r w:rsidRPr="00A73279">
              <w:rPr>
                <w:strike/>
              </w:rPr>
              <w:t>/unidade (antes do congelamento)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Plaquetas residuais: &lt;50x10</w:t>
            </w:r>
            <w:r w:rsidRPr="00A73279">
              <w:rPr>
                <w:strike/>
                <w:vertAlign w:val="superscript"/>
              </w:rPr>
              <w:t>6</w:t>
            </w:r>
            <w:r w:rsidRPr="00A73279">
              <w:rPr>
                <w:strike/>
              </w:rPr>
              <w:t>/unidade (antes do congelamento)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b/>
                <w:bCs/>
                <w:strike/>
              </w:rPr>
              <w:t xml:space="preserve">18.7. </w:t>
            </w:r>
            <w:r w:rsidRPr="00A73279">
              <w:rPr>
                <w:strike/>
              </w:rPr>
              <w:t xml:space="preserve">Plasma Comum (plasma </w:t>
            </w:r>
            <w:proofErr w:type="gramStart"/>
            <w:r w:rsidRPr="00A73279">
              <w:rPr>
                <w:strike/>
              </w:rPr>
              <w:t>não-fresco</w:t>
            </w:r>
            <w:proofErr w:type="gramEnd"/>
            <w:r w:rsidRPr="00A73279">
              <w:rPr>
                <w:strike/>
              </w:rPr>
              <w:t>, plasma normal ou plasma simples)</w:t>
            </w: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Volume: ≥</w:t>
            </w:r>
            <w:proofErr w:type="gramStart"/>
            <w:r w:rsidRPr="00A73279">
              <w:rPr>
                <w:strike/>
              </w:rPr>
              <w:t>150mL</w:t>
            </w:r>
            <w:proofErr w:type="gramEnd"/>
            <w:r w:rsidRPr="00A73279">
              <w:rPr>
                <w:strike/>
              </w:rPr>
              <w:t xml:space="preserve"> (em todas a unidade produzidas)</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b/>
                <w:bCs/>
                <w:strike/>
              </w:rPr>
              <w:t xml:space="preserve">18.8. </w:t>
            </w:r>
            <w:proofErr w:type="gramStart"/>
            <w:r w:rsidRPr="00A73279">
              <w:rPr>
                <w:strike/>
              </w:rPr>
              <w:t>Plasma isento</w:t>
            </w:r>
            <w:proofErr w:type="gramEnd"/>
            <w:r w:rsidRPr="00A73279">
              <w:rPr>
                <w:strike/>
              </w:rPr>
              <w:t xml:space="preserve"> de </w:t>
            </w:r>
            <w:proofErr w:type="spellStart"/>
            <w:r w:rsidRPr="00A73279">
              <w:rPr>
                <w:strike/>
              </w:rPr>
              <w:t>crioprecipitado</w:t>
            </w:r>
            <w:proofErr w:type="spellEnd"/>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Volume: ≥</w:t>
            </w:r>
            <w:proofErr w:type="gramStart"/>
            <w:r w:rsidRPr="00A73279">
              <w:rPr>
                <w:strike/>
              </w:rPr>
              <w:t>140mL</w:t>
            </w:r>
            <w:proofErr w:type="gramEnd"/>
            <w:r w:rsidRPr="00A73279">
              <w:rPr>
                <w:strike/>
              </w:rPr>
              <w:t xml:space="preserve"> (em todas a unidade produzidas)</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4" w:space="0" w:color="auto"/>
              <w:bottom w:val="nil"/>
              <w:right w:val="single" w:sz="4" w:space="0" w:color="auto"/>
            </w:tcBorders>
          </w:tcPr>
          <w:p w:rsidR="00735D0C" w:rsidRPr="00A73279" w:rsidRDefault="00735D0C" w:rsidP="009A25B0">
            <w:pPr>
              <w:jc w:val="both"/>
              <w:rPr>
                <w:strike/>
              </w:rPr>
            </w:pPr>
            <w:r w:rsidRPr="00A73279">
              <w:rPr>
                <w:b/>
                <w:bCs/>
                <w:strike/>
              </w:rPr>
              <w:t>18.9.</w:t>
            </w:r>
            <w:r w:rsidRPr="00A73279">
              <w:rPr>
                <w:strike/>
              </w:rPr>
              <w:t xml:space="preserve"> Concentrado de Hemácias</w:t>
            </w:r>
          </w:p>
          <w:p w:rsidR="00735D0C" w:rsidRPr="00A73279" w:rsidRDefault="00735D0C" w:rsidP="009A25B0">
            <w:pPr>
              <w:jc w:val="both"/>
              <w:rPr>
                <w:strike/>
              </w:rPr>
            </w:pPr>
            <w:proofErr w:type="spellStart"/>
            <w:r w:rsidRPr="00A73279">
              <w:rPr>
                <w:strike/>
              </w:rPr>
              <w:t>Desleucocitadas</w:t>
            </w:r>
            <w:proofErr w:type="spellEnd"/>
          </w:p>
          <w:p w:rsidR="00735D0C" w:rsidRPr="00A73279" w:rsidRDefault="00735D0C" w:rsidP="009A25B0">
            <w:pPr>
              <w:jc w:val="both"/>
              <w:rPr>
                <w:strike/>
              </w:rPr>
            </w:pPr>
            <w:r w:rsidRPr="00A73279">
              <w:rPr>
                <w:strike/>
              </w:rPr>
              <w:t xml:space="preserve"> Amostra: 1% ou 10 unidades/mês</w:t>
            </w:r>
          </w:p>
          <w:p w:rsidR="00735D0C" w:rsidRPr="00A73279" w:rsidRDefault="00735D0C" w:rsidP="009A25B0">
            <w:pPr>
              <w:jc w:val="both"/>
              <w:rPr>
                <w:strike/>
              </w:rPr>
            </w:pPr>
          </w:p>
          <w:p w:rsidR="00735D0C" w:rsidRPr="00A73279" w:rsidRDefault="00735D0C" w:rsidP="009A25B0">
            <w:pPr>
              <w:jc w:val="both"/>
              <w:rPr>
                <w:strike/>
              </w:rPr>
            </w:pPr>
          </w:p>
        </w:tc>
        <w:tc>
          <w:tcPr>
            <w:tcW w:w="3779"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Hemoglobina: &gt;40g/unidade</w:t>
            </w:r>
          </w:p>
        </w:tc>
        <w:tc>
          <w:tcPr>
            <w:tcW w:w="718" w:type="dxa"/>
            <w:tcBorders>
              <w:top w:val="single" w:sz="12"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12"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4" w:space="0" w:color="auto"/>
              <w:bottom w:val="nil"/>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Leucócitos residuais: &lt;5x10</w:t>
            </w:r>
            <w:r w:rsidRPr="00A73279">
              <w:rPr>
                <w:strike/>
                <w:vertAlign w:val="superscript"/>
              </w:rPr>
              <w:t>6</w:t>
            </w:r>
            <w:r w:rsidRPr="00A73279">
              <w:rPr>
                <w:strike/>
              </w:rPr>
              <w:t>/</w:t>
            </w:r>
            <w:proofErr w:type="spellStart"/>
            <w:r w:rsidRPr="00A73279">
              <w:rPr>
                <w:strike/>
              </w:rPr>
              <w:t>unid</w:t>
            </w:r>
            <w:proofErr w:type="spellEnd"/>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4" w:space="0" w:color="auto"/>
              <w:bottom w:val="nil"/>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Hemólise: &lt;0,8% da massa </w:t>
            </w:r>
            <w:proofErr w:type="gramStart"/>
            <w:r w:rsidRPr="00A73279">
              <w:rPr>
                <w:strike/>
              </w:rPr>
              <w:t>eritrocitária(</w:t>
            </w:r>
            <w:proofErr w:type="gramEnd"/>
            <w:r w:rsidRPr="00A73279">
              <w:rPr>
                <w:strike/>
              </w:rPr>
              <w:t>no último dia de armazenamento)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4" w:space="0" w:color="auto"/>
              <w:bottom w:val="nil"/>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Esterilidade: estéril</w:t>
            </w:r>
          </w:p>
          <w:p w:rsidR="00735D0C" w:rsidRPr="00A73279" w:rsidRDefault="00735D0C" w:rsidP="009A25B0">
            <w:pPr>
              <w:jc w:val="both"/>
              <w:rPr>
                <w:strike/>
              </w:rPr>
            </w:pPr>
            <w:r w:rsidRPr="00A73279">
              <w:rPr>
                <w:strike/>
              </w:rPr>
              <w:t>(microbiológico negativo)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12" w:space="0" w:color="auto"/>
              <w:bottom w:val="single" w:sz="12" w:space="0" w:color="auto"/>
              <w:right w:val="single" w:sz="4" w:space="0" w:color="auto"/>
            </w:tcBorders>
          </w:tcPr>
          <w:p w:rsidR="00735D0C" w:rsidRPr="00A73279" w:rsidRDefault="00735D0C" w:rsidP="009A25B0">
            <w:pPr>
              <w:jc w:val="both"/>
              <w:rPr>
                <w:strike/>
              </w:rPr>
            </w:pPr>
            <w:r w:rsidRPr="00A73279">
              <w:rPr>
                <w:b/>
                <w:bCs/>
                <w:strike/>
              </w:rPr>
              <w:t>18.10.</w:t>
            </w:r>
            <w:r w:rsidRPr="00A73279">
              <w:rPr>
                <w:strike/>
              </w:rPr>
              <w:t xml:space="preserve"> Concentrado de Plaquetas</w:t>
            </w:r>
          </w:p>
          <w:p w:rsidR="00735D0C" w:rsidRPr="00A73279" w:rsidRDefault="00735D0C" w:rsidP="009A25B0">
            <w:pPr>
              <w:jc w:val="both"/>
              <w:rPr>
                <w:strike/>
              </w:rPr>
            </w:pPr>
            <w:proofErr w:type="spellStart"/>
            <w:r w:rsidRPr="00A73279">
              <w:rPr>
                <w:strike/>
              </w:rPr>
              <w:t>Desleucocitadas</w:t>
            </w:r>
            <w:proofErr w:type="spellEnd"/>
          </w:p>
          <w:p w:rsidR="00735D0C" w:rsidRPr="00A73279" w:rsidRDefault="00735D0C" w:rsidP="009A25B0">
            <w:pPr>
              <w:jc w:val="both"/>
              <w:rPr>
                <w:strike/>
              </w:rPr>
            </w:pPr>
            <w:r w:rsidRPr="00A73279">
              <w:rPr>
                <w:strike/>
              </w:rPr>
              <w:t>Amostra: 1% ou 10 unidades/mês</w:t>
            </w:r>
          </w:p>
        </w:tc>
        <w:tc>
          <w:tcPr>
            <w:tcW w:w="3779"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Conteúdo: &gt;5,5x10</w:t>
            </w:r>
            <w:r w:rsidRPr="00A73279">
              <w:rPr>
                <w:strike/>
                <w:vertAlign w:val="superscript"/>
              </w:rPr>
              <w:t xml:space="preserve">10 </w:t>
            </w:r>
            <w:r w:rsidRPr="00A73279">
              <w:rPr>
                <w:strike/>
              </w:rPr>
              <w:t>plaquetas/unidade</w:t>
            </w:r>
          </w:p>
        </w:tc>
        <w:tc>
          <w:tcPr>
            <w:tcW w:w="718" w:type="dxa"/>
            <w:tcBorders>
              <w:top w:val="single" w:sz="12"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12"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Leucócitos residuais: &lt;5x10</w:t>
            </w:r>
            <w:r w:rsidRPr="00A73279">
              <w:rPr>
                <w:strike/>
                <w:vertAlign w:val="superscript"/>
              </w:rPr>
              <w:t>6</w:t>
            </w:r>
            <w:r w:rsidRPr="00A73279">
              <w:rPr>
                <w:strike/>
              </w:rPr>
              <w:t>/unidade (pool)</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Leucócitos residuais: &lt;0,83x10</w:t>
            </w:r>
            <w:r w:rsidRPr="00A73279">
              <w:rPr>
                <w:strike/>
                <w:vertAlign w:val="superscript"/>
              </w:rPr>
              <w:t>6</w:t>
            </w:r>
            <w:r w:rsidRPr="00A73279">
              <w:rPr>
                <w:strike/>
              </w:rPr>
              <w:t xml:space="preserve">/unidade </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roofErr w:type="gramStart"/>
            <w:r w:rsidRPr="00A73279">
              <w:rPr>
                <w:strike/>
              </w:rPr>
              <w:t>pH</w:t>
            </w:r>
            <w:proofErr w:type="gramEnd"/>
            <w:r w:rsidRPr="00A73279">
              <w:rPr>
                <w:strike/>
              </w:rPr>
              <w:t xml:space="preserve">: &gt; 6,4 se a </w:t>
            </w:r>
            <w:proofErr w:type="spellStart"/>
            <w:r w:rsidRPr="00A73279">
              <w:rPr>
                <w:strike/>
              </w:rPr>
              <w:t>desleucocitação</w:t>
            </w:r>
            <w:proofErr w:type="spellEnd"/>
            <w:r w:rsidRPr="00A73279">
              <w:rPr>
                <w:strike/>
              </w:rPr>
              <w:t xml:space="preserve"> for realizada no pré- armazenamento (no último dia de armazenamento). </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12" w:space="0" w:color="auto"/>
              <w:right w:val="single" w:sz="4" w:space="0" w:color="auto"/>
            </w:tcBorders>
          </w:tcPr>
          <w:p w:rsidR="00735D0C" w:rsidRPr="00A73279" w:rsidRDefault="00735D0C" w:rsidP="009A25B0">
            <w:pPr>
              <w:jc w:val="both"/>
              <w:rPr>
                <w:strike/>
              </w:rPr>
            </w:pPr>
            <w:r w:rsidRPr="00A73279">
              <w:rPr>
                <w:strike/>
              </w:rPr>
              <w:t>Esterilidade: estéril</w:t>
            </w:r>
          </w:p>
          <w:p w:rsidR="00735D0C" w:rsidRPr="00A73279" w:rsidRDefault="00735D0C" w:rsidP="009A25B0">
            <w:pPr>
              <w:jc w:val="both"/>
              <w:rPr>
                <w:strike/>
              </w:rPr>
            </w:pPr>
            <w:r w:rsidRPr="00A73279">
              <w:rPr>
                <w:strike/>
              </w:rPr>
              <w:t>(microbiológico negativo)</w:t>
            </w:r>
          </w:p>
        </w:tc>
        <w:tc>
          <w:tcPr>
            <w:tcW w:w="718" w:type="dxa"/>
            <w:tcBorders>
              <w:top w:val="single" w:sz="4" w:space="0" w:color="auto"/>
              <w:left w:val="single" w:sz="4" w:space="0" w:color="auto"/>
              <w:bottom w:val="single" w:sz="12"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12"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12"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12"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 xml:space="preserve">18.11. </w:t>
            </w:r>
            <w:r w:rsidRPr="00A73279">
              <w:rPr>
                <w:strike/>
              </w:rPr>
              <w:t xml:space="preserve">Concentrado de </w:t>
            </w:r>
            <w:r w:rsidRPr="00A73279">
              <w:rPr>
                <w:strike/>
              </w:rPr>
              <w:lastRenderedPageBreak/>
              <w:t>Hemácias</w:t>
            </w:r>
          </w:p>
          <w:p w:rsidR="00735D0C" w:rsidRPr="00A73279" w:rsidRDefault="00735D0C" w:rsidP="009A25B0">
            <w:pPr>
              <w:jc w:val="both"/>
              <w:rPr>
                <w:strike/>
              </w:rPr>
            </w:pPr>
            <w:r w:rsidRPr="00A73279">
              <w:rPr>
                <w:strike/>
              </w:rPr>
              <w:t>Lavadas</w:t>
            </w:r>
          </w:p>
          <w:p w:rsidR="00735D0C" w:rsidRPr="00A73279" w:rsidRDefault="00735D0C" w:rsidP="009A25B0">
            <w:pPr>
              <w:jc w:val="both"/>
              <w:rPr>
                <w:strike/>
              </w:rPr>
            </w:pPr>
            <w:r w:rsidRPr="00A73279">
              <w:rPr>
                <w:strike/>
              </w:rPr>
              <w:t>Amostra: 1% ou 10 unidades/mês</w:t>
            </w:r>
          </w:p>
        </w:tc>
        <w:tc>
          <w:tcPr>
            <w:tcW w:w="3779"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lastRenderedPageBreak/>
              <w:t>Hemoglobina: &gt;45g / unidade</w:t>
            </w:r>
          </w:p>
        </w:tc>
        <w:tc>
          <w:tcPr>
            <w:tcW w:w="718" w:type="dxa"/>
            <w:tcBorders>
              <w:top w:val="single" w:sz="12"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12"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12"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 xml:space="preserve">Hematócrito: </w:t>
            </w:r>
            <w:smartTag w:uri="urn:schemas-microsoft-com:office:smarttags" w:element="metricconverter">
              <w:smartTagPr>
                <w:attr w:name="ProductID" w:val="70 kg"/>
              </w:smartTagPr>
              <w:r w:rsidRPr="00A73279">
                <w:rPr>
                  <w:strike/>
                </w:rPr>
                <w:t>50 a</w:t>
              </w:r>
            </w:smartTag>
            <w:r w:rsidRPr="00A73279">
              <w:rPr>
                <w:strike/>
              </w:rPr>
              <w:t xml:space="preserve"> 75%</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Proteínas totais: &lt;0,5g/</w:t>
            </w:r>
            <w:proofErr w:type="spellStart"/>
            <w:r w:rsidRPr="00A73279">
              <w:rPr>
                <w:strike/>
              </w:rPr>
              <w:t>unid</w:t>
            </w:r>
            <w:proofErr w:type="spellEnd"/>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trHeight w:val="403"/>
          <w:jc w:val="center"/>
        </w:trPr>
        <w:tc>
          <w:tcPr>
            <w:tcW w:w="3140" w:type="dxa"/>
            <w:vMerge/>
            <w:tcBorders>
              <w:top w:val="single" w:sz="12" w:space="0" w:color="auto"/>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Hemólise: &lt;0,8% de massa eritrocitária (no último dia de armazenamento).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trHeight w:val="403"/>
          <w:jc w:val="center"/>
        </w:trPr>
        <w:tc>
          <w:tcPr>
            <w:tcW w:w="3140" w:type="dxa"/>
            <w:vMerge/>
            <w:tcBorders>
              <w:top w:val="single" w:sz="12" w:space="0" w:color="auto"/>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Recuperação:&gt; 80% da massa eritrocitária.</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trHeight w:val="403"/>
          <w:jc w:val="center"/>
        </w:trPr>
        <w:tc>
          <w:tcPr>
            <w:tcW w:w="3140" w:type="dxa"/>
            <w:vMerge/>
            <w:tcBorders>
              <w:top w:val="single" w:sz="12" w:space="0" w:color="auto"/>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highlight w:val="cyan"/>
              </w:rPr>
            </w:pPr>
            <w:r w:rsidRPr="00A73279">
              <w:rPr>
                <w:strike/>
              </w:rPr>
              <w:t>Proteína residual: &lt; 0,5 g/unidade (em todas as unidades).</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top w:val="single" w:sz="12" w:space="0" w:color="auto"/>
              <w:bottom w:val="single" w:sz="12"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strike/>
              </w:rPr>
              <w:t>Esterilidade: estéril (microbiológico negativo)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12" w:space="0" w:color="auto"/>
              <w:right w:val="single" w:sz="4" w:space="0" w:color="auto"/>
            </w:tcBorders>
            <w:vAlign w:val="center"/>
          </w:tcPr>
          <w:p w:rsidR="00735D0C" w:rsidRPr="00A73279" w:rsidRDefault="00735D0C" w:rsidP="009A25B0">
            <w:pPr>
              <w:jc w:val="both"/>
              <w:rPr>
                <w:strike/>
              </w:rPr>
            </w:pPr>
            <w:r w:rsidRPr="00A73279">
              <w:rPr>
                <w:b/>
                <w:bCs/>
                <w:strike/>
              </w:rPr>
              <w:t xml:space="preserve">18.12. </w:t>
            </w:r>
            <w:r w:rsidRPr="00A73279">
              <w:rPr>
                <w:strike/>
              </w:rPr>
              <w:t xml:space="preserve">Concentrado de hemácias com camada </w:t>
            </w:r>
            <w:proofErr w:type="spellStart"/>
            <w:r w:rsidRPr="00A73279">
              <w:rPr>
                <w:strike/>
              </w:rPr>
              <w:t>leucoplaquetária</w:t>
            </w:r>
            <w:proofErr w:type="spellEnd"/>
            <w:r w:rsidRPr="00A73279">
              <w:rPr>
                <w:strike/>
              </w:rPr>
              <w:t xml:space="preserve"> removida</w:t>
            </w:r>
          </w:p>
          <w:p w:rsidR="00735D0C" w:rsidRPr="00A73279" w:rsidRDefault="00735D0C" w:rsidP="009A25B0">
            <w:pPr>
              <w:jc w:val="both"/>
              <w:rPr>
                <w:strike/>
              </w:rPr>
            </w:pPr>
            <w:r w:rsidRPr="00A73279">
              <w:rPr>
                <w:strike/>
              </w:rPr>
              <w:t>Amostra: 1% ou 10 unidades/mês</w:t>
            </w: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Hemoglobina: &gt; 43g/unidade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 xml:space="preserve">Hematócrito: </w:t>
            </w:r>
            <w:smartTag w:uri="urn:schemas-microsoft-com:office:smarttags" w:element="metricconverter">
              <w:smartTagPr>
                <w:attr w:name="ProductID" w:val="70 kg"/>
              </w:smartTagPr>
              <w:r w:rsidRPr="00A73279">
                <w:rPr>
                  <w:strike/>
                </w:rPr>
                <w:t>50 a</w:t>
              </w:r>
            </w:smartTag>
            <w:r w:rsidRPr="00A73279">
              <w:rPr>
                <w:strike/>
              </w:rPr>
              <w:t xml:space="preserve"> 80%*</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Hemólise: &lt; 0,8% da massa eritrocitária (no último dia de armazenamento)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Leucócitos: &lt; 1,2 x 10</w:t>
            </w:r>
            <w:r w:rsidRPr="00A73279">
              <w:rPr>
                <w:strike/>
                <w:vertAlign w:val="superscript"/>
              </w:rPr>
              <w:t>9</w:t>
            </w:r>
            <w:r w:rsidRPr="00A73279">
              <w:rPr>
                <w:strike/>
              </w:rPr>
              <w:t xml:space="preserve"> / unidade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Negativa</w:t>
            </w:r>
          </w:p>
          <w:p w:rsidR="00735D0C" w:rsidRPr="00A73279" w:rsidRDefault="00735D0C" w:rsidP="009A25B0">
            <w:pPr>
              <w:jc w:val="both"/>
              <w:rPr>
                <w:strike/>
              </w:rPr>
            </w:pPr>
            <w:r w:rsidRPr="00A73279">
              <w:rPr>
                <w:strike/>
              </w:rPr>
              <w:t>(microbiológico negativo)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val="restart"/>
            <w:tcBorders>
              <w:top w:val="single" w:sz="4" w:space="0" w:color="auto"/>
              <w:right w:val="single" w:sz="4" w:space="0" w:color="auto"/>
            </w:tcBorders>
            <w:vAlign w:val="center"/>
          </w:tcPr>
          <w:p w:rsidR="00735D0C" w:rsidRPr="00A73279" w:rsidRDefault="00735D0C" w:rsidP="009A25B0">
            <w:pPr>
              <w:jc w:val="both"/>
              <w:rPr>
                <w:strike/>
              </w:rPr>
            </w:pPr>
            <w:r w:rsidRPr="00A73279">
              <w:rPr>
                <w:b/>
                <w:strike/>
              </w:rPr>
              <w:t>18.13.</w:t>
            </w:r>
            <w:r w:rsidRPr="00A73279">
              <w:rPr>
                <w:strike/>
              </w:rPr>
              <w:t xml:space="preserve"> Concentrado de Hemácias congeladas</w:t>
            </w:r>
          </w:p>
          <w:p w:rsidR="00735D0C" w:rsidRPr="00A73279" w:rsidRDefault="00735D0C" w:rsidP="009A25B0">
            <w:pPr>
              <w:jc w:val="both"/>
              <w:rPr>
                <w:strike/>
              </w:rPr>
            </w:pPr>
            <w:r w:rsidRPr="00A73279">
              <w:rPr>
                <w:strike/>
              </w:rPr>
              <w:t xml:space="preserve">Amostra: 1% ou 10 unidades/mês, com exceção do volume, hemoglobina sobrenadante e hematócrito que devem ser avaliados em </w:t>
            </w:r>
            <w:proofErr w:type="gramStart"/>
            <w:r w:rsidRPr="00A73279">
              <w:rPr>
                <w:strike/>
              </w:rPr>
              <w:t>todas</w:t>
            </w:r>
            <w:proofErr w:type="gramEnd"/>
            <w:r w:rsidRPr="00A73279">
              <w:rPr>
                <w:strike/>
              </w:rPr>
              <w:t xml:space="preserve"> unidades produzidas.</w:t>
            </w:r>
          </w:p>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Volume: &gt; 185 mL</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Hemoglobina no sobrenadante: &lt; 0,2 g/unidade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Hemoglobina: &gt; 36 g/unidade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 xml:space="preserve">Hematócrito: </w:t>
            </w:r>
            <w:smartTag w:uri="urn:schemas-microsoft-com:office:smarttags" w:element="metricconverter">
              <w:smartTagPr>
                <w:attr w:name="ProductID" w:val="70 kg"/>
              </w:smartTagPr>
              <w:r w:rsidRPr="00A73279">
                <w:rPr>
                  <w:strike/>
                </w:rPr>
                <w:t>50 a</w:t>
              </w:r>
            </w:smartTag>
            <w:r w:rsidRPr="00A73279">
              <w:rPr>
                <w:strike/>
              </w:rPr>
              <w:t xml:space="preserve"> 75% (dependendo da concentração de glicerol utilizada na técnica).</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Recuperação: &gt; 80% da massa eritrocitária.</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roofErr w:type="spellStart"/>
            <w:r w:rsidRPr="00A73279">
              <w:rPr>
                <w:strike/>
              </w:rPr>
              <w:t>Osmolaridade</w:t>
            </w:r>
            <w:proofErr w:type="spellEnd"/>
            <w:r w:rsidRPr="00A73279">
              <w:rPr>
                <w:strike/>
              </w:rPr>
              <w:t xml:space="preserve">: &lt; 340 </w:t>
            </w:r>
            <w:proofErr w:type="spellStart"/>
            <w:proofErr w:type="gramStart"/>
            <w:r w:rsidRPr="00A73279">
              <w:rPr>
                <w:strike/>
              </w:rPr>
              <w:t>mOsm</w:t>
            </w:r>
            <w:proofErr w:type="spellEnd"/>
            <w:proofErr w:type="gramEnd"/>
            <w:r w:rsidRPr="00A73279">
              <w:rPr>
                <w:strike/>
              </w:rPr>
              <w:t>/L</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Contagem de leucócitos: &lt; 0,1 x 10</w:t>
            </w:r>
            <w:r w:rsidRPr="00A73279">
              <w:rPr>
                <w:strike/>
                <w:vertAlign w:val="superscript"/>
              </w:rPr>
              <w:t>9</w:t>
            </w:r>
            <w:r w:rsidRPr="00A73279">
              <w:rPr>
                <w:strike/>
              </w:rPr>
              <w:t xml:space="preserve"> / unidade.</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3140" w:type="dxa"/>
            <w:vMerge/>
            <w:tcBorders>
              <w:bottom w:val="single" w:sz="4" w:space="0" w:color="auto"/>
              <w:right w:val="single" w:sz="4" w:space="0" w:color="auto"/>
            </w:tcBorders>
            <w:vAlign w:val="center"/>
          </w:tcPr>
          <w:p w:rsidR="00735D0C" w:rsidRPr="00A73279" w:rsidRDefault="00735D0C" w:rsidP="009A25B0">
            <w:pPr>
              <w:jc w:val="both"/>
              <w:rPr>
                <w:strike/>
              </w:rPr>
            </w:pPr>
          </w:p>
        </w:tc>
        <w:tc>
          <w:tcPr>
            <w:tcW w:w="3779"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r w:rsidRPr="00A73279">
              <w:rPr>
                <w:strike/>
              </w:rPr>
              <w:t>Negativa</w:t>
            </w:r>
          </w:p>
          <w:p w:rsidR="00735D0C" w:rsidRPr="00A73279" w:rsidRDefault="00735D0C" w:rsidP="009A25B0">
            <w:pPr>
              <w:jc w:val="both"/>
              <w:rPr>
                <w:strike/>
              </w:rPr>
            </w:pPr>
            <w:r w:rsidRPr="00A73279">
              <w:rPr>
                <w:strike/>
              </w:rPr>
              <w:t>(microbiológico negativo)</w:t>
            </w:r>
          </w:p>
        </w:tc>
        <w:tc>
          <w:tcPr>
            <w:tcW w:w="718"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18"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17"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bl>
    <w:p w:rsidR="00735D0C" w:rsidRPr="00A73279" w:rsidRDefault="00735D0C" w:rsidP="00D068DE">
      <w:pPr>
        <w:jc w:val="both"/>
        <w:rPr>
          <w:strike/>
        </w:rPr>
      </w:pPr>
      <w:r w:rsidRPr="00A73279">
        <w:rPr>
          <w:b/>
          <w:strike/>
        </w:rPr>
        <w:t>(*)</w:t>
      </w:r>
      <w:r w:rsidRPr="00A73279">
        <w:rPr>
          <w:strike/>
        </w:rPr>
        <w:t xml:space="preserve"> O hematócrito esperado depende do tipo de solução preservativa utilizada na bolsa, sendo de </w:t>
      </w:r>
      <w:smartTag w:uri="urn:schemas-microsoft-com:office:smarttags" w:element="metricconverter">
        <w:smartTagPr>
          <w:attr w:name="ProductID" w:val="70 kg"/>
        </w:smartTagPr>
        <w:r w:rsidRPr="00A73279">
          <w:rPr>
            <w:strike/>
          </w:rPr>
          <w:t>50 a</w:t>
        </w:r>
      </w:smartTag>
      <w:r w:rsidRPr="00A73279">
        <w:rPr>
          <w:strike/>
        </w:rPr>
        <w:t xml:space="preserve"> 70% para as soluções aditivas e de </w:t>
      </w:r>
      <w:smartTag w:uri="urn:schemas-microsoft-com:office:smarttags" w:element="metricconverter">
        <w:smartTagPr>
          <w:attr w:name="ProductID" w:val="70 kg"/>
        </w:smartTagPr>
        <w:r w:rsidRPr="00A73279">
          <w:rPr>
            <w:strike/>
          </w:rPr>
          <w:t>65 a</w:t>
        </w:r>
      </w:smartTag>
      <w:r w:rsidRPr="00A73279">
        <w:rPr>
          <w:strike/>
        </w:rPr>
        <w:t xml:space="preserve"> 80% para CDPA-1.</w:t>
      </w:r>
    </w:p>
    <w:p w:rsidR="00735D0C" w:rsidRPr="00A73279" w:rsidRDefault="00735D0C" w:rsidP="00EB2A31">
      <w:pPr>
        <w:jc w:val="center"/>
        <w:rPr>
          <w:b/>
          <w:bCs/>
          <w:strike/>
          <w:u w:val="single"/>
        </w:rPr>
      </w:pPr>
      <w:r w:rsidRPr="00A73279">
        <w:rPr>
          <w:b/>
          <w:bCs/>
          <w:strike/>
          <w:u w:val="single"/>
        </w:rPr>
        <w:t>MÓDULO V</w:t>
      </w:r>
    </w:p>
    <w:p w:rsidR="00735D0C" w:rsidRPr="00A73279" w:rsidRDefault="00735D0C" w:rsidP="00EB2A31">
      <w:pPr>
        <w:jc w:val="center"/>
        <w:rPr>
          <w:strike/>
        </w:rPr>
      </w:pPr>
      <w:r w:rsidRPr="00A73279">
        <w:rPr>
          <w:b/>
          <w:bCs/>
          <w:strike/>
        </w:rPr>
        <w:t>AGÊNCIA TRANSFUSIONAL - TERAPIA TRANSFUSIONAL</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8"/>
        <w:gridCol w:w="5314"/>
      </w:tblGrid>
      <w:tr w:rsidR="00735D0C" w:rsidRPr="00A73279" w:rsidTr="009A25B0">
        <w:trPr>
          <w:jc w:val="center"/>
        </w:trPr>
        <w:tc>
          <w:tcPr>
            <w:tcW w:w="3758" w:type="dxa"/>
          </w:tcPr>
          <w:p w:rsidR="00735D0C" w:rsidRPr="00A73279" w:rsidRDefault="00735D0C" w:rsidP="009A25B0">
            <w:pPr>
              <w:jc w:val="both"/>
              <w:rPr>
                <w:b/>
                <w:strike/>
              </w:rPr>
            </w:pPr>
            <w:r w:rsidRPr="00A73279">
              <w:rPr>
                <w:b/>
                <w:strike/>
              </w:rPr>
              <w:t>Nome do responsável:</w:t>
            </w:r>
          </w:p>
        </w:tc>
        <w:tc>
          <w:tcPr>
            <w:tcW w:w="5314" w:type="dxa"/>
          </w:tcPr>
          <w:p w:rsidR="00735D0C" w:rsidRPr="00A73279" w:rsidRDefault="00735D0C" w:rsidP="009A25B0">
            <w:pPr>
              <w:jc w:val="both"/>
              <w:rPr>
                <w:strike/>
              </w:rPr>
            </w:pPr>
          </w:p>
        </w:tc>
      </w:tr>
      <w:tr w:rsidR="00735D0C" w:rsidRPr="00A73279" w:rsidTr="009A25B0">
        <w:trPr>
          <w:jc w:val="center"/>
        </w:trPr>
        <w:tc>
          <w:tcPr>
            <w:tcW w:w="3758" w:type="dxa"/>
          </w:tcPr>
          <w:p w:rsidR="00735D0C" w:rsidRPr="00A73279" w:rsidRDefault="00735D0C" w:rsidP="009A25B0">
            <w:pPr>
              <w:jc w:val="both"/>
              <w:rPr>
                <w:b/>
                <w:strike/>
              </w:rPr>
            </w:pPr>
            <w:r w:rsidRPr="00A73279">
              <w:rPr>
                <w:b/>
                <w:strike/>
              </w:rPr>
              <w:t>Formação profissional:</w:t>
            </w:r>
          </w:p>
        </w:tc>
        <w:tc>
          <w:tcPr>
            <w:tcW w:w="5314" w:type="dxa"/>
          </w:tcPr>
          <w:p w:rsidR="00735D0C" w:rsidRPr="00A73279" w:rsidRDefault="00735D0C" w:rsidP="009A25B0">
            <w:pPr>
              <w:jc w:val="both"/>
              <w:rPr>
                <w:strike/>
              </w:rPr>
            </w:pPr>
          </w:p>
        </w:tc>
      </w:tr>
      <w:tr w:rsidR="00735D0C" w:rsidRPr="00A73279" w:rsidTr="009A25B0">
        <w:trPr>
          <w:jc w:val="center"/>
        </w:trPr>
        <w:tc>
          <w:tcPr>
            <w:tcW w:w="3758" w:type="dxa"/>
          </w:tcPr>
          <w:p w:rsidR="00735D0C" w:rsidRPr="00A73279" w:rsidRDefault="00735D0C" w:rsidP="009A25B0">
            <w:pPr>
              <w:jc w:val="both"/>
              <w:rPr>
                <w:b/>
                <w:strike/>
              </w:rPr>
            </w:pPr>
            <w:r w:rsidRPr="00A73279">
              <w:rPr>
                <w:b/>
                <w:strike/>
              </w:rPr>
              <w:lastRenderedPageBreak/>
              <w:t>Registro no conselho de classe:</w:t>
            </w:r>
          </w:p>
        </w:tc>
        <w:tc>
          <w:tcPr>
            <w:tcW w:w="5314" w:type="dxa"/>
          </w:tcPr>
          <w:p w:rsidR="00735D0C" w:rsidRPr="00A73279" w:rsidRDefault="00735D0C" w:rsidP="009A25B0">
            <w:pPr>
              <w:jc w:val="both"/>
              <w:rPr>
                <w:strike/>
              </w:rPr>
            </w:pPr>
          </w:p>
        </w:tc>
      </w:tr>
      <w:tr w:rsidR="00735D0C" w:rsidRPr="00A73279" w:rsidTr="009A25B0">
        <w:trPr>
          <w:jc w:val="center"/>
        </w:trPr>
        <w:tc>
          <w:tcPr>
            <w:tcW w:w="3758" w:type="dxa"/>
          </w:tcPr>
          <w:p w:rsidR="00735D0C" w:rsidRPr="00A73279" w:rsidRDefault="00735D0C" w:rsidP="009A25B0">
            <w:pPr>
              <w:jc w:val="both"/>
              <w:rPr>
                <w:b/>
                <w:strike/>
              </w:rPr>
            </w:pPr>
            <w:r w:rsidRPr="00A73279">
              <w:rPr>
                <w:b/>
                <w:bCs/>
                <w:strike/>
              </w:rPr>
              <w:t>Contato:</w:t>
            </w:r>
          </w:p>
        </w:tc>
        <w:tc>
          <w:tcPr>
            <w:tcW w:w="5314" w:type="dxa"/>
          </w:tcPr>
          <w:p w:rsidR="00735D0C" w:rsidRPr="00A73279" w:rsidRDefault="00735D0C" w:rsidP="009A25B0">
            <w:pPr>
              <w:jc w:val="both"/>
              <w:rPr>
                <w:strike/>
              </w:rPr>
            </w:pPr>
          </w:p>
        </w:tc>
      </w:tr>
    </w:tbl>
    <w:p w:rsidR="004C2A6D" w:rsidRDefault="004C2A6D" w:rsidP="00735D0C">
      <w:pPr>
        <w:jc w:val="both"/>
        <w:rPr>
          <w:strike/>
        </w:rPr>
      </w:pPr>
    </w:p>
    <w:p w:rsidR="00083A59" w:rsidRPr="00A73279" w:rsidRDefault="00083A59"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32"/>
        <w:gridCol w:w="680"/>
        <w:gridCol w:w="680"/>
        <w:gridCol w:w="680"/>
      </w:tblGrid>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1. </w:t>
            </w:r>
            <w:r w:rsidRPr="00A73279">
              <w:rPr>
                <w:b/>
                <w:bCs/>
                <w:strike/>
              </w:rPr>
              <w:t>Recursos Humanos</w:t>
            </w:r>
          </w:p>
        </w:tc>
        <w:tc>
          <w:tcPr>
            <w:tcW w:w="720" w:type="dxa"/>
          </w:tcPr>
          <w:p w:rsidR="00735D0C" w:rsidRPr="00A73279" w:rsidRDefault="00735D0C" w:rsidP="009A25B0">
            <w:pPr>
              <w:jc w:val="both"/>
              <w:rPr>
                <w:b/>
                <w:bCs/>
                <w:strike/>
              </w:rPr>
            </w:pPr>
            <w:r w:rsidRPr="00A73279">
              <w:rPr>
                <w:b/>
                <w:bCs/>
                <w:strike/>
              </w:rPr>
              <w:t>Nível</w:t>
            </w:r>
          </w:p>
        </w:tc>
        <w:tc>
          <w:tcPr>
            <w:tcW w:w="720" w:type="dxa"/>
            <w:tcBorders>
              <w:right w:val="single" w:sz="4" w:space="0" w:color="auto"/>
            </w:tcBorders>
          </w:tcPr>
          <w:p w:rsidR="00735D0C" w:rsidRPr="00A73279" w:rsidRDefault="00735D0C" w:rsidP="009A25B0">
            <w:pPr>
              <w:jc w:val="both"/>
              <w:rPr>
                <w:b/>
                <w:bCs/>
                <w:strike/>
              </w:rPr>
            </w:pPr>
            <w:r w:rsidRPr="00A73279">
              <w:rPr>
                <w:b/>
                <w:bCs/>
                <w:strike/>
              </w:rPr>
              <w:t>Sim</w:t>
            </w:r>
          </w:p>
        </w:tc>
        <w:tc>
          <w:tcPr>
            <w:tcW w:w="720" w:type="dxa"/>
            <w:tcBorders>
              <w:left w:val="single" w:sz="4" w:space="0" w:color="auto"/>
            </w:tcBorders>
          </w:tcPr>
          <w:p w:rsidR="00735D0C" w:rsidRPr="00A73279" w:rsidRDefault="00735D0C" w:rsidP="009A25B0">
            <w:pPr>
              <w:jc w:val="both"/>
              <w:rPr>
                <w:b/>
                <w:bCs/>
                <w:strike/>
              </w:rPr>
            </w:pPr>
            <w:r w:rsidRPr="00A73279">
              <w:rPr>
                <w:b/>
                <w:bCs/>
                <w:strike/>
              </w:rPr>
              <w:t>Não</w:t>
            </w: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1.1 </w:t>
            </w:r>
            <w:r w:rsidRPr="00A73279">
              <w:rPr>
                <w:strike/>
              </w:rPr>
              <w:t>RH qualificado/capacitado</w:t>
            </w:r>
          </w:p>
        </w:tc>
        <w:tc>
          <w:tcPr>
            <w:tcW w:w="720" w:type="dxa"/>
            <w:vAlign w:val="center"/>
          </w:tcPr>
          <w:p w:rsidR="00735D0C" w:rsidRPr="00A73279" w:rsidRDefault="00735D0C" w:rsidP="009A25B0">
            <w:pPr>
              <w:jc w:val="both"/>
              <w:rPr>
                <w:b/>
                <w:strike/>
              </w:rPr>
            </w:pPr>
            <w:r w:rsidRPr="00A73279">
              <w:rPr>
                <w:b/>
                <w:strike/>
              </w:rPr>
              <w:t>II</w:t>
            </w:r>
          </w:p>
        </w:tc>
        <w:tc>
          <w:tcPr>
            <w:tcW w:w="72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32"/>
        <w:gridCol w:w="689"/>
        <w:gridCol w:w="671"/>
        <w:gridCol w:w="680"/>
      </w:tblGrid>
      <w:tr w:rsidR="00735D0C" w:rsidRPr="00A73279" w:rsidTr="009A25B0">
        <w:trPr>
          <w:jc w:val="center"/>
        </w:trPr>
        <w:tc>
          <w:tcPr>
            <w:tcW w:w="7560" w:type="dxa"/>
          </w:tcPr>
          <w:p w:rsidR="00735D0C" w:rsidRPr="00A73279" w:rsidRDefault="00735D0C" w:rsidP="009A25B0">
            <w:pPr>
              <w:jc w:val="both"/>
              <w:rPr>
                <w:strike/>
              </w:rPr>
            </w:pPr>
            <w:r w:rsidRPr="00A73279">
              <w:rPr>
                <w:b/>
                <w:strike/>
              </w:rPr>
              <w:t>2.</w:t>
            </w:r>
            <w:r w:rsidRPr="00A73279">
              <w:rPr>
                <w:strike/>
              </w:rPr>
              <w:t xml:space="preserve"> </w:t>
            </w:r>
            <w:proofErr w:type="gramStart"/>
            <w:r w:rsidRPr="00A73279">
              <w:rPr>
                <w:b/>
                <w:bCs/>
                <w:strike/>
              </w:rPr>
              <w:t>Infra - estrutura</w:t>
            </w:r>
            <w:proofErr w:type="gramEnd"/>
          </w:p>
        </w:tc>
        <w:tc>
          <w:tcPr>
            <w:tcW w:w="730" w:type="dxa"/>
          </w:tcPr>
          <w:p w:rsidR="00735D0C" w:rsidRPr="00A73279" w:rsidRDefault="00735D0C" w:rsidP="009A25B0">
            <w:pPr>
              <w:jc w:val="both"/>
              <w:rPr>
                <w:b/>
                <w:bCs/>
                <w:strike/>
              </w:rPr>
            </w:pPr>
            <w:r w:rsidRPr="00A73279">
              <w:rPr>
                <w:b/>
                <w:bCs/>
                <w:strike/>
              </w:rPr>
              <w:t>Nível</w:t>
            </w:r>
          </w:p>
        </w:tc>
        <w:tc>
          <w:tcPr>
            <w:tcW w:w="710" w:type="dxa"/>
            <w:tcBorders>
              <w:right w:val="single" w:sz="4" w:space="0" w:color="auto"/>
            </w:tcBorders>
          </w:tcPr>
          <w:p w:rsidR="00735D0C" w:rsidRPr="00A73279" w:rsidRDefault="00735D0C" w:rsidP="009A25B0">
            <w:pPr>
              <w:jc w:val="both"/>
              <w:rPr>
                <w:b/>
                <w:bCs/>
                <w:strike/>
              </w:rPr>
            </w:pPr>
            <w:r w:rsidRPr="00A73279">
              <w:rPr>
                <w:b/>
                <w:bCs/>
                <w:strike/>
              </w:rPr>
              <w:t>Sim</w:t>
            </w:r>
          </w:p>
        </w:tc>
        <w:tc>
          <w:tcPr>
            <w:tcW w:w="720" w:type="dxa"/>
            <w:tcBorders>
              <w:left w:val="single" w:sz="4" w:space="0" w:color="auto"/>
              <w:right w:val="single" w:sz="4" w:space="0" w:color="auto"/>
            </w:tcBorders>
          </w:tcPr>
          <w:p w:rsidR="00735D0C" w:rsidRPr="00A73279" w:rsidRDefault="00735D0C" w:rsidP="009A25B0">
            <w:pPr>
              <w:jc w:val="both"/>
              <w:rPr>
                <w:b/>
                <w:bCs/>
                <w:strike/>
              </w:rPr>
            </w:pPr>
            <w:r w:rsidRPr="00A73279">
              <w:rPr>
                <w:b/>
                <w:bCs/>
                <w:strike/>
              </w:rPr>
              <w:t>Não</w:t>
            </w:r>
          </w:p>
        </w:tc>
      </w:tr>
      <w:tr w:rsidR="00735D0C" w:rsidRPr="00A73279" w:rsidTr="009A25B0">
        <w:trPr>
          <w:jc w:val="center"/>
        </w:trPr>
        <w:tc>
          <w:tcPr>
            <w:tcW w:w="7560" w:type="dxa"/>
          </w:tcPr>
          <w:p w:rsidR="00735D0C" w:rsidRPr="00A73279" w:rsidRDefault="00735D0C" w:rsidP="009A25B0">
            <w:pPr>
              <w:jc w:val="both"/>
              <w:rPr>
                <w:strike/>
              </w:rPr>
            </w:pPr>
            <w:proofErr w:type="gramStart"/>
            <w:r w:rsidRPr="00A73279">
              <w:rPr>
                <w:b/>
                <w:strike/>
              </w:rPr>
              <w:t xml:space="preserve">2.1 </w:t>
            </w:r>
            <w:r w:rsidRPr="00A73279">
              <w:rPr>
                <w:strike/>
              </w:rPr>
              <w:t>Área</w:t>
            </w:r>
            <w:proofErr w:type="gramEnd"/>
            <w:r w:rsidRPr="00A73279">
              <w:rPr>
                <w:strike/>
              </w:rPr>
              <w:t xml:space="preserve"> física conforme legislação vigente (área específica, fluxo iluminação, ventilação).</w:t>
            </w:r>
          </w:p>
        </w:tc>
        <w:tc>
          <w:tcPr>
            <w:tcW w:w="730" w:type="dxa"/>
            <w:tcBorders>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10" w:type="dxa"/>
            <w:tcBorders>
              <w:left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
                <w:bCs/>
                <w:strike/>
              </w:rPr>
            </w:pPr>
            <w:r w:rsidRPr="00A73279">
              <w:rPr>
                <w:b/>
                <w:bCs/>
                <w:strike/>
              </w:rPr>
              <w:t>2.2 Equipamentos / Insumos</w:t>
            </w:r>
          </w:p>
        </w:tc>
        <w:tc>
          <w:tcPr>
            <w:tcW w:w="730" w:type="dxa"/>
            <w:tcBorders>
              <w:left w:val="single" w:sz="4" w:space="0" w:color="auto"/>
              <w:bottom w:val="single" w:sz="4" w:space="0" w:color="auto"/>
            </w:tcBorders>
            <w:vAlign w:val="center"/>
          </w:tcPr>
          <w:p w:rsidR="00735D0C" w:rsidRPr="00A73279" w:rsidRDefault="00735D0C" w:rsidP="009A25B0">
            <w:pPr>
              <w:jc w:val="both"/>
              <w:rPr>
                <w:b/>
                <w:bCs/>
                <w:strike/>
              </w:rPr>
            </w:pPr>
          </w:p>
        </w:tc>
        <w:tc>
          <w:tcPr>
            <w:tcW w:w="710" w:type="dxa"/>
            <w:tcBorders>
              <w:left w:val="single" w:sz="4" w:space="0" w:color="auto"/>
            </w:tcBorders>
          </w:tcPr>
          <w:p w:rsidR="00735D0C" w:rsidRPr="00A73279" w:rsidRDefault="00735D0C" w:rsidP="009A25B0">
            <w:pPr>
              <w:jc w:val="both"/>
              <w:rPr>
                <w:bCs/>
                <w:strike/>
              </w:rPr>
            </w:pPr>
          </w:p>
        </w:tc>
        <w:tc>
          <w:tcPr>
            <w:tcW w:w="720" w:type="dxa"/>
            <w:tcBorders>
              <w:left w:val="single" w:sz="4" w:space="0" w:color="auto"/>
            </w:tcBorders>
          </w:tcPr>
          <w:p w:rsidR="00735D0C" w:rsidRPr="00A73279" w:rsidRDefault="00735D0C" w:rsidP="009A25B0">
            <w:pPr>
              <w:jc w:val="both"/>
              <w:rPr>
                <w:bCs/>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Cs/>
                <w:strike/>
              </w:rPr>
            </w:pPr>
            <w:r w:rsidRPr="00A73279">
              <w:rPr>
                <w:b/>
                <w:bCs/>
                <w:strike/>
              </w:rPr>
              <w:t xml:space="preserve">2.2.1 </w:t>
            </w:r>
            <w:r w:rsidRPr="00A73279">
              <w:rPr>
                <w:strike/>
              </w:rPr>
              <w:t xml:space="preserve">Equipamentos em conformidade com técnicas utilizadas </w:t>
            </w:r>
            <w:r w:rsidRPr="00A73279">
              <w:rPr>
                <w:strike/>
              </w:rPr>
              <w:tab/>
            </w:r>
          </w:p>
        </w:tc>
        <w:tc>
          <w:tcPr>
            <w:tcW w:w="730" w:type="dxa"/>
            <w:tcBorders>
              <w:top w:val="single" w:sz="4" w:space="0" w:color="auto"/>
              <w:left w:val="single" w:sz="4" w:space="0" w:color="auto"/>
              <w:bottom w:val="single" w:sz="4" w:space="0" w:color="auto"/>
            </w:tcBorders>
            <w:vAlign w:val="center"/>
          </w:tcPr>
          <w:p w:rsidR="00735D0C" w:rsidRPr="00A73279" w:rsidRDefault="00735D0C" w:rsidP="009A25B0">
            <w:pPr>
              <w:jc w:val="both"/>
              <w:rPr>
                <w:b/>
                <w:strike/>
              </w:rPr>
            </w:pPr>
            <w:r w:rsidRPr="00A73279">
              <w:rPr>
                <w:b/>
                <w:strike/>
              </w:rPr>
              <w:t>III</w:t>
            </w:r>
          </w:p>
        </w:tc>
        <w:tc>
          <w:tcPr>
            <w:tcW w:w="71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
                <w:bCs/>
                <w:strike/>
              </w:rPr>
            </w:pPr>
            <w:r w:rsidRPr="00A73279">
              <w:rPr>
                <w:b/>
                <w:strike/>
              </w:rPr>
              <w:t xml:space="preserve">– </w:t>
            </w:r>
            <w:r w:rsidRPr="00A73279">
              <w:rPr>
                <w:bCs/>
                <w:strike/>
              </w:rPr>
              <w:t>R</w:t>
            </w:r>
            <w:r w:rsidRPr="00A73279">
              <w:rPr>
                <w:strike/>
              </w:rPr>
              <w:t xml:space="preserve">efrigeradores, com sistema de alarme, temperatura controlada e registrada, mantida a 4 </w:t>
            </w:r>
            <w:r w:rsidRPr="00A73279">
              <w:rPr>
                <w:strike/>
              </w:rPr>
              <w:sym w:font="Symbol" w:char="F0B1"/>
            </w:r>
            <w:r w:rsidRPr="00A73279">
              <w:rPr>
                <w:strike/>
              </w:rPr>
              <w:t xml:space="preserve"> 2ºC conforme legislação vigente.</w:t>
            </w:r>
          </w:p>
        </w:tc>
        <w:tc>
          <w:tcPr>
            <w:tcW w:w="730" w:type="dxa"/>
            <w:tcBorders>
              <w:top w:val="single" w:sz="4" w:space="0" w:color="auto"/>
              <w:left w:val="single" w:sz="4" w:space="0" w:color="auto"/>
              <w:bottom w:val="single" w:sz="4" w:space="0" w:color="auto"/>
            </w:tcBorders>
            <w:vAlign w:val="center"/>
          </w:tcPr>
          <w:p w:rsidR="00735D0C" w:rsidRPr="00A73279" w:rsidRDefault="00735D0C" w:rsidP="009A25B0">
            <w:pPr>
              <w:jc w:val="both"/>
              <w:rPr>
                <w:b/>
                <w:strike/>
              </w:rPr>
            </w:pPr>
            <w:r w:rsidRPr="00A73279">
              <w:rPr>
                <w:b/>
                <w:strike/>
              </w:rPr>
              <w:t>III</w:t>
            </w:r>
          </w:p>
        </w:tc>
        <w:tc>
          <w:tcPr>
            <w:tcW w:w="71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
                <w:strike/>
              </w:rPr>
            </w:pPr>
            <w:r w:rsidRPr="00A73279">
              <w:rPr>
                <w:b/>
                <w:strike/>
              </w:rPr>
              <w:t xml:space="preserve"> –</w:t>
            </w:r>
            <w:r w:rsidRPr="00A73279">
              <w:rPr>
                <w:strike/>
              </w:rPr>
              <w:t xml:space="preserve"> </w:t>
            </w:r>
            <w:r w:rsidRPr="00A73279">
              <w:rPr>
                <w:bCs/>
                <w:strike/>
              </w:rPr>
              <w:t>C</w:t>
            </w:r>
            <w:r w:rsidRPr="00A73279">
              <w:rPr>
                <w:strike/>
              </w:rPr>
              <w:t>ongeladores, com sistema de alarme, temperatura controlada e registrada, mantida a 20ºC negativos ou menos e registrada, conforme legislação vigente.</w:t>
            </w:r>
          </w:p>
        </w:tc>
        <w:tc>
          <w:tcPr>
            <w:tcW w:w="730" w:type="dxa"/>
            <w:tcBorders>
              <w:top w:val="single" w:sz="4" w:space="0" w:color="auto"/>
              <w:left w:val="single" w:sz="4" w:space="0" w:color="auto"/>
              <w:bottom w:val="single" w:sz="4" w:space="0" w:color="auto"/>
            </w:tcBorders>
            <w:vAlign w:val="center"/>
          </w:tcPr>
          <w:p w:rsidR="00735D0C" w:rsidRPr="00A73279" w:rsidRDefault="00735D0C" w:rsidP="009A25B0">
            <w:pPr>
              <w:jc w:val="both"/>
              <w:rPr>
                <w:b/>
                <w:strike/>
              </w:rPr>
            </w:pPr>
            <w:r w:rsidRPr="00A73279">
              <w:rPr>
                <w:b/>
                <w:strike/>
              </w:rPr>
              <w:t>III</w:t>
            </w:r>
          </w:p>
        </w:tc>
        <w:tc>
          <w:tcPr>
            <w:tcW w:w="71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bCs/>
                <w:strike/>
              </w:rPr>
            </w:pPr>
            <w:r w:rsidRPr="00A73279">
              <w:rPr>
                <w:b/>
                <w:strike/>
              </w:rPr>
              <w:t xml:space="preserve">2.2.2 </w:t>
            </w:r>
            <w:r w:rsidRPr="00A73279">
              <w:rPr>
                <w:bCs/>
                <w:strike/>
              </w:rPr>
              <w:t xml:space="preserve">Monitoramento de temperatura dos equipamentos conforme legislação </w:t>
            </w:r>
          </w:p>
        </w:tc>
        <w:tc>
          <w:tcPr>
            <w:tcW w:w="730" w:type="dxa"/>
            <w:tcBorders>
              <w:top w:val="single" w:sz="4" w:space="0" w:color="auto"/>
              <w:left w:val="single" w:sz="4" w:space="0" w:color="auto"/>
              <w:bottom w:val="single" w:sz="4" w:space="0" w:color="auto"/>
            </w:tcBorders>
            <w:vAlign w:val="center"/>
          </w:tcPr>
          <w:p w:rsidR="00735D0C" w:rsidRPr="00A73279" w:rsidRDefault="00735D0C" w:rsidP="009A25B0">
            <w:pPr>
              <w:jc w:val="both"/>
              <w:rPr>
                <w:b/>
                <w:strike/>
              </w:rPr>
            </w:pPr>
            <w:r w:rsidRPr="00A73279">
              <w:rPr>
                <w:b/>
                <w:strike/>
              </w:rPr>
              <w:t>II</w:t>
            </w:r>
          </w:p>
        </w:tc>
        <w:tc>
          <w:tcPr>
            <w:tcW w:w="71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right w:val="single" w:sz="4" w:space="0" w:color="auto"/>
            </w:tcBorders>
          </w:tcPr>
          <w:p w:rsidR="00735D0C" w:rsidRPr="00A73279" w:rsidRDefault="00735D0C" w:rsidP="009A25B0">
            <w:pPr>
              <w:jc w:val="both"/>
              <w:rPr>
                <w:strike/>
              </w:rPr>
            </w:pPr>
            <w:r w:rsidRPr="00A73279">
              <w:rPr>
                <w:b/>
                <w:bCs/>
                <w:strike/>
              </w:rPr>
              <w:t xml:space="preserve">2.2.3 </w:t>
            </w:r>
            <w:r w:rsidRPr="00A73279">
              <w:rPr>
                <w:strike/>
              </w:rPr>
              <w:t>Sistema de alarme sonoro e visual nos equipamentos de refrigeração</w:t>
            </w:r>
          </w:p>
        </w:tc>
        <w:tc>
          <w:tcPr>
            <w:tcW w:w="730" w:type="dxa"/>
            <w:tcBorders>
              <w:top w:val="single" w:sz="4" w:space="0" w:color="auto"/>
              <w:left w:val="single" w:sz="4" w:space="0" w:color="auto"/>
            </w:tcBorders>
            <w:vAlign w:val="center"/>
          </w:tcPr>
          <w:p w:rsidR="00735D0C" w:rsidRPr="00A73279" w:rsidRDefault="00735D0C" w:rsidP="009A25B0">
            <w:pPr>
              <w:jc w:val="both"/>
              <w:rPr>
                <w:b/>
                <w:strike/>
              </w:rPr>
            </w:pPr>
            <w:r w:rsidRPr="00A73279">
              <w:rPr>
                <w:b/>
                <w:strike/>
              </w:rPr>
              <w:t>II</w:t>
            </w:r>
          </w:p>
        </w:tc>
        <w:tc>
          <w:tcPr>
            <w:tcW w:w="710" w:type="dxa"/>
            <w:tcBorders>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
                <w:bCs/>
                <w:strike/>
              </w:rPr>
            </w:pPr>
            <w:proofErr w:type="gramStart"/>
            <w:r w:rsidRPr="00A73279">
              <w:rPr>
                <w:b/>
                <w:bCs/>
                <w:strike/>
              </w:rPr>
              <w:t xml:space="preserve">2.3 </w:t>
            </w:r>
            <w:r w:rsidRPr="00A73279">
              <w:rPr>
                <w:bCs/>
                <w:strike/>
              </w:rPr>
              <w:t>A</w:t>
            </w:r>
            <w:r w:rsidRPr="00A73279">
              <w:rPr>
                <w:strike/>
              </w:rPr>
              <w:t>rmazenamento</w:t>
            </w:r>
            <w:proofErr w:type="gramEnd"/>
            <w:r w:rsidRPr="00A73279">
              <w:rPr>
                <w:strike/>
              </w:rPr>
              <w:t xml:space="preserve"> de sangue e </w:t>
            </w:r>
            <w:proofErr w:type="spellStart"/>
            <w:r w:rsidRPr="00A73279">
              <w:rPr>
                <w:strike/>
              </w:rPr>
              <w:t>hemocomponentes</w:t>
            </w:r>
            <w:proofErr w:type="spellEnd"/>
            <w:r w:rsidRPr="00A73279">
              <w:rPr>
                <w:strike/>
              </w:rPr>
              <w:t xml:space="preserve"> em equipamentos apropriado, de forma segregada, </w:t>
            </w:r>
            <w:r w:rsidRPr="00A73279">
              <w:rPr>
                <w:bCs/>
                <w:strike/>
              </w:rPr>
              <w:t>ordenada e racional. Parâmetros: prazo de validade, grupo ABO, irradiados, uso autólogo, procedimentos especiais, outros.</w:t>
            </w:r>
          </w:p>
        </w:tc>
        <w:tc>
          <w:tcPr>
            <w:tcW w:w="730" w:type="dxa"/>
            <w:tcBorders>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10" w:type="dxa"/>
            <w:tcBorders>
              <w:left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tcBorders>
            <w:vAlign w:val="center"/>
          </w:tcPr>
          <w:p w:rsidR="00735D0C" w:rsidRPr="00A73279" w:rsidRDefault="00735D0C" w:rsidP="009A25B0">
            <w:pPr>
              <w:jc w:val="both"/>
              <w:rPr>
                <w:strike/>
              </w:rPr>
            </w:pPr>
          </w:p>
        </w:tc>
      </w:tr>
      <w:tr w:rsidR="00735D0C" w:rsidRPr="00A73279" w:rsidTr="009A25B0">
        <w:trPr>
          <w:trHeight w:val="269"/>
          <w:jc w:val="center"/>
        </w:trPr>
        <w:tc>
          <w:tcPr>
            <w:tcW w:w="7560" w:type="dxa"/>
          </w:tcPr>
          <w:p w:rsidR="00735D0C" w:rsidRPr="00A73279" w:rsidRDefault="00735D0C" w:rsidP="009A25B0">
            <w:pPr>
              <w:jc w:val="both"/>
              <w:rPr>
                <w:bCs/>
                <w:strike/>
              </w:rPr>
            </w:pPr>
            <w:r w:rsidRPr="00A73279">
              <w:rPr>
                <w:b/>
                <w:strike/>
              </w:rPr>
              <w:t>2.4</w:t>
            </w:r>
            <w:r w:rsidRPr="00A73279">
              <w:rPr>
                <w:strike/>
              </w:rPr>
              <w:t xml:space="preserve"> Insumos utilizados registrados e/ou autorizados pela ANVISA, dentro do prazo de validade e armazenados </w:t>
            </w:r>
            <w:r w:rsidRPr="00A73279">
              <w:rPr>
                <w:bCs/>
                <w:strike/>
              </w:rPr>
              <w:t xml:space="preserve">de acordo com a especificação do </w:t>
            </w:r>
            <w:proofErr w:type="gramStart"/>
            <w:r w:rsidRPr="00A73279">
              <w:rPr>
                <w:bCs/>
                <w:strike/>
              </w:rPr>
              <w:t>fabricante</w:t>
            </w:r>
            <w:proofErr w:type="gramEnd"/>
          </w:p>
        </w:tc>
        <w:tc>
          <w:tcPr>
            <w:tcW w:w="730" w:type="dxa"/>
            <w:vAlign w:val="center"/>
          </w:tcPr>
          <w:p w:rsidR="00735D0C" w:rsidRPr="00A73279" w:rsidRDefault="00735D0C" w:rsidP="009A25B0">
            <w:pPr>
              <w:jc w:val="both"/>
              <w:rPr>
                <w:b/>
                <w:strike/>
              </w:rPr>
            </w:pPr>
            <w:r w:rsidRPr="00A73279">
              <w:rPr>
                <w:b/>
                <w:strike/>
              </w:rPr>
              <w:t>III</w:t>
            </w:r>
          </w:p>
        </w:tc>
        <w:tc>
          <w:tcPr>
            <w:tcW w:w="71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2.4.1 </w:t>
            </w:r>
            <w:r w:rsidRPr="00A73279">
              <w:rPr>
                <w:strike/>
              </w:rPr>
              <w:t>Armazenamento de reagentes em equipamento/área especifica e identificada</w:t>
            </w:r>
          </w:p>
        </w:tc>
        <w:tc>
          <w:tcPr>
            <w:tcW w:w="73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1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2.4.2 </w:t>
            </w:r>
            <w:r w:rsidRPr="00A73279">
              <w:rPr>
                <w:bCs/>
                <w:strike/>
              </w:rPr>
              <w:t>Controle de qualidade de cada lote de reagente em uso</w:t>
            </w:r>
          </w:p>
        </w:tc>
        <w:tc>
          <w:tcPr>
            <w:tcW w:w="73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p>
        </w:tc>
        <w:tc>
          <w:tcPr>
            <w:tcW w:w="71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2.5 </w:t>
            </w:r>
            <w:proofErr w:type="spellStart"/>
            <w:proofErr w:type="gramStart"/>
            <w:r w:rsidRPr="00A73279">
              <w:rPr>
                <w:strike/>
              </w:rPr>
              <w:t>Anti-soros</w:t>
            </w:r>
            <w:proofErr w:type="spellEnd"/>
            <w:proofErr w:type="gramEnd"/>
            <w:r w:rsidRPr="00A73279">
              <w:rPr>
                <w:strike/>
              </w:rPr>
              <w:t xml:space="preserve"> monoclonais</w:t>
            </w:r>
          </w:p>
        </w:tc>
        <w:tc>
          <w:tcPr>
            <w:tcW w:w="73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INF</w:t>
            </w:r>
          </w:p>
        </w:tc>
        <w:tc>
          <w:tcPr>
            <w:tcW w:w="71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2.5.1 </w:t>
            </w:r>
            <w:proofErr w:type="spellStart"/>
            <w:proofErr w:type="gramStart"/>
            <w:r w:rsidRPr="00A73279">
              <w:rPr>
                <w:strike/>
              </w:rPr>
              <w:t>A</w:t>
            </w:r>
            <w:r w:rsidRPr="00A73279">
              <w:rPr>
                <w:bCs/>
                <w:strike/>
              </w:rPr>
              <w:t>nti-soros</w:t>
            </w:r>
            <w:proofErr w:type="spellEnd"/>
            <w:proofErr w:type="gramEnd"/>
            <w:r w:rsidRPr="00A73279">
              <w:rPr>
                <w:bCs/>
                <w:strike/>
              </w:rPr>
              <w:t xml:space="preserve"> </w:t>
            </w:r>
            <w:proofErr w:type="spellStart"/>
            <w:r w:rsidRPr="00A73279">
              <w:rPr>
                <w:bCs/>
                <w:strike/>
              </w:rPr>
              <w:t>policlonal</w:t>
            </w:r>
            <w:proofErr w:type="spellEnd"/>
          </w:p>
        </w:tc>
        <w:tc>
          <w:tcPr>
            <w:tcW w:w="73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INF</w:t>
            </w:r>
          </w:p>
        </w:tc>
        <w:tc>
          <w:tcPr>
            <w:tcW w:w="71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2.6 </w:t>
            </w:r>
            <w:proofErr w:type="gramStart"/>
            <w:r w:rsidRPr="00A73279">
              <w:rPr>
                <w:strike/>
              </w:rPr>
              <w:t>Equipo</w:t>
            </w:r>
            <w:proofErr w:type="gramEnd"/>
            <w:r w:rsidRPr="00A73279">
              <w:rPr>
                <w:strike/>
              </w:rPr>
              <w:t xml:space="preserve"> de transfusão com filtro estéril, </w:t>
            </w:r>
            <w:proofErr w:type="spellStart"/>
            <w:r w:rsidRPr="00A73279">
              <w:rPr>
                <w:strike/>
              </w:rPr>
              <w:t>apirogênico</w:t>
            </w:r>
            <w:proofErr w:type="spellEnd"/>
            <w:r w:rsidRPr="00A73279">
              <w:rPr>
                <w:strike/>
              </w:rPr>
              <w:t xml:space="preserve"> e descartável.</w:t>
            </w:r>
          </w:p>
        </w:tc>
        <w:tc>
          <w:tcPr>
            <w:tcW w:w="73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1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bCs/>
                <w:strike/>
              </w:rPr>
              <w:t xml:space="preserve">2.7 </w:t>
            </w:r>
            <w:r w:rsidRPr="00A73279">
              <w:rPr>
                <w:bCs/>
                <w:strike/>
              </w:rPr>
              <w:t>Utiliza r</w:t>
            </w:r>
            <w:r w:rsidRPr="00A73279">
              <w:rPr>
                <w:strike/>
              </w:rPr>
              <w:t>eagente produzido na unidade e/ou pelo hemocentro coordenador conforme protocolo</w:t>
            </w:r>
          </w:p>
        </w:tc>
        <w:tc>
          <w:tcPr>
            <w:tcW w:w="730" w:type="dxa"/>
            <w:tcBorders>
              <w:right w:val="single" w:sz="4" w:space="0" w:color="auto"/>
            </w:tcBorders>
            <w:vAlign w:val="center"/>
          </w:tcPr>
          <w:p w:rsidR="00735D0C" w:rsidRPr="00A73279" w:rsidRDefault="00735D0C" w:rsidP="009A25B0">
            <w:pPr>
              <w:jc w:val="both"/>
              <w:rPr>
                <w:b/>
                <w:strike/>
              </w:rPr>
            </w:pPr>
            <w:r w:rsidRPr="00A73279">
              <w:rPr>
                <w:b/>
                <w:strike/>
              </w:rPr>
              <w:t>INF</w:t>
            </w:r>
          </w:p>
        </w:tc>
        <w:tc>
          <w:tcPr>
            <w:tcW w:w="710" w:type="dxa"/>
            <w:tcBorders>
              <w:left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bCs/>
                <w:strike/>
              </w:rPr>
              <w:t xml:space="preserve">2.8 </w:t>
            </w:r>
            <w:r w:rsidRPr="00A73279">
              <w:rPr>
                <w:strike/>
              </w:rPr>
              <w:t xml:space="preserve">Controle e registro da temperatura do ambiente (22 </w:t>
            </w:r>
            <w:r w:rsidRPr="00A73279">
              <w:rPr>
                <w:strike/>
              </w:rPr>
              <w:sym w:font="Symbol" w:char="F0B1"/>
            </w:r>
            <w:r w:rsidRPr="00A73279">
              <w:rPr>
                <w:strike/>
              </w:rPr>
              <w:t xml:space="preserve"> 2ºC)</w:t>
            </w:r>
          </w:p>
        </w:tc>
        <w:tc>
          <w:tcPr>
            <w:tcW w:w="730" w:type="dxa"/>
            <w:tcBorders>
              <w:right w:val="single" w:sz="4" w:space="0" w:color="auto"/>
            </w:tcBorders>
            <w:vAlign w:val="center"/>
          </w:tcPr>
          <w:p w:rsidR="00735D0C" w:rsidRPr="00A73279" w:rsidRDefault="00735D0C" w:rsidP="009A25B0">
            <w:pPr>
              <w:jc w:val="both"/>
              <w:rPr>
                <w:b/>
                <w:strike/>
              </w:rPr>
            </w:pPr>
            <w:r w:rsidRPr="00A73279">
              <w:rPr>
                <w:b/>
                <w:strike/>
              </w:rPr>
              <w:t>III</w:t>
            </w:r>
          </w:p>
        </w:tc>
        <w:tc>
          <w:tcPr>
            <w:tcW w:w="710" w:type="dxa"/>
            <w:tcBorders>
              <w:left w:val="single" w:sz="4" w:space="0" w:color="auto"/>
              <w:right w:val="single" w:sz="4" w:space="0" w:color="auto"/>
            </w:tcBorders>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072" w:type="dxa"/>
          </w:tcPr>
          <w:p w:rsidR="00735D0C" w:rsidRPr="00A73279" w:rsidRDefault="00735D0C" w:rsidP="009A25B0">
            <w:pPr>
              <w:jc w:val="both"/>
              <w:rPr>
                <w:b/>
                <w:bCs/>
                <w:strike/>
              </w:rPr>
            </w:pPr>
            <w:r w:rsidRPr="00A73279">
              <w:rPr>
                <w:b/>
                <w:bCs/>
                <w:strike/>
              </w:rPr>
              <w:lastRenderedPageBreak/>
              <w:t>Observações:</w:t>
            </w:r>
          </w:p>
        </w:tc>
      </w:tr>
      <w:tr w:rsidR="00735D0C" w:rsidRPr="00A73279" w:rsidTr="009A25B0">
        <w:trPr>
          <w:jc w:val="center"/>
        </w:trPr>
        <w:tc>
          <w:tcPr>
            <w:tcW w:w="9072" w:type="dxa"/>
          </w:tcPr>
          <w:p w:rsidR="00735D0C" w:rsidRPr="00A73279" w:rsidRDefault="00735D0C" w:rsidP="009A25B0">
            <w:pPr>
              <w:jc w:val="both"/>
              <w:rPr>
                <w:b/>
                <w:bCs/>
                <w:strike/>
              </w:rPr>
            </w:pPr>
          </w:p>
        </w:tc>
      </w:tr>
      <w:tr w:rsidR="00735D0C" w:rsidRPr="00A73279" w:rsidTr="009A25B0">
        <w:trPr>
          <w:jc w:val="center"/>
        </w:trPr>
        <w:tc>
          <w:tcPr>
            <w:tcW w:w="9072" w:type="dxa"/>
          </w:tcPr>
          <w:p w:rsidR="00735D0C" w:rsidRPr="00A73279" w:rsidRDefault="00735D0C" w:rsidP="009A25B0">
            <w:pPr>
              <w:jc w:val="both"/>
              <w:rPr>
                <w:b/>
                <w:bCs/>
                <w:strike/>
              </w:rPr>
            </w:pPr>
          </w:p>
        </w:tc>
      </w:tr>
      <w:tr w:rsidR="00735D0C" w:rsidRPr="00A73279" w:rsidTr="009A25B0">
        <w:trPr>
          <w:jc w:val="center"/>
        </w:trPr>
        <w:tc>
          <w:tcPr>
            <w:tcW w:w="9072" w:type="dxa"/>
          </w:tcPr>
          <w:p w:rsidR="00735D0C" w:rsidRPr="00A73279" w:rsidRDefault="00735D0C" w:rsidP="009A25B0">
            <w:pPr>
              <w:jc w:val="both"/>
              <w:rPr>
                <w:b/>
                <w:bCs/>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32"/>
        <w:gridCol w:w="680"/>
        <w:gridCol w:w="680"/>
        <w:gridCol w:w="680"/>
      </w:tblGrid>
      <w:tr w:rsidR="00735D0C" w:rsidRPr="00A73279" w:rsidTr="009A25B0">
        <w:trPr>
          <w:jc w:val="center"/>
        </w:trPr>
        <w:tc>
          <w:tcPr>
            <w:tcW w:w="7560" w:type="dxa"/>
            <w:tcBorders>
              <w:right w:val="single" w:sz="4" w:space="0" w:color="auto"/>
            </w:tcBorders>
          </w:tcPr>
          <w:p w:rsidR="00735D0C" w:rsidRPr="00A73279" w:rsidRDefault="00735D0C" w:rsidP="009A25B0">
            <w:pPr>
              <w:jc w:val="both"/>
              <w:rPr>
                <w:strike/>
              </w:rPr>
            </w:pPr>
            <w:r w:rsidRPr="00A73279">
              <w:rPr>
                <w:b/>
                <w:strike/>
              </w:rPr>
              <w:t>3.</w:t>
            </w:r>
            <w:r w:rsidRPr="00A73279">
              <w:rPr>
                <w:strike/>
              </w:rPr>
              <w:t xml:space="preserve"> </w:t>
            </w:r>
            <w:r w:rsidRPr="00A73279">
              <w:rPr>
                <w:b/>
                <w:bCs/>
                <w:strike/>
              </w:rPr>
              <w:t xml:space="preserve">Procedimentos </w:t>
            </w:r>
            <w:proofErr w:type="spellStart"/>
            <w:r w:rsidRPr="00A73279">
              <w:rPr>
                <w:b/>
                <w:bCs/>
                <w:strike/>
              </w:rPr>
              <w:t>pré-transfusionais</w:t>
            </w:r>
            <w:proofErr w:type="spellEnd"/>
          </w:p>
        </w:tc>
        <w:tc>
          <w:tcPr>
            <w:tcW w:w="720" w:type="dxa"/>
            <w:tcBorders>
              <w:left w:val="single" w:sz="4" w:space="0" w:color="auto"/>
              <w:bottom w:val="single" w:sz="4" w:space="0" w:color="auto"/>
              <w:right w:val="single" w:sz="4" w:space="0" w:color="auto"/>
            </w:tcBorders>
          </w:tcPr>
          <w:p w:rsidR="00735D0C" w:rsidRPr="00A73279" w:rsidRDefault="00735D0C" w:rsidP="009A25B0">
            <w:pPr>
              <w:jc w:val="both"/>
              <w:rPr>
                <w:b/>
                <w:bCs/>
                <w:strike/>
              </w:rPr>
            </w:pPr>
            <w:r w:rsidRPr="00A73279">
              <w:rPr>
                <w:b/>
                <w:bCs/>
                <w:strike/>
              </w:rPr>
              <w:t>Nível</w:t>
            </w:r>
          </w:p>
        </w:tc>
        <w:tc>
          <w:tcPr>
            <w:tcW w:w="720" w:type="dxa"/>
            <w:tcBorders>
              <w:left w:val="single" w:sz="4" w:space="0" w:color="auto"/>
              <w:right w:val="single" w:sz="4" w:space="0" w:color="auto"/>
            </w:tcBorders>
          </w:tcPr>
          <w:p w:rsidR="00735D0C" w:rsidRPr="00A73279" w:rsidRDefault="00735D0C" w:rsidP="009A25B0">
            <w:pPr>
              <w:jc w:val="both"/>
              <w:rPr>
                <w:b/>
                <w:bCs/>
                <w:strike/>
              </w:rPr>
            </w:pPr>
            <w:r w:rsidRPr="00A73279">
              <w:rPr>
                <w:b/>
                <w:bCs/>
                <w:strike/>
              </w:rPr>
              <w:t>Sim</w:t>
            </w:r>
          </w:p>
        </w:tc>
        <w:tc>
          <w:tcPr>
            <w:tcW w:w="720" w:type="dxa"/>
            <w:tcBorders>
              <w:left w:val="single" w:sz="4" w:space="0" w:color="auto"/>
            </w:tcBorders>
          </w:tcPr>
          <w:p w:rsidR="00735D0C" w:rsidRPr="00A73279" w:rsidRDefault="00735D0C" w:rsidP="009A25B0">
            <w:pPr>
              <w:jc w:val="both"/>
              <w:rPr>
                <w:b/>
                <w:bCs/>
                <w:strike/>
              </w:rPr>
            </w:pPr>
            <w:r w:rsidRPr="00A73279">
              <w:rPr>
                <w:b/>
                <w:bCs/>
                <w:strike/>
              </w:rPr>
              <w:t>Não</w:t>
            </w: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3.1 </w:t>
            </w:r>
            <w:r w:rsidRPr="00A73279">
              <w:rPr>
                <w:b/>
                <w:bCs/>
                <w:strike/>
              </w:rPr>
              <w:t>Aspectos gerais</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3.1.1 </w:t>
            </w:r>
            <w:r w:rsidRPr="00A73279">
              <w:rPr>
                <w:strike/>
              </w:rPr>
              <w:t>POP atualizado e disponível</w:t>
            </w:r>
          </w:p>
        </w:tc>
        <w:tc>
          <w:tcPr>
            <w:tcW w:w="72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3.1.2</w:t>
            </w:r>
            <w:r w:rsidRPr="00A73279">
              <w:rPr>
                <w:b/>
                <w:bCs/>
                <w:strike/>
              </w:rPr>
              <w:t xml:space="preserve"> </w:t>
            </w:r>
            <w:r w:rsidRPr="00A73279">
              <w:rPr>
                <w:bCs/>
                <w:strike/>
              </w:rPr>
              <w:t>Procedimentos executados de acordo com o POP</w:t>
            </w:r>
          </w:p>
        </w:tc>
        <w:tc>
          <w:tcPr>
            <w:tcW w:w="720" w:type="dxa"/>
            <w:vAlign w:val="center"/>
          </w:tcPr>
          <w:p w:rsidR="00735D0C" w:rsidRPr="00A73279" w:rsidRDefault="00735D0C" w:rsidP="009A25B0">
            <w:pPr>
              <w:jc w:val="both"/>
              <w:rPr>
                <w:b/>
                <w:bCs/>
                <w:strike/>
              </w:rPr>
            </w:pPr>
            <w:r w:rsidRPr="00A73279">
              <w:rPr>
                <w:b/>
                <w:bCs/>
                <w:strike/>
              </w:rPr>
              <w:t>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3.1.3 </w:t>
            </w:r>
            <w:r w:rsidRPr="00A73279">
              <w:rPr>
                <w:strike/>
              </w:rPr>
              <w:t>Realiza/registra</w:t>
            </w:r>
            <w:r w:rsidRPr="00A73279">
              <w:rPr>
                <w:b/>
                <w:strike/>
              </w:rPr>
              <w:t xml:space="preserve"> </w:t>
            </w:r>
            <w:r w:rsidRPr="00A73279">
              <w:rPr>
                <w:bCs/>
                <w:strike/>
              </w:rPr>
              <w:t>CQI – Controle de Qualidade Interno</w:t>
            </w: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strike/>
              </w:rPr>
              <w:t xml:space="preserve">3.1.4 </w:t>
            </w:r>
            <w:r w:rsidRPr="00A73279">
              <w:rPr>
                <w:bCs/>
                <w:strike/>
              </w:rPr>
              <w:t>Adota/registra medidas corretivas quando identificadas não conformidades.</w:t>
            </w: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tcPr>
          <w:p w:rsidR="00735D0C" w:rsidRPr="00A73279" w:rsidRDefault="00735D0C" w:rsidP="009A25B0">
            <w:pPr>
              <w:jc w:val="both"/>
              <w:rPr>
                <w:strike/>
              </w:rPr>
            </w:pPr>
          </w:p>
        </w:tc>
        <w:tc>
          <w:tcPr>
            <w:tcW w:w="720" w:type="dxa"/>
            <w:vAlign w:val="center"/>
          </w:tcPr>
          <w:p w:rsidR="00735D0C" w:rsidRPr="00A73279" w:rsidRDefault="00735D0C" w:rsidP="009A25B0">
            <w:pPr>
              <w:jc w:val="both"/>
              <w:rPr>
                <w:b/>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strike/>
              </w:rPr>
              <w:t xml:space="preserve">3.1.5 </w:t>
            </w:r>
            <w:r w:rsidRPr="00A73279">
              <w:rPr>
                <w:bCs/>
                <w:strike/>
              </w:rPr>
              <w:t>Participa/registra AEQ – Avaliação Externa da Qualidade</w:t>
            </w:r>
          </w:p>
          <w:p w:rsidR="00735D0C" w:rsidRPr="00A73279" w:rsidRDefault="00735D0C" w:rsidP="009A25B0">
            <w:pPr>
              <w:jc w:val="both"/>
              <w:rPr>
                <w:bCs/>
                <w:strike/>
              </w:rPr>
            </w:pPr>
            <w:r w:rsidRPr="00A73279">
              <w:rPr>
                <w:bCs/>
                <w:strike/>
              </w:rPr>
              <w:t>Programa: ______________________________________________</w:t>
            </w:r>
          </w:p>
        </w:tc>
        <w:tc>
          <w:tcPr>
            <w:tcW w:w="720" w:type="dxa"/>
            <w:vAlign w:val="center"/>
          </w:tcPr>
          <w:p w:rsidR="00735D0C" w:rsidRPr="00A73279" w:rsidRDefault="00735D0C" w:rsidP="009A25B0">
            <w:pPr>
              <w:jc w:val="both"/>
              <w:rPr>
                <w:b/>
                <w:bCs/>
                <w:strike/>
              </w:rPr>
            </w:pPr>
            <w:r w:rsidRPr="00A73279">
              <w:rPr>
                <w:b/>
                <w:bCs/>
                <w:strike/>
              </w:rPr>
              <w:t>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
                <w:strike/>
              </w:rPr>
            </w:pPr>
            <w:r w:rsidRPr="00A73279">
              <w:rPr>
                <w:b/>
                <w:strike/>
              </w:rPr>
              <w:t xml:space="preserve">3.1.5.1 </w:t>
            </w:r>
            <w:r w:rsidRPr="00A73279">
              <w:rPr>
                <w:bCs/>
                <w:strike/>
              </w:rPr>
              <w:t>Adota/registra medidas corretivas quando identificadas não conformidades.</w:t>
            </w: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3.1.6 </w:t>
            </w:r>
            <w:r w:rsidRPr="00A73279">
              <w:rPr>
                <w:strike/>
              </w:rPr>
              <w:t xml:space="preserve">O serviço de hemoterapia é parte integrante do Comitê </w:t>
            </w:r>
            <w:proofErr w:type="spellStart"/>
            <w:r w:rsidRPr="00A73279">
              <w:rPr>
                <w:strike/>
              </w:rPr>
              <w:t>Transfusional</w:t>
            </w:r>
            <w:proofErr w:type="spellEnd"/>
            <w:r w:rsidRPr="00A73279">
              <w:rPr>
                <w:strike/>
              </w:rPr>
              <w:t xml:space="preserve"> </w:t>
            </w:r>
          </w:p>
          <w:p w:rsidR="00735D0C" w:rsidRPr="00A73279" w:rsidRDefault="00735D0C" w:rsidP="009A25B0">
            <w:pPr>
              <w:jc w:val="both"/>
              <w:rPr>
                <w:strike/>
              </w:rPr>
            </w:pPr>
            <w:r w:rsidRPr="00A73279">
              <w:rPr>
                <w:strike/>
              </w:rPr>
              <w:t>Data da última reunião: ____________________________________</w:t>
            </w:r>
          </w:p>
        </w:tc>
        <w:tc>
          <w:tcPr>
            <w:tcW w:w="720" w:type="dxa"/>
            <w:vAlign w:val="center"/>
          </w:tcPr>
          <w:p w:rsidR="00735D0C" w:rsidRPr="00A73279" w:rsidRDefault="00735D0C" w:rsidP="009A25B0">
            <w:pPr>
              <w:jc w:val="both"/>
              <w:rPr>
                <w:b/>
                <w:bCs/>
                <w:strike/>
              </w:rPr>
            </w:pPr>
            <w:r w:rsidRPr="00A73279">
              <w:rPr>
                <w:b/>
                <w:bCs/>
                <w:strike/>
              </w:rPr>
              <w:t>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strike/>
              </w:rPr>
              <w:t>3</w:t>
            </w:r>
            <w:r w:rsidRPr="00A73279">
              <w:rPr>
                <w:b/>
                <w:strike/>
              </w:rPr>
              <w:t>.1.6.1</w:t>
            </w:r>
            <w:r w:rsidRPr="00A73279">
              <w:rPr>
                <w:bCs/>
                <w:strike/>
              </w:rPr>
              <w:t xml:space="preserve"> Reportam ao Comitê </w:t>
            </w:r>
            <w:proofErr w:type="spellStart"/>
            <w:r w:rsidRPr="00A73279">
              <w:rPr>
                <w:bCs/>
                <w:strike/>
              </w:rPr>
              <w:t>Transfusional</w:t>
            </w:r>
            <w:proofErr w:type="spellEnd"/>
            <w:r w:rsidRPr="00A73279">
              <w:rPr>
                <w:bCs/>
                <w:strike/>
              </w:rPr>
              <w:t xml:space="preserve"> casos de transfusões não usuais (transfusão maciça, transfusão Rh positivo em paciente Rh negativo</w:t>
            </w:r>
            <w:proofErr w:type="gramStart"/>
            <w:r w:rsidRPr="00A73279">
              <w:rPr>
                <w:bCs/>
                <w:strike/>
              </w:rPr>
              <w:t>)</w:t>
            </w:r>
            <w:proofErr w:type="gramEnd"/>
          </w:p>
        </w:tc>
        <w:tc>
          <w:tcPr>
            <w:tcW w:w="720" w:type="dxa"/>
            <w:vAlign w:val="center"/>
          </w:tcPr>
          <w:p w:rsidR="00735D0C" w:rsidRPr="00A73279" w:rsidRDefault="00735D0C" w:rsidP="009A25B0">
            <w:pPr>
              <w:jc w:val="both"/>
              <w:rPr>
                <w:b/>
                <w:bCs/>
                <w:strike/>
                <w:highlight w:val="cyan"/>
              </w:rPr>
            </w:pPr>
            <w:r w:rsidRPr="00A73279">
              <w:rPr>
                <w:b/>
                <w:bCs/>
                <w:strike/>
              </w:rPr>
              <w:t>II</w:t>
            </w:r>
          </w:p>
        </w:tc>
        <w:tc>
          <w:tcPr>
            <w:tcW w:w="720" w:type="dxa"/>
            <w:vAlign w:val="center"/>
          </w:tcPr>
          <w:p w:rsidR="00735D0C" w:rsidRPr="00A73279" w:rsidRDefault="00735D0C" w:rsidP="009A25B0">
            <w:pPr>
              <w:jc w:val="both"/>
              <w:rPr>
                <w:strike/>
                <w:highlight w:val="cyan"/>
              </w:rPr>
            </w:pPr>
          </w:p>
        </w:tc>
        <w:tc>
          <w:tcPr>
            <w:tcW w:w="720" w:type="dxa"/>
            <w:vAlign w:val="center"/>
          </w:tcPr>
          <w:p w:rsidR="00735D0C" w:rsidRPr="00A73279" w:rsidRDefault="00735D0C" w:rsidP="009A25B0">
            <w:pPr>
              <w:jc w:val="both"/>
              <w:rPr>
                <w:strike/>
                <w:highlight w:val="cyan"/>
              </w:rPr>
            </w:pPr>
          </w:p>
        </w:tc>
      </w:tr>
      <w:tr w:rsidR="00735D0C" w:rsidRPr="00A73279" w:rsidTr="009A25B0">
        <w:trPr>
          <w:jc w:val="center"/>
        </w:trPr>
        <w:tc>
          <w:tcPr>
            <w:tcW w:w="7560" w:type="dxa"/>
          </w:tcPr>
          <w:p w:rsidR="00735D0C" w:rsidRPr="00A73279" w:rsidRDefault="00735D0C" w:rsidP="009A25B0">
            <w:pPr>
              <w:jc w:val="both"/>
              <w:rPr>
                <w:b/>
                <w:bCs/>
                <w:strike/>
              </w:rPr>
            </w:pPr>
            <w:r w:rsidRPr="00A73279">
              <w:rPr>
                <w:b/>
                <w:strike/>
              </w:rPr>
              <w:t xml:space="preserve">3.1.7 </w:t>
            </w:r>
            <w:r w:rsidRPr="00A73279">
              <w:rPr>
                <w:strike/>
              </w:rPr>
              <w:t xml:space="preserve">Protocolos de controle das indicações, de uso e do descarte de </w:t>
            </w:r>
            <w:proofErr w:type="spellStart"/>
            <w:proofErr w:type="gramStart"/>
            <w:r w:rsidRPr="00A73279">
              <w:rPr>
                <w:strike/>
              </w:rPr>
              <w:t>hemocomponentes</w:t>
            </w:r>
            <w:proofErr w:type="spellEnd"/>
            <w:proofErr w:type="gramEnd"/>
          </w:p>
        </w:tc>
        <w:tc>
          <w:tcPr>
            <w:tcW w:w="720" w:type="dxa"/>
            <w:vAlign w:val="center"/>
          </w:tcPr>
          <w:p w:rsidR="00735D0C" w:rsidRPr="00A73279" w:rsidRDefault="00735D0C" w:rsidP="009A25B0">
            <w:pPr>
              <w:jc w:val="both"/>
              <w:rPr>
                <w:b/>
                <w:bCs/>
                <w:strike/>
              </w:rPr>
            </w:pPr>
            <w:r w:rsidRPr="00A73279">
              <w:rPr>
                <w:b/>
                <w:bCs/>
                <w:strike/>
              </w:rPr>
              <w:t>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strike/>
              </w:rPr>
              <w:t xml:space="preserve">3.1.8 </w:t>
            </w:r>
            <w:r w:rsidRPr="00A73279">
              <w:rPr>
                <w:strike/>
              </w:rPr>
              <w:t>Arquiva todos os registros pertinentes à transfusão conforme legislação vigente.</w:t>
            </w: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3.2 </w:t>
            </w:r>
            <w:r w:rsidRPr="00A73279">
              <w:rPr>
                <w:b/>
                <w:bCs/>
                <w:strike/>
              </w:rPr>
              <w:t xml:space="preserve">Testes </w:t>
            </w:r>
            <w:proofErr w:type="spellStart"/>
            <w:r w:rsidRPr="00A73279">
              <w:rPr>
                <w:b/>
                <w:bCs/>
                <w:strike/>
              </w:rPr>
              <w:t>pré</w:t>
            </w:r>
            <w:proofErr w:type="spellEnd"/>
            <w:r w:rsidRPr="00A73279">
              <w:rPr>
                <w:b/>
                <w:bCs/>
                <w:strike/>
              </w:rPr>
              <w:t xml:space="preserve">- </w:t>
            </w:r>
            <w:proofErr w:type="spellStart"/>
            <w:r w:rsidRPr="00A73279">
              <w:rPr>
                <w:b/>
                <w:bCs/>
                <w:strike/>
              </w:rPr>
              <w:t>transfusionais</w:t>
            </w:r>
            <w:proofErr w:type="spellEnd"/>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3.2.1 </w:t>
            </w:r>
            <w:r w:rsidRPr="00A73279">
              <w:rPr>
                <w:strike/>
              </w:rPr>
              <w:t>Realiza a inspeção visual da bolsa de sangue (coloração, integridade do sistema fechado, hemólise ou coágulos, data de validade) antes da realização da prova de compatibilidade e com os dados da etiqueta de liberação (cartão de transfusão).</w:t>
            </w: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 xml:space="preserve">3.2.2 </w:t>
            </w:r>
            <w:r w:rsidRPr="00A73279">
              <w:rPr>
                <w:strike/>
              </w:rPr>
              <w:t xml:space="preserve">A requisição de transfusão contém: Identificação do receptor </w:t>
            </w:r>
            <w:proofErr w:type="gramStart"/>
            <w:r w:rsidRPr="00A73279">
              <w:rPr>
                <w:strike/>
              </w:rPr>
              <w:t>(nome completo</w:t>
            </w:r>
            <w:proofErr w:type="gramEnd"/>
            <w:r w:rsidRPr="00A73279">
              <w:rPr>
                <w:strike/>
              </w:rPr>
              <w:t>, identificação do serviço solicitante, nome da mãe, sexo, peso, idade, prontuário do paciente e n</w:t>
            </w:r>
            <w:r w:rsidRPr="00A73279">
              <w:rPr>
                <w:strike/>
                <w:u w:val="single"/>
                <w:vertAlign w:val="superscript"/>
              </w:rPr>
              <w:t>o</w:t>
            </w:r>
            <w:r w:rsidRPr="00A73279">
              <w:rPr>
                <w:strike/>
              </w:rPr>
              <w:t xml:space="preserve"> do leito, </w:t>
            </w:r>
            <w:proofErr w:type="spellStart"/>
            <w:r w:rsidRPr="00A73279">
              <w:rPr>
                <w:strike/>
              </w:rPr>
              <w:t>hemocomponente</w:t>
            </w:r>
            <w:proofErr w:type="spellEnd"/>
            <w:r w:rsidRPr="00A73279">
              <w:rPr>
                <w:strike/>
              </w:rPr>
              <w:t xml:space="preserve"> solicitado, quantidade ou volume solicitado, indicação (tipos de transfusões, diagnóstico, resultados laboratoriais que justificam a indicação, antecedentes </w:t>
            </w:r>
            <w:proofErr w:type="spellStart"/>
            <w:r w:rsidRPr="00A73279">
              <w:rPr>
                <w:strike/>
              </w:rPr>
              <w:t>transfusionais</w:t>
            </w:r>
            <w:proofErr w:type="spellEnd"/>
            <w:r w:rsidRPr="00A73279">
              <w:rPr>
                <w:strike/>
              </w:rPr>
              <w:t xml:space="preserve">), data, assinatura e CRM do médico solicitante. </w:t>
            </w: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Borders>
              <w:bottom w:val="nil"/>
            </w:tcBorders>
          </w:tcPr>
          <w:p w:rsidR="00735D0C" w:rsidRPr="00A73279" w:rsidRDefault="00735D0C" w:rsidP="009A25B0">
            <w:pPr>
              <w:jc w:val="both"/>
              <w:rPr>
                <w:strike/>
              </w:rPr>
            </w:pPr>
            <w:r w:rsidRPr="00A73279">
              <w:rPr>
                <w:b/>
                <w:strike/>
              </w:rPr>
              <w:t xml:space="preserve">3.2.3 </w:t>
            </w:r>
            <w:r w:rsidRPr="00A73279">
              <w:rPr>
                <w:strike/>
              </w:rPr>
              <w:t>Identificação do tubo da amostra, no momento da coleta: nome completo do receptor, número de identificação, data da coleta e identificação da pessoa que realizou a coleta.</w:t>
            </w:r>
          </w:p>
        </w:tc>
        <w:tc>
          <w:tcPr>
            <w:tcW w:w="720" w:type="dxa"/>
            <w:tcBorders>
              <w:bottom w:val="nil"/>
            </w:tcBorders>
            <w:vAlign w:val="center"/>
          </w:tcPr>
          <w:p w:rsidR="00735D0C" w:rsidRPr="00A73279" w:rsidRDefault="00735D0C" w:rsidP="009A25B0">
            <w:pPr>
              <w:jc w:val="both"/>
              <w:rPr>
                <w:b/>
                <w:bCs/>
                <w:strike/>
              </w:rPr>
            </w:pPr>
            <w:r w:rsidRPr="00A73279">
              <w:rPr>
                <w:b/>
                <w:bCs/>
                <w:strike/>
              </w:rPr>
              <w:t>III</w:t>
            </w:r>
          </w:p>
        </w:tc>
        <w:tc>
          <w:tcPr>
            <w:tcW w:w="720" w:type="dxa"/>
            <w:tcBorders>
              <w:bottom w:val="nil"/>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bottom w:val="nil"/>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bottom w:val="nil"/>
            </w:tcBorders>
          </w:tcPr>
          <w:p w:rsidR="00735D0C" w:rsidRPr="00A73279" w:rsidRDefault="00735D0C" w:rsidP="009A25B0">
            <w:pPr>
              <w:jc w:val="both"/>
              <w:rPr>
                <w:b/>
                <w:strike/>
              </w:rPr>
            </w:pPr>
            <w:r w:rsidRPr="00A73279">
              <w:rPr>
                <w:b/>
                <w:strike/>
              </w:rPr>
              <w:lastRenderedPageBreak/>
              <w:t xml:space="preserve">3.2.3.1. </w:t>
            </w:r>
            <w:r w:rsidRPr="00A73279">
              <w:rPr>
                <w:strike/>
              </w:rPr>
              <w:t xml:space="preserve">Em caso de transfusões em outros serviços, há protocolos definidos pelo serviço de hemoterapia que realiza os testes </w:t>
            </w:r>
            <w:proofErr w:type="spellStart"/>
            <w:r w:rsidRPr="00A73279">
              <w:rPr>
                <w:strike/>
              </w:rPr>
              <w:t>pré-transfusionais</w:t>
            </w:r>
            <w:proofErr w:type="spellEnd"/>
            <w:r w:rsidRPr="00A73279">
              <w:rPr>
                <w:strike/>
              </w:rPr>
              <w:t xml:space="preserve"> para coleta e envio de </w:t>
            </w:r>
            <w:proofErr w:type="gramStart"/>
            <w:r w:rsidRPr="00A73279">
              <w:rPr>
                <w:strike/>
              </w:rPr>
              <w:t>amostras</w:t>
            </w:r>
            <w:proofErr w:type="gramEnd"/>
          </w:p>
        </w:tc>
        <w:tc>
          <w:tcPr>
            <w:tcW w:w="720" w:type="dxa"/>
            <w:tcBorders>
              <w:bottom w:val="nil"/>
            </w:tcBorders>
            <w:vAlign w:val="center"/>
          </w:tcPr>
          <w:p w:rsidR="00735D0C" w:rsidRPr="00A73279" w:rsidRDefault="00735D0C" w:rsidP="009A25B0">
            <w:pPr>
              <w:jc w:val="both"/>
              <w:rPr>
                <w:b/>
                <w:bCs/>
                <w:strike/>
              </w:rPr>
            </w:pPr>
            <w:r w:rsidRPr="00A73279">
              <w:rPr>
                <w:b/>
                <w:bCs/>
                <w:strike/>
              </w:rPr>
              <w:t>II</w:t>
            </w:r>
          </w:p>
        </w:tc>
        <w:tc>
          <w:tcPr>
            <w:tcW w:w="720" w:type="dxa"/>
            <w:tcBorders>
              <w:bottom w:val="nil"/>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bottom w:val="nil"/>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strike/>
              </w:rPr>
              <w:t xml:space="preserve">3.2.4 </w:t>
            </w:r>
            <w:proofErr w:type="spellStart"/>
            <w:r w:rsidRPr="00A73279">
              <w:rPr>
                <w:strike/>
              </w:rPr>
              <w:t>T</w:t>
            </w:r>
            <w:r w:rsidRPr="00A73279">
              <w:rPr>
                <w:bCs/>
                <w:strike/>
              </w:rPr>
              <w:t>ipagem</w:t>
            </w:r>
            <w:proofErr w:type="spellEnd"/>
            <w:r w:rsidRPr="00A73279">
              <w:rPr>
                <w:bCs/>
                <w:strike/>
              </w:rPr>
              <w:t xml:space="preserve"> ABO direta do receptor</w:t>
            </w:r>
          </w:p>
          <w:p w:rsidR="00735D0C" w:rsidRPr="00A73279" w:rsidRDefault="00735D0C" w:rsidP="009A25B0">
            <w:pPr>
              <w:jc w:val="both"/>
              <w:rPr>
                <w:strike/>
              </w:rPr>
            </w:pPr>
            <w:r w:rsidRPr="00A73279">
              <w:rPr>
                <w:bCs/>
                <w:strike/>
              </w:rPr>
              <w:t>Método:</w:t>
            </w: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Borders>
              <w:bottom w:val="nil"/>
            </w:tcBorders>
          </w:tcPr>
          <w:p w:rsidR="00735D0C" w:rsidRPr="00A73279" w:rsidRDefault="00735D0C" w:rsidP="009A25B0">
            <w:pPr>
              <w:jc w:val="both"/>
              <w:rPr>
                <w:bCs/>
                <w:strike/>
              </w:rPr>
            </w:pPr>
            <w:r w:rsidRPr="00A73279">
              <w:rPr>
                <w:b/>
                <w:strike/>
              </w:rPr>
              <w:t xml:space="preserve">3.2.5 </w:t>
            </w:r>
            <w:proofErr w:type="spellStart"/>
            <w:r w:rsidRPr="00A73279">
              <w:rPr>
                <w:strike/>
              </w:rPr>
              <w:t>T</w:t>
            </w:r>
            <w:r w:rsidRPr="00A73279">
              <w:rPr>
                <w:bCs/>
                <w:strike/>
              </w:rPr>
              <w:t>ipagem</w:t>
            </w:r>
            <w:proofErr w:type="spellEnd"/>
            <w:r w:rsidRPr="00A73279">
              <w:rPr>
                <w:bCs/>
                <w:strike/>
              </w:rPr>
              <w:t xml:space="preserve"> ABO reversa do receptor</w:t>
            </w:r>
          </w:p>
          <w:p w:rsidR="00735D0C" w:rsidRPr="00A73279" w:rsidRDefault="00735D0C" w:rsidP="009A25B0">
            <w:pPr>
              <w:jc w:val="both"/>
              <w:rPr>
                <w:bCs/>
                <w:strike/>
              </w:rPr>
            </w:pPr>
            <w:r w:rsidRPr="00A73279">
              <w:rPr>
                <w:bCs/>
                <w:strike/>
              </w:rPr>
              <w:t>Método:</w:t>
            </w:r>
          </w:p>
        </w:tc>
        <w:tc>
          <w:tcPr>
            <w:tcW w:w="720" w:type="dxa"/>
            <w:tcBorders>
              <w:bottom w:val="nil"/>
            </w:tcBorders>
            <w:vAlign w:val="center"/>
          </w:tcPr>
          <w:p w:rsidR="00735D0C" w:rsidRPr="00A73279" w:rsidRDefault="00735D0C" w:rsidP="009A25B0">
            <w:pPr>
              <w:jc w:val="both"/>
              <w:rPr>
                <w:b/>
                <w:bCs/>
                <w:strike/>
              </w:rPr>
            </w:pPr>
            <w:r w:rsidRPr="00A73279">
              <w:rPr>
                <w:b/>
                <w:bCs/>
                <w:strike/>
              </w:rPr>
              <w:t>III</w:t>
            </w:r>
          </w:p>
        </w:tc>
        <w:tc>
          <w:tcPr>
            <w:tcW w:w="720" w:type="dxa"/>
            <w:tcBorders>
              <w:bottom w:val="nil"/>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bottom w:val="nil"/>
            </w:tcBorders>
            <w:vAlign w:val="center"/>
          </w:tcPr>
          <w:p w:rsidR="00735D0C" w:rsidRPr="00A73279" w:rsidRDefault="00735D0C" w:rsidP="009A25B0">
            <w:pPr>
              <w:jc w:val="both"/>
              <w:rPr>
                <w:strike/>
                <w:highlight w:val="yellow"/>
              </w:rPr>
            </w:pPr>
          </w:p>
        </w:tc>
      </w:tr>
      <w:tr w:rsidR="00735D0C" w:rsidRPr="00A73279" w:rsidTr="009A25B0">
        <w:trPr>
          <w:trHeight w:val="255"/>
          <w:jc w:val="center"/>
        </w:trPr>
        <w:tc>
          <w:tcPr>
            <w:tcW w:w="7560" w:type="dxa"/>
            <w:tcBorders>
              <w:bottom w:val="nil"/>
            </w:tcBorders>
          </w:tcPr>
          <w:p w:rsidR="00735D0C" w:rsidRPr="00A73279" w:rsidRDefault="00735D0C" w:rsidP="009A25B0">
            <w:pPr>
              <w:jc w:val="both"/>
              <w:rPr>
                <w:strike/>
              </w:rPr>
            </w:pPr>
            <w:r w:rsidRPr="00A73279">
              <w:rPr>
                <w:b/>
                <w:strike/>
              </w:rPr>
              <w:t>3.2.6</w:t>
            </w:r>
            <w:r w:rsidRPr="00A73279">
              <w:rPr>
                <w:strike/>
              </w:rPr>
              <w:t xml:space="preserve"> </w:t>
            </w:r>
            <w:r w:rsidRPr="00A73279">
              <w:rPr>
                <w:bCs/>
                <w:strike/>
              </w:rPr>
              <w:t xml:space="preserve">Retipificação da bolsa ABO e </w:t>
            </w:r>
            <w:proofErr w:type="spellStart"/>
            <w:proofErr w:type="gramStart"/>
            <w:r w:rsidRPr="00A73279">
              <w:rPr>
                <w:bCs/>
                <w:strike/>
              </w:rPr>
              <w:t>RhD</w:t>
            </w:r>
            <w:proofErr w:type="spellEnd"/>
            <w:proofErr w:type="gramEnd"/>
            <w:r w:rsidRPr="00A73279">
              <w:rPr>
                <w:bCs/>
                <w:strike/>
              </w:rPr>
              <w:t xml:space="preserve"> (quando for rotulado como </w:t>
            </w:r>
            <w:proofErr w:type="spellStart"/>
            <w:r w:rsidRPr="00A73279">
              <w:rPr>
                <w:bCs/>
                <w:strike/>
              </w:rPr>
              <w:t>RhD</w:t>
            </w:r>
            <w:proofErr w:type="spellEnd"/>
            <w:r w:rsidRPr="00A73279">
              <w:rPr>
                <w:bCs/>
                <w:strike/>
              </w:rPr>
              <w:t xml:space="preserve"> negativo) </w:t>
            </w:r>
          </w:p>
        </w:tc>
        <w:tc>
          <w:tcPr>
            <w:tcW w:w="720" w:type="dxa"/>
            <w:tcBorders>
              <w:bottom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bottom w:val="nil"/>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bottom w:val="nil"/>
            </w:tcBorders>
            <w:vAlign w:val="center"/>
          </w:tcPr>
          <w:p w:rsidR="00735D0C" w:rsidRPr="00A73279" w:rsidRDefault="00735D0C" w:rsidP="009A25B0">
            <w:pPr>
              <w:jc w:val="both"/>
              <w:rPr>
                <w:strike/>
              </w:rPr>
            </w:pPr>
          </w:p>
        </w:tc>
      </w:tr>
      <w:tr w:rsidR="00735D0C" w:rsidRPr="00A73279" w:rsidTr="009A25B0">
        <w:trPr>
          <w:trHeight w:val="200"/>
          <w:jc w:val="center"/>
        </w:trPr>
        <w:tc>
          <w:tcPr>
            <w:tcW w:w="7560" w:type="dxa"/>
            <w:tcBorders>
              <w:bottom w:val="nil"/>
              <w:right w:val="single" w:sz="4" w:space="0" w:color="auto"/>
            </w:tcBorders>
          </w:tcPr>
          <w:p w:rsidR="00735D0C" w:rsidRPr="00A73279" w:rsidRDefault="00735D0C" w:rsidP="009A25B0">
            <w:pPr>
              <w:jc w:val="both"/>
              <w:rPr>
                <w:strike/>
              </w:rPr>
            </w:pPr>
            <w:r w:rsidRPr="00A73279">
              <w:rPr>
                <w:b/>
                <w:strike/>
              </w:rPr>
              <w:t>3.2.7</w:t>
            </w:r>
            <w:r w:rsidRPr="00A73279">
              <w:rPr>
                <w:strike/>
              </w:rPr>
              <w:t xml:space="preserve"> Determinação do tipo </w:t>
            </w:r>
            <w:proofErr w:type="spellStart"/>
            <w:proofErr w:type="gramStart"/>
            <w:r w:rsidRPr="00A73279">
              <w:rPr>
                <w:strike/>
              </w:rPr>
              <w:t>RhD</w:t>
            </w:r>
            <w:proofErr w:type="spellEnd"/>
            <w:proofErr w:type="gramEnd"/>
            <w:r w:rsidRPr="00A73279">
              <w:rPr>
                <w:strike/>
              </w:rPr>
              <w:t xml:space="preserve"> na amostra do receptor, com pesquisa de D fraco se a reação for negativa para antígeno </w:t>
            </w:r>
            <w:proofErr w:type="spellStart"/>
            <w:r w:rsidRPr="00A73279">
              <w:rPr>
                <w:strike/>
              </w:rPr>
              <w:t>RhD</w:t>
            </w:r>
            <w:proofErr w:type="spellEnd"/>
          </w:p>
          <w:p w:rsidR="00735D0C" w:rsidRPr="00A73279" w:rsidRDefault="00735D0C" w:rsidP="009A25B0">
            <w:pPr>
              <w:jc w:val="both"/>
              <w:rPr>
                <w:bCs/>
                <w:strike/>
              </w:rPr>
            </w:pPr>
            <w:r w:rsidRPr="00A73279">
              <w:rPr>
                <w:strike/>
              </w:rPr>
              <w:t>Método</w:t>
            </w:r>
            <w:r w:rsidRPr="00A73279">
              <w:rPr>
                <w:bCs/>
                <w:strike/>
              </w:rPr>
              <w:t>:</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left w:val="single" w:sz="4" w:space="0" w:color="auto"/>
              <w:bottom w:val="nil"/>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bottom w:val="nil"/>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strike/>
              </w:rPr>
              <w:t>3.2.8</w:t>
            </w:r>
            <w:r w:rsidRPr="00A73279">
              <w:rPr>
                <w:strike/>
              </w:rPr>
              <w:t xml:space="preserve"> Utilizam na rotina os soros para anti-D e controle de </w:t>
            </w:r>
            <w:proofErr w:type="spellStart"/>
            <w:proofErr w:type="gramStart"/>
            <w:r w:rsidRPr="00A73279">
              <w:rPr>
                <w:strike/>
              </w:rPr>
              <w:t>RhD</w:t>
            </w:r>
            <w:proofErr w:type="spellEnd"/>
            <w:proofErr w:type="gramEnd"/>
            <w:r w:rsidRPr="00A73279">
              <w:rPr>
                <w:strike/>
              </w:rPr>
              <w:t xml:space="preserve"> do mesmo fabricante</w:t>
            </w:r>
          </w:p>
          <w:p w:rsidR="00735D0C" w:rsidRPr="00A73279" w:rsidRDefault="00735D0C" w:rsidP="009A25B0">
            <w:pPr>
              <w:jc w:val="both"/>
              <w:rPr>
                <w:strike/>
              </w:rPr>
            </w:pPr>
            <w:r w:rsidRPr="00A73279">
              <w:rPr>
                <w:strike/>
              </w:rPr>
              <w:t>Método:</w:t>
            </w:r>
          </w:p>
        </w:tc>
        <w:tc>
          <w:tcPr>
            <w:tcW w:w="720" w:type="dxa"/>
            <w:tcBorders>
              <w:top w:val="single" w:sz="4" w:space="0" w:color="auto"/>
            </w:tcBorders>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bCs/>
                <w:strike/>
              </w:rPr>
              <w:t>3.2.9</w:t>
            </w:r>
            <w:r w:rsidRPr="00A73279">
              <w:rPr>
                <w:bCs/>
                <w:strike/>
              </w:rPr>
              <w:t xml:space="preserve"> Adota/registra </w:t>
            </w:r>
            <w:r w:rsidRPr="00A73279">
              <w:rPr>
                <w:strike/>
              </w:rPr>
              <w:t xml:space="preserve">procedimento para resolução de discrepância ABO, </w:t>
            </w:r>
            <w:proofErr w:type="spellStart"/>
            <w:proofErr w:type="gramStart"/>
            <w:r w:rsidRPr="00A73279">
              <w:rPr>
                <w:strike/>
              </w:rPr>
              <w:t>RhD</w:t>
            </w:r>
            <w:proofErr w:type="spellEnd"/>
            <w:proofErr w:type="gramEnd"/>
            <w:r w:rsidRPr="00A73279">
              <w:rPr>
                <w:strike/>
              </w:rPr>
              <w:t xml:space="preserve">, com resultados anteriores e outros. </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bCs/>
                <w:strike/>
              </w:rPr>
              <w:t xml:space="preserve">3.2.10 </w:t>
            </w:r>
            <w:r w:rsidRPr="00A73279">
              <w:rPr>
                <w:strike/>
              </w:rPr>
              <w:t>Pesquisa anticorpos irregulares na amostra de receptores</w:t>
            </w:r>
          </w:p>
          <w:p w:rsidR="00735D0C" w:rsidRPr="00A73279" w:rsidRDefault="00735D0C" w:rsidP="009A25B0">
            <w:pPr>
              <w:jc w:val="both"/>
              <w:rPr>
                <w:strike/>
              </w:rPr>
            </w:pPr>
            <w:r w:rsidRPr="00A73279">
              <w:rPr>
                <w:strike/>
              </w:rPr>
              <w:t>Método:</w:t>
            </w:r>
          </w:p>
        </w:tc>
        <w:tc>
          <w:tcPr>
            <w:tcW w:w="720" w:type="dxa"/>
            <w:tcBorders>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strike/>
              </w:rPr>
            </w:pPr>
            <w:r w:rsidRPr="00A73279">
              <w:rPr>
                <w:b/>
                <w:bCs/>
                <w:strike/>
              </w:rPr>
              <w:t xml:space="preserve">3.2.10.1 </w:t>
            </w:r>
            <w:r w:rsidRPr="00A73279">
              <w:rPr>
                <w:strike/>
              </w:rPr>
              <w:t>Identifica anticorpos irregulares (PAI) conforme protocolo aprovado</w:t>
            </w:r>
          </w:p>
          <w:p w:rsidR="00735D0C" w:rsidRPr="00A73279" w:rsidRDefault="00735D0C" w:rsidP="009A25B0">
            <w:pPr>
              <w:jc w:val="both"/>
              <w:rPr>
                <w:strike/>
              </w:rPr>
            </w:pPr>
            <w:r w:rsidRPr="00A73279">
              <w:rPr>
                <w:strike/>
              </w:rPr>
              <w:t>Método:</w:t>
            </w:r>
          </w:p>
        </w:tc>
        <w:tc>
          <w:tcPr>
            <w:tcW w:w="720" w:type="dxa"/>
            <w:tcBorders>
              <w:right w:val="single" w:sz="4" w:space="0" w:color="auto"/>
            </w:tcBorders>
            <w:vAlign w:val="center"/>
          </w:tcPr>
          <w:p w:rsidR="00735D0C" w:rsidRPr="00A73279" w:rsidRDefault="00735D0C" w:rsidP="009A25B0">
            <w:pPr>
              <w:jc w:val="both"/>
              <w:rPr>
                <w:b/>
                <w:strike/>
              </w:rPr>
            </w:pPr>
            <w:r w:rsidRPr="00A73279">
              <w:rPr>
                <w:b/>
                <w:strike/>
              </w:rPr>
              <w:t>INF</w:t>
            </w: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bCs/>
                <w:strike/>
              </w:rPr>
              <w:t>3.2.11</w:t>
            </w:r>
            <w:r w:rsidRPr="00A73279">
              <w:rPr>
                <w:bCs/>
                <w:strike/>
              </w:rPr>
              <w:t xml:space="preserve"> Realiza/registra teste de hemolisina para transfusões de plaquetas não isogrupo com método quantitativo a </w:t>
            </w:r>
            <w:smartTag w:uri="urn:schemas-microsoft-com:office:smarttags" w:element="metricconverter">
              <w:smartTagPr>
                <w:attr w:name="ProductID" w:val="70 kg"/>
              </w:smartTagPr>
              <w:r w:rsidRPr="00A73279">
                <w:rPr>
                  <w:bCs/>
                  <w:strike/>
                </w:rPr>
                <w:t>37°C</w:t>
              </w:r>
            </w:smartTag>
          </w:p>
        </w:tc>
        <w:tc>
          <w:tcPr>
            <w:tcW w:w="720" w:type="dxa"/>
            <w:tcBorders>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strike/>
              </w:rPr>
              <w:t xml:space="preserve">3.2.12 </w:t>
            </w:r>
            <w:r w:rsidRPr="00A73279">
              <w:rPr>
                <w:strike/>
              </w:rPr>
              <w:t>Guarda</w:t>
            </w:r>
            <w:r w:rsidRPr="00A73279">
              <w:rPr>
                <w:bCs/>
                <w:strike/>
              </w:rPr>
              <w:t xml:space="preserve"> de </w:t>
            </w:r>
            <w:r w:rsidRPr="00A73279">
              <w:rPr>
                <w:strike/>
              </w:rPr>
              <w:t xml:space="preserve">alíquotas do soro ou plasma do receptor, em temperatura de </w:t>
            </w:r>
            <w:smartTag w:uri="urn:schemas-microsoft-com:office:smarttags" w:element="metricconverter">
              <w:smartTagPr>
                <w:attr w:name="ProductID" w:val="70 kg"/>
              </w:smartTagPr>
              <w:r w:rsidRPr="00A73279">
                <w:rPr>
                  <w:strike/>
                </w:rPr>
                <w:t>2 a</w:t>
              </w:r>
            </w:smartTag>
            <w:r w:rsidRPr="00A73279">
              <w:rPr>
                <w:strike/>
              </w:rPr>
              <w:t xml:space="preserve"> </w:t>
            </w:r>
            <w:smartTag w:uri="urn:schemas-microsoft-com:office:smarttags" w:element="metricconverter">
              <w:smartTagPr>
                <w:attr w:name="ProductID" w:val="70 kg"/>
              </w:smartTagPr>
              <w:r w:rsidRPr="00A73279">
                <w:rPr>
                  <w:strike/>
                </w:rPr>
                <w:t>6°C</w:t>
              </w:r>
            </w:smartTag>
            <w:r w:rsidRPr="00A73279">
              <w:rPr>
                <w:strike/>
              </w:rPr>
              <w:t xml:space="preserve">, por pelo menos </w:t>
            </w:r>
            <w:proofErr w:type="gramStart"/>
            <w:r w:rsidRPr="00A73279">
              <w:rPr>
                <w:strike/>
              </w:rPr>
              <w:t>3</w:t>
            </w:r>
            <w:proofErr w:type="gramEnd"/>
            <w:r w:rsidRPr="00A73279">
              <w:rPr>
                <w:strike/>
              </w:rPr>
              <w:t xml:space="preserve"> dias (72 h) em equipamento/área especifica e identificada</w:t>
            </w:r>
          </w:p>
        </w:tc>
        <w:tc>
          <w:tcPr>
            <w:tcW w:w="720" w:type="dxa"/>
            <w:tcBorders>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bottom w:val="single" w:sz="4" w:space="0" w:color="auto"/>
            </w:tcBorders>
          </w:tcPr>
          <w:p w:rsidR="00735D0C" w:rsidRPr="00A73279" w:rsidRDefault="00735D0C" w:rsidP="009A25B0">
            <w:pPr>
              <w:jc w:val="both"/>
              <w:rPr>
                <w:strike/>
              </w:rPr>
            </w:pPr>
            <w:r w:rsidRPr="00A73279">
              <w:rPr>
                <w:b/>
                <w:strike/>
              </w:rPr>
              <w:t xml:space="preserve">3.2.13 </w:t>
            </w:r>
            <w:r w:rsidRPr="00A73279">
              <w:rPr>
                <w:strike/>
              </w:rPr>
              <w:t xml:space="preserve">Identifica e guarda os segmentos (tubos) das bolsas transfundidas por pelo menos </w:t>
            </w:r>
            <w:proofErr w:type="gramStart"/>
            <w:r w:rsidRPr="00A73279">
              <w:rPr>
                <w:strike/>
              </w:rPr>
              <w:t>3</w:t>
            </w:r>
            <w:proofErr w:type="gramEnd"/>
            <w:r w:rsidRPr="00A73279">
              <w:rPr>
                <w:strike/>
              </w:rPr>
              <w:t xml:space="preserve"> dias (72h) em temperatura de </w:t>
            </w:r>
            <w:smartTag w:uri="urn:schemas-microsoft-com:office:smarttags" w:element="metricconverter">
              <w:smartTagPr>
                <w:attr w:name="ProductID" w:val="70 kg"/>
              </w:smartTagPr>
              <w:r w:rsidRPr="00A73279">
                <w:rPr>
                  <w:strike/>
                </w:rPr>
                <w:t>2 a</w:t>
              </w:r>
            </w:smartTag>
            <w:r w:rsidRPr="00A73279">
              <w:rPr>
                <w:strike/>
              </w:rPr>
              <w:t xml:space="preserve"> </w:t>
            </w:r>
            <w:smartTag w:uri="urn:schemas-microsoft-com:office:smarttags" w:element="metricconverter">
              <w:smartTagPr>
                <w:attr w:name="ProductID" w:val="70 kg"/>
              </w:smartTagPr>
              <w:r w:rsidRPr="00A73279">
                <w:rPr>
                  <w:strike/>
                </w:rPr>
                <w:t>6°C</w:t>
              </w:r>
            </w:smartTag>
            <w:r w:rsidRPr="00A73279">
              <w:rPr>
                <w:strike/>
              </w:rPr>
              <w:t xml:space="preserve"> em equipamento/área especifica e identificada</w:t>
            </w:r>
          </w:p>
        </w:tc>
        <w:tc>
          <w:tcPr>
            <w:tcW w:w="720" w:type="dxa"/>
            <w:tcBorders>
              <w:top w:val="single" w:sz="4" w:space="0" w:color="auto"/>
              <w:bottom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strike/>
              </w:rPr>
              <w:t xml:space="preserve">3.2.15 </w:t>
            </w:r>
            <w:r w:rsidRPr="00A73279">
              <w:rPr>
                <w:strike/>
              </w:rPr>
              <w:t>Realiza p</w:t>
            </w:r>
            <w:r w:rsidRPr="00A73279">
              <w:rPr>
                <w:bCs/>
                <w:strike/>
              </w:rPr>
              <w:t xml:space="preserve">rova de compatibilidade (hemácias do doador (tubo coletor da bolsa) com soro/plasma do receptor – para </w:t>
            </w:r>
            <w:proofErr w:type="spellStart"/>
            <w:r w:rsidRPr="00A73279">
              <w:rPr>
                <w:bCs/>
                <w:strike/>
              </w:rPr>
              <w:t>hemocomponentes</w:t>
            </w:r>
            <w:proofErr w:type="spellEnd"/>
            <w:r w:rsidRPr="00A73279">
              <w:rPr>
                <w:bCs/>
                <w:strike/>
              </w:rPr>
              <w:t xml:space="preserve"> eritrocitários)</w:t>
            </w:r>
          </w:p>
          <w:p w:rsidR="00735D0C" w:rsidRPr="00A73279" w:rsidRDefault="00735D0C" w:rsidP="009A25B0">
            <w:pPr>
              <w:jc w:val="both"/>
              <w:rPr>
                <w:bCs/>
                <w:strike/>
              </w:rPr>
            </w:pPr>
            <w:r w:rsidRPr="00A73279">
              <w:rPr>
                <w:bCs/>
                <w:strike/>
              </w:rPr>
              <w:t>Método:</w:t>
            </w:r>
          </w:p>
        </w:tc>
        <w:tc>
          <w:tcPr>
            <w:tcW w:w="720" w:type="dxa"/>
            <w:tcBorders>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strike/>
              </w:rPr>
            </w:pPr>
            <w:r w:rsidRPr="00A73279">
              <w:rPr>
                <w:b/>
                <w:strike/>
              </w:rPr>
              <w:t xml:space="preserve">3.2.16 </w:t>
            </w:r>
            <w:r w:rsidRPr="00A73279">
              <w:rPr>
                <w:bCs/>
                <w:strike/>
              </w:rPr>
              <w:t>Pesquisa do D fraco e/ou categoria</w:t>
            </w:r>
          </w:p>
        </w:tc>
        <w:tc>
          <w:tcPr>
            <w:tcW w:w="720" w:type="dxa"/>
            <w:tcBorders>
              <w:bottom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b/>
                <w:strike/>
              </w:rPr>
            </w:pPr>
            <w:r w:rsidRPr="00A73279">
              <w:rPr>
                <w:b/>
                <w:strike/>
              </w:rPr>
              <w:t xml:space="preserve">3.2.17 </w:t>
            </w:r>
            <w:r w:rsidRPr="00A73279">
              <w:rPr>
                <w:bCs/>
                <w:strike/>
              </w:rPr>
              <w:t>Protocolo para liberação de hemácias em situações de urgência/emergência</w:t>
            </w:r>
          </w:p>
        </w:tc>
        <w:tc>
          <w:tcPr>
            <w:tcW w:w="720" w:type="dxa"/>
            <w:tcBorders>
              <w:bottom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strike/>
              </w:rPr>
            </w:pPr>
            <w:r w:rsidRPr="00A73279">
              <w:rPr>
                <w:b/>
                <w:strike/>
              </w:rPr>
              <w:t>3.2.18</w:t>
            </w:r>
            <w:r w:rsidRPr="00A73279">
              <w:rPr>
                <w:strike/>
              </w:rPr>
              <w:t xml:space="preserve"> Protocolo para liberação de sangue incompatível</w:t>
            </w:r>
          </w:p>
        </w:tc>
        <w:tc>
          <w:tcPr>
            <w:tcW w:w="720" w:type="dxa"/>
            <w:tcBorders>
              <w:bottom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bottom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b/>
                <w:strike/>
              </w:rPr>
            </w:pPr>
            <w:r w:rsidRPr="00A73279">
              <w:rPr>
                <w:b/>
                <w:strike/>
              </w:rPr>
              <w:lastRenderedPageBreak/>
              <w:t>3.2.19</w:t>
            </w:r>
            <w:r w:rsidRPr="00A73279">
              <w:rPr>
                <w:strike/>
              </w:rPr>
              <w:t xml:space="preserve"> Termo de responsabilidade assinado pelo médico </w:t>
            </w:r>
            <w:proofErr w:type="spellStart"/>
            <w:r w:rsidRPr="00A73279">
              <w:rPr>
                <w:strike/>
              </w:rPr>
              <w:t>hemoterapeuta</w:t>
            </w:r>
            <w:proofErr w:type="spellEnd"/>
            <w:r w:rsidRPr="00A73279">
              <w:rPr>
                <w:strike/>
              </w:rPr>
              <w:t xml:space="preserve"> e pelo médico assistente do paciente quando possível pelo próprio paciente ou responsável legal deste, em concordância com o procedimento e os riscos envolvidos.</w:t>
            </w:r>
          </w:p>
        </w:tc>
        <w:tc>
          <w:tcPr>
            <w:tcW w:w="720" w:type="dxa"/>
            <w:tcBorders>
              <w:bottom w:val="single" w:sz="4" w:space="0" w:color="auto"/>
            </w:tcBorders>
            <w:vAlign w:val="center"/>
          </w:tcPr>
          <w:p w:rsidR="00735D0C" w:rsidRPr="00A73279" w:rsidRDefault="00735D0C" w:rsidP="009A25B0">
            <w:pPr>
              <w:jc w:val="both"/>
              <w:rPr>
                <w:b/>
                <w:strike/>
              </w:rPr>
            </w:pPr>
            <w:r w:rsidRPr="00A73279">
              <w:rPr>
                <w:b/>
                <w:strike/>
              </w:rPr>
              <w:t>II</w:t>
            </w:r>
          </w:p>
        </w:tc>
        <w:tc>
          <w:tcPr>
            <w:tcW w:w="720" w:type="dxa"/>
            <w:tcBorders>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bottom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bottom w:val="single" w:sz="4" w:space="0" w:color="auto"/>
            </w:tcBorders>
          </w:tcPr>
          <w:p w:rsidR="00735D0C" w:rsidRPr="00A73279" w:rsidRDefault="00735D0C" w:rsidP="009A25B0">
            <w:pPr>
              <w:jc w:val="both"/>
              <w:rPr>
                <w:strike/>
              </w:rPr>
            </w:pPr>
            <w:r w:rsidRPr="00A73279">
              <w:rPr>
                <w:b/>
                <w:bCs/>
                <w:strike/>
              </w:rPr>
              <w:t>3.2.20</w:t>
            </w:r>
            <w:r w:rsidRPr="00A73279">
              <w:rPr>
                <w:b/>
                <w:strike/>
              </w:rPr>
              <w:t xml:space="preserve"> </w:t>
            </w:r>
            <w:r w:rsidRPr="00A73279">
              <w:rPr>
                <w:strike/>
              </w:rPr>
              <w:t xml:space="preserve">PFC e o CRIO descongelados, quando em banho-maria, em temperatura que não exceda a </w:t>
            </w:r>
            <w:smartTag w:uri="urn:schemas-microsoft-com:office:smarttags" w:element="metricconverter">
              <w:smartTagPr>
                <w:attr w:name="ProductID" w:val="70 kg"/>
              </w:smartTagPr>
              <w:r w:rsidRPr="00A73279">
                <w:rPr>
                  <w:strike/>
                </w:rPr>
                <w:t>37°C</w:t>
              </w:r>
            </w:smartTag>
            <w:r w:rsidRPr="00A73279">
              <w:rPr>
                <w:strike/>
              </w:rPr>
              <w:t xml:space="preserve">, com a bolsa protegida de forma que não entre em contato com a água, transfundida até, no máximo, 24h se armazenado a 4+- </w:t>
            </w:r>
            <w:smartTag w:uri="urn:schemas-microsoft-com:office:smarttags" w:element="metricconverter">
              <w:smartTagPr>
                <w:attr w:name="ProductID" w:val="70 kg"/>
              </w:smartTagPr>
              <w:r w:rsidRPr="00A73279">
                <w:rPr>
                  <w:strike/>
                </w:rPr>
                <w:t>2°C</w:t>
              </w:r>
            </w:smartTag>
            <w:r w:rsidRPr="00A73279">
              <w:rPr>
                <w:strike/>
              </w:rPr>
              <w:t>.</w:t>
            </w:r>
          </w:p>
        </w:tc>
        <w:tc>
          <w:tcPr>
            <w:tcW w:w="720" w:type="dxa"/>
            <w:tcBorders>
              <w:top w:val="single" w:sz="4" w:space="0" w:color="auto"/>
              <w:bottom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p w:rsidR="00735D0C" w:rsidRPr="00A73279" w:rsidRDefault="00735D0C" w:rsidP="009A25B0">
            <w:pPr>
              <w:jc w:val="both"/>
              <w:rPr>
                <w:strike/>
              </w:rPr>
            </w:pPr>
          </w:p>
          <w:p w:rsidR="00735D0C" w:rsidRPr="00A73279" w:rsidRDefault="00735D0C" w:rsidP="009A25B0">
            <w:pPr>
              <w:jc w:val="both"/>
              <w:rPr>
                <w:strike/>
              </w:rPr>
            </w:pPr>
          </w:p>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bottom w:val="single" w:sz="4" w:space="0" w:color="auto"/>
            </w:tcBorders>
          </w:tcPr>
          <w:p w:rsidR="00735D0C" w:rsidRPr="00A73279" w:rsidRDefault="00735D0C" w:rsidP="009A25B0">
            <w:pPr>
              <w:jc w:val="both"/>
              <w:rPr>
                <w:bCs/>
                <w:strike/>
              </w:rPr>
            </w:pPr>
            <w:r w:rsidRPr="00A73279">
              <w:rPr>
                <w:b/>
                <w:strike/>
              </w:rPr>
              <w:t>3.2.21</w:t>
            </w:r>
            <w:r w:rsidRPr="00A73279">
              <w:rPr>
                <w:strike/>
              </w:rPr>
              <w:t xml:space="preserve"> Etiqueta de liberação da bolsa de sangue para transfusão (cartão de transfusão) contendo:</w:t>
            </w:r>
            <w:r w:rsidRPr="00A73279">
              <w:rPr>
                <w:bCs/>
                <w:strike/>
              </w:rPr>
              <w:t xml:space="preserve"> identificação </w:t>
            </w:r>
            <w:proofErr w:type="gramStart"/>
            <w:r w:rsidRPr="00A73279">
              <w:rPr>
                <w:strike/>
              </w:rPr>
              <w:t>numérica/alfanumérica</w:t>
            </w:r>
            <w:proofErr w:type="gramEnd"/>
            <w:r w:rsidRPr="00A73279">
              <w:rPr>
                <w:bCs/>
                <w:strike/>
              </w:rPr>
              <w:t xml:space="preserve"> do receptor (nome completo, </w:t>
            </w:r>
            <w:r w:rsidRPr="00A73279">
              <w:rPr>
                <w:strike/>
              </w:rPr>
              <w:t xml:space="preserve">número de registro e localização – hospital, enfermaria, leito), grupo ABO e tipo </w:t>
            </w:r>
            <w:proofErr w:type="spellStart"/>
            <w:r w:rsidRPr="00A73279">
              <w:rPr>
                <w:strike/>
              </w:rPr>
              <w:t>RhD</w:t>
            </w:r>
            <w:proofErr w:type="spellEnd"/>
            <w:r w:rsidRPr="00A73279">
              <w:rPr>
                <w:strike/>
              </w:rPr>
              <w:t xml:space="preserve"> do receptor; nº. </w:t>
            </w:r>
            <w:proofErr w:type="gramStart"/>
            <w:r w:rsidRPr="00A73279">
              <w:rPr>
                <w:strike/>
              </w:rPr>
              <w:t>de</w:t>
            </w:r>
            <w:proofErr w:type="gramEnd"/>
            <w:r w:rsidRPr="00A73279">
              <w:rPr>
                <w:strike/>
              </w:rPr>
              <w:t xml:space="preserve"> identificação da bolsa com grupo ABO e tipo </w:t>
            </w:r>
            <w:proofErr w:type="spellStart"/>
            <w:r w:rsidRPr="00A73279">
              <w:rPr>
                <w:strike/>
              </w:rPr>
              <w:t>RhD</w:t>
            </w:r>
            <w:proofErr w:type="spellEnd"/>
            <w:r w:rsidRPr="00A73279">
              <w:rPr>
                <w:strike/>
              </w:rPr>
              <w:t xml:space="preserve">; conclusão do teste de compatibilidade; data e nome do responsável pela realização dos testes </w:t>
            </w:r>
            <w:proofErr w:type="spellStart"/>
            <w:r w:rsidRPr="00A73279">
              <w:rPr>
                <w:strike/>
              </w:rPr>
              <w:t>pré</w:t>
            </w:r>
            <w:proofErr w:type="spellEnd"/>
            <w:r w:rsidRPr="00A73279">
              <w:rPr>
                <w:strike/>
              </w:rPr>
              <w:t xml:space="preserve"> – </w:t>
            </w:r>
            <w:proofErr w:type="spellStart"/>
            <w:r w:rsidRPr="00A73279">
              <w:rPr>
                <w:strike/>
              </w:rPr>
              <w:t>transfusionais</w:t>
            </w:r>
            <w:proofErr w:type="spellEnd"/>
            <w:r w:rsidRPr="00A73279">
              <w:rPr>
                <w:strike/>
              </w:rPr>
              <w:t xml:space="preserve"> e pela liberação do </w:t>
            </w:r>
            <w:proofErr w:type="spellStart"/>
            <w:r w:rsidRPr="00A73279">
              <w:rPr>
                <w:strike/>
              </w:rPr>
              <w:t>hemocomponente</w:t>
            </w:r>
            <w:proofErr w:type="spellEnd"/>
            <w:r w:rsidRPr="00A73279">
              <w:rPr>
                <w:strike/>
              </w:rPr>
              <w:t xml:space="preserve">, além das instruções ao ato </w:t>
            </w:r>
            <w:proofErr w:type="spellStart"/>
            <w:r w:rsidRPr="00A73279">
              <w:rPr>
                <w:strike/>
              </w:rPr>
              <w:t>transfusional</w:t>
            </w:r>
            <w:proofErr w:type="spellEnd"/>
            <w:r w:rsidRPr="00A73279">
              <w:rPr>
                <w:strike/>
              </w:rPr>
              <w:t>.</w:t>
            </w:r>
          </w:p>
        </w:tc>
        <w:tc>
          <w:tcPr>
            <w:tcW w:w="720" w:type="dxa"/>
            <w:tcBorders>
              <w:top w:val="single" w:sz="4" w:space="0" w:color="auto"/>
              <w:bottom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p w:rsidR="00735D0C" w:rsidRPr="00A73279" w:rsidRDefault="00735D0C" w:rsidP="009A25B0">
            <w:pPr>
              <w:jc w:val="both"/>
              <w:rPr>
                <w:strike/>
              </w:rPr>
            </w:pPr>
          </w:p>
          <w:p w:rsidR="00735D0C" w:rsidRPr="00A73279" w:rsidRDefault="00735D0C" w:rsidP="009A25B0">
            <w:pPr>
              <w:jc w:val="both"/>
              <w:rPr>
                <w:strike/>
              </w:rPr>
            </w:pPr>
          </w:p>
          <w:p w:rsidR="00735D0C" w:rsidRPr="00A73279" w:rsidRDefault="00735D0C" w:rsidP="009A25B0">
            <w:pPr>
              <w:jc w:val="both"/>
              <w:rPr>
                <w:strike/>
              </w:rPr>
            </w:pPr>
          </w:p>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bottom w:val="single" w:sz="4" w:space="0" w:color="auto"/>
            </w:tcBorders>
          </w:tcPr>
          <w:p w:rsidR="00735D0C" w:rsidRPr="00A73279" w:rsidRDefault="00735D0C" w:rsidP="009A25B0">
            <w:pPr>
              <w:jc w:val="both"/>
              <w:rPr>
                <w:b/>
                <w:strike/>
              </w:rPr>
            </w:pPr>
            <w:r w:rsidRPr="00A73279">
              <w:rPr>
                <w:b/>
                <w:strike/>
              </w:rPr>
              <w:t xml:space="preserve">3.2.21.1 </w:t>
            </w:r>
            <w:r w:rsidRPr="00A73279">
              <w:rPr>
                <w:strike/>
              </w:rPr>
              <w:t>Etiqueta afixada à bolsa até o término da transfusão</w:t>
            </w:r>
          </w:p>
        </w:tc>
        <w:tc>
          <w:tcPr>
            <w:tcW w:w="720" w:type="dxa"/>
            <w:tcBorders>
              <w:top w:val="single" w:sz="4" w:space="0" w:color="auto"/>
              <w:bottom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bottom w:val="single" w:sz="4" w:space="0" w:color="auto"/>
            </w:tcBorders>
          </w:tcPr>
          <w:p w:rsidR="00735D0C" w:rsidRPr="00A73279" w:rsidRDefault="00735D0C" w:rsidP="009A25B0">
            <w:pPr>
              <w:jc w:val="both"/>
              <w:rPr>
                <w:strike/>
                <w:highlight w:val="cyan"/>
              </w:rPr>
            </w:pPr>
            <w:r w:rsidRPr="00A73279">
              <w:rPr>
                <w:b/>
                <w:strike/>
              </w:rPr>
              <w:t>3.2.22.</w:t>
            </w:r>
            <w:r w:rsidRPr="00A73279">
              <w:rPr>
                <w:strike/>
              </w:rPr>
              <w:t xml:space="preserve"> Registros da validação dos processos de transporte e acondicionamento de </w:t>
            </w:r>
            <w:proofErr w:type="spellStart"/>
            <w:r w:rsidRPr="00A73279">
              <w:rPr>
                <w:strike/>
              </w:rPr>
              <w:t>hemocomponentes</w:t>
            </w:r>
            <w:proofErr w:type="spellEnd"/>
            <w:r w:rsidRPr="00A73279">
              <w:rPr>
                <w:strike/>
              </w:rPr>
              <w:t xml:space="preserve"> (incluindo capacidade máxima de bolsas por embalagem, empilhamento e sistema de monitoramento da temperatura). </w:t>
            </w:r>
          </w:p>
        </w:tc>
        <w:tc>
          <w:tcPr>
            <w:tcW w:w="720" w:type="dxa"/>
            <w:tcBorders>
              <w:top w:val="single" w:sz="4" w:space="0" w:color="auto"/>
              <w:bottom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bottom w:val="single" w:sz="4" w:space="0" w:color="auto"/>
            </w:tcBorders>
          </w:tcPr>
          <w:p w:rsidR="00735D0C" w:rsidRPr="00A73279" w:rsidRDefault="00735D0C" w:rsidP="009A25B0">
            <w:pPr>
              <w:jc w:val="both"/>
              <w:rPr>
                <w:b/>
                <w:strike/>
                <w:highlight w:val="cyan"/>
              </w:rPr>
            </w:pPr>
            <w:r w:rsidRPr="00A73279">
              <w:rPr>
                <w:b/>
                <w:bCs/>
                <w:strike/>
              </w:rPr>
              <w:t>3.2.22.1.</w:t>
            </w:r>
            <w:r w:rsidRPr="00A73279">
              <w:rPr>
                <w:bCs/>
                <w:strike/>
              </w:rPr>
              <w:t xml:space="preserve"> Registros dos controles de temperatura dos </w:t>
            </w:r>
            <w:proofErr w:type="spellStart"/>
            <w:r w:rsidRPr="00A73279">
              <w:rPr>
                <w:bCs/>
                <w:strike/>
              </w:rPr>
              <w:t>hemocomponentes</w:t>
            </w:r>
            <w:proofErr w:type="spellEnd"/>
            <w:r w:rsidRPr="00A73279">
              <w:rPr>
                <w:bCs/>
                <w:strike/>
              </w:rPr>
              <w:t xml:space="preserve"> durante o transporte: concentrado de hemácias (</w:t>
            </w:r>
            <w:smartTag w:uri="urn:schemas-microsoft-com:office:smarttags" w:element="metricconverter">
              <w:smartTagPr>
                <w:attr w:name="ProductID" w:val="70 kg"/>
              </w:smartTagPr>
              <w:r w:rsidRPr="00A73279">
                <w:rPr>
                  <w:bCs/>
                  <w:strike/>
                </w:rPr>
                <w:t>1 a</w:t>
              </w:r>
            </w:smartTag>
            <w:r w:rsidRPr="00A73279">
              <w:rPr>
                <w:bCs/>
                <w:strike/>
              </w:rPr>
              <w:t xml:space="preserve"> </w:t>
            </w:r>
            <w:smartTag w:uri="urn:schemas-microsoft-com:office:smarttags" w:element="metricconverter">
              <w:smartTagPr>
                <w:attr w:name="ProductID" w:val="70 kg"/>
              </w:smartTagPr>
              <w:r w:rsidRPr="00A73279">
                <w:rPr>
                  <w:bCs/>
                  <w:strike/>
                </w:rPr>
                <w:t>10°C</w:t>
              </w:r>
            </w:smartTag>
            <w:r w:rsidRPr="00A73279">
              <w:rPr>
                <w:bCs/>
                <w:strike/>
              </w:rPr>
              <w:t xml:space="preserve">), concentrados de plaquetas e </w:t>
            </w:r>
            <w:proofErr w:type="spellStart"/>
            <w:r w:rsidRPr="00A73279">
              <w:rPr>
                <w:bCs/>
                <w:strike/>
              </w:rPr>
              <w:t>granulócitos</w:t>
            </w:r>
            <w:proofErr w:type="spellEnd"/>
            <w:r w:rsidRPr="00A73279">
              <w:rPr>
                <w:bCs/>
                <w:strike/>
              </w:rPr>
              <w:t xml:space="preserve"> (</w:t>
            </w:r>
            <w:smartTag w:uri="urn:schemas-microsoft-com:office:smarttags" w:element="metricconverter">
              <w:smartTagPr>
                <w:attr w:name="ProductID" w:val="70 kg"/>
              </w:smartTagPr>
              <w:r w:rsidRPr="00A73279">
                <w:rPr>
                  <w:bCs/>
                  <w:strike/>
                </w:rPr>
                <w:t>20 a</w:t>
              </w:r>
            </w:smartTag>
            <w:r w:rsidRPr="00A73279">
              <w:rPr>
                <w:bCs/>
                <w:strike/>
              </w:rPr>
              <w:t xml:space="preserve"> </w:t>
            </w:r>
            <w:smartTag w:uri="urn:schemas-microsoft-com:office:smarttags" w:element="metricconverter">
              <w:smartTagPr>
                <w:attr w:name="ProductID" w:val="70 kg"/>
              </w:smartTagPr>
              <w:r w:rsidRPr="00A73279">
                <w:rPr>
                  <w:bCs/>
                  <w:strike/>
                </w:rPr>
                <w:t>24°C</w:t>
              </w:r>
            </w:smartTag>
            <w:r w:rsidRPr="00A73279">
              <w:rPr>
                <w:bCs/>
                <w:strike/>
              </w:rPr>
              <w:t xml:space="preserve">), </w:t>
            </w:r>
            <w:proofErr w:type="spellStart"/>
            <w:r w:rsidRPr="00A73279">
              <w:rPr>
                <w:bCs/>
                <w:strike/>
              </w:rPr>
              <w:t>hemocomponentes</w:t>
            </w:r>
            <w:proofErr w:type="spellEnd"/>
            <w:r w:rsidRPr="00A73279">
              <w:rPr>
                <w:bCs/>
                <w:strike/>
              </w:rPr>
              <w:t xml:space="preserve"> congelados (temperatura de armazenamento).</w:t>
            </w:r>
          </w:p>
        </w:tc>
        <w:tc>
          <w:tcPr>
            <w:tcW w:w="720" w:type="dxa"/>
            <w:tcBorders>
              <w:top w:val="single" w:sz="4" w:space="0" w:color="auto"/>
              <w:bottom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72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bottom w:val="single" w:sz="4" w:space="0" w:color="auto"/>
            </w:tcBorders>
          </w:tcPr>
          <w:p w:rsidR="00735D0C" w:rsidRPr="00A73279" w:rsidRDefault="00735D0C" w:rsidP="009A25B0">
            <w:pPr>
              <w:jc w:val="both"/>
              <w:rPr>
                <w:b/>
                <w:strike/>
                <w:highlight w:val="cyan"/>
              </w:rPr>
            </w:pPr>
            <w:r w:rsidRPr="00A73279">
              <w:rPr>
                <w:b/>
                <w:bCs/>
                <w:strike/>
              </w:rPr>
              <w:t>3.2.22.2</w:t>
            </w:r>
            <w:r w:rsidRPr="00A73279">
              <w:rPr>
                <w:b/>
                <w:strike/>
              </w:rPr>
              <w:t xml:space="preserve">. </w:t>
            </w:r>
            <w:r w:rsidRPr="00A73279">
              <w:rPr>
                <w:strike/>
              </w:rPr>
              <w:t xml:space="preserve">Documentação para transporte de </w:t>
            </w:r>
            <w:proofErr w:type="spellStart"/>
            <w:r w:rsidRPr="00A73279">
              <w:rPr>
                <w:strike/>
              </w:rPr>
              <w:t>hemocomponentes</w:t>
            </w:r>
            <w:proofErr w:type="spellEnd"/>
            <w:r w:rsidRPr="00A73279">
              <w:rPr>
                <w:strike/>
              </w:rPr>
              <w:t xml:space="preserve"> contendo: nome, endereço e telefone de contato do serviço remetente e do destinatário, lista com identificação dos </w:t>
            </w:r>
            <w:proofErr w:type="spellStart"/>
            <w:r w:rsidRPr="00A73279">
              <w:rPr>
                <w:strike/>
              </w:rPr>
              <w:t>hemocomponentes</w:t>
            </w:r>
            <w:proofErr w:type="spellEnd"/>
            <w:r w:rsidRPr="00A73279">
              <w:rPr>
                <w:strike/>
              </w:rPr>
              <w:t xml:space="preserve"> transportados, condições de conservação, data e hora da saída e identificação do transportador.</w:t>
            </w:r>
          </w:p>
        </w:tc>
        <w:tc>
          <w:tcPr>
            <w:tcW w:w="720" w:type="dxa"/>
            <w:tcBorders>
              <w:top w:val="single" w:sz="4" w:space="0" w:color="auto"/>
              <w:bottom w:val="single" w:sz="4" w:space="0" w:color="auto"/>
            </w:tcBorders>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w:t>
            </w:r>
          </w:p>
        </w:tc>
        <w:tc>
          <w:tcPr>
            <w:tcW w:w="72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bottom w:val="single" w:sz="4" w:space="0" w:color="auto"/>
            </w:tcBorders>
          </w:tcPr>
          <w:p w:rsidR="00735D0C" w:rsidRPr="00A73279" w:rsidRDefault="00735D0C" w:rsidP="009A25B0">
            <w:pPr>
              <w:jc w:val="both"/>
              <w:rPr>
                <w:strike/>
              </w:rPr>
            </w:pPr>
            <w:r w:rsidRPr="00A73279">
              <w:rPr>
                <w:b/>
                <w:strike/>
              </w:rPr>
              <w:t xml:space="preserve">3.2.23 </w:t>
            </w:r>
            <w:r w:rsidRPr="00A73279">
              <w:rPr>
                <w:b/>
                <w:bCs/>
                <w:strike/>
              </w:rPr>
              <w:t>Procedimentos de</w:t>
            </w:r>
            <w:r w:rsidRPr="00A73279">
              <w:rPr>
                <w:b/>
                <w:strike/>
              </w:rPr>
              <w:t xml:space="preserve"> testes </w:t>
            </w:r>
            <w:proofErr w:type="spellStart"/>
            <w:r w:rsidRPr="00A73279">
              <w:rPr>
                <w:b/>
                <w:strike/>
              </w:rPr>
              <w:t>pré</w:t>
            </w:r>
            <w:proofErr w:type="spellEnd"/>
            <w:r w:rsidRPr="00A73279">
              <w:rPr>
                <w:b/>
                <w:strike/>
              </w:rPr>
              <w:t xml:space="preserve"> – </w:t>
            </w:r>
            <w:proofErr w:type="spellStart"/>
            <w:r w:rsidRPr="00A73279">
              <w:rPr>
                <w:b/>
                <w:strike/>
              </w:rPr>
              <w:t>transfusionais</w:t>
            </w:r>
            <w:proofErr w:type="spellEnd"/>
            <w:r w:rsidRPr="00A73279">
              <w:rPr>
                <w:b/>
                <w:strike/>
              </w:rPr>
              <w:t xml:space="preserve"> em RN até </w:t>
            </w:r>
            <w:proofErr w:type="gramStart"/>
            <w:r w:rsidRPr="00A73279">
              <w:rPr>
                <w:b/>
                <w:strike/>
              </w:rPr>
              <w:t>4</w:t>
            </w:r>
            <w:proofErr w:type="gramEnd"/>
            <w:r w:rsidRPr="00A73279">
              <w:rPr>
                <w:b/>
                <w:strike/>
              </w:rPr>
              <w:t xml:space="preserve"> meses</w:t>
            </w:r>
          </w:p>
        </w:tc>
        <w:tc>
          <w:tcPr>
            <w:tcW w:w="720" w:type="dxa"/>
            <w:tcBorders>
              <w:top w:val="single" w:sz="4" w:space="0" w:color="auto"/>
              <w:bottom w:val="single" w:sz="4" w:space="0" w:color="auto"/>
            </w:tcBorders>
            <w:vAlign w:val="center"/>
          </w:tcPr>
          <w:p w:rsidR="00735D0C" w:rsidRPr="00A73279" w:rsidRDefault="00735D0C" w:rsidP="009A25B0">
            <w:pPr>
              <w:jc w:val="both"/>
              <w:rPr>
                <w:b/>
                <w:bCs/>
                <w:strike/>
              </w:rPr>
            </w:pPr>
            <w:r w:rsidRPr="00A73279">
              <w:rPr>
                <w:b/>
                <w:bCs/>
                <w:strike/>
              </w:rPr>
              <w:t>INF</w:t>
            </w:r>
          </w:p>
        </w:tc>
        <w:tc>
          <w:tcPr>
            <w:tcW w:w="720" w:type="dxa"/>
            <w:tcBorders>
              <w:top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Pr>
          <w:p w:rsidR="00735D0C" w:rsidRPr="00A73279" w:rsidRDefault="00735D0C" w:rsidP="009A25B0">
            <w:pPr>
              <w:jc w:val="both"/>
              <w:rPr>
                <w:bCs/>
                <w:strike/>
              </w:rPr>
            </w:pPr>
            <w:r w:rsidRPr="00A73279">
              <w:rPr>
                <w:b/>
                <w:strike/>
              </w:rPr>
              <w:t xml:space="preserve">3.2.23.1 </w:t>
            </w:r>
            <w:proofErr w:type="spellStart"/>
            <w:r w:rsidRPr="00A73279">
              <w:rPr>
                <w:strike/>
              </w:rPr>
              <w:t>Tipagem</w:t>
            </w:r>
            <w:proofErr w:type="spellEnd"/>
            <w:r w:rsidRPr="00A73279">
              <w:rPr>
                <w:strike/>
              </w:rPr>
              <w:t xml:space="preserve"> ABO (direta) e </w:t>
            </w:r>
            <w:proofErr w:type="spellStart"/>
            <w:proofErr w:type="gramStart"/>
            <w:r w:rsidRPr="00A73279">
              <w:rPr>
                <w:strike/>
              </w:rPr>
              <w:t>RhD</w:t>
            </w:r>
            <w:proofErr w:type="spellEnd"/>
            <w:proofErr w:type="gramEnd"/>
            <w:r w:rsidRPr="00A73279">
              <w:rPr>
                <w:strike/>
              </w:rPr>
              <w:t xml:space="preserve"> (quando a reação com soro controle </w:t>
            </w:r>
            <w:proofErr w:type="spellStart"/>
            <w:r w:rsidRPr="00A73279">
              <w:rPr>
                <w:strike/>
              </w:rPr>
              <w:t>RhD</w:t>
            </w:r>
            <w:proofErr w:type="spellEnd"/>
            <w:r w:rsidRPr="00A73279">
              <w:rPr>
                <w:strike/>
              </w:rPr>
              <w:t xml:space="preserve"> resultar positiva a </w:t>
            </w:r>
            <w:proofErr w:type="spellStart"/>
            <w:r w:rsidRPr="00A73279">
              <w:rPr>
                <w:strike/>
              </w:rPr>
              <w:t>tipagem</w:t>
            </w:r>
            <w:proofErr w:type="spellEnd"/>
            <w:r w:rsidRPr="00A73279">
              <w:rPr>
                <w:strike/>
              </w:rPr>
              <w:t xml:space="preserve"> é inválida.</w:t>
            </w:r>
          </w:p>
        </w:tc>
        <w:tc>
          <w:tcPr>
            <w:tcW w:w="720" w:type="dxa"/>
            <w:vAlign w:val="center"/>
          </w:tcPr>
          <w:p w:rsidR="00735D0C" w:rsidRPr="00A73279" w:rsidRDefault="00735D0C" w:rsidP="009A25B0">
            <w:pPr>
              <w:jc w:val="both"/>
              <w:rPr>
                <w:b/>
                <w:bCs/>
                <w:strike/>
              </w:rPr>
            </w:pPr>
            <w:r w:rsidRPr="00A73279">
              <w:rPr>
                <w:b/>
                <w:bCs/>
                <w:strike/>
              </w:rPr>
              <w:t>III</w:t>
            </w:r>
          </w:p>
        </w:tc>
        <w:tc>
          <w:tcPr>
            <w:tcW w:w="720"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3.2.23.2 </w:t>
            </w:r>
            <w:r w:rsidRPr="00A73279">
              <w:rPr>
                <w:strike/>
              </w:rPr>
              <w:t xml:space="preserve">Pesquisa de anticorpos irregulares na amostra </w:t>
            </w:r>
            <w:proofErr w:type="spellStart"/>
            <w:r w:rsidRPr="00A73279">
              <w:rPr>
                <w:strike/>
              </w:rPr>
              <w:t>pré-transfusional</w:t>
            </w:r>
            <w:proofErr w:type="spellEnd"/>
            <w:r w:rsidRPr="00A73279">
              <w:rPr>
                <w:strike/>
              </w:rPr>
              <w:t xml:space="preserve"> inicial, empregando soro do neonato ou da mãe.</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tcBorders>
          </w:tcPr>
          <w:p w:rsidR="00735D0C" w:rsidRPr="00A73279" w:rsidRDefault="00735D0C" w:rsidP="009A25B0">
            <w:pPr>
              <w:jc w:val="both"/>
              <w:rPr>
                <w:strike/>
              </w:rPr>
            </w:pPr>
            <w:r w:rsidRPr="00A73279">
              <w:rPr>
                <w:b/>
                <w:strike/>
              </w:rPr>
              <w:t xml:space="preserve">3.2.23.3 </w:t>
            </w:r>
            <w:r w:rsidRPr="00A73279">
              <w:rPr>
                <w:strike/>
              </w:rPr>
              <w:t>Prova de compatibilidade, se a pesquisa acima demonstrar a presença de anticorpos clinicamente significativos.</w:t>
            </w:r>
          </w:p>
        </w:tc>
        <w:tc>
          <w:tcPr>
            <w:tcW w:w="720" w:type="dxa"/>
            <w:tcBorders>
              <w:top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tcBorders>
            <w:vAlign w:val="center"/>
          </w:tcPr>
          <w:p w:rsidR="00735D0C" w:rsidRPr="00A73279" w:rsidRDefault="00735D0C" w:rsidP="009A25B0">
            <w:pPr>
              <w:jc w:val="both"/>
              <w:rPr>
                <w:strike/>
              </w:rPr>
            </w:pPr>
          </w:p>
        </w:tc>
        <w:tc>
          <w:tcPr>
            <w:tcW w:w="720" w:type="dxa"/>
            <w:tcBorders>
              <w:top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strike/>
              </w:rPr>
            </w:pPr>
            <w:r w:rsidRPr="00A73279">
              <w:rPr>
                <w:b/>
                <w:strike/>
              </w:rPr>
              <w:t xml:space="preserve">3.2.23.4 </w:t>
            </w:r>
            <w:r w:rsidRPr="00A73279">
              <w:rPr>
                <w:strike/>
              </w:rPr>
              <w:t xml:space="preserve">Realiza transfusão em RN abaixo de 1.200g com produtos </w:t>
            </w:r>
            <w:proofErr w:type="spellStart"/>
            <w:r w:rsidRPr="00A73279">
              <w:rPr>
                <w:strike/>
              </w:rPr>
              <w:t>leucorreduzidos</w:t>
            </w:r>
            <w:proofErr w:type="spellEnd"/>
            <w:r w:rsidRPr="00A73279">
              <w:rPr>
                <w:strike/>
              </w:rPr>
              <w:t xml:space="preserve"> ou não reagentes para CMV</w:t>
            </w:r>
          </w:p>
        </w:tc>
        <w:tc>
          <w:tcPr>
            <w:tcW w:w="720" w:type="dxa"/>
            <w:tcBorders>
              <w:bottom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bottom w:val="single" w:sz="4" w:space="0" w:color="auto"/>
            </w:tcBorders>
            <w:vAlign w:val="center"/>
          </w:tcPr>
          <w:p w:rsidR="00735D0C" w:rsidRPr="00A73279" w:rsidRDefault="00735D0C" w:rsidP="009A25B0">
            <w:pPr>
              <w:jc w:val="both"/>
              <w:rPr>
                <w:strike/>
              </w:rPr>
            </w:pPr>
          </w:p>
        </w:tc>
        <w:tc>
          <w:tcPr>
            <w:tcW w:w="720" w:type="dxa"/>
            <w:tcBorders>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bottom w:val="single" w:sz="4" w:space="0" w:color="auto"/>
            </w:tcBorders>
          </w:tcPr>
          <w:p w:rsidR="00735D0C" w:rsidRPr="00A73279" w:rsidRDefault="00735D0C" w:rsidP="009A25B0">
            <w:pPr>
              <w:jc w:val="both"/>
              <w:rPr>
                <w:bCs/>
                <w:strike/>
              </w:rPr>
            </w:pPr>
            <w:r w:rsidRPr="00A73279">
              <w:rPr>
                <w:b/>
                <w:strike/>
              </w:rPr>
              <w:t xml:space="preserve">3.2.24 </w:t>
            </w:r>
            <w:r w:rsidRPr="00A73279">
              <w:rPr>
                <w:bCs/>
                <w:strike/>
              </w:rPr>
              <w:t xml:space="preserve">Outros testes </w:t>
            </w:r>
            <w:proofErr w:type="spellStart"/>
            <w:r w:rsidRPr="00A73279">
              <w:rPr>
                <w:bCs/>
                <w:strike/>
              </w:rPr>
              <w:t>imunohematológicos</w:t>
            </w:r>
            <w:proofErr w:type="spellEnd"/>
            <w:r w:rsidRPr="00A73279">
              <w:rPr>
                <w:bCs/>
                <w:strike/>
              </w:rPr>
              <w:t xml:space="preserve"> complementares</w:t>
            </w:r>
          </w:p>
        </w:tc>
        <w:tc>
          <w:tcPr>
            <w:tcW w:w="720" w:type="dxa"/>
            <w:tcBorders>
              <w:bottom w:val="single" w:sz="4" w:space="0" w:color="auto"/>
            </w:tcBorders>
            <w:vAlign w:val="center"/>
          </w:tcPr>
          <w:p w:rsidR="00735D0C" w:rsidRPr="00A73279" w:rsidRDefault="00735D0C" w:rsidP="009A25B0">
            <w:pPr>
              <w:jc w:val="both"/>
              <w:rPr>
                <w:b/>
                <w:bCs/>
                <w:strike/>
              </w:rPr>
            </w:pPr>
            <w:r w:rsidRPr="00A73279">
              <w:rPr>
                <w:b/>
                <w:bCs/>
                <w:strike/>
              </w:rPr>
              <w:t>INF</w:t>
            </w:r>
          </w:p>
        </w:tc>
        <w:tc>
          <w:tcPr>
            <w:tcW w:w="720" w:type="dxa"/>
            <w:tcBorders>
              <w:bottom w:val="single" w:sz="4" w:space="0" w:color="auto"/>
            </w:tcBorders>
            <w:vAlign w:val="center"/>
          </w:tcPr>
          <w:p w:rsidR="00735D0C" w:rsidRPr="00A73279" w:rsidRDefault="00735D0C" w:rsidP="009A25B0">
            <w:pPr>
              <w:jc w:val="both"/>
              <w:rPr>
                <w:strike/>
              </w:rPr>
            </w:pPr>
          </w:p>
        </w:tc>
        <w:tc>
          <w:tcPr>
            <w:tcW w:w="720" w:type="dxa"/>
            <w:tcBorders>
              <w:bottom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right w:val="single" w:sz="4" w:space="0" w:color="auto"/>
            </w:tcBorders>
          </w:tcPr>
          <w:p w:rsidR="00735D0C" w:rsidRPr="00A73279" w:rsidRDefault="00735D0C" w:rsidP="009A25B0">
            <w:pPr>
              <w:jc w:val="both"/>
              <w:rPr>
                <w:strike/>
              </w:rPr>
            </w:pPr>
            <w:r w:rsidRPr="00A73279">
              <w:rPr>
                <w:b/>
                <w:bCs/>
                <w:strike/>
              </w:rPr>
              <w:lastRenderedPageBreak/>
              <w:t>4</w:t>
            </w:r>
            <w:r w:rsidRPr="00A73279">
              <w:rPr>
                <w:b/>
                <w:strike/>
              </w:rPr>
              <w:t xml:space="preserve">. Ato </w:t>
            </w:r>
            <w:proofErr w:type="spellStart"/>
            <w:r w:rsidRPr="00A73279">
              <w:rPr>
                <w:b/>
                <w:strike/>
              </w:rPr>
              <w:t>transfusional</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smartTag w:uri="urn:schemas-microsoft-com:office:smarttags" w:element="metricconverter">
              <w:smartTagPr>
                <w:attr w:name="ProductID" w:val="70 kg"/>
              </w:smartTagPr>
              <w:r w:rsidRPr="00A73279">
                <w:rPr>
                  <w:b/>
                  <w:strike/>
                </w:rPr>
                <w:t xml:space="preserve">4.1 </w:t>
              </w:r>
              <w:r w:rsidRPr="00A73279">
                <w:rPr>
                  <w:strike/>
                </w:rPr>
                <w:t>A</w:t>
              </w:r>
            </w:smartTag>
            <w:r w:rsidRPr="00A73279">
              <w:rPr>
                <w:strike/>
              </w:rPr>
              <w:t xml:space="preserve"> ficha do receptor contém registros de todos os resultados dos testes </w:t>
            </w:r>
            <w:proofErr w:type="spellStart"/>
            <w:r w:rsidRPr="00A73279">
              <w:rPr>
                <w:strike/>
              </w:rPr>
              <w:t>pré-transfusionais</w:t>
            </w:r>
            <w:proofErr w:type="spellEnd"/>
            <w:r w:rsidRPr="00A73279">
              <w:rPr>
                <w:strike/>
              </w:rPr>
              <w:t xml:space="preserve">, data e número de unidades </w:t>
            </w:r>
            <w:proofErr w:type="spellStart"/>
            <w:r w:rsidRPr="00A73279">
              <w:rPr>
                <w:strike/>
              </w:rPr>
              <w:t>transfusionais</w:t>
            </w:r>
            <w:proofErr w:type="spellEnd"/>
            <w:r w:rsidRPr="00A73279">
              <w:rPr>
                <w:strike/>
              </w:rPr>
              <w:t xml:space="preserve">, antecedentes de reações adversas à </w:t>
            </w:r>
            <w:proofErr w:type="gramStart"/>
            <w:r w:rsidRPr="00A73279">
              <w:rPr>
                <w:strike/>
              </w:rPr>
              <w:t>transfusão</w:t>
            </w:r>
            <w:proofErr w:type="gramEnd"/>
            <w:r w:rsidRPr="00A73279">
              <w:rPr>
                <w:strike/>
              </w:rPr>
              <w:t xml:space="preserve">                                                               </w:t>
            </w:r>
            <w:r w:rsidRPr="00A73279">
              <w:rPr>
                <w:bCs/>
                <w:strike/>
              </w:rPr>
              <w:t xml:space="preserve">    </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b/>
                <w:strike/>
              </w:rPr>
            </w:pPr>
            <w:r w:rsidRPr="00A73279">
              <w:rPr>
                <w:b/>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4.2 </w:t>
            </w:r>
            <w:r w:rsidRPr="00A73279">
              <w:rPr>
                <w:strike/>
              </w:rPr>
              <w:t>Confirmam antes do início da transfusão: nome do paciente; dados da etiqueta de identificação da bolsa; validade do produto e a integridade da bolsa (inspeção visual).</w:t>
            </w:r>
          </w:p>
        </w:tc>
        <w:tc>
          <w:tcPr>
            <w:tcW w:w="720" w:type="dxa"/>
            <w:tcBorders>
              <w:top w:val="single" w:sz="4" w:space="0" w:color="auto"/>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4.3 </w:t>
            </w:r>
            <w:r w:rsidRPr="00A73279">
              <w:rPr>
                <w:strike/>
              </w:rPr>
              <w:t xml:space="preserve">Condições adequadas de armazenamento dos </w:t>
            </w:r>
            <w:proofErr w:type="spellStart"/>
            <w:r w:rsidRPr="00A73279">
              <w:rPr>
                <w:strike/>
              </w:rPr>
              <w:t>hemocomponentes</w:t>
            </w:r>
            <w:proofErr w:type="spellEnd"/>
            <w:r w:rsidRPr="00A73279">
              <w:rPr>
                <w:strike/>
              </w:rPr>
              <w:t xml:space="preserve"> antes da transfusão: eritrocitários no máximo 30 min em temperatura ambiente (22+-</w:t>
            </w:r>
            <w:smartTag w:uri="urn:schemas-microsoft-com:office:smarttags" w:element="metricconverter">
              <w:smartTagPr>
                <w:attr w:name="ProductID" w:val="70 kg"/>
              </w:smartTagPr>
              <w:r w:rsidRPr="00A73279">
                <w:rPr>
                  <w:strike/>
                </w:rPr>
                <w:t>2 °C</w:t>
              </w:r>
            </w:smartTag>
            <w:r w:rsidRPr="00A73279">
              <w:rPr>
                <w:strike/>
              </w:rPr>
              <w:t xml:space="preserve">), plasmáticos transfundidos brevemente ao descongelamento e no máximo 24h em temperatura de 4 +- </w:t>
            </w:r>
            <w:smartTag w:uri="urn:schemas-microsoft-com:office:smarttags" w:element="metricconverter">
              <w:smartTagPr>
                <w:attr w:name="ProductID" w:val="70 kg"/>
              </w:smartTagPr>
              <w:r w:rsidRPr="00A73279">
                <w:rPr>
                  <w:strike/>
                </w:rPr>
                <w:t>2 °C</w:t>
              </w:r>
            </w:smartTag>
            <w:r w:rsidRPr="00A73279">
              <w:rPr>
                <w:strike/>
              </w:rPr>
              <w:t xml:space="preserve">, </w:t>
            </w:r>
            <w:proofErr w:type="spellStart"/>
            <w:r w:rsidRPr="00A73279">
              <w:rPr>
                <w:strike/>
              </w:rPr>
              <w:t>plaquetários</w:t>
            </w:r>
            <w:proofErr w:type="spellEnd"/>
            <w:r w:rsidRPr="00A73279">
              <w:rPr>
                <w:strike/>
              </w:rPr>
              <w:t xml:space="preserve"> em agitação constante no máximo em 24h após saírem do agitador continuo.</w:t>
            </w:r>
          </w:p>
        </w:tc>
        <w:tc>
          <w:tcPr>
            <w:tcW w:w="720" w:type="dxa"/>
            <w:tcBorders>
              <w:top w:val="single" w:sz="4" w:space="0" w:color="auto"/>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4.4 </w:t>
            </w:r>
            <w:r w:rsidRPr="00A73279">
              <w:rPr>
                <w:strike/>
              </w:rPr>
              <w:t>Durante a transfusão: acompanhamento do médico ou profissional habilitado e capacitado à beira do leito durante os primeiros 10 minutos; etiqueta de identificação permanece afixada à bolsa até o final da transfusão.</w:t>
            </w:r>
          </w:p>
        </w:tc>
        <w:tc>
          <w:tcPr>
            <w:tcW w:w="720" w:type="dxa"/>
            <w:tcBorders>
              <w:left w:val="single" w:sz="4" w:space="0" w:color="auto"/>
              <w:right w:val="single" w:sz="4" w:space="0" w:color="auto"/>
            </w:tcBorders>
            <w:vAlign w:val="center"/>
          </w:tcPr>
          <w:p w:rsidR="00735D0C" w:rsidRPr="00A73279" w:rsidRDefault="00735D0C" w:rsidP="009A25B0">
            <w:pPr>
              <w:jc w:val="both"/>
              <w:rPr>
                <w:b/>
                <w:bCs/>
                <w:strike/>
                <w:highlight w:val="yellow"/>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roofErr w:type="gramStart"/>
            <w:r w:rsidRPr="00A73279">
              <w:rPr>
                <w:b/>
                <w:strike/>
              </w:rPr>
              <w:t xml:space="preserve">4.5 </w:t>
            </w:r>
            <w:r w:rsidRPr="00A73279">
              <w:rPr>
                <w:strike/>
              </w:rPr>
              <w:t>Monitoramento</w:t>
            </w:r>
            <w:proofErr w:type="gramEnd"/>
            <w:r w:rsidRPr="00A73279">
              <w:rPr>
                <w:strike/>
              </w:rPr>
              <w:t xml:space="preserve"> periódico do paciente durante o transcurso do ato </w:t>
            </w:r>
            <w:proofErr w:type="spellStart"/>
            <w:r w:rsidRPr="00A73279">
              <w:rPr>
                <w:strike/>
              </w:rPr>
              <w:t>transfusional</w:t>
            </w:r>
            <w:proofErr w:type="spellEnd"/>
            <w:r w:rsidRPr="00A73279">
              <w:rPr>
                <w:strike/>
              </w:rPr>
              <w:t xml:space="preserve"> com os respectivos registros</w:t>
            </w:r>
          </w:p>
        </w:tc>
        <w:tc>
          <w:tcPr>
            <w:tcW w:w="72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proofErr w:type="gramStart"/>
            <w:r w:rsidRPr="00A73279">
              <w:rPr>
                <w:b/>
                <w:strike/>
              </w:rPr>
              <w:t xml:space="preserve">4.6 </w:t>
            </w:r>
            <w:r w:rsidRPr="00A73279">
              <w:rPr>
                <w:strike/>
              </w:rPr>
              <w:t>Tempo</w:t>
            </w:r>
            <w:proofErr w:type="gramEnd"/>
            <w:r w:rsidRPr="00A73279">
              <w:rPr>
                <w:strike/>
              </w:rPr>
              <w:t xml:space="preserve"> máximo de infusão de unidades de sangue e </w:t>
            </w:r>
            <w:proofErr w:type="spellStart"/>
            <w:r w:rsidRPr="00A73279">
              <w:rPr>
                <w:strike/>
              </w:rPr>
              <w:t>hemocomponentes</w:t>
            </w:r>
            <w:proofErr w:type="spellEnd"/>
            <w:r w:rsidRPr="00A73279">
              <w:rPr>
                <w:strike/>
              </w:rPr>
              <w:t xml:space="preserve"> até </w:t>
            </w:r>
            <w:r w:rsidRPr="00A73279">
              <w:rPr>
                <w:bCs/>
                <w:strike/>
              </w:rPr>
              <w:t>4 (quatro) horas</w:t>
            </w:r>
          </w:p>
        </w:tc>
        <w:tc>
          <w:tcPr>
            <w:tcW w:w="720" w:type="dxa"/>
            <w:tcBorders>
              <w:left w:val="single" w:sz="4" w:space="0" w:color="auto"/>
              <w:right w:val="single" w:sz="4" w:space="0" w:color="auto"/>
            </w:tcBorders>
            <w:vAlign w:val="center"/>
          </w:tcPr>
          <w:p w:rsidR="00735D0C" w:rsidRPr="00A73279" w:rsidRDefault="00735D0C" w:rsidP="009A25B0">
            <w:pPr>
              <w:jc w:val="both"/>
              <w:rPr>
                <w:b/>
                <w:bCs/>
                <w:strike/>
                <w:highlight w:val="yellow"/>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strike/>
              </w:rPr>
            </w:pPr>
            <w:r w:rsidRPr="00A73279">
              <w:rPr>
                <w:b/>
                <w:strike/>
              </w:rPr>
              <w:t xml:space="preserve">4.7 </w:t>
            </w:r>
            <w:proofErr w:type="gramStart"/>
            <w:r w:rsidRPr="00A73279">
              <w:rPr>
                <w:strike/>
              </w:rPr>
              <w:t>Registra</w:t>
            </w:r>
            <w:proofErr w:type="gramEnd"/>
            <w:r w:rsidRPr="00A73279">
              <w:rPr>
                <w:strike/>
              </w:rPr>
              <w:t xml:space="preserve"> em prontuário do paciente: os sinais vitais (temperatura, PA e pulso) de início e final da transfusão, a data da transfusão, a origem e os números das bolsas dos </w:t>
            </w:r>
            <w:proofErr w:type="spellStart"/>
            <w:r w:rsidRPr="00A73279">
              <w:rPr>
                <w:strike/>
              </w:rPr>
              <w:t>hemocomponentes</w:t>
            </w:r>
            <w:proofErr w:type="spellEnd"/>
            <w:r w:rsidRPr="00A73279">
              <w:rPr>
                <w:strike/>
              </w:rPr>
              <w:t xml:space="preserve"> transfundidos, identificação do profissional que realizou o procedimento </w:t>
            </w:r>
            <w:proofErr w:type="spellStart"/>
            <w:r w:rsidRPr="00A73279">
              <w:rPr>
                <w:strike/>
              </w:rPr>
              <w:t>transfusional</w:t>
            </w:r>
            <w:proofErr w:type="spellEnd"/>
            <w:r w:rsidRPr="00A73279">
              <w:rPr>
                <w:strike/>
              </w:rPr>
              <w:t>, reações adversas, quando couber.</w:t>
            </w:r>
          </w:p>
        </w:tc>
        <w:tc>
          <w:tcPr>
            <w:tcW w:w="720" w:type="dxa"/>
            <w:tcBorders>
              <w:left w:val="single" w:sz="4" w:space="0" w:color="auto"/>
              <w:right w:val="single" w:sz="4" w:space="0" w:color="auto"/>
            </w:tcBorders>
            <w:vAlign w:val="center"/>
          </w:tcPr>
          <w:p w:rsidR="00735D0C" w:rsidRPr="00A73279" w:rsidRDefault="00735D0C" w:rsidP="009A25B0">
            <w:pPr>
              <w:jc w:val="both"/>
              <w:rPr>
                <w:b/>
                <w:bCs/>
                <w:strike/>
                <w:highlight w:val="yellow"/>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4.8 </w:t>
            </w:r>
            <w:r w:rsidRPr="00A73279">
              <w:rPr>
                <w:strike/>
              </w:rPr>
              <w:t xml:space="preserve">Transfusões de concentrados de hemácias isogrupos ou ABO e </w:t>
            </w:r>
            <w:proofErr w:type="spellStart"/>
            <w:proofErr w:type="gramStart"/>
            <w:r w:rsidRPr="00A73279">
              <w:rPr>
                <w:strike/>
              </w:rPr>
              <w:t>RhD</w:t>
            </w:r>
            <w:proofErr w:type="spellEnd"/>
            <w:proofErr w:type="gramEnd"/>
            <w:r w:rsidRPr="00A73279">
              <w:rPr>
                <w:strike/>
              </w:rPr>
              <w:t xml:space="preserve"> compatíveis</w:t>
            </w:r>
          </w:p>
        </w:tc>
        <w:tc>
          <w:tcPr>
            <w:tcW w:w="72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roofErr w:type="gramStart"/>
            <w:r w:rsidRPr="00A73279">
              <w:rPr>
                <w:b/>
                <w:strike/>
              </w:rPr>
              <w:t xml:space="preserve">4.9 </w:t>
            </w:r>
            <w:r w:rsidRPr="00A73279">
              <w:rPr>
                <w:strike/>
              </w:rPr>
              <w:t>Transfusões de plasma ABO</w:t>
            </w:r>
            <w:proofErr w:type="gramEnd"/>
            <w:r w:rsidRPr="00A73279">
              <w:rPr>
                <w:strike/>
              </w:rPr>
              <w:t xml:space="preserve"> compatível com hemácias do receptor (não é necessário realizar prova de compatibilidade). Crio deve ser ABO compatível somente em transfusões em crianças</w:t>
            </w:r>
          </w:p>
        </w:tc>
        <w:tc>
          <w:tcPr>
            <w:tcW w:w="72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4.10 </w:t>
            </w:r>
            <w:r w:rsidRPr="00A73279">
              <w:rPr>
                <w:strike/>
              </w:rPr>
              <w:t xml:space="preserve">Transfusões de concentrados de </w:t>
            </w:r>
            <w:proofErr w:type="spellStart"/>
            <w:r w:rsidRPr="00A73279">
              <w:rPr>
                <w:strike/>
              </w:rPr>
              <w:t>granulócitos</w:t>
            </w:r>
            <w:proofErr w:type="spellEnd"/>
            <w:r w:rsidRPr="00A73279">
              <w:rPr>
                <w:strike/>
              </w:rPr>
              <w:t xml:space="preserve"> com hemácias compatíveis com plasma do receptor</w:t>
            </w:r>
          </w:p>
        </w:tc>
        <w:tc>
          <w:tcPr>
            <w:tcW w:w="72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proofErr w:type="gramStart"/>
            <w:r w:rsidRPr="00A73279">
              <w:rPr>
                <w:b/>
                <w:strike/>
              </w:rPr>
              <w:t xml:space="preserve">4.11 </w:t>
            </w:r>
            <w:r w:rsidRPr="00A73279">
              <w:rPr>
                <w:strike/>
              </w:rPr>
              <w:t>Protocolo</w:t>
            </w:r>
            <w:proofErr w:type="gramEnd"/>
            <w:r w:rsidRPr="00A73279">
              <w:rPr>
                <w:strike/>
              </w:rPr>
              <w:t xml:space="preserve"> definido e escrito com as indicações e procedimentos para aquecimento de </w:t>
            </w:r>
            <w:proofErr w:type="spellStart"/>
            <w:r w:rsidRPr="00A73279">
              <w:rPr>
                <w:strike/>
              </w:rPr>
              <w:t>hemocomponentes</w:t>
            </w:r>
            <w:proofErr w:type="spellEnd"/>
          </w:p>
        </w:tc>
        <w:tc>
          <w:tcPr>
            <w:tcW w:w="720" w:type="dxa"/>
            <w:tcBorders>
              <w:left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r w:rsidR="00735D0C" w:rsidRPr="00A73279" w:rsidTr="009A25B0">
        <w:trPr>
          <w:jc w:val="center"/>
        </w:trPr>
        <w:tc>
          <w:tcPr>
            <w:tcW w:w="7560" w:type="dxa"/>
            <w:tcBorders>
              <w:top w:val="single" w:sz="4" w:space="0" w:color="auto"/>
              <w:left w:val="single" w:sz="4" w:space="0" w:color="auto"/>
              <w:bottom w:val="single" w:sz="4" w:space="0" w:color="auto"/>
              <w:right w:val="single" w:sz="4" w:space="0" w:color="auto"/>
            </w:tcBorders>
          </w:tcPr>
          <w:p w:rsidR="00735D0C" w:rsidRPr="00A73279" w:rsidRDefault="00735D0C" w:rsidP="009A25B0">
            <w:pPr>
              <w:jc w:val="both"/>
              <w:rPr>
                <w:b/>
                <w:strike/>
              </w:rPr>
            </w:pPr>
            <w:r w:rsidRPr="00A73279">
              <w:rPr>
                <w:b/>
                <w:strike/>
              </w:rPr>
              <w:t xml:space="preserve">4.12 </w:t>
            </w:r>
            <w:r w:rsidRPr="00A73279">
              <w:rPr>
                <w:strike/>
              </w:rPr>
              <w:t xml:space="preserve">Para transfusões ambulatoriais, área física específica e de acordo com as normas técnicas definidas para transfusões em pacientes </w:t>
            </w:r>
            <w:proofErr w:type="gramStart"/>
            <w:r w:rsidRPr="00A73279">
              <w:rPr>
                <w:strike/>
              </w:rPr>
              <w:t>internados</w:t>
            </w:r>
            <w:proofErr w:type="gramEnd"/>
          </w:p>
        </w:tc>
        <w:tc>
          <w:tcPr>
            <w:tcW w:w="720" w:type="dxa"/>
            <w:tcBorders>
              <w:left w:val="single" w:sz="4" w:space="0" w:color="auto"/>
              <w:bottom w:val="single" w:sz="4" w:space="0" w:color="auto"/>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top w:val="single" w:sz="4" w:space="0" w:color="auto"/>
              <w:left w:val="single" w:sz="4" w:space="0" w:color="auto"/>
              <w:bottom w:val="single" w:sz="4" w:space="0" w:color="auto"/>
              <w:right w:val="single" w:sz="4" w:space="0" w:color="auto"/>
            </w:tcBorders>
            <w:vAlign w:val="center"/>
          </w:tcPr>
          <w:p w:rsidR="00735D0C" w:rsidRPr="00A73279" w:rsidRDefault="00735D0C" w:rsidP="009A25B0">
            <w:pPr>
              <w:jc w:val="both"/>
              <w:rPr>
                <w:strike/>
                <w:highlight w:val="yellow"/>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72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720" w:type="dxa"/>
          </w:tcPr>
          <w:p w:rsidR="00735D0C" w:rsidRPr="00A73279" w:rsidRDefault="00735D0C" w:rsidP="009A25B0">
            <w:pPr>
              <w:jc w:val="both"/>
              <w:rPr>
                <w:b/>
                <w:bCs/>
                <w:strike/>
              </w:rPr>
            </w:pPr>
          </w:p>
        </w:tc>
      </w:tr>
      <w:tr w:rsidR="00735D0C" w:rsidRPr="00A73279" w:rsidTr="009A25B0">
        <w:trPr>
          <w:jc w:val="center"/>
        </w:trPr>
        <w:tc>
          <w:tcPr>
            <w:tcW w:w="9720" w:type="dxa"/>
          </w:tcPr>
          <w:p w:rsidR="00735D0C" w:rsidRPr="00A73279" w:rsidRDefault="00735D0C" w:rsidP="009A25B0">
            <w:pPr>
              <w:jc w:val="both"/>
              <w:rPr>
                <w:b/>
                <w:bCs/>
                <w:strike/>
              </w:rPr>
            </w:pPr>
          </w:p>
        </w:tc>
      </w:tr>
    </w:tbl>
    <w:p w:rsidR="00735D0C" w:rsidRPr="00A73279" w:rsidRDefault="00735D0C" w:rsidP="00735D0C">
      <w:pPr>
        <w:jc w:val="both"/>
        <w:rPr>
          <w:strike/>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513"/>
        <w:gridCol w:w="641"/>
        <w:gridCol w:w="636"/>
        <w:gridCol w:w="641"/>
        <w:gridCol w:w="641"/>
      </w:tblGrid>
      <w:tr w:rsidR="00735D0C" w:rsidRPr="00A73279" w:rsidTr="009A25B0">
        <w:trPr>
          <w:cantSplit/>
          <w:jc w:val="center"/>
        </w:trPr>
        <w:tc>
          <w:tcPr>
            <w:tcW w:w="7560" w:type="dxa"/>
            <w:tcBorders>
              <w:right w:val="single" w:sz="4" w:space="0" w:color="auto"/>
            </w:tcBorders>
          </w:tcPr>
          <w:p w:rsidR="00735D0C" w:rsidRPr="00A73279" w:rsidRDefault="00735D0C" w:rsidP="009A25B0">
            <w:pPr>
              <w:jc w:val="both"/>
              <w:rPr>
                <w:caps/>
                <w:strike/>
              </w:rPr>
            </w:pPr>
            <w:r w:rsidRPr="00A73279">
              <w:rPr>
                <w:b/>
                <w:strike/>
              </w:rPr>
              <w:t>5.</w:t>
            </w:r>
            <w:r w:rsidRPr="00A73279">
              <w:rPr>
                <w:strike/>
              </w:rPr>
              <w:t xml:space="preserve"> </w:t>
            </w:r>
            <w:r w:rsidRPr="00A73279">
              <w:rPr>
                <w:b/>
                <w:bCs/>
                <w:strike/>
              </w:rPr>
              <w:t>Procedimentos especiais em transfusão</w:t>
            </w:r>
          </w:p>
        </w:tc>
        <w:tc>
          <w:tcPr>
            <w:tcW w:w="720" w:type="dxa"/>
            <w:tcBorders>
              <w:left w:val="single" w:sz="4" w:space="0" w:color="auto"/>
              <w:right w:val="single" w:sz="4" w:space="0" w:color="auto"/>
            </w:tcBorders>
          </w:tcPr>
          <w:p w:rsidR="00735D0C" w:rsidRPr="00A73279" w:rsidRDefault="00735D0C" w:rsidP="009A25B0">
            <w:pPr>
              <w:jc w:val="both"/>
              <w:rPr>
                <w:b/>
                <w:bCs/>
                <w:strike/>
              </w:rPr>
            </w:pPr>
            <w:r w:rsidRPr="00A73279">
              <w:rPr>
                <w:b/>
                <w:bCs/>
                <w:strike/>
              </w:rPr>
              <w:t>Nível</w:t>
            </w:r>
          </w:p>
        </w:tc>
        <w:tc>
          <w:tcPr>
            <w:tcW w:w="714" w:type="dxa"/>
            <w:tcBorders>
              <w:left w:val="single" w:sz="4" w:space="0" w:color="auto"/>
              <w:right w:val="single" w:sz="4" w:space="0" w:color="auto"/>
            </w:tcBorders>
          </w:tcPr>
          <w:p w:rsidR="00735D0C" w:rsidRPr="00A73279" w:rsidRDefault="00735D0C" w:rsidP="009A25B0">
            <w:pPr>
              <w:jc w:val="both"/>
              <w:rPr>
                <w:b/>
                <w:bCs/>
                <w:strike/>
              </w:rPr>
            </w:pPr>
            <w:r w:rsidRPr="00A73279">
              <w:rPr>
                <w:b/>
                <w:bCs/>
                <w:strike/>
              </w:rPr>
              <w:t>Sim</w:t>
            </w:r>
          </w:p>
        </w:tc>
        <w:tc>
          <w:tcPr>
            <w:tcW w:w="720" w:type="dxa"/>
            <w:tcBorders>
              <w:left w:val="single" w:sz="4" w:space="0" w:color="auto"/>
              <w:right w:val="single" w:sz="4" w:space="0" w:color="auto"/>
            </w:tcBorders>
          </w:tcPr>
          <w:p w:rsidR="00735D0C" w:rsidRPr="00A73279" w:rsidRDefault="00735D0C" w:rsidP="009A25B0">
            <w:pPr>
              <w:jc w:val="both"/>
              <w:rPr>
                <w:b/>
                <w:bCs/>
                <w:strike/>
              </w:rPr>
            </w:pPr>
            <w:r w:rsidRPr="00A73279">
              <w:rPr>
                <w:b/>
                <w:bCs/>
                <w:strike/>
              </w:rPr>
              <w:t>Não</w:t>
            </w:r>
          </w:p>
        </w:tc>
        <w:tc>
          <w:tcPr>
            <w:tcW w:w="720" w:type="dxa"/>
            <w:tcBorders>
              <w:left w:val="single" w:sz="4" w:space="0" w:color="auto"/>
              <w:right w:val="single" w:sz="4" w:space="0" w:color="auto"/>
            </w:tcBorders>
          </w:tcPr>
          <w:p w:rsidR="00735D0C" w:rsidRPr="00A73279" w:rsidRDefault="00735D0C" w:rsidP="009A25B0">
            <w:pPr>
              <w:jc w:val="both"/>
              <w:rPr>
                <w:b/>
                <w:bCs/>
                <w:strike/>
              </w:rPr>
            </w:pPr>
            <w:r w:rsidRPr="00A73279">
              <w:rPr>
                <w:b/>
                <w:bCs/>
                <w:strike/>
              </w:rPr>
              <w:t>NA</w:t>
            </w:r>
          </w:p>
        </w:tc>
      </w:tr>
      <w:tr w:rsidR="00735D0C" w:rsidRPr="00A73279" w:rsidTr="009A25B0">
        <w:trPr>
          <w:cantSplit/>
          <w:jc w:val="center"/>
        </w:trPr>
        <w:tc>
          <w:tcPr>
            <w:tcW w:w="7560" w:type="dxa"/>
            <w:tcBorders>
              <w:right w:val="single" w:sz="4" w:space="0" w:color="auto"/>
            </w:tcBorders>
          </w:tcPr>
          <w:p w:rsidR="00735D0C" w:rsidRPr="00A73279" w:rsidRDefault="00735D0C" w:rsidP="009A25B0">
            <w:pPr>
              <w:jc w:val="both"/>
              <w:rPr>
                <w:bCs/>
                <w:strike/>
              </w:rPr>
            </w:pPr>
            <w:r w:rsidRPr="00A73279">
              <w:rPr>
                <w:b/>
                <w:strike/>
              </w:rPr>
              <w:t xml:space="preserve">5.1 </w:t>
            </w:r>
            <w:proofErr w:type="gramStart"/>
            <w:r w:rsidRPr="00A73279">
              <w:rPr>
                <w:strike/>
              </w:rPr>
              <w:t>Executa</w:t>
            </w:r>
            <w:proofErr w:type="gramEnd"/>
            <w:r w:rsidRPr="00A73279">
              <w:rPr>
                <w:strike/>
              </w:rPr>
              <w:t>/registra protocolo para atendimento de</w:t>
            </w:r>
            <w:r w:rsidRPr="00A73279">
              <w:rPr>
                <w:bCs/>
                <w:strike/>
              </w:rPr>
              <w:t xml:space="preserve"> pacientes </w:t>
            </w:r>
            <w:proofErr w:type="spellStart"/>
            <w:r w:rsidRPr="00A73279">
              <w:rPr>
                <w:bCs/>
                <w:strike/>
              </w:rPr>
              <w:t>aloimunizados</w:t>
            </w:r>
            <w:proofErr w:type="spellEnd"/>
            <w:r w:rsidRPr="00A73279">
              <w:rPr>
                <w:bCs/>
                <w:strike/>
              </w:rPr>
              <w:t xml:space="preserve"> (anticorpos específicos para antígenos </w:t>
            </w:r>
            <w:proofErr w:type="spellStart"/>
            <w:r w:rsidRPr="00A73279">
              <w:rPr>
                <w:bCs/>
                <w:strike/>
              </w:rPr>
              <w:t>eritrocitarios</w:t>
            </w:r>
            <w:proofErr w:type="spellEnd"/>
            <w:r w:rsidRPr="00A73279">
              <w:rPr>
                <w:bCs/>
                <w:strike/>
              </w:rPr>
              <w:t xml:space="preserve"> ou do sistema HLA).</w:t>
            </w:r>
          </w:p>
        </w:tc>
        <w:tc>
          <w:tcPr>
            <w:tcW w:w="720" w:type="dxa"/>
            <w:tcBorders>
              <w:left w:val="single" w:sz="4" w:space="0" w:color="auto"/>
              <w:right w:val="single" w:sz="4" w:space="0" w:color="auto"/>
            </w:tcBorders>
            <w:vAlign w:val="center"/>
          </w:tcPr>
          <w:p w:rsidR="00735D0C" w:rsidRPr="00A73279" w:rsidRDefault="00735D0C" w:rsidP="009A25B0">
            <w:pPr>
              <w:jc w:val="both"/>
              <w:rPr>
                <w:b/>
                <w:strike/>
              </w:rPr>
            </w:pPr>
            <w:r w:rsidRPr="00A73279">
              <w:rPr>
                <w:b/>
                <w:strike/>
              </w:rPr>
              <w:t>II</w:t>
            </w:r>
          </w:p>
        </w:tc>
        <w:tc>
          <w:tcPr>
            <w:tcW w:w="714" w:type="dxa"/>
            <w:tcBorders>
              <w:left w:val="single" w:sz="4" w:space="0" w:color="auto"/>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vAlign w:val="center"/>
          </w:tcPr>
          <w:p w:rsidR="00735D0C" w:rsidRPr="00A73279" w:rsidRDefault="00735D0C" w:rsidP="009A25B0">
            <w:pPr>
              <w:jc w:val="both"/>
              <w:rPr>
                <w:strike/>
              </w:rPr>
            </w:pPr>
          </w:p>
        </w:tc>
        <w:tc>
          <w:tcPr>
            <w:tcW w:w="720" w:type="dxa"/>
            <w:tcBorders>
              <w:left w:val="single" w:sz="4" w:space="0" w:color="auto"/>
              <w:right w:val="single" w:sz="4" w:space="0" w:color="auto"/>
            </w:tcBorders>
          </w:tcPr>
          <w:p w:rsidR="00735D0C" w:rsidRPr="00A73279" w:rsidRDefault="00735D0C" w:rsidP="009A25B0">
            <w:pPr>
              <w:jc w:val="both"/>
              <w:rPr>
                <w:strike/>
              </w:rPr>
            </w:pPr>
          </w:p>
        </w:tc>
      </w:tr>
      <w:tr w:rsidR="00735D0C" w:rsidRPr="00A73279" w:rsidTr="009A25B0">
        <w:trPr>
          <w:cantSplit/>
          <w:jc w:val="center"/>
        </w:trPr>
        <w:tc>
          <w:tcPr>
            <w:tcW w:w="7560" w:type="dxa"/>
            <w:tcBorders>
              <w:right w:val="single" w:sz="4" w:space="0" w:color="auto"/>
            </w:tcBorders>
          </w:tcPr>
          <w:p w:rsidR="00735D0C" w:rsidRPr="00A73279" w:rsidRDefault="00735D0C" w:rsidP="009A25B0">
            <w:pPr>
              <w:jc w:val="both"/>
              <w:rPr>
                <w:bCs/>
                <w:caps/>
                <w:strike/>
              </w:rPr>
            </w:pPr>
            <w:r w:rsidRPr="00A73279">
              <w:rPr>
                <w:b/>
                <w:strike/>
              </w:rPr>
              <w:t>5.2</w:t>
            </w:r>
            <w:r w:rsidRPr="00A73279">
              <w:rPr>
                <w:b/>
                <w:bCs/>
                <w:strike/>
              </w:rPr>
              <w:t xml:space="preserve"> </w:t>
            </w:r>
            <w:r w:rsidRPr="00A73279">
              <w:rPr>
                <w:strike/>
              </w:rPr>
              <w:t xml:space="preserve">Transfusões </w:t>
            </w:r>
            <w:proofErr w:type="spellStart"/>
            <w:proofErr w:type="gramStart"/>
            <w:r w:rsidRPr="00A73279">
              <w:rPr>
                <w:strike/>
              </w:rPr>
              <w:t>intra-uterina</w:t>
            </w:r>
            <w:proofErr w:type="spellEnd"/>
            <w:proofErr w:type="gramEnd"/>
            <w:r w:rsidRPr="00A73279">
              <w:rPr>
                <w:strike/>
              </w:rPr>
              <w:t>, transfusão de substituição adulto e recém-nascido (</w:t>
            </w:r>
            <w:proofErr w:type="spellStart"/>
            <w:r w:rsidRPr="00A73279">
              <w:rPr>
                <w:strike/>
              </w:rPr>
              <w:t>exsanguineotransfusão</w:t>
            </w:r>
            <w:proofErr w:type="spellEnd"/>
            <w:r w:rsidRPr="00A73279">
              <w:rPr>
                <w:strike/>
              </w:rPr>
              <w:t>)</w:t>
            </w:r>
          </w:p>
        </w:tc>
        <w:tc>
          <w:tcPr>
            <w:tcW w:w="720" w:type="dxa"/>
            <w:tcBorders>
              <w:left w:val="single" w:sz="4" w:space="0" w:color="auto"/>
              <w:right w:val="single" w:sz="4" w:space="0" w:color="auto"/>
            </w:tcBorders>
            <w:vAlign w:val="center"/>
          </w:tcPr>
          <w:p w:rsidR="00735D0C" w:rsidRPr="00A73279" w:rsidRDefault="00735D0C" w:rsidP="009A25B0">
            <w:pPr>
              <w:jc w:val="both"/>
              <w:rPr>
                <w:b/>
                <w:caps/>
                <w:strike/>
                <w:highlight w:val="yellow"/>
              </w:rPr>
            </w:pPr>
            <w:r w:rsidRPr="00A73279">
              <w:rPr>
                <w:b/>
                <w:caps/>
                <w:strike/>
              </w:rPr>
              <w:t>INF</w:t>
            </w:r>
          </w:p>
        </w:tc>
        <w:tc>
          <w:tcPr>
            <w:tcW w:w="714" w:type="dxa"/>
            <w:tcBorders>
              <w:left w:val="single" w:sz="4" w:space="0" w:color="auto"/>
              <w:right w:val="single" w:sz="4" w:space="0" w:color="auto"/>
            </w:tcBorders>
            <w:vAlign w:val="center"/>
          </w:tcPr>
          <w:p w:rsidR="00735D0C" w:rsidRPr="00A73279" w:rsidRDefault="00735D0C" w:rsidP="009A25B0">
            <w:pPr>
              <w:jc w:val="both"/>
              <w:rPr>
                <w:caps/>
                <w:strike/>
                <w:highlight w:val="yellow"/>
              </w:rPr>
            </w:pPr>
          </w:p>
        </w:tc>
        <w:tc>
          <w:tcPr>
            <w:tcW w:w="720" w:type="dxa"/>
            <w:tcBorders>
              <w:left w:val="single" w:sz="4" w:space="0" w:color="auto"/>
              <w:right w:val="single" w:sz="4" w:space="0" w:color="auto"/>
            </w:tcBorders>
            <w:vAlign w:val="center"/>
          </w:tcPr>
          <w:p w:rsidR="00735D0C" w:rsidRPr="00A73279" w:rsidRDefault="00735D0C" w:rsidP="009A25B0">
            <w:pPr>
              <w:jc w:val="both"/>
              <w:rPr>
                <w:caps/>
                <w:strike/>
                <w:highlight w:val="yellow"/>
              </w:rPr>
            </w:pPr>
          </w:p>
        </w:tc>
        <w:tc>
          <w:tcPr>
            <w:tcW w:w="720" w:type="dxa"/>
            <w:tcBorders>
              <w:left w:val="single" w:sz="4" w:space="0" w:color="auto"/>
              <w:right w:val="single" w:sz="4" w:space="0" w:color="auto"/>
            </w:tcBorders>
          </w:tcPr>
          <w:p w:rsidR="00735D0C" w:rsidRPr="00A73279" w:rsidRDefault="00735D0C" w:rsidP="009A25B0">
            <w:pPr>
              <w:jc w:val="both"/>
              <w:rPr>
                <w:caps/>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strike/>
              </w:rPr>
              <w:t xml:space="preserve">5.2.1 </w:t>
            </w:r>
            <w:r w:rsidRPr="00A73279">
              <w:rPr>
                <w:bCs/>
                <w:strike/>
              </w:rPr>
              <w:t xml:space="preserve">Segue protocolo escrito e validado para </w:t>
            </w:r>
            <w:proofErr w:type="spellStart"/>
            <w:r w:rsidRPr="00A73279">
              <w:rPr>
                <w:strike/>
              </w:rPr>
              <w:t>exsanguineotransfusão</w:t>
            </w:r>
            <w:proofErr w:type="spellEnd"/>
          </w:p>
        </w:tc>
        <w:tc>
          <w:tcPr>
            <w:tcW w:w="720" w:type="dxa"/>
            <w:tcBorders>
              <w:right w:val="single" w:sz="4" w:space="0" w:color="auto"/>
            </w:tcBorders>
            <w:vAlign w:val="center"/>
          </w:tcPr>
          <w:p w:rsidR="00735D0C" w:rsidRPr="00A73279" w:rsidRDefault="00735D0C" w:rsidP="009A25B0">
            <w:pPr>
              <w:jc w:val="both"/>
              <w:rPr>
                <w:b/>
                <w:bCs/>
                <w:strike/>
              </w:rPr>
            </w:pPr>
            <w:r w:rsidRPr="00A73279">
              <w:rPr>
                <w:b/>
                <w:bCs/>
                <w:strike/>
              </w:rPr>
              <w:t>II</w:t>
            </w:r>
          </w:p>
        </w:tc>
        <w:tc>
          <w:tcPr>
            <w:tcW w:w="714" w:type="dxa"/>
            <w:tcBorders>
              <w:left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strike/>
              </w:rPr>
              <w:t xml:space="preserve">5.2.1.1 </w:t>
            </w:r>
            <w:r w:rsidRPr="00A73279">
              <w:rPr>
                <w:strike/>
              </w:rPr>
              <w:t xml:space="preserve">Os </w:t>
            </w:r>
            <w:proofErr w:type="spellStart"/>
            <w:r w:rsidRPr="00A73279">
              <w:rPr>
                <w:strike/>
              </w:rPr>
              <w:t>hemocomponentes</w:t>
            </w:r>
            <w:proofErr w:type="spellEnd"/>
            <w:r w:rsidRPr="00A73279">
              <w:rPr>
                <w:strike/>
              </w:rPr>
              <w:t xml:space="preserve"> usados estão com o tempo de coleta de até cinco dias para transfusão em </w:t>
            </w:r>
            <w:proofErr w:type="gramStart"/>
            <w:r w:rsidRPr="00A73279">
              <w:rPr>
                <w:strike/>
              </w:rPr>
              <w:t>recém nascidos</w:t>
            </w:r>
            <w:proofErr w:type="gramEnd"/>
            <w:r w:rsidRPr="00A73279">
              <w:rPr>
                <w:strike/>
              </w:rPr>
              <w:t xml:space="preserve">, salvo casos autorizados por médico </w:t>
            </w:r>
            <w:proofErr w:type="spellStart"/>
            <w:r w:rsidRPr="00A73279">
              <w:rPr>
                <w:strike/>
              </w:rPr>
              <w:t>hemoterapeuta</w:t>
            </w:r>
            <w:proofErr w:type="spellEnd"/>
            <w:r w:rsidRPr="00A73279">
              <w:rPr>
                <w:strike/>
              </w:rPr>
              <w:t xml:space="preserve"> e assistente.</w:t>
            </w:r>
          </w:p>
        </w:tc>
        <w:tc>
          <w:tcPr>
            <w:tcW w:w="720" w:type="dxa"/>
            <w:tcBorders>
              <w:right w:val="single" w:sz="4" w:space="0" w:color="auto"/>
            </w:tcBorders>
            <w:vAlign w:val="center"/>
          </w:tcPr>
          <w:p w:rsidR="00735D0C" w:rsidRPr="00A73279" w:rsidRDefault="00735D0C" w:rsidP="009A25B0">
            <w:pPr>
              <w:jc w:val="both"/>
              <w:rPr>
                <w:b/>
                <w:bCs/>
                <w:strike/>
              </w:rPr>
            </w:pPr>
            <w:r w:rsidRPr="00A73279">
              <w:rPr>
                <w:b/>
                <w:bCs/>
                <w:strike/>
              </w:rPr>
              <w:t>III</w:t>
            </w:r>
          </w:p>
        </w:tc>
        <w:tc>
          <w:tcPr>
            <w:tcW w:w="714" w:type="dxa"/>
            <w:tcBorders>
              <w:left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bCs/>
                <w:strike/>
              </w:rPr>
            </w:pPr>
            <w:r w:rsidRPr="00A73279">
              <w:rPr>
                <w:b/>
                <w:strike/>
              </w:rPr>
              <w:t>5.2.1.2</w:t>
            </w:r>
            <w:r w:rsidRPr="00A73279">
              <w:rPr>
                <w:b/>
                <w:bCs/>
                <w:strike/>
              </w:rPr>
              <w:t xml:space="preserve"> </w:t>
            </w:r>
            <w:r w:rsidRPr="00A73279">
              <w:rPr>
                <w:bCs/>
                <w:strike/>
              </w:rPr>
              <w:t xml:space="preserve">Os </w:t>
            </w:r>
            <w:proofErr w:type="spellStart"/>
            <w:r w:rsidRPr="00A73279">
              <w:rPr>
                <w:bCs/>
                <w:strike/>
              </w:rPr>
              <w:t>hemocomponentes</w:t>
            </w:r>
            <w:proofErr w:type="spellEnd"/>
            <w:r w:rsidRPr="00A73279">
              <w:rPr>
                <w:bCs/>
                <w:strike/>
              </w:rPr>
              <w:t xml:space="preserve"> utilizados em transfusões </w:t>
            </w:r>
            <w:proofErr w:type="spellStart"/>
            <w:proofErr w:type="gramStart"/>
            <w:r w:rsidRPr="00A73279">
              <w:rPr>
                <w:bCs/>
                <w:strike/>
              </w:rPr>
              <w:t>intra-uterina</w:t>
            </w:r>
            <w:proofErr w:type="spellEnd"/>
            <w:proofErr w:type="gramEnd"/>
            <w:r w:rsidRPr="00A73279">
              <w:rPr>
                <w:bCs/>
                <w:strike/>
              </w:rPr>
              <w:t xml:space="preserve"> são </w:t>
            </w:r>
            <w:proofErr w:type="spellStart"/>
            <w:r w:rsidRPr="00A73279">
              <w:rPr>
                <w:bCs/>
                <w:strike/>
              </w:rPr>
              <w:t>leucorreduzidos</w:t>
            </w:r>
            <w:proofErr w:type="spellEnd"/>
            <w:r w:rsidRPr="00A73279">
              <w:rPr>
                <w:bCs/>
                <w:strike/>
              </w:rPr>
              <w:t xml:space="preserve"> (ou anti –CMV negativos) e irradiados</w:t>
            </w:r>
          </w:p>
        </w:tc>
        <w:tc>
          <w:tcPr>
            <w:tcW w:w="720" w:type="dxa"/>
            <w:tcBorders>
              <w:right w:val="single" w:sz="4" w:space="0" w:color="auto"/>
            </w:tcBorders>
            <w:vAlign w:val="center"/>
          </w:tcPr>
          <w:p w:rsidR="00735D0C" w:rsidRPr="00A73279" w:rsidRDefault="00735D0C" w:rsidP="009A25B0">
            <w:pPr>
              <w:jc w:val="both"/>
              <w:rPr>
                <w:b/>
                <w:strike/>
              </w:rPr>
            </w:pPr>
            <w:r w:rsidRPr="00A73279">
              <w:rPr>
                <w:b/>
                <w:strike/>
              </w:rPr>
              <w:t>III</w:t>
            </w:r>
          </w:p>
        </w:tc>
        <w:tc>
          <w:tcPr>
            <w:tcW w:w="714" w:type="dxa"/>
            <w:tcBorders>
              <w:left w:val="single" w:sz="4" w:space="0" w:color="auto"/>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proofErr w:type="gramStart"/>
            <w:r w:rsidRPr="00A73279">
              <w:rPr>
                <w:b/>
                <w:strike/>
              </w:rPr>
              <w:t>5.3 Transfusão</w:t>
            </w:r>
            <w:proofErr w:type="gramEnd"/>
            <w:r w:rsidRPr="00A73279">
              <w:rPr>
                <w:b/>
                <w:bCs/>
                <w:strike/>
              </w:rPr>
              <w:t xml:space="preserve"> autóloga</w:t>
            </w:r>
          </w:p>
        </w:tc>
        <w:tc>
          <w:tcPr>
            <w:tcW w:w="720" w:type="dxa"/>
            <w:vAlign w:val="center"/>
          </w:tcPr>
          <w:p w:rsidR="00735D0C" w:rsidRPr="00A73279" w:rsidRDefault="00735D0C" w:rsidP="009A25B0">
            <w:pPr>
              <w:jc w:val="both"/>
              <w:rPr>
                <w:strike/>
              </w:rPr>
            </w:pPr>
            <w:r w:rsidRPr="00A73279">
              <w:rPr>
                <w:b/>
                <w:caps/>
                <w:strike/>
              </w:rPr>
              <w:t>INF</w:t>
            </w:r>
          </w:p>
        </w:tc>
        <w:tc>
          <w:tcPr>
            <w:tcW w:w="714" w:type="dxa"/>
            <w:tcBorders>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bCs/>
                <w:strike/>
              </w:rPr>
              <w:t xml:space="preserve">5.3.1 </w:t>
            </w:r>
            <w:r w:rsidRPr="00A73279">
              <w:rPr>
                <w:strike/>
              </w:rPr>
              <w:t>Existe médico do serviço de hemoterapia responsável pelo programa de transfusão autóloga</w:t>
            </w:r>
          </w:p>
        </w:tc>
        <w:tc>
          <w:tcPr>
            <w:tcW w:w="720" w:type="dxa"/>
            <w:vAlign w:val="center"/>
          </w:tcPr>
          <w:p w:rsidR="00735D0C" w:rsidRPr="00A73279" w:rsidRDefault="00735D0C" w:rsidP="009A25B0">
            <w:pPr>
              <w:jc w:val="both"/>
              <w:rPr>
                <w:b/>
                <w:caps/>
                <w:strike/>
                <w:highlight w:val="yellow"/>
              </w:rPr>
            </w:pPr>
            <w:r w:rsidRPr="00A73279">
              <w:rPr>
                <w:b/>
                <w:caps/>
                <w:strike/>
              </w:rPr>
              <w:t>II</w:t>
            </w:r>
          </w:p>
        </w:tc>
        <w:tc>
          <w:tcPr>
            <w:tcW w:w="714" w:type="dxa"/>
            <w:tcBorders>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strike/>
              </w:rPr>
              <w:t xml:space="preserve">5.3.2 </w:t>
            </w:r>
            <w:r w:rsidRPr="00A73279">
              <w:rPr>
                <w:bCs/>
                <w:strike/>
              </w:rPr>
              <w:t>Protocolo de transfusão</w:t>
            </w:r>
            <w:r w:rsidRPr="00A73279">
              <w:rPr>
                <w:strike/>
              </w:rPr>
              <w:t xml:space="preserve"> </w:t>
            </w:r>
            <w:r w:rsidRPr="00A73279">
              <w:rPr>
                <w:bCs/>
                <w:strike/>
              </w:rPr>
              <w:t xml:space="preserve">autóloga </w:t>
            </w:r>
            <w:proofErr w:type="spellStart"/>
            <w:r w:rsidRPr="00A73279">
              <w:rPr>
                <w:bCs/>
                <w:strike/>
              </w:rPr>
              <w:t>pré</w:t>
            </w:r>
            <w:proofErr w:type="spellEnd"/>
            <w:r w:rsidRPr="00A73279">
              <w:rPr>
                <w:bCs/>
                <w:strike/>
              </w:rPr>
              <w:t xml:space="preserve">, </w:t>
            </w:r>
            <w:proofErr w:type="spellStart"/>
            <w:proofErr w:type="gramStart"/>
            <w:r w:rsidRPr="00A73279">
              <w:rPr>
                <w:bCs/>
                <w:strike/>
              </w:rPr>
              <w:t>peri</w:t>
            </w:r>
            <w:proofErr w:type="spellEnd"/>
            <w:proofErr w:type="gramEnd"/>
            <w:r w:rsidRPr="00A73279">
              <w:rPr>
                <w:bCs/>
                <w:strike/>
              </w:rPr>
              <w:t xml:space="preserve"> e/ou pós-operatória (se a transfusão for realizada depois que o paciente deixou o centro cirúrgico, deve estar definido em protocolo específico)</w:t>
            </w:r>
          </w:p>
        </w:tc>
        <w:tc>
          <w:tcPr>
            <w:tcW w:w="720" w:type="dxa"/>
            <w:vAlign w:val="center"/>
          </w:tcPr>
          <w:p w:rsidR="00735D0C" w:rsidRPr="00A73279" w:rsidRDefault="00735D0C" w:rsidP="009A25B0">
            <w:pPr>
              <w:jc w:val="both"/>
              <w:rPr>
                <w:b/>
                <w:bCs/>
                <w:strike/>
              </w:rPr>
            </w:pPr>
            <w:r w:rsidRPr="00A73279">
              <w:rPr>
                <w:b/>
                <w:bCs/>
                <w:strike/>
              </w:rPr>
              <w:t>INF</w:t>
            </w:r>
          </w:p>
        </w:tc>
        <w:tc>
          <w:tcPr>
            <w:tcW w:w="714" w:type="dxa"/>
            <w:tcBorders>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b/>
                <w:bCs/>
                <w:strike/>
              </w:rPr>
            </w:pPr>
            <w:r w:rsidRPr="00A73279">
              <w:rPr>
                <w:b/>
                <w:bCs/>
                <w:strike/>
              </w:rPr>
              <w:t xml:space="preserve">5.3.2.1 </w:t>
            </w:r>
            <w:r w:rsidRPr="00A73279">
              <w:rPr>
                <w:bCs/>
                <w:strike/>
              </w:rPr>
              <w:t>Pré-operatório: usado até 24 h depois da coleta se armazenadas a 4+-</w:t>
            </w:r>
            <w:smartTag w:uri="urn:schemas-microsoft-com:office:smarttags" w:element="metricconverter">
              <w:smartTagPr>
                <w:attr w:name="ProductID" w:val="70 kg"/>
              </w:smartTagPr>
              <w:r w:rsidRPr="00A73279">
                <w:rPr>
                  <w:bCs/>
                  <w:strike/>
                </w:rPr>
                <w:t>2°C</w:t>
              </w:r>
            </w:smartTag>
            <w:r w:rsidRPr="00A73279">
              <w:rPr>
                <w:bCs/>
                <w:strike/>
              </w:rPr>
              <w:t xml:space="preserve"> ou até 8h se armazenado entre 20 e </w:t>
            </w:r>
            <w:smartTag w:uri="urn:schemas-microsoft-com:office:smarttags" w:element="metricconverter">
              <w:smartTagPr>
                <w:attr w:name="ProductID" w:val="70 kg"/>
              </w:smartTagPr>
              <w:r w:rsidRPr="00A73279">
                <w:rPr>
                  <w:bCs/>
                  <w:strike/>
                </w:rPr>
                <w:t>24°C</w:t>
              </w:r>
            </w:smartTag>
          </w:p>
        </w:tc>
        <w:tc>
          <w:tcPr>
            <w:tcW w:w="720" w:type="dxa"/>
            <w:vAlign w:val="center"/>
          </w:tcPr>
          <w:p w:rsidR="00735D0C" w:rsidRPr="00A73279" w:rsidRDefault="00735D0C" w:rsidP="009A25B0">
            <w:pPr>
              <w:jc w:val="both"/>
              <w:rPr>
                <w:b/>
                <w:bCs/>
                <w:strike/>
              </w:rPr>
            </w:pPr>
            <w:r w:rsidRPr="00A73279">
              <w:rPr>
                <w:b/>
                <w:bCs/>
                <w:strike/>
              </w:rPr>
              <w:t>II</w:t>
            </w:r>
          </w:p>
        </w:tc>
        <w:tc>
          <w:tcPr>
            <w:tcW w:w="714" w:type="dxa"/>
            <w:tcBorders>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bCs/>
                <w:strike/>
              </w:rPr>
              <w:t>5.3.2.2</w:t>
            </w:r>
            <w:r w:rsidRPr="00A73279">
              <w:rPr>
                <w:strike/>
              </w:rPr>
              <w:t xml:space="preserve"> Recuperação </w:t>
            </w:r>
            <w:proofErr w:type="spellStart"/>
            <w:proofErr w:type="gramStart"/>
            <w:r w:rsidRPr="00A73279">
              <w:rPr>
                <w:strike/>
              </w:rPr>
              <w:t>intra-operatória</w:t>
            </w:r>
            <w:proofErr w:type="spellEnd"/>
            <w:proofErr w:type="gramEnd"/>
            <w:r w:rsidRPr="00A73279">
              <w:rPr>
                <w:strike/>
              </w:rPr>
              <w:t>: equipamentos específicos para tal finalidade, sangue recuperado usado somente pelo paciente e até 4 h da coleta.</w:t>
            </w:r>
          </w:p>
        </w:tc>
        <w:tc>
          <w:tcPr>
            <w:tcW w:w="720" w:type="dxa"/>
            <w:vAlign w:val="center"/>
          </w:tcPr>
          <w:p w:rsidR="00735D0C" w:rsidRPr="00A73279" w:rsidRDefault="00735D0C" w:rsidP="009A25B0">
            <w:pPr>
              <w:jc w:val="both"/>
              <w:rPr>
                <w:b/>
                <w:bCs/>
                <w:strike/>
              </w:rPr>
            </w:pPr>
            <w:r w:rsidRPr="00A73279">
              <w:rPr>
                <w:b/>
                <w:bCs/>
                <w:strike/>
              </w:rPr>
              <w:t>II</w:t>
            </w:r>
          </w:p>
        </w:tc>
        <w:tc>
          <w:tcPr>
            <w:tcW w:w="714" w:type="dxa"/>
            <w:tcBorders>
              <w:righ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vAlign w:val="center"/>
          </w:tcPr>
          <w:p w:rsidR="00735D0C" w:rsidRPr="00A73279" w:rsidRDefault="00735D0C" w:rsidP="009A25B0">
            <w:pPr>
              <w:jc w:val="both"/>
              <w:rPr>
                <w:strike/>
                <w:highlight w:val="yellow"/>
              </w:rPr>
            </w:pPr>
          </w:p>
        </w:tc>
        <w:tc>
          <w:tcPr>
            <w:tcW w:w="720" w:type="dxa"/>
            <w:tcBorders>
              <w:left w:val="single" w:sz="4" w:space="0" w:color="auto"/>
            </w:tcBorders>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strike/>
              </w:rPr>
              <w:t xml:space="preserve">5.3.3 </w:t>
            </w:r>
            <w:r w:rsidRPr="00A73279">
              <w:rPr>
                <w:strike/>
              </w:rPr>
              <w:t>Procedimentos executados de acordo com o POP</w:t>
            </w:r>
          </w:p>
        </w:tc>
        <w:tc>
          <w:tcPr>
            <w:tcW w:w="720" w:type="dxa"/>
            <w:vAlign w:val="center"/>
          </w:tcPr>
          <w:p w:rsidR="00735D0C" w:rsidRPr="00A73279" w:rsidRDefault="00735D0C" w:rsidP="009A25B0">
            <w:pPr>
              <w:jc w:val="both"/>
              <w:rPr>
                <w:b/>
                <w:bCs/>
                <w:strike/>
              </w:rPr>
            </w:pPr>
            <w:r w:rsidRPr="00A73279">
              <w:rPr>
                <w:b/>
                <w:bCs/>
                <w:strike/>
              </w:rPr>
              <w:t>II</w:t>
            </w:r>
          </w:p>
        </w:tc>
        <w:tc>
          <w:tcPr>
            <w:tcW w:w="714" w:type="dxa"/>
            <w:vAlign w:val="center"/>
          </w:tcPr>
          <w:p w:rsidR="00735D0C" w:rsidRPr="00A73279" w:rsidRDefault="00735D0C" w:rsidP="009A25B0">
            <w:pPr>
              <w:jc w:val="both"/>
              <w:rPr>
                <w:strike/>
                <w:highlight w:val="yellow"/>
              </w:rPr>
            </w:pPr>
          </w:p>
        </w:tc>
        <w:tc>
          <w:tcPr>
            <w:tcW w:w="720" w:type="dxa"/>
            <w:vAlign w:val="center"/>
          </w:tcPr>
          <w:p w:rsidR="00735D0C" w:rsidRPr="00A73279" w:rsidRDefault="00735D0C" w:rsidP="009A25B0">
            <w:pPr>
              <w:jc w:val="both"/>
              <w:rPr>
                <w:strike/>
                <w:highlight w:val="yellow"/>
              </w:rPr>
            </w:pPr>
          </w:p>
        </w:tc>
        <w:tc>
          <w:tcPr>
            <w:tcW w:w="720" w:type="dxa"/>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proofErr w:type="gramStart"/>
            <w:r w:rsidRPr="00A73279">
              <w:rPr>
                <w:b/>
                <w:strike/>
              </w:rPr>
              <w:t xml:space="preserve">5.4 </w:t>
            </w:r>
            <w:r w:rsidRPr="00A73279">
              <w:rPr>
                <w:b/>
                <w:bCs/>
                <w:strike/>
              </w:rPr>
              <w:t>Transfusão</w:t>
            </w:r>
            <w:proofErr w:type="gramEnd"/>
            <w:r w:rsidRPr="00A73279">
              <w:rPr>
                <w:b/>
                <w:bCs/>
                <w:strike/>
              </w:rPr>
              <w:t xml:space="preserve"> domiciliar</w:t>
            </w:r>
          </w:p>
        </w:tc>
        <w:tc>
          <w:tcPr>
            <w:tcW w:w="720" w:type="dxa"/>
            <w:vAlign w:val="center"/>
          </w:tcPr>
          <w:p w:rsidR="00735D0C" w:rsidRPr="00A73279" w:rsidRDefault="00735D0C" w:rsidP="009A25B0">
            <w:pPr>
              <w:jc w:val="both"/>
              <w:rPr>
                <w:strike/>
                <w:highlight w:val="yellow"/>
              </w:rPr>
            </w:pPr>
            <w:r w:rsidRPr="00A73279">
              <w:rPr>
                <w:b/>
                <w:bCs/>
                <w:strike/>
              </w:rPr>
              <w:t>INF</w:t>
            </w:r>
          </w:p>
        </w:tc>
        <w:tc>
          <w:tcPr>
            <w:tcW w:w="714" w:type="dxa"/>
            <w:vAlign w:val="center"/>
          </w:tcPr>
          <w:p w:rsidR="00735D0C" w:rsidRPr="00A73279" w:rsidRDefault="00735D0C" w:rsidP="009A25B0">
            <w:pPr>
              <w:jc w:val="both"/>
              <w:rPr>
                <w:strike/>
                <w:highlight w:val="yellow"/>
              </w:rPr>
            </w:pPr>
          </w:p>
        </w:tc>
        <w:tc>
          <w:tcPr>
            <w:tcW w:w="720" w:type="dxa"/>
            <w:vAlign w:val="center"/>
          </w:tcPr>
          <w:p w:rsidR="00735D0C" w:rsidRPr="00A73279" w:rsidRDefault="00735D0C" w:rsidP="009A25B0">
            <w:pPr>
              <w:jc w:val="both"/>
              <w:rPr>
                <w:strike/>
                <w:highlight w:val="yellow"/>
              </w:rPr>
            </w:pPr>
          </w:p>
        </w:tc>
        <w:tc>
          <w:tcPr>
            <w:tcW w:w="720" w:type="dxa"/>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strike/>
              </w:rPr>
              <w:t xml:space="preserve">5.4.1 </w:t>
            </w:r>
            <w:r w:rsidRPr="00A73279">
              <w:rPr>
                <w:strike/>
              </w:rPr>
              <w:t xml:space="preserve">Existe médico presente durante o ato </w:t>
            </w:r>
            <w:proofErr w:type="spellStart"/>
            <w:r w:rsidRPr="00A73279">
              <w:rPr>
                <w:strike/>
              </w:rPr>
              <w:t>transfusional</w:t>
            </w:r>
            <w:proofErr w:type="spellEnd"/>
          </w:p>
        </w:tc>
        <w:tc>
          <w:tcPr>
            <w:tcW w:w="720" w:type="dxa"/>
            <w:vAlign w:val="center"/>
          </w:tcPr>
          <w:p w:rsidR="00735D0C" w:rsidRPr="00A73279" w:rsidRDefault="00735D0C" w:rsidP="009A25B0">
            <w:pPr>
              <w:jc w:val="both"/>
              <w:rPr>
                <w:b/>
                <w:bCs/>
                <w:strike/>
              </w:rPr>
            </w:pPr>
            <w:r w:rsidRPr="00A73279">
              <w:rPr>
                <w:b/>
                <w:bCs/>
                <w:strike/>
              </w:rPr>
              <w:t>III</w:t>
            </w:r>
          </w:p>
        </w:tc>
        <w:tc>
          <w:tcPr>
            <w:tcW w:w="714" w:type="dxa"/>
            <w:vAlign w:val="center"/>
          </w:tcPr>
          <w:p w:rsidR="00735D0C" w:rsidRPr="00A73279" w:rsidRDefault="00735D0C" w:rsidP="009A25B0">
            <w:pPr>
              <w:jc w:val="both"/>
              <w:rPr>
                <w:strike/>
                <w:highlight w:val="yellow"/>
              </w:rPr>
            </w:pPr>
          </w:p>
        </w:tc>
        <w:tc>
          <w:tcPr>
            <w:tcW w:w="720" w:type="dxa"/>
            <w:vAlign w:val="center"/>
          </w:tcPr>
          <w:p w:rsidR="00735D0C" w:rsidRPr="00A73279" w:rsidRDefault="00735D0C" w:rsidP="009A25B0">
            <w:pPr>
              <w:jc w:val="both"/>
              <w:rPr>
                <w:strike/>
                <w:highlight w:val="yellow"/>
              </w:rPr>
            </w:pPr>
          </w:p>
        </w:tc>
        <w:tc>
          <w:tcPr>
            <w:tcW w:w="720" w:type="dxa"/>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strike/>
              </w:rPr>
              <w:t xml:space="preserve">5.4.2 </w:t>
            </w:r>
            <w:r w:rsidRPr="00A73279">
              <w:rPr>
                <w:strike/>
              </w:rPr>
              <w:t>Procedimentos executados de acordo com o POP</w:t>
            </w:r>
          </w:p>
        </w:tc>
        <w:tc>
          <w:tcPr>
            <w:tcW w:w="720" w:type="dxa"/>
            <w:vAlign w:val="center"/>
          </w:tcPr>
          <w:p w:rsidR="00735D0C" w:rsidRPr="00A73279" w:rsidRDefault="00735D0C" w:rsidP="009A25B0">
            <w:pPr>
              <w:jc w:val="both"/>
              <w:rPr>
                <w:b/>
                <w:bCs/>
                <w:strike/>
              </w:rPr>
            </w:pPr>
            <w:r w:rsidRPr="00A73279">
              <w:rPr>
                <w:b/>
                <w:bCs/>
                <w:strike/>
              </w:rPr>
              <w:t>II</w:t>
            </w:r>
          </w:p>
        </w:tc>
        <w:tc>
          <w:tcPr>
            <w:tcW w:w="714" w:type="dxa"/>
            <w:vAlign w:val="center"/>
          </w:tcPr>
          <w:p w:rsidR="00735D0C" w:rsidRPr="00A73279" w:rsidRDefault="00735D0C" w:rsidP="009A25B0">
            <w:pPr>
              <w:jc w:val="both"/>
              <w:rPr>
                <w:strike/>
                <w:highlight w:val="yellow"/>
              </w:rPr>
            </w:pPr>
          </w:p>
        </w:tc>
        <w:tc>
          <w:tcPr>
            <w:tcW w:w="720" w:type="dxa"/>
            <w:vAlign w:val="center"/>
          </w:tcPr>
          <w:p w:rsidR="00735D0C" w:rsidRPr="00A73279" w:rsidRDefault="00735D0C" w:rsidP="009A25B0">
            <w:pPr>
              <w:jc w:val="both"/>
              <w:rPr>
                <w:strike/>
                <w:highlight w:val="yellow"/>
              </w:rPr>
            </w:pPr>
          </w:p>
        </w:tc>
        <w:tc>
          <w:tcPr>
            <w:tcW w:w="720" w:type="dxa"/>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b/>
                <w:strike/>
              </w:rPr>
            </w:pPr>
            <w:r w:rsidRPr="00A73279">
              <w:rPr>
                <w:b/>
                <w:strike/>
              </w:rPr>
              <w:t xml:space="preserve">5.4.3 </w:t>
            </w:r>
            <w:r w:rsidRPr="00A73279">
              <w:rPr>
                <w:strike/>
              </w:rPr>
              <w:t xml:space="preserve">Medicamentos, materiais e equipamentos disponíveis para situações de </w:t>
            </w:r>
            <w:proofErr w:type="gramStart"/>
            <w:r w:rsidRPr="00A73279">
              <w:rPr>
                <w:strike/>
              </w:rPr>
              <w:t>emergência</w:t>
            </w:r>
            <w:proofErr w:type="gramEnd"/>
          </w:p>
        </w:tc>
        <w:tc>
          <w:tcPr>
            <w:tcW w:w="720" w:type="dxa"/>
            <w:vAlign w:val="center"/>
          </w:tcPr>
          <w:p w:rsidR="00735D0C" w:rsidRPr="00A73279" w:rsidRDefault="00735D0C" w:rsidP="009A25B0">
            <w:pPr>
              <w:jc w:val="both"/>
              <w:rPr>
                <w:b/>
                <w:bCs/>
                <w:strike/>
              </w:rPr>
            </w:pPr>
            <w:r w:rsidRPr="00A73279">
              <w:rPr>
                <w:b/>
                <w:bCs/>
                <w:strike/>
              </w:rPr>
              <w:t>III</w:t>
            </w:r>
          </w:p>
        </w:tc>
        <w:tc>
          <w:tcPr>
            <w:tcW w:w="714" w:type="dxa"/>
            <w:vAlign w:val="center"/>
          </w:tcPr>
          <w:p w:rsidR="00735D0C" w:rsidRPr="00A73279" w:rsidRDefault="00735D0C" w:rsidP="009A25B0">
            <w:pPr>
              <w:jc w:val="both"/>
              <w:rPr>
                <w:strike/>
                <w:highlight w:val="yellow"/>
              </w:rPr>
            </w:pPr>
          </w:p>
        </w:tc>
        <w:tc>
          <w:tcPr>
            <w:tcW w:w="720" w:type="dxa"/>
            <w:vAlign w:val="center"/>
          </w:tcPr>
          <w:p w:rsidR="00735D0C" w:rsidRPr="00A73279" w:rsidRDefault="00735D0C" w:rsidP="009A25B0">
            <w:pPr>
              <w:jc w:val="both"/>
              <w:rPr>
                <w:strike/>
                <w:highlight w:val="yellow"/>
              </w:rPr>
            </w:pPr>
          </w:p>
        </w:tc>
        <w:tc>
          <w:tcPr>
            <w:tcW w:w="720" w:type="dxa"/>
          </w:tcPr>
          <w:p w:rsidR="00735D0C" w:rsidRPr="00A73279" w:rsidRDefault="00735D0C" w:rsidP="009A25B0">
            <w:pPr>
              <w:jc w:val="both"/>
              <w:rPr>
                <w:strike/>
                <w:highlight w:val="yellow"/>
              </w:rPr>
            </w:pPr>
          </w:p>
        </w:tc>
      </w:tr>
      <w:tr w:rsidR="00735D0C" w:rsidRPr="00A73279" w:rsidTr="009A25B0">
        <w:trPr>
          <w:cantSplit/>
          <w:jc w:val="center"/>
        </w:trPr>
        <w:tc>
          <w:tcPr>
            <w:tcW w:w="7560" w:type="dxa"/>
          </w:tcPr>
          <w:p w:rsidR="00735D0C" w:rsidRPr="00A73279" w:rsidRDefault="00735D0C" w:rsidP="009A25B0">
            <w:pPr>
              <w:jc w:val="both"/>
              <w:rPr>
                <w:strike/>
              </w:rPr>
            </w:pPr>
            <w:r w:rsidRPr="00A73279">
              <w:rPr>
                <w:b/>
                <w:strike/>
              </w:rPr>
              <w:t xml:space="preserve">5.4.4 </w:t>
            </w:r>
            <w:r w:rsidRPr="00A73279">
              <w:rPr>
                <w:strike/>
              </w:rPr>
              <w:t>Registro dos procedimentos realizados</w:t>
            </w:r>
          </w:p>
        </w:tc>
        <w:tc>
          <w:tcPr>
            <w:tcW w:w="720" w:type="dxa"/>
            <w:vAlign w:val="center"/>
          </w:tcPr>
          <w:p w:rsidR="00735D0C" w:rsidRPr="00A73279" w:rsidRDefault="00735D0C" w:rsidP="009A25B0">
            <w:pPr>
              <w:jc w:val="both"/>
              <w:rPr>
                <w:b/>
                <w:bCs/>
                <w:strike/>
                <w:highlight w:val="yellow"/>
              </w:rPr>
            </w:pPr>
            <w:r w:rsidRPr="00A73279">
              <w:rPr>
                <w:b/>
                <w:bCs/>
                <w:strike/>
              </w:rPr>
              <w:t>II</w:t>
            </w:r>
          </w:p>
        </w:tc>
        <w:tc>
          <w:tcPr>
            <w:tcW w:w="714" w:type="dxa"/>
            <w:vAlign w:val="center"/>
          </w:tcPr>
          <w:p w:rsidR="00735D0C" w:rsidRPr="00A73279" w:rsidRDefault="00735D0C" w:rsidP="009A25B0">
            <w:pPr>
              <w:jc w:val="both"/>
              <w:rPr>
                <w:strike/>
              </w:rPr>
            </w:pPr>
          </w:p>
        </w:tc>
        <w:tc>
          <w:tcPr>
            <w:tcW w:w="720" w:type="dxa"/>
            <w:vAlign w:val="center"/>
          </w:tcPr>
          <w:p w:rsidR="00735D0C" w:rsidRPr="00A73279" w:rsidRDefault="00735D0C" w:rsidP="009A25B0">
            <w:pPr>
              <w:jc w:val="both"/>
              <w:rPr>
                <w:strike/>
                <w:highlight w:val="yellow"/>
              </w:rPr>
            </w:pPr>
          </w:p>
        </w:tc>
        <w:tc>
          <w:tcPr>
            <w:tcW w:w="720" w:type="dxa"/>
          </w:tcPr>
          <w:p w:rsidR="00735D0C" w:rsidRPr="00A73279" w:rsidRDefault="00735D0C" w:rsidP="009A25B0">
            <w:pPr>
              <w:jc w:val="both"/>
              <w:rPr>
                <w:strike/>
                <w:highlight w:val="yellow"/>
              </w:rPr>
            </w:pP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10440"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10440" w:type="dxa"/>
          </w:tcPr>
          <w:p w:rsidR="00735D0C" w:rsidRPr="00A73279" w:rsidRDefault="00735D0C" w:rsidP="009A25B0">
            <w:pPr>
              <w:jc w:val="both"/>
              <w:rPr>
                <w:b/>
                <w:bCs/>
                <w:strike/>
              </w:rPr>
            </w:pPr>
          </w:p>
        </w:tc>
      </w:tr>
      <w:tr w:rsidR="00735D0C" w:rsidRPr="00A73279" w:rsidTr="009A25B0">
        <w:trPr>
          <w:jc w:val="center"/>
        </w:trPr>
        <w:tc>
          <w:tcPr>
            <w:tcW w:w="10440" w:type="dxa"/>
          </w:tcPr>
          <w:p w:rsidR="00735D0C" w:rsidRPr="00A73279" w:rsidRDefault="00735D0C" w:rsidP="009A25B0">
            <w:pPr>
              <w:jc w:val="both"/>
              <w:rPr>
                <w:b/>
                <w:bCs/>
                <w:strike/>
              </w:rPr>
            </w:pPr>
          </w:p>
        </w:tc>
      </w:tr>
    </w:tbl>
    <w:p w:rsidR="00735D0C" w:rsidRPr="00A73279" w:rsidRDefault="00735D0C" w:rsidP="00735D0C">
      <w:pPr>
        <w:tabs>
          <w:tab w:val="left" w:pos="2685"/>
        </w:tabs>
        <w:jc w:val="both"/>
        <w:rPr>
          <w:b/>
          <w:strike/>
        </w:rPr>
      </w:pPr>
    </w:p>
    <w:p w:rsidR="00735D0C" w:rsidRPr="00A73279" w:rsidRDefault="00735D0C" w:rsidP="005C2456">
      <w:pPr>
        <w:jc w:val="center"/>
        <w:rPr>
          <w:b/>
          <w:bCs/>
          <w:strike/>
          <w:u w:val="single"/>
        </w:rPr>
      </w:pPr>
      <w:proofErr w:type="gramStart"/>
      <w:r w:rsidRPr="00A73279">
        <w:rPr>
          <w:b/>
          <w:bCs/>
          <w:strike/>
          <w:u w:val="single"/>
        </w:rPr>
        <w:lastRenderedPageBreak/>
        <w:t>MÓDULO VI</w:t>
      </w:r>
      <w:proofErr w:type="gramEnd"/>
    </w:p>
    <w:p w:rsidR="00735D0C" w:rsidRPr="00A73279" w:rsidRDefault="00735D0C" w:rsidP="005C2456">
      <w:pPr>
        <w:jc w:val="center"/>
        <w:rPr>
          <w:b/>
          <w:bCs/>
          <w:strike/>
        </w:rPr>
      </w:pPr>
      <w:r w:rsidRPr="00A73279">
        <w:rPr>
          <w:b/>
          <w:bCs/>
          <w:strike/>
        </w:rPr>
        <w:t>PROCEDIMENTOS ESPECIAIS</w:t>
      </w:r>
    </w:p>
    <w:p w:rsidR="00735D0C" w:rsidRPr="00A73279" w:rsidRDefault="00735D0C" w:rsidP="00735D0C">
      <w:pPr>
        <w:jc w:val="both"/>
        <w:rPr>
          <w:b/>
          <w:strike/>
        </w:rPr>
      </w:pPr>
      <w:r w:rsidRPr="00A73279">
        <w:rPr>
          <w:b/>
          <w:strike/>
        </w:rPr>
        <w:t>Doação autóloga</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072" w:type="dxa"/>
          </w:tcPr>
          <w:p w:rsidR="00735D0C" w:rsidRPr="00A73279" w:rsidRDefault="00735D0C" w:rsidP="009A25B0">
            <w:pPr>
              <w:jc w:val="both"/>
              <w:rPr>
                <w:b/>
                <w:strike/>
              </w:rPr>
            </w:pPr>
            <w:r w:rsidRPr="00A73279">
              <w:rPr>
                <w:b/>
                <w:strike/>
              </w:rPr>
              <w:t>Nome do responsável:</w:t>
            </w:r>
          </w:p>
        </w:tc>
      </w:tr>
      <w:tr w:rsidR="00735D0C" w:rsidRPr="00A73279" w:rsidTr="009A25B0">
        <w:trPr>
          <w:jc w:val="center"/>
        </w:trPr>
        <w:tc>
          <w:tcPr>
            <w:tcW w:w="9072" w:type="dxa"/>
          </w:tcPr>
          <w:p w:rsidR="00735D0C" w:rsidRPr="00A73279" w:rsidRDefault="00735D0C" w:rsidP="009A25B0">
            <w:pPr>
              <w:jc w:val="both"/>
              <w:rPr>
                <w:b/>
                <w:strike/>
              </w:rPr>
            </w:pPr>
            <w:r w:rsidRPr="00A73279">
              <w:rPr>
                <w:b/>
                <w:strike/>
              </w:rPr>
              <w:t>Formação profissional:</w:t>
            </w:r>
          </w:p>
        </w:tc>
      </w:tr>
      <w:tr w:rsidR="00735D0C" w:rsidRPr="00A73279" w:rsidTr="009A25B0">
        <w:trPr>
          <w:jc w:val="center"/>
        </w:trPr>
        <w:tc>
          <w:tcPr>
            <w:tcW w:w="9072" w:type="dxa"/>
          </w:tcPr>
          <w:p w:rsidR="00735D0C" w:rsidRPr="00A73279" w:rsidRDefault="00735D0C" w:rsidP="009A25B0">
            <w:pPr>
              <w:jc w:val="both"/>
              <w:rPr>
                <w:b/>
                <w:strike/>
              </w:rPr>
            </w:pPr>
            <w:r w:rsidRPr="00A73279">
              <w:rPr>
                <w:b/>
                <w:strike/>
              </w:rPr>
              <w:t>Registro no conselho de classe:</w:t>
            </w:r>
          </w:p>
        </w:tc>
      </w:tr>
      <w:tr w:rsidR="00735D0C" w:rsidRPr="00A73279" w:rsidTr="009A25B0">
        <w:trPr>
          <w:jc w:val="center"/>
        </w:trPr>
        <w:tc>
          <w:tcPr>
            <w:tcW w:w="9072" w:type="dxa"/>
          </w:tcPr>
          <w:p w:rsidR="00735D0C" w:rsidRPr="00A73279" w:rsidRDefault="00735D0C" w:rsidP="009A25B0">
            <w:pPr>
              <w:jc w:val="both"/>
              <w:rPr>
                <w:b/>
                <w:strike/>
              </w:rPr>
            </w:pPr>
            <w:r w:rsidRPr="00A73279">
              <w:rPr>
                <w:b/>
                <w:bCs/>
                <w:strike/>
              </w:rPr>
              <w:t>Contato:</w:t>
            </w: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9"/>
        <w:gridCol w:w="839"/>
        <w:gridCol w:w="675"/>
        <w:gridCol w:w="839"/>
      </w:tblGrid>
      <w:tr w:rsidR="00735D0C" w:rsidRPr="00A73279" w:rsidTr="009A25B0">
        <w:trPr>
          <w:trHeight w:val="293"/>
          <w:jc w:val="center"/>
        </w:trPr>
        <w:tc>
          <w:tcPr>
            <w:tcW w:w="7380" w:type="dxa"/>
            <w:vAlign w:val="center"/>
          </w:tcPr>
          <w:p w:rsidR="00735D0C" w:rsidRPr="00A73279" w:rsidRDefault="00735D0C" w:rsidP="009A25B0">
            <w:pPr>
              <w:jc w:val="both"/>
              <w:rPr>
                <w:b/>
                <w:strike/>
              </w:rPr>
            </w:pPr>
            <w:r w:rsidRPr="00A73279">
              <w:rPr>
                <w:b/>
                <w:strike/>
              </w:rPr>
              <w:t>1. Doação autóloga</w:t>
            </w:r>
          </w:p>
        </w:tc>
        <w:tc>
          <w:tcPr>
            <w:tcW w:w="900" w:type="dxa"/>
            <w:vAlign w:val="center"/>
          </w:tcPr>
          <w:p w:rsidR="00735D0C" w:rsidRPr="00A73279" w:rsidRDefault="00735D0C" w:rsidP="009A25B0">
            <w:pPr>
              <w:jc w:val="both"/>
              <w:rPr>
                <w:b/>
                <w:bCs/>
                <w:strike/>
              </w:rPr>
            </w:pPr>
            <w:r w:rsidRPr="00A73279">
              <w:rPr>
                <w:b/>
                <w:bCs/>
                <w:strike/>
              </w:rPr>
              <w:t>Nível</w:t>
            </w:r>
          </w:p>
        </w:tc>
        <w:tc>
          <w:tcPr>
            <w:tcW w:w="720" w:type="dxa"/>
            <w:vAlign w:val="center"/>
          </w:tcPr>
          <w:p w:rsidR="00735D0C" w:rsidRPr="00A73279" w:rsidRDefault="00735D0C" w:rsidP="009A25B0">
            <w:pPr>
              <w:jc w:val="both"/>
              <w:rPr>
                <w:b/>
                <w:strike/>
              </w:rPr>
            </w:pPr>
            <w:r w:rsidRPr="00A73279">
              <w:rPr>
                <w:b/>
                <w:strike/>
              </w:rPr>
              <w:t>Sim</w:t>
            </w:r>
          </w:p>
        </w:tc>
        <w:tc>
          <w:tcPr>
            <w:tcW w:w="900" w:type="dxa"/>
            <w:vAlign w:val="center"/>
          </w:tcPr>
          <w:p w:rsidR="00735D0C" w:rsidRPr="00A73279" w:rsidRDefault="00735D0C" w:rsidP="009A25B0">
            <w:pPr>
              <w:jc w:val="both"/>
              <w:rPr>
                <w:b/>
                <w:strike/>
              </w:rPr>
            </w:pPr>
            <w:r w:rsidRPr="00A73279">
              <w:rPr>
                <w:b/>
                <w:strike/>
              </w:rPr>
              <w:t>Não</w:t>
            </w:r>
          </w:p>
        </w:tc>
      </w:tr>
      <w:tr w:rsidR="00735D0C" w:rsidRPr="00A73279" w:rsidTr="009A25B0">
        <w:trPr>
          <w:trHeight w:val="318"/>
          <w:jc w:val="center"/>
        </w:trPr>
        <w:tc>
          <w:tcPr>
            <w:tcW w:w="7380" w:type="dxa"/>
          </w:tcPr>
          <w:p w:rsidR="00735D0C" w:rsidRPr="00A73279" w:rsidRDefault="00735D0C" w:rsidP="009A25B0">
            <w:pPr>
              <w:jc w:val="both"/>
              <w:rPr>
                <w:strike/>
              </w:rPr>
            </w:pPr>
            <w:r w:rsidRPr="00A73279">
              <w:rPr>
                <w:b/>
                <w:strike/>
              </w:rPr>
              <w:t>1.1</w:t>
            </w:r>
            <w:r w:rsidRPr="00A73279">
              <w:rPr>
                <w:strike/>
              </w:rPr>
              <w:t xml:space="preserve"> RH qualificado/capacitado</w:t>
            </w:r>
          </w:p>
        </w:tc>
        <w:tc>
          <w:tcPr>
            <w:tcW w:w="900" w:type="dxa"/>
            <w:vAlign w:val="center"/>
          </w:tcPr>
          <w:p w:rsidR="00735D0C" w:rsidRPr="00A73279" w:rsidRDefault="00735D0C" w:rsidP="009A25B0">
            <w:pPr>
              <w:jc w:val="both"/>
              <w:rPr>
                <w:b/>
                <w:strike/>
              </w:rPr>
            </w:pPr>
            <w:r w:rsidRPr="00A73279">
              <w:rPr>
                <w:b/>
                <w:strike/>
              </w:rPr>
              <w:t>II</w:t>
            </w:r>
          </w:p>
        </w:tc>
        <w:tc>
          <w:tcPr>
            <w:tcW w:w="720" w:type="dxa"/>
          </w:tcPr>
          <w:p w:rsidR="00735D0C" w:rsidRPr="00A73279" w:rsidRDefault="00735D0C" w:rsidP="009A25B0">
            <w:pPr>
              <w:jc w:val="both"/>
              <w:rPr>
                <w:strike/>
              </w:rPr>
            </w:pPr>
          </w:p>
        </w:tc>
        <w:tc>
          <w:tcPr>
            <w:tcW w:w="900" w:type="dxa"/>
            <w:vAlign w:val="center"/>
          </w:tcPr>
          <w:p w:rsidR="00735D0C" w:rsidRPr="00A73279" w:rsidRDefault="00735D0C" w:rsidP="009A25B0">
            <w:pPr>
              <w:jc w:val="both"/>
              <w:rPr>
                <w:strike/>
              </w:rPr>
            </w:pPr>
          </w:p>
        </w:tc>
      </w:tr>
      <w:tr w:rsidR="00735D0C" w:rsidRPr="00A73279" w:rsidTr="009A25B0">
        <w:trPr>
          <w:trHeight w:val="454"/>
          <w:jc w:val="center"/>
        </w:trPr>
        <w:tc>
          <w:tcPr>
            <w:tcW w:w="7380" w:type="dxa"/>
            <w:vAlign w:val="center"/>
          </w:tcPr>
          <w:p w:rsidR="00735D0C" w:rsidRPr="00A73279" w:rsidRDefault="00735D0C" w:rsidP="009A25B0">
            <w:pPr>
              <w:jc w:val="both"/>
              <w:rPr>
                <w:b/>
                <w:strike/>
              </w:rPr>
            </w:pPr>
            <w:r w:rsidRPr="00A73279">
              <w:rPr>
                <w:b/>
                <w:strike/>
              </w:rPr>
              <w:t>1.2.</w:t>
            </w:r>
            <w:r w:rsidRPr="00A73279">
              <w:rPr>
                <w:strike/>
              </w:rPr>
              <w:t xml:space="preserve"> Médico responsável pelo programa de doação autóloga no serviço de hemoterapia</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1.3</w:t>
            </w:r>
            <w:r w:rsidRPr="00A73279">
              <w:rPr>
                <w:strike/>
              </w:rPr>
              <w:t xml:space="preserve"> POP atualizado e disponível</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strike/>
              </w:rPr>
            </w:pPr>
            <w:r w:rsidRPr="00A73279">
              <w:rPr>
                <w:b/>
                <w:strike/>
              </w:rPr>
              <w:t>1.4</w:t>
            </w:r>
            <w:r w:rsidRPr="00A73279">
              <w:rPr>
                <w:bCs/>
                <w:strike/>
              </w:rPr>
              <w:t xml:space="preserve"> Procedimentos executados de acordo com o POP</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1.5</w:t>
            </w:r>
            <w:r w:rsidRPr="00A73279">
              <w:rPr>
                <w:bCs/>
                <w:strike/>
              </w:rPr>
              <w:t xml:space="preserve"> Procedimento</w:t>
            </w:r>
            <w:proofErr w:type="gramEnd"/>
            <w:r w:rsidRPr="00A73279">
              <w:rPr>
                <w:bCs/>
                <w:strike/>
              </w:rPr>
              <w:t xml:space="preserve"> de doação autóloga pré-operatória aprovado pelo médico </w:t>
            </w:r>
            <w:proofErr w:type="spellStart"/>
            <w:r w:rsidRPr="00A73279">
              <w:rPr>
                <w:bCs/>
                <w:strike/>
              </w:rPr>
              <w:t>hemoterapeuta</w:t>
            </w:r>
            <w:proofErr w:type="spellEnd"/>
            <w:r w:rsidRPr="00A73279">
              <w:rPr>
                <w:bCs/>
                <w:strike/>
              </w:rPr>
              <w:t xml:space="preserve"> e médico assistente do paciente (solicitação de doação)</w:t>
            </w:r>
          </w:p>
        </w:tc>
        <w:tc>
          <w:tcPr>
            <w:tcW w:w="900" w:type="dxa"/>
            <w:vAlign w:val="center"/>
          </w:tcPr>
          <w:p w:rsidR="00735D0C" w:rsidRPr="00A73279" w:rsidRDefault="00735D0C" w:rsidP="009A25B0">
            <w:pPr>
              <w:jc w:val="both"/>
              <w:rPr>
                <w:b/>
                <w:strike/>
                <w:lang w:val="en-US"/>
              </w:rPr>
            </w:pPr>
            <w:r w:rsidRPr="00A73279">
              <w:rPr>
                <w:b/>
                <w:strike/>
                <w:lang w:val="en-US"/>
              </w:rPr>
              <w:t>III</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r w:rsidR="00735D0C" w:rsidRPr="00A73279" w:rsidTr="009A25B0">
        <w:trPr>
          <w:jc w:val="center"/>
        </w:trPr>
        <w:tc>
          <w:tcPr>
            <w:tcW w:w="7380" w:type="dxa"/>
            <w:vAlign w:val="center"/>
          </w:tcPr>
          <w:p w:rsidR="00735D0C" w:rsidRPr="00A73279" w:rsidRDefault="00735D0C" w:rsidP="009A25B0">
            <w:pPr>
              <w:jc w:val="both"/>
              <w:rPr>
                <w:strike/>
              </w:rPr>
            </w:pPr>
            <w:proofErr w:type="gramStart"/>
            <w:r w:rsidRPr="00A73279">
              <w:rPr>
                <w:b/>
                <w:strike/>
              </w:rPr>
              <w:t>1.6</w:t>
            </w:r>
            <w:r w:rsidRPr="00A73279">
              <w:rPr>
                <w:strike/>
              </w:rPr>
              <w:t xml:space="preserve"> Termo</w:t>
            </w:r>
            <w:proofErr w:type="gramEnd"/>
            <w:r w:rsidRPr="00A73279">
              <w:rPr>
                <w:strike/>
              </w:rPr>
              <w:t xml:space="preserve"> de consentimento informado para realização da coleta do doador-paciente ou de seu responsável</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 xml:space="preserve">1.7 </w:t>
            </w:r>
            <w:r w:rsidRPr="00A73279">
              <w:rPr>
                <w:strike/>
              </w:rPr>
              <w:t>Protocolo</w:t>
            </w:r>
            <w:proofErr w:type="gramEnd"/>
            <w:r w:rsidRPr="00A73279">
              <w:rPr>
                <w:strike/>
              </w:rPr>
              <w:t xml:space="preserve"> de procedimentos relativos à doação autóloga de identificação e tratamento de reações adversas</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1.8</w:t>
            </w:r>
            <w:r w:rsidRPr="00A73279">
              <w:rPr>
                <w:strike/>
              </w:rPr>
              <w:t xml:space="preserve"> Doações autólogas submetidas aos mesmos testes para detecção de infecções transmissíveis pelo sangue e </w:t>
            </w:r>
            <w:proofErr w:type="spellStart"/>
            <w:r w:rsidRPr="00A73279">
              <w:rPr>
                <w:strike/>
              </w:rPr>
              <w:t>imunohematológicos</w:t>
            </w:r>
            <w:proofErr w:type="spellEnd"/>
            <w:r w:rsidRPr="00A73279">
              <w:rPr>
                <w:strike/>
              </w:rPr>
              <w:t xml:space="preserve"> realizados nas doações alogênicas, incluindo</w:t>
            </w:r>
            <w:proofErr w:type="gramStart"/>
            <w:r w:rsidRPr="00A73279">
              <w:rPr>
                <w:strike/>
              </w:rPr>
              <w:t xml:space="preserve">  </w:t>
            </w:r>
            <w:proofErr w:type="gramEnd"/>
            <w:r w:rsidRPr="00A73279">
              <w:rPr>
                <w:strike/>
              </w:rPr>
              <w:t>teste de compatibilidade antes da transfusão.</w:t>
            </w:r>
          </w:p>
        </w:tc>
        <w:tc>
          <w:tcPr>
            <w:tcW w:w="900" w:type="dxa"/>
            <w:vAlign w:val="center"/>
          </w:tcPr>
          <w:p w:rsidR="00735D0C" w:rsidRPr="00A73279" w:rsidRDefault="00735D0C" w:rsidP="009A25B0">
            <w:pPr>
              <w:jc w:val="both"/>
              <w:rPr>
                <w:b/>
                <w:strike/>
                <w:lang w:val="en-US"/>
              </w:rPr>
            </w:pPr>
            <w:r w:rsidRPr="00A73279">
              <w:rPr>
                <w:b/>
                <w:strike/>
                <w:lang w:val="en-US"/>
              </w:rPr>
              <w:t>III</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1.9</w:t>
            </w:r>
            <w:r w:rsidRPr="00A73279">
              <w:rPr>
                <w:strike/>
              </w:rPr>
              <w:t xml:space="preserve"> Protocolo</w:t>
            </w:r>
            <w:proofErr w:type="gramEnd"/>
            <w:r w:rsidRPr="00A73279">
              <w:rPr>
                <w:strike/>
              </w:rPr>
              <w:t xml:space="preserve"> de procedimentos para unidades autólogas com testes reagentes: etiqueta de identificação do marcador e documento de autorização assinado pelo medico assistente e medico </w:t>
            </w:r>
            <w:proofErr w:type="spellStart"/>
            <w:r w:rsidRPr="00A73279">
              <w:rPr>
                <w:strike/>
              </w:rPr>
              <w:t>hemoterapeuta</w:t>
            </w:r>
            <w:proofErr w:type="spellEnd"/>
          </w:p>
        </w:tc>
        <w:tc>
          <w:tcPr>
            <w:tcW w:w="900" w:type="dxa"/>
            <w:vAlign w:val="center"/>
          </w:tcPr>
          <w:p w:rsidR="00735D0C" w:rsidRPr="00A73279" w:rsidRDefault="00735D0C" w:rsidP="009A25B0">
            <w:pPr>
              <w:jc w:val="both"/>
              <w:rPr>
                <w:b/>
                <w:strike/>
                <w:lang w:val="en-US"/>
              </w:rPr>
            </w:pPr>
            <w:r w:rsidRPr="00A73279">
              <w:rPr>
                <w:b/>
                <w:strike/>
                <w:lang w:val="en-US"/>
              </w:rPr>
              <w:t>II</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r w:rsidR="00735D0C" w:rsidRPr="00A73279" w:rsidTr="009A25B0">
        <w:trPr>
          <w:jc w:val="center"/>
        </w:trPr>
        <w:tc>
          <w:tcPr>
            <w:tcW w:w="7380" w:type="dxa"/>
            <w:vAlign w:val="center"/>
          </w:tcPr>
          <w:p w:rsidR="00735D0C" w:rsidRPr="00A73279" w:rsidRDefault="00735D0C" w:rsidP="009A25B0">
            <w:pPr>
              <w:jc w:val="both"/>
              <w:rPr>
                <w:strike/>
              </w:rPr>
            </w:pPr>
            <w:smartTag w:uri="urn:schemas-microsoft-com:office:smarttags" w:element="metricconverter">
              <w:smartTagPr>
                <w:attr w:name="ProductID" w:val="70 kg"/>
              </w:smartTagPr>
              <w:r w:rsidRPr="00A73279">
                <w:rPr>
                  <w:b/>
                  <w:strike/>
                </w:rPr>
                <w:t xml:space="preserve">1.10 </w:t>
              </w:r>
              <w:r w:rsidRPr="00A73279">
                <w:rPr>
                  <w:strike/>
                </w:rPr>
                <w:t>A</w:t>
              </w:r>
            </w:smartTag>
            <w:r w:rsidRPr="00A73279">
              <w:rPr>
                <w:strike/>
              </w:rPr>
              <w:t xml:space="preserve"> unidade está rotulada como “doação autóloga”, segregada das demais bolsas de doações alogênicas e</w:t>
            </w:r>
            <w:r w:rsidRPr="00A73279">
              <w:rPr>
                <w:bCs/>
                <w:strike/>
              </w:rPr>
              <w:t xml:space="preserve"> somente utilizadas para este fim.</w:t>
            </w:r>
          </w:p>
        </w:tc>
        <w:tc>
          <w:tcPr>
            <w:tcW w:w="900" w:type="dxa"/>
            <w:vAlign w:val="center"/>
          </w:tcPr>
          <w:p w:rsidR="00735D0C" w:rsidRPr="00A73279" w:rsidRDefault="00735D0C" w:rsidP="009A25B0">
            <w:pPr>
              <w:jc w:val="both"/>
              <w:rPr>
                <w:b/>
                <w:strike/>
                <w:lang w:val="en-US"/>
              </w:rPr>
            </w:pPr>
            <w:r w:rsidRPr="00A73279">
              <w:rPr>
                <w:b/>
                <w:strike/>
                <w:lang w:val="en-US"/>
              </w:rPr>
              <w:t>III</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1.11</w:t>
            </w:r>
            <w:r w:rsidRPr="00A73279">
              <w:rPr>
                <w:strike/>
              </w:rPr>
              <w:t xml:space="preserve"> Doação autóloga </w:t>
            </w:r>
            <w:proofErr w:type="spellStart"/>
            <w:proofErr w:type="gramStart"/>
            <w:r w:rsidRPr="00A73279">
              <w:rPr>
                <w:strike/>
              </w:rPr>
              <w:t>peri</w:t>
            </w:r>
            <w:proofErr w:type="gramEnd"/>
            <w:r w:rsidRPr="00A73279">
              <w:rPr>
                <w:strike/>
              </w:rPr>
              <w:t>-operatória</w:t>
            </w:r>
            <w:proofErr w:type="spellEnd"/>
            <w:r w:rsidRPr="00A73279">
              <w:rPr>
                <w:strike/>
              </w:rPr>
              <w:t xml:space="preserve"> por </w:t>
            </w:r>
            <w:proofErr w:type="spellStart"/>
            <w:r w:rsidRPr="00A73279">
              <w:rPr>
                <w:strike/>
              </w:rPr>
              <w:t>hemodiluição</w:t>
            </w:r>
            <w:proofErr w:type="spellEnd"/>
            <w:r w:rsidRPr="00A73279">
              <w:rPr>
                <w:strike/>
              </w:rPr>
              <w:t xml:space="preserve"> </w:t>
            </w:r>
            <w:proofErr w:type="spellStart"/>
            <w:r w:rsidRPr="00A73279">
              <w:rPr>
                <w:strike/>
              </w:rPr>
              <w:t>normovolêmica</w:t>
            </w:r>
            <w:proofErr w:type="spellEnd"/>
          </w:p>
        </w:tc>
        <w:tc>
          <w:tcPr>
            <w:tcW w:w="900" w:type="dxa"/>
            <w:vAlign w:val="center"/>
          </w:tcPr>
          <w:p w:rsidR="00735D0C" w:rsidRPr="00A73279" w:rsidRDefault="00735D0C" w:rsidP="009A25B0">
            <w:pPr>
              <w:jc w:val="both"/>
              <w:rPr>
                <w:b/>
                <w:strike/>
                <w:lang w:val="en-US"/>
              </w:rPr>
            </w:pPr>
            <w:r w:rsidRPr="00A73279">
              <w:rPr>
                <w:b/>
                <w:strike/>
                <w:lang w:val="en-US"/>
              </w:rPr>
              <w:t>INF</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r w:rsidR="00735D0C" w:rsidRPr="00A73279" w:rsidTr="009A25B0">
        <w:trPr>
          <w:jc w:val="center"/>
        </w:trPr>
        <w:tc>
          <w:tcPr>
            <w:tcW w:w="7380" w:type="dxa"/>
            <w:vAlign w:val="center"/>
          </w:tcPr>
          <w:p w:rsidR="00735D0C" w:rsidRPr="00A73279" w:rsidRDefault="00735D0C" w:rsidP="009A25B0">
            <w:pPr>
              <w:jc w:val="both"/>
              <w:rPr>
                <w:strike/>
              </w:rPr>
            </w:pPr>
            <w:r w:rsidRPr="00A73279">
              <w:rPr>
                <w:b/>
                <w:strike/>
              </w:rPr>
              <w:t xml:space="preserve">1.12 </w:t>
            </w:r>
            <w:r w:rsidRPr="00A73279">
              <w:rPr>
                <w:strike/>
              </w:rPr>
              <w:t xml:space="preserve">Doação autóloga </w:t>
            </w:r>
            <w:proofErr w:type="spellStart"/>
            <w:proofErr w:type="gramStart"/>
            <w:r w:rsidRPr="00A73279">
              <w:rPr>
                <w:strike/>
              </w:rPr>
              <w:t>peri</w:t>
            </w:r>
            <w:proofErr w:type="gramEnd"/>
            <w:r w:rsidRPr="00A73279">
              <w:rPr>
                <w:strike/>
              </w:rPr>
              <w:t>-operatória</w:t>
            </w:r>
            <w:proofErr w:type="spellEnd"/>
            <w:r w:rsidRPr="00A73279">
              <w:rPr>
                <w:strike/>
              </w:rPr>
              <w:t xml:space="preserve"> por recuperação </w:t>
            </w:r>
            <w:proofErr w:type="spellStart"/>
            <w:r w:rsidRPr="00A73279">
              <w:rPr>
                <w:strike/>
              </w:rPr>
              <w:t>intra-operatória</w:t>
            </w:r>
            <w:proofErr w:type="spellEnd"/>
          </w:p>
        </w:tc>
        <w:tc>
          <w:tcPr>
            <w:tcW w:w="900" w:type="dxa"/>
            <w:vAlign w:val="center"/>
          </w:tcPr>
          <w:p w:rsidR="00735D0C" w:rsidRPr="00A73279" w:rsidRDefault="00735D0C" w:rsidP="009A25B0">
            <w:pPr>
              <w:jc w:val="both"/>
              <w:rPr>
                <w:b/>
                <w:strike/>
                <w:lang w:val="en-US"/>
              </w:rPr>
            </w:pPr>
            <w:r w:rsidRPr="00A73279">
              <w:rPr>
                <w:b/>
                <w:strike/>
                <w:lang w:val="en-US"/>
              </w:rPr>
              <w:t>INF</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bl>
    <w:p w:rsidR="00083A59" w:rsidRDefault="00083A59" w:rsidP="00735D0C">
      <w:pPr>
        <w:jc w:val="both"/>
        <w:rPr>
          <w:strike/>
        </w:rPr>
      </w:pPr>
    </w:p>
    <w:p w:rsidR="00083A59" w:rsidRPr="00A73279" w:rsidRDefault="00083A59"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9"/>
        <w:gridCol w:w="839"/>
        <w:gridCol w:w="675"/>
        <w:gridCol w:w="839"/>
      </w:tblGrid>
      <w:tr w:rsidR="00735D0C" w:rsidRPr="00A73279" w:rsidTr="009A25B0">
        <w:trPr>
          <w:trHeight w:val="302"/>
          <w:jc w:val="center"/>
        </w:trPr>
        <w:tc>
          <w:tcPr>
            <w:tcW w:w="7380" w:type="dxa"/>
            <w:vAlign w:val="center"/>
          </w:tcPr>
          <w:p w:rsidR="00735D0C" w:rsidRPr="00A73279" w:rsidRDefault="00735D0C" w:rsidP="009A25B0">
            <w:pPr>
              <w:jc w:val="both"/>
              <w:rPr>
                <w:b/>
                <w:strike/>
              </w:rPr>
            </w:pPr>
            <w:r w:rsidRPr="00A73279">
              <w:rPr>
                <w:b/>
                <w:strike/>
              </w:rPr>
              <w:lastRenderedPageBreak/>
              <w:t>2. Sangria terapêutica</w:t>
            </w:r>
          </w:p>
        </w:tc>
        <w:tc>
          <w:tcPr>
            <w:tcW w:w="900" w:type="dxa"/>
            <w:vAlign w:val="center"/>
          </w:tcPr>
          <w:p w:rsidR="00735D0C" w:rsidRPr="00A73279" w:rsidRDefault="00735D0C" w:rsidP="009A25B0">
            <w:pPr>
              <w:jc w:val="both"/>
              <w:rPr>
                <w:b/>
                <w:strike/>
              </w:rPr>
            </w:pPr>
            <w:r w:rsidRPr="00A73279">
              <w:rPr>
                <w:b/>
                <w:strike/>
              </w:rPr>
              <w:t>Nível</w:t>
            </w:r>
          </w:p>
        </w:tc>
        <w:tc>
          <w:tcPr>
            <w:tcW w:w="720" w:type="dxa"/>
            <w:vAlign w:val="center"/>
          </w:tcPr>
          <w:p w:rsidR="00735D0C" w:rsidRPr="00A73279" w:rsidRDefault="00735D0C" w:rsidP="009A25B0">
            <w:pPr>
              <w:jc w:val="both"/>
              <w:rPr>
                <w:b/>
                <w:strike/>
              </w:rPr>
            </w:pPr>
            <w:r w:rsidRPr="00A73279">
              <w:rPr>
                <w:b/>
                <w:strike/>
              </w:rPr>
              <w:t>Sim</w:t>
            </w:r>
          </w:p>
        </w:tc>
        <w:tc>
          <w:tcPr>
            <w:tcW w:w="900" w:type="dxa"/>
            <w:vAlign w:val="center"/>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2.1</w:t>
            </w:r>
            <w:r w:rsidRPr="00A73279">
              <w:rPr>
                <w:strike/>
              </w:rPr>
              <w:t xml:space="preserve"> POP atualizado e disponível</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strike/>
              </w:rPr>
            </w:pPr>
            <w:r w:rsidRPr="00A73279">
              <w:rPr>
                <w:b/>
                <w:strike/>
              </w:rPr>
              <w:t>2.2</w:t>
            </w:r>
            <w:r w:rsidRPr="00A73279">
              <w:rPr>
                <w:bCs/>
                <w:strike/>
              </w:rPr>
              <w:t xml:space="preserve"> Procedimentos executados de acordo com o POP</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2.3</w:t>
            </w:r>
            <w:r w:rsidRPr="00A73279">
              <w:rPr>
                <w:strike/>
              </w:rPr>
              <w:t xml:space="preserve"> Procedimento</w:t>
            </w:r>
            <w:proofErr w:type="gramEnd"/>
            <w:r w:rsidRPr="00A73279">
              <w:rPr>
                <w:strike/>
              </w:rPr>
              <w:t xml:space="preserve"> realizado somente mediante solicitação médica e avaliação do médico </w:t>
            </w:r>
            <w:proofErr w:type="spellStart"/>
            <w:r w:rsidRPr="00A73279">
              <w:rPr>
                <w:strike/>
              </w:rPr>
              <w:t>hemoterapeuta</w:t>
            </w:r>
            <w:proofErr w:type="spellEnd"/>
            <w:r w:rsidRPr="00A73279">
              <w:rPr>
                <w:strike/>
              </w:rPr>
              <w:t xml:space="preserve"> do serviço</w:t>
            </w:r>
          </w:p>
        </w:tc>
        <w:tc>
          <w:tcPr>
            <w:tcW w:w="900" w:type="dxa"/>
            <w:vAlign w:val="center"/>
          </w:tcPr>
          <w:p w:rsidR="00735D0C" w:rsidRPr="00A73279" w:rsidRDefault="00735D0C" w:rsidP="009A25B0">
            <w:pPr>
              <w:jc w:val="both"/>
              <w:rPr>
                <w:b/>
                <w:strike/>
                <w:lang w:val="en-US"/>
              </w:rPr>
            </w:pPr>
            <w:r w:rsidRPr="00A73279">
              <w:rPr>
                <w:b/>
                <w:strike/>
                <w:lang w:val="en-US"/>
              </w:rPr>
              <w:t>III</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bl>
    <w:p w:rsidR="00735D0C" w:rsidRPr="00A73279" w:rsidRDefault="00735D0C" w:rsidP="00735D0C">
      <w:pPr>
        <w:jc w:val="both"/>
        <w:rPr>
          <w:b/>
          <w:strike/>
          <w:highlight w:val="cyan"/>
        </w:rPr>
      </w:pPr>
      <w:r w:rsidRPr="00A73279">
        <w:rPr>
          <w:b/>
          <w:strike/>
        </w:rPr>
        <w:t>Doação por aférese</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072" w:type="dxa"/>
          </w:tcPr>
          <w:p w:rsidR="00735D0C" w:rsidRPr="00A73279" w:rsidRDefault="00735D0C" w:rsidP="009A25B0">
            <w:pPr>
              <w:jc w:val="both"/>
              <w:rPr>
                <w:b/>
                <w:strike/>
              </w:rPr>
            </w:pPr>
            <w:r w:rsidRPr="00A73279">
              <w:rPr>
                <w:b/>
                <w:strike/>
              </w:rPr>
              <w:t>Nome do responsável:</w:t>
            </w:r>
          </w:p>
        </w:tc>
      </w:tr>
      <w:tr w:rsidR="00735D0C" w:rsidRPr="00A73279" w:rsidTr="009A25B0">
        <w:trPr>
          <w:jc w:val="center"/>
        </w:trPr>
        <w:tc>
          <w:tcPr>
            <w:tcW w:w="9072" w:type="dxa"/>
          </w:tcPr>
          <w:p w:rsidR="00735D0C" w:rsidRPr="00A73279" w:rsidRDefault="00735D0C" w:rsidP="009A25B0">
            <w:pPr>
              <w:jc w:val="both"/>
              <w:rPr>
                <w:b/>
                <w:strike/>
              </w:rPr>
            </w:pPr>
            <w:r w:rsidRPr="00A73279">
              <w:rPr>
                <w:b/>
                <w:strike/>
              </w:rPr>
              <w:t>Formação profissional:</w:t>
            </w:r>
          </w:p>
        </w:tc>
      </w:tr>
      <w:tr w:rsidR="00735D0C" w:rsidRPr="00A73279" w:rsidTr="009A25B0">
        <w:trPr>
          <w:jc w:val="center"/>
        </w:trPr>
        <w:tc>
          <w:tcPr>
            <w:tcW w:w="9072" w:type="dxa"/>
          </w:tcPr>
          <w:p w:rsidR="00735D0C" w:rsidRPr="00A73279" w:rsidRDefault="00735D0C" w:rsidP="009A25B0">
            <w:pPr>
              <w:jc w:val="both"/>
              <w:rPr>
                <w:b/>
                <w:strike/>
              </w:rPr>
            </w:pPr>
            <w:r w:rsidRPr="00A73279">
              <w:rPr>
                <w:b/>
                <w:strike/>
              </w:rPr>
              <w:t>Registro no conselho de classe:</w:t>
            </w:r>
          </w:p>
        </w:tc>
      </w:tr>
      <w:tr w:rsidR="00735D0C" w:rsidRPr="00A73279" w:rsidTr="009A25B0">
        <w:trPr>
          <w:jc w:val="center"/>
        </w:trPr>
        <w:tc>
          <w:tcPr>
            <w:tcW w:w="9072" w:type="dxa"/>
          </w:tcPr>
          <w:p w:rsidR="00735D0C" w:rsidRPr="00A73279" w:rsidRDefault="00735D0C" w:rsidP="009A25B0">
            <w:pPr>
              <w:jc w:val="both"/>
              <w:rPr>
                <w:b/>
                <w:strike/>
              </w:rPr>
            </w:pPr>
            <w:r w:rsidRPr="00A73279">
              <w:rPr>
                <w:b/>
                <w:bCs/>
                <w:strike/>
              </w:rPr>
              <w:t>Contato:</w:t>
            </w:r>
          </w:p>
        </w:tc>
      </w:tr>
    </w:tbl>
    <w:p w:rsidR="00735D0C" w:rsidRPr="00A73279" w:rsidRDefault="00735D0C" w:rsidP="00735D0C">
      <w:pPr>
        <w:jc w:val="both"/>
        <w:rPr>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9"/>
        <w:gridCol w:w="839"/>
        <w:gridCol w:w="675"/>
        <w:gridCol w:w="839"/>
      </w:tblGrid>
      <w:tr w:rsidR="00735D0C" w:rsidRPr="00A73279" w:rsidTr="009A25B0">
        <w:trPr>
          <w:trHeight w:val="454"/>
          <w:jc w:val="center"/>
        </w:trPr>
        <w:tc>
          <w:tcPr>
            <w:tcW w:w="7380" w:type="dxa"/>
            <w:vAlign w:val="center"/>
          </w:tcPr>
          <w:p w:rsidR="00735D0C" w:rsidRPr="00A73279" w:rsidRDefault="00735D0C" w:rsidP="009A25B0">
            <w:pPr>
              <w:jc w:val="both"/>
              <w:rPr>
                <w:b/>
                <w:strike/>
              </w:rPr>
            </w:pPr>
            <w:r w:rsidRPr="00A73279">
              <w:rPr>
                <w:b/>
                <w:strike/>
              </w:rPr>
              <w:t>3. Doação por aférese</w:t>
            </w:r>
          </w:p>
        </w:tc>
        <w:tc>
          <w:tcPr>
            <w:tcW w:w="900" w:type="dxa"/>
            <w:vAlign w:val="center"/>
          </w:tcPr>
          <w:p w:rsidR="00735D0C" w:rsidRPr="00A73279" w:rsidRDefault="00735D0C" w:rsidP="009A25B0">
            <w:pPr>
              <w:jc w:val="both"/>
              <w:rPr>
                <w:b/>
                <w:strike/>
              </w:rPr>
            </w:pPr>
            <w:r w:rsidRPr="00A73279">
              <w:rPr>
                <w:b/>
                <w:strike/>
              </w:rPr>
              <w:t>Nível</w:t>
            </w:r>
          </w:p>
        </w:tc>
        <w:tc>
          <w:tcPr>
            <w:tcW w:w="720" w:type="dxa"/>
            <w:vAlign w:val="center"/>
          </w:tcPr>
          <w:p w:rsidR="00735D0C" w:rsidRPr="00A73279" w:rsidRDefault="00735D0C" w:rsidP="009A25B0">
            <w:pPr>
              <w:jc w:val="both"/>
              <w:rPr>
                <w:b/>
                <w:strike/>
              </w:rPr>
            </w:pPr>
            <w:r w:rsidRPr="00A73279">
              <w:rPr>
                <w:b/>
                <w:strike/>
              </w:rPr>
              <w:t>Sim</w:t>
            </w:r>
          </w:p>
        </w:tc>
        <w:tc>
          <w:tcPr>
            <w:tcW w:w="900" w:type="dxa"/>
            <w:vAlign w:val="center"/>
          </w:tcPr>
          <w:p w:rsidR="00735D0C" w:rsidRPr="00A73279" w:rsidRDefault="00735D0C" w:rsidP="009A25B0">
            <w:pPr>
              <w:jc w:val="both"/>
              <w:rPr>
                <w:b/>
                <w:strike/>
              </w:rPr>
            </w:pPr>
            <w:r w:rsidRPr="00A73279">
              <w:rPr>
                <w:b/>
                <w:strike/>
              </w:rPr>
              <w:t>Não</w:t>
            </w:r>
          </w:p>
        </w:tc>
      </w:tr>
      <w:tr w:rsidR="00735D0C" w:rsidRPr="00A73279" w:rsidTr="009A25B0">
        <w:trPr>
          <w:jc w:val="center"/>
        </w:trPr>
        <w:tc>
          <w:tcPr>
            <w:tcW w:w="7380" w:type="dxa"/>
          </w:tcPr>
          <w:p w:rsidR="00735D0C" w:rsidRPr="00A73279" w:rsidRDefault="00735D0C" w:rsidP="009A25B0">
            <w:pPr>
              <w:jc w:val="both"/>
              <w:rPr>
                <w:strike/>
              </w:rPr>
            </w:pPr>
            <w:proofErr w:type="gramStart"/>
            <w:r w:rsidRPr="00A73279">
              <w:rPr>
                <w:b/>
                <w:strike/>
              </w:rPr>
              <w:t>3.1</w:t>
            </w:r>
            <w:r w:rsidRPr="00A73279">
              <w:rPr>
                <w:strike/>
              </w:rPr>
              <w:t xml:space="preserve"> Área</w:t>
            </w:r>
            <w:proofErr w:type="gramEnd"/>
            <w:r w:rsidRPr="00A73279">
              <w:rPr>
                <w:strike/>
              </w:rPr>
              <w:t xml:space="preserve"> física conforme legislação vigente (área específica, fluxo iluminação, ventilação).</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900" w:type="dxa"/>
            <w:vAlign w:val="center"/>
          </w:tcPr>
          <w:p w:rsidR="00735D0C" w:rsidRPr="00A73279" w:rsidRDefault="00735D0C" w:rsidP="009A25B0">
            <w:pPr>
              <w:jc w:val="both"/>
              <w:rPr>
                <w:strike/>
              </w:rPr>
            </w:pPr>
          </w:p>
        </w:tc>
      </w:tr>
      <w:tr w:rsidR="00735D0C" w:rsidRPr="00A73279" w:rsidTr="009A25B0">
        <w:trPr>
          <w:jc w:val="center"/>
        </w:trPr>
        <w:tc>
          <w:tcPr>
            <w:tcW w:w="7380" w:type="dxa"/>
          </w:tcPr>
          <w:p w:rsidR="00735D0C" w:rsidRPr="00A73279" w:rsidRDefault="00735D0C" w:rsidP="009A25B0">
            <w:pPr>
              <w:jc w:val="both"/>
              <w:rPr>
                <w:strike/>
              </w:rPr>
            </w:pPr>
            <w:r w:rsidRPr="00A73279">
              <w:rPr>
                <w:b/>
                <w:strike/>
              </w:rPr>
              <w:t>3.2</w:t>
            </w:r>
            <w:r w:rsidRPr="00A73279">
              <w:rPr>
                <w:strike/>
              </w:rPr>
              <w:t xml:space="preserve"> POP atualizado e disponível</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900" w:type="dxa"/>
            <w:vAlign w:val="center"/>
          </w:tcPr>
          <w:p w:rsidR="00735D0C" w:rsidRPr="00A73279" w:rsidRDefault="00735D0C" w:rsidP="009A25B0">
            <w:pPr>
              <w:jc w:val="both"/>
              <w:rPr>
                <w:strike/>
              </w:rPr>
            </w:pPr>
          </w:p>
        </w:tc>
      </w:tr>
      <w:tr w:rsidR="00735D0C" w:rsidRPr="00A73279" w:rsidTr="009A25B0">
        <w:trPr>
          <w:jc w:val="center"/>
        </w:trPr>
        <w:tc>
          <w:tcPr>
            <w:tcW w:w="7380" w:type="dxa"/>
          </w:tcPr>
          <w:p w:rsidR="00735D0C" w:rsidRPr="00A73279" w:rsidRDefault="00735D0C" w:rsidP="009A25B0">
            <w:pPr>
              <w:jc w:val="both"/>
              <w:rPr>
                <w:strike/>
              </w:rPr>
            </w:pPr>
            <w:r w:rsidRPr="00A73279">
              <w:rPr>
                <w:b/>
                <w:strike/>
              </w:rPr>
              <w:t>3.3</w:t>
            </w:r>
            <w:r w:rsidRPr="00A73279">
              <w:rPr>
                <w:bCs/>
                <w:strike/>
              </w:rPr>
              <w:t xml:space="preserve"> Procedimentos executados de acordo com o POP</w:t>
            </w:r>
          </w:p>
        </w:tc>
        <w:tc>
          <w:tcPr>
            <w:tcW w:w="900" w:type="dxa"/>
            <w:vAlign w:val="center"/>
          </w:tcPr>
          <w:p w:rsidR="00735D0C" w:rsidRPr="00A73279" w:rsidRDefault="00735D0C" w:rsidP="009A25B0">
            <w:pPr>
              <w:jc w:val="both"/>
              <w:rPr>
                <w:b/>
                <w:bCs/>
                <w:strike/>
              </w:rPr>
            </w:pPr>
            <w:r w:rsidRPr="00A73279">
              <w:rPr>
                <w:b/>
                <w:bCs/>
                <w:strike/>
              </w:rPr>
              <w:t>II</w:t>
            </w:r>
          </w:p>
        </w:tc>
        <w:tc>
          <w:tcPr>
            <w:tcW w:w="720" w:type="dxa"/>
          </w:tcPr>
          <w:p w:rsidR="00735D0C" w:rsidRPr="00A73279" w:rsidRDefault="00735D0C" w:rsidP="009A25B0">
            <w:pPr>
              <w:jc w:val="both"/>
              <w:rPr>
                <w:strike/>
              </w:rPr>
            </w:pPr>
          </w:p>
        </w:tc>
        <w:tc>
          <w:tcPr>
            <w:tcW w:w="900" w:type="dxa"/>
            <w:vAlign w:val="center"/>
          </w:tcPr>
          <w:p w:rsidR="00735D0C" w:rsidRPr="00A73279" w:rsidRDefault="00735D0C" w:rsidP="009A25B0">
            <w:pPr>
              <w:jc w:val="both"/>
              <w:rPr>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3.4</w:t>
            </w:r>
            <w:r w:rsidRPr="00A73279">
              <w:rPr>
                <w:strike/>
              </w:rPr>
              <w:t xml:space="preserve"> Critérios de seleção de doadores são os mesmos estabelecidos para doadores de sangue total, inclusive exames laboratoriais para infecções transmissíveis pelo sangue em amostras colhidas no mesmo dia da coleta (pode-se aceitar exame em amostras de 24 horas com documentação de justificação escrita).</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3.5</w:t>
            </w:r>
            <w:r w:rsidRPr="00A73279">
              <w:rPr>
                <w:strike/>
              </w:rPr>
              <w:t xml:space="preserve"> Termo</w:t>
            </w:r>
            <w:proofErr w:type="gramEnd"/>
            <w:r w:rsidRPr="00A73279">
              <w:rPr>
                <w:strike/>
              </w:rPr>
              <w:t xml:space="preserve"> de consentimento livre e esclarecido, por escrito (relata o procedimento, possíveis complicações e risco ao doador, principalmente sobre as complicações e riscos relacionados ao uso de medicações mobilizadores e de agentes </w:t>
            </w:r>
            <w:proofErr w:type="spellStart"/>
            <w:r w:rsidRPr="00A73279">
              <w:rPr>
                <w:strike/>
              </w:rPr>
              <w:t>hemossedimentantes</w:t>
            </w:r>
            <w:proofErr w:type="spellEnd"/>
            <w:r w:rsidRPr="00A73279">
              <w:rPr>
                <w:strike/>
              </w:rPr>
              <w:t>, se couber).</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 xml:space="preserve">3.6 </w:t>
            </w:r>
            <w:r w:rsidRPr="00A73279">
              <w:rPr>
                <w:strike/>
              </w:rPr>
              <w:t>Procedimento</w:t>
            </w:r>
            <w:proofErr w:type="gramEnd"/>
            <w:r w:rsidRPr="00A73279">
              <w:rPr>
                <w:strike/>
              </w:rPr>
              <w:t xml:space="preserve"> de aférese sob a responsabilidade de médico </w:t>
            </w:r>
            <w:proofErr w:type="spellStart"/>
            <w:r w:rsidRPr="00A73279">
              <w:rPr>
                <w:strike/>
              </w:rPr>
              <w:t>hemoterapeuta</w:t>
            </w:r>
            <w:proofErr w:type="spellEnd"/>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3.7</w:t>
            </w:r>
            <w:r w:rsidRPr="00A73279">
              <w:rPr>
                <w:strike/>
              </w:rPr>
              <w:t xml:space="preserve"> Durante a realização de aférese tem-se a presença de médico para casos de reações adversas</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strike/>
              </w:rPr>
            </w:pPr>
            <w:proofErr w:type="gramStart"/>
            <w:r w:rsidRPr="00A73279">
              <w:rPr>
                <w:b/>
                <w:strike/>
              </w:rPr>
              <w:t xml:space="preserve">3.8 </w:t>
            </w:r>
            <w:r w:rsidRPr="00A73279">
              <w:rPr>
                <w:strike/>
              </w:rPr>
              <w:t>Volume</w:t>
            </w:r>
            <w:proofErr w:type="gramEnd"/>
            <w:r w:rsidRPr="00A73279">
              <w:rPr>
                <w:strike/>
              </w:rPr>
              <w:t xml:space="preserve"> </w:t>
            </w:r>
            <w:proofErr w:type="spellStart"/>
            <w:r w:rsidRPr="00A73279">
              <w:rPr>
                <w:strike/>
              </w:rPr>
              <w:t>sangüíneo</w:t>
            </w:r>
            <w:proofErr w:type="spellEnd"/>
            <w:r w:rsidRPr="00A73279">
              <w:rPr>
                <w:strike/>
              </w:rPr>
              <w:t xml:space="preserve"> extracorpóreo não superior a 15% da volemia do doador</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strike/>
              </w:rPr>
            </w:pPr>
            <w:r w:rsidRPr="00A73279">
              <w:rPr>
                <w:b/>
                <w:strike/>
              </w:rPr>
              <w:t>3.9</w:t>
            </w:r>
            <w:r w:rsidRPr="00A73279">
              <w:rPr>
                <w:strike/>
              </w:rPr>
              <w:t xml:space="preserve"> Equipamentos, medicamentos, procedimentos estabelecidos e área </w:t>
            </w:r>
            <w:proofErr w:type="gramStart"/>
            <w:r w:rsidRPr="00A73279">
              <w:rPr>
                <w:strike/>
              </w:rPr>
              <w:t>privativa disponíveis para atendimento das reações adversas do doador</w:t>
            </w:r>
            <w:proofErr w:type="gramEnd"/>
            <w:r w:rsidRPr="00A73279">
              <w:rPr>
                <w:strike/>
              </w:rPr>
              <w:t>.</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3.10</w:t>
            </w:r>
            <w:r w:rsidRPr="00A73279">
              <w:rPr>
                <w:strike/>
              </w:rPr>
              <w:t xml:space="preserve"> Procedimento</w:t>
            </w:r>
            <w:proofErr w:type="gramEnd"/>
            <w:r w:rsidRPr="00A73279">
              <w:rPr>
                <w:strike/>
              </w:rPr>
              <w:t xml:space="preserve"> de aférese registrado com: identificação do doador, anticoagulante empregado, tipo de </w:t>
            </w:r>
            <w:proofErr w:type="spellStart"/>
            <w:r w:rsidRPr="00A73279">
              <w:rPr>
                <w:strike/>
              </w:rPr>
              <w:t>hemocomponente</w:t>
            </w:r>
            <w:proofErr w:type="spellEnd"/>
            <w:r w:rsidRPr="00A73279">
              <w:rPr>
                <w:strike/>
              </w:rPr>
              <w:t xml:space="preserve"> coletado, duração da coleta, volume coletado, drogas e doses administradas, reações adversas ocorridas e o tratamento aplicado, marca,lote,data de fabricação e validade dos insumos utilizados.</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trHeight w:val="454"/>
          <w:jc w:val="center"/>
        </w:trPr>
        <w:tc>
          <w:tcPr>
            <w:tcW w:w="9900" w:type="dxa"/>
            <w:gridSpan w:val="4"/>
            <w:vAlign w:val="center"/>
          </w:tcPr>
          <w:p w:rsidR="00735D0C" w:rsidRPr="00A73279" w:rsidRDefault="00735D0C" w:rsidP="009A25B0">
            <w:pPr>
              <w:jc w:val="both"/>
              <w:rPr>
                <w:b/>
                <w:strike/>
              </w:rPr>
            </w:pPr>
            <w:r w:rsidRPr="00A73279">
              <w:rPr>
                <w:b/>
                <w:strike/>
              </w:rPr>
              <w:lastRenderedPageBreak/>
              <w:t xml:space="preserve">4. </w:t>
            </w:r>
            <w:proofErr w:type="spellStart"/>
            <w:r w:rsidRPr="00A73279">
              <w:rPr>
                <w:b/>
                <w:strike/>
              </w:rPr>
              <w:t>Plaquetaférese</w:t>
            </w:r>
            <w:proofErr w:type="spellEnd"/>
            <w:r w:rsidRPr="00A73279">
              <w:rPr>
                <w:b/>
                <w:strike/>
              </w:rPr>
              <w:t xml:space="preserve"> não terapêutica</w:t>
            </w: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4.1</w:t>
            </w:r>
            <w:r w:rsidRPr="00A73279">
              <w:rPr>
                <w:strike/>
              </w:rPr>
              <w:t xml:space="preserve"> Intervalo mínimo entre duas </w:t>
            </w:r>
            <w:proofErr w:type="spellStart"/>
            <w:r w:rsidRPr="00A73279">
              <w:rPr>
                <w:strike/>
              </w:rPr>
              <w:t>plaquetaféreses</w:t>
            </w:r>
            <w:proofErr w:type="spellEnd"/>
            <w:r w:rsidRPr="00A73279">
              <w:rPr>
                <w:strike/>
              </w:rPr>
              <w:t xml:space="preserve"> é de 48 horas, no máximo </w:t>
            </w:r>
            <w:proofErr w:type="gramStart"/>
            <w:r w:rsidRPr="00A73279">
              <w:rPr>
                <w:strike/>
              </w:rPr>
              <w:t>4</w:t>
            </w:r>
            <w:proofErr w:type="gramEnd"/>
            <w:r w:rsidRPr="00A73279">
              <w:rPr>
                <w:strike/>
              </w:rPr>
              <w:t xml:space="preserve"> vezes ao mês e 24 vezes ao ano</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4.2</w:t>
            </w:r>
            <w:r w:rsidRPr="00A73279">
              <w:rPr>
                <w:strike/>
              </w:rPr>
              <w:t xml:space="preserve"> Contagem de plaquetas do doador, no mínimo, de 150.000/mm³ no dia da coleta por aférese ou três dias que </w:t>
            </w:r>
            <w:proofErr w:type="gramStart"/>
            <w:r w:rsidRPr="00A73279">
              <w:rPr>
                <w:strike/>
              </w:rPr>
              <w:t>antecede</w:t>
            </w:r>
            <w:proofErr w:type="gramEnd"/>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trHeight w:val="454"/>
          <w:jc w:val="center"/>
        </w:trPr>
        <w:tc>
          <w:tcPr>
            <w:tcW w:w="9900" w:type="dxa"/>
            <w:gridSpan w:val="4"/>
            <w:vAlign w:val="center"/>
          </w:tcPr>
          <w:p w:rsidR="00735D0C" w:rsidRPr="00A73279" w:rsidRDefault="00735D0C" w:rsidP="009A25B0">
            <w:pPr>
              <w:jc w:val="both"/>
              <w:rPr>
                <w:b/>
                <w:strike/>
              </w:rPr>
            </w:pPr>
            <w:r w:rsidRPr="00A73279">
              <w:rPr>
                <w:b/>
                <w:strike/>
              </w:rPr>
              <w:t xml:space="preserve">5. </w:t>
            </w:r>
            <w:proofErr w:type="spellStart"/>
            <w:r w:rsidRPr="00A73279">
              <w:rPr>
                <w:b/>
                <w:strike/>
              </w:rPr>
              <w:t>Leucaférese</w:t>
            </w:r>
            <w:proofErr w:type="spellEnd"/>
            <w:r w:rsidRPr="00A73279">
              <w:rPr>
                <w:b/>
                <w:strike/>
              </w:rPr>
              <w:t xml:space="preserve"> não terapêutica</w:t>
            </w: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5.1</w:t>
            </w:r>
            <w:r w:rsidRPr="00A73279">
              <w:rPr>
                <w:strike/>
              </w:rPr>
              <w:t xml:space="preserve"> Coleta</w:t>
            </w:r>
            <w:proofErr w:type="gramEnd"/>
            <w:r w:rsidRPr="00A73279">
              <w:rPr>
                <w:strike/>
              </w:rPr>
              <w:t xml:space="preserve"> realizada somente se a contagem de leucócitos do doador for superior a 5.000/mm³</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 xml:space="preserve">5.2 </w:t>
            </w:r>
            <w:r w:rsidRPr="00A73279">
              <w:rPr>
                <w:strike/>
              </w:rPr>
              <w:t>Realizada</w:t>
            </w:r>
            <w:proofErr w:type="gramEnd"/>
            <w:r w:rsidRPr="00A73279">
              <w:rPr>
                <w:strike/>
              </w:rPr>
              <w:t xml:space="preserve"> contagem celular em todos os concentrados de leucócitos coletados</w:t>
            </w:r>
          </w:p>
        </w:tc>
        <w:tc>
          <w:tcPr>
            <w:tcW w:w="900" w:type="dxa"/>
            <w:vAlign w:val="center"/>
          </w:tcPr>
          <w:p w:rsidR="00735D0C" w:rsidRPr="00A73279" w:rsidRDefault="00735D0C" w:rsidP="009A25B0">
            <w:pPr>
              <w:jc w:val="both"/>
              <w:rPr>
                <w:b/>
                <w:strike/>
                <w:lang w:val="en-US"/>
              </w:rPr>
            </w:pPr>
            <w:r w:rsidRPr="00A73279">
              <w:rPr>
                <w:b/>
                <w:strike/>
                <w:lang w:val="en-US"/>
              </w:rPr>
              <w:t>II</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 xml:space="preserve">5.3 </w:t>
            </w:r>
            <w:r w:rsidRPr="00A73279">
              <w:rPr>
                <w:strike/>
              </w:rPr>
              <w:t>Protocolos específicos para coleta de leucócitos por aférese (</w:t>
            </w:r>
            <w:proofErr w:type="spellStart"/>
            <w:r w:rsidRPr="00A73279">
              <w:rPr>
                <w:strike/>
              </w:rPr>
              <w:t>granulócitos</w:t>
            </w:r>
            <w:proofErr w:type="spellEnd"/>
            <w:r w:rsidRPr="00A73279">
              <w:rPr>
                <w:strike/>
              </w:rPr>
              <w:t xml:space="preserve">) com especificação dos agentes mobilizadores (G-CSF e </w:t>
            </w:r>
            <w:proofErr w:type="spellStart"/>
            <w:r w:rsidRPr="00A73279">
              <w:rPr>
                <w:strike/>
              </w:rPr>
              <w:t>corticosteróides</w:t>
            </w:r>
            <w:proofErr w:type="spellEnd"/>
            <w:r w:rsidRPr="00A73279">
              <w:rPr>
                <w:strike/>
              </w:rPr>
              <w:t xml:space="preserve">) e agentes </w:t>
            </w:r>
            <w:proofErr w:type="spellStart"/>
            <w:r w:rsidRPr="00A73279">
              <w:rPr>
                <w:strike/>
              </w:rPr>
              <w:t>hemossedimentantes</w:t>
            </w:r>
            <w:proofErr w:type="spellEnd"/>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9900" w:type="dxa"/>
            <w:gridSpan w:val="4"/>
            <w:vAlign w:val="center"/>
          </w:tcPr>
          <w:p w:rsidR="00735D0C" w:rsidRPr="00A73279" w:rsidRDefault="00735D0C" w:rsidP="009A25B0">
            <w:pPr>
              <w:jc w:val="both"/>
              <w:rPr>
                <w:b/>
                <w:strike/>
                <w:lang w:val="en-US"/>
              </w:rPr>
            </w:pPr>
            <w:r w:rsidRPr="00A73279">
              <w:rPr>
                <w:b/>
                <w:strike/>
                <w:lang w:val="en-US"/>
              </w:rPr>
              <w:t xml:space="preserve">6.Plasmaférese </w:t>
            </w:r>
            <w:proofErr w:type="spellStart"/>
            <w:r w:rsidRPr="00A73279">
              <w:rPr>
                <w:b/>
                <w:strike/>
                <w:lang w:val="en-US"/>
              </w:rPr>
              <w:t>não</w:t>
            </w:r>
            <w:proofErr w:type="spellEnd"/>
            <w:r w:rsidRPr="00A73279">
              <w:rPr>
                <w:b/>
                <w:strike/>
                <w:lang w:val="en-US"/>
              </w:rPr>
              <w:t xml:space="preserve"> </w:t>
            </w:r>
            <w:proofErr w:type="spellStart"/>
            <w:r w:rsidRPr="00A73279">
              <w:rPr>
                <w:b/>
                <w:strike/>
                <w:lang w:val="en-US"/>
              </w:rPr>
              <w:t>terapêutica</w:t>
            </w:r>
            <w:proofErr w:type="spellEnd"/>
          </w:p>
        </w:tc>
      </w:tr>
      <w:tr w:rsidR="00735D0C" w:rsidRPr="00A73279" w:rsidTr="009A25B0">
        <w:trPr>
          <w:jc w:val="center"/>
        </w:trPr>
        <w:tc>
          <w:tcPr>
            <w:tcW w:w="7380" w:type="dxa"/>
            <w:vAlign w:val="center"/>
          </w:tcPr>
          <w:p w:rsidR="00735D0C" w:rsidRPr="00A73279" w:rsidRDefault="00735D0C" w:rsidP="009A25B0">
            <w:pPr>
              <w:jc w:val="both"/>
              <w:rPr>
                <w:strike/>
              </w:rPr>
            </w:pPr>
            <w:r w:rsidRPr="00A73279">
              <w:rPr>
                <w:b/>
                <w:strike/>
              </w:rPr>
              <w:t>6.1.</w:t>
            </w:r>
            <w:r w:rsidRPr="00A73279">
              <w:rPr>
                <w:strike/>
              </w:rPr>
              <w:t xml:space="preserve"> Intervalo mínimo de doação é de 48 h, no máximo </w:t>
            </w:r>
            <w:proofErr w:type="gramStart"/>
            <w:r w:rsidRPr="00A73279">
              <w:rPr>
                <w:strike/>
              </w:rPr>
              <w:t>4</w:t>
            </w:r>
            <w:proofErr w:type="gramEnd"/>
            <w:r w:rsidRPr="00A73279">
              <w:rPr>
                <w:strike/>
              </w:rPr>
              <w:t xml:space="preserve"> vezes em dois meses, sendo obrigatório neste caso um intervalo de pelo menos dois meses antes da próxima doação</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strike/>
              </w:rPr>
            </w:pPr>
            <w:r w:rsidRPr="00A73279">
              <w:rPr>
                <w:b/>
                <w:strike/>
              </w:rPr>
              <w:t>6.2.</w:t>
            </w:r>
            <w:r w:rsidRPr="00A73279">
              <w:rPr>
                <w:strike/>
              </w:rPr>
              <w:t xml:space="preserve"> Dosagem de proteínas séricas e de </w:t>
            </w:r>
            <w:proofErr w:type="spellStart"/>
            <w:proofErr w:type="gramStart"/>
            <w:r w:rsidRPr="00A73279">
              <w:rPr>
                <w:strike/>
              </w:rPr>
              <w:t>IgG</w:t>
            </w:r>
            <w:proofErr w:type="spellEnd"/>
            <w:proofErr w:type="gramEnd"/>
            <w:r w:rsidRPr="00A73279">
              <w:rPr>
                <w:strike/>
              </w:rPr>
              <w:t xml:space="preserve"> e </w:t>
            </w:r>
            <w:proofErr w:type="spellStart"/>
            <w:r w:rsidRPr="00A73279">
              <w:rPr>
                <w:strike/>
              </w:rPr>
              <w:t>IgM</w:t>
            </w:r>
            <w:proofErr w:type="spellEnd"/>
            <w:r w:rsidRPr="00A73279">
              <w:rPr>
                <w:strike/>
              </w:rPr>
              <w:t xml:space="preserve"> monitoradas em intervalos de 4 meses em doadores </w:t>
            </w:r>
            <w:proofErr w:type="spellStart"/>
            <w:r w:rsidRPr="00A73279">
              <w:rPr>
                <w:strike/>
              </w:rPr>
              <w:t>freqüentes</w:t>
            </w:r>
            <w:proofErr w:type="spellEnd"/>
            <w:r w:rsidRPr="00A73279">
              <w:rPr>
                <w:strike/>
              </w:rPr>
              <w:t>.</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strike/>
              </w:rPr>
            </w:pPr>
            <w:r w:rsidRPr="00A73279">
              <w:rPr>
                <w:b/>
                <w:strike/>
              </w:rPr>
              <w:t>6.3.</w:t>
            </w:r>
            <w:r w:rsidRPr="00A73279">
              <w:rPr>
                <w:strike/>
              </w:rPr>
              <w:t xml:space="preserve"> Volume máximo por coleta não superior a 600 </w:t>
            </w:r>
            <w:proofErr w:type="spellStart"/>
            <w:r w:rsidRPr="00A73279">
              <w:rPr>
                <w:strike/>
              </w:rPr>
              <w:t>mL</w:t>
            </w:r>
            <w:proofErr w:type="spellEnd"/>
            <w:r w:rsidRPr="00A73279">
              <w:rPr>
                <w:strike/>
              </w:rPr>
              <w:t xml:space="preserve"> (10 </w:t>
            </w:r>
            <w:proofErr w:type="spellStart"/>
            <w:proofErr w:type="gramStart"/>
            <w:r w:rsidRPr="00A73279">
              <w:rPr>
                <w:strike/>
              </w:rPr>
              <w:t>mL</w:t>
            </w:r>
            <w:proofErr w:type="spellEnd"/>
            <w:proofErr w:type="gramEnd"/>
            <w:r w:rsidRPr="00A73279">
              <w:rPr>
                <w:strike/>
              </w:rPr>
              <w:t>/Kg)</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trHeight w:val="454"/>
          <w:jc w:val="center"/>
        </w:trPr>
        <w:tc>
          <w:tcPr>
            <w:tcW w:w="9900" w:type="dxa"/>
            <w:gridSpan w:val="4"/>
            <w:vAlign w:val="center"/>
          </w:tcPr>
          <w:p w:rsidR="00735D0C" w:rsidRPr="00A73279" w:rsidRDefault="00735D0C" w:rsidP="009A25B0">
            <w:pPr>
              <w:jc w:val="both"/>
              <w:rPr>
                <w:b/>
                <w:strike/>
              </w:rPr>
            </w:pPr>
            <w:r w:rsidRPr="00A73279">
              <w:rPr>
                <w:b/>
                <w:strike/>
              </w:rPr>
              <w:t>7. Coleta de múltiplos componentes por aférese</w:t>
            </w: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7.1</w:t>
            </w:r>
            <w:r w:rsidRPr="00A73279">
              <w:rPr>
                <w:strike/>
              </w:rPr>
              <w:t xml:space="preserve"> Para coleta de concentrados de hemácias e concentrados de plaquetas, o doador pesa, pelo menos, </w:t>
            </w:r>
            <w:smartTag w:uri="urn:schemas-microsoft-com:office:smarttags" w:element="metricconverter">
              <w:smartTagPr>
                <w:attr w:name="ProductID" w:val="70 kg"/>
              </w:smartTagPr>
              <w:r w:rsidRPr="00A73279">
                <w:rPr>
                  <w:strike/>
                </w:rPr>
                <w:t>60 kg</w:t>
              </w:r>
            </w:smartTag>
            <w:r w:rsidRPr="00A73279">
              <w:rPr>
                <w:strike/>
              </w:rPr>
              <w:t xml:space="preserve"> e o volume coletado é inferior a </w:t>
            </w:r>
            <w:proofErr w:type="gramStart"/>
            <w:r w:rsidRPr="00A73279">
              <w:rPr>
                <w:strike/>
              </w:rPr>
              <w:t>9</w:t>
            </w:r>
            <w:proofErr w:type="gramEnd"/>
            <w:r w:rsidRPr="00A73279">
              <w:rPr>
                <w:strike/>
              </w:rPr>
              <w:t xml:space="preserve"> </w:t>
            </w:r>
            <w:proofErr w:type="spellStart"/>
            <w:r w:rsidRPr="00A73279">
              <w:rPr>
                <w:strike/>
              </w:rPr>
              <w:t>mL</w:t>
            </w:r>
            <w:proofErr w:type="spellEnd"/>
            <w:r w:rsidRPr="00A73279">
              <w:rPr>
                <w:strike/>
              </w:rPr>
              <w:t xml:space="preserve">/kg para homens e 8 </w:t>
            </w:r>
            <w:proofErr w:type="spellStart"/>
            <w:r w:rsidRPr="00A73279">
              <w:rPr>
                <w:strike/>
              </w:rPr>
              <w:t>mL</w:t>
            </w:r>
            <w:proofErr w:type="spellEnd"/>
            <w:r w:rsidRPr="00A73279">
              <w:rPr>
                <w:strike/>
              </w:rPr>
              <w:t>/Kg para mulheres</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 xml:space="preserve">7.2 </w:t>
            </w:r>
            <w:r w:rsidRPr="00A73279">
              <w:rPr>
                <w:strike/>
              </w:rPr>
              <w:t>Coleta</w:t>
            </w:r>
            <w:proofErr w:type="gramEnd"/>
            <w:r w:rsidRPr="00A73279">
              <w:rPr>
                <w:strike/>
              </w:rPr>
              <w:t xml:space="preserve"> de duas unidade de concentrado de</w:t>
            </w:r>
            <w:r w:rsidRPr="00A73279">
              <w:rPr>
                <w:b/>
                <w:strike/>
              </w:rPr>
              <w:t xml:space="preserve"> </w:t>
            </w:r>
            <w:r w:rsidRPr="00A73279">
              <w:rPr>
                <w:strike/>
              </w:rPr>
              <w:t xml:space="preserve">hemácias o doador pesa, pelo menos, </w:t>
            </w:r>
            <w:smartTag w:uri="urn:schemas-microsoft-com:office:smarttags" w:element="metricconverter">
              <w:smartTagPr>
                <w:attr w:name="ProductID" w:val="70 kg"/>
              </w:smartTagPr>
              <w:r w:rsidRPr="00A73279">
                <w:rPr>
                  <w:strike/>
                </w:rPr>
                <w:t>70 kg</w:t>
              </w:r>
            </w:smartTag>
            <w:r w:rsidRPr="00A73279">
              <w:rPr>
                <w:strike/>
              </w:rPr>
              <w:t xml:space="preserve"> e hemoglobina superior a 14g/dL</w:t>
            </w:r>
          </w:p>
        </w:tc>
        <w:tc>
          <w:tcPr>
            <w:tcW w:w="900" w:type="dxa"/>
            <w:vAlign w:val="center"/>
          </w:tcPr>
          <w:p w:rsidR="00735D0C" w:rsidRPr="00A73279" w:rsidRDefault="00735D0C" w:rsidP="009A25B0">
            <w:pPr>
              <w:jc w:val="both"/>
              <w:rPr>
                <w:b/>
                <w:strike/>
              </w:rPr>
            </w:pPr>
            <w:r w:rsidRPr="00A73279">
              <w:rPr>
                <w:b/>
                <w:strike/>
              </w:rPr>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bl>
    <w:p w:rsidR="00735D0C" w:rsidRPr="00A73279" w:rsidRDefault="00735D0C" w:rsidP="00735D0C">
      <w:pPr>
        <w:jc w:val="both"/>
        <w:rPr>
          <w:b/>
          <w:strike/>
        </w:rPr>
      </w:pPr>
      <w:r w:rsidRPr="00A73279">
        <w:rPr>
          <w:b/>
          <w:strike/>
        </w:rPr>
        <w:t>Aférese terapêutica</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072" w:type="dxa"/>
          </w:tcPr>
          <w:p w:rsidR="00735D0C" w:rsidRPr="00A73279" w:rsidRDefault="00735D0C" w:rsidP="009A25B0">
            <w:pPr>
              <w:jc w:val="both"/>
              <w:rPr>
                <w:b/>
                <w:strike/>
              </w:rPr>
            </w:pPr>
            <w:r w:rsidRPr="00A73279">
              <w:rPr>
                <w:b/>
                <w:strike/>
              </w:rPr>
              <w:t>Nome do responsável:</w:t>
            </w:r>
          </w:p>
        </w:tc>
      </w:tr>
      <w:tr w:rsidR="00735D0C" w:rsidRPr="00A73279" w:rsidTr="009A25B0">
        <w:trPr>
          <w:jc w:val="center"/>
        </w:trPr>
        <w:tc>
          <w:tcPr>
            <w:tcW w:w="9072" w:type="dxa"/>
          </w:tcPr>
          <w:p w:rsidR="00735D0C" w:rsidRPr="00A73279" w:rsidRDefault="00735D0C" w:rsidP="009A25B0">
            <w:pPr>
              <w:jc w:val="both"/>
              <w:rPr>
                <w:b/>
                <w:strike/>
              </w:rPr>
            </w:pPr>
            <w:r w:rsidRPr="00A73279">
              <w:rPr>
                <w:b/>
                <w:strike/>
              </w:rPr>
              <w:t>Formação profissional:</w:t>
            </w:r>
          </w:p>
        </w:tc>
      </w:tr>
      <w:tr w:rsidR="00735D0C" w:rsidRPr="00A73279" w:rsidTr="009A25B0">
        <w:trPr>
          <w:jc w:val="center"/>
        </w:trPr>
        <w:tc>
          <w:tcPr>
            <w:tcW w:w="9072" w:type="dxa"/>
          </w:tcPr>
          <w:p w:rsidR="00735D0C" w:rsidRPr="00A73279" w:rsidRDefault="00735D0C" w:rsidP="009A25B0">
            <w:pPr>
              <w:jc w:val="both"/>
              <w:rPr>
                <w:b/>
                <w:strike/>
              </w:rPr>
            </w:pPr>
            <w:r w:rsidRPr="00A73279">
              <w:rPr>
                <w:b/>
                <w:strike/>
              </w:rPr>
              <w:t>Registro no conselho de classe:</w:t>
            </w:r>
          </w:p>
        </w:tc>
      </w:tr>
      <w:tr w:rsidR="00735D0C" w:rsidRPr="00A73279" w:rsidTr="009A25B0">
        <w:trPr>
          <w:jc w:val="center"/>
        </w:trPr>
        <w:tc>
          <w:tcPr>
            <w:tcW w:w="9072" w:type="dxa"/>
          </w:tcPr>
          <w:p w:rsidR="00735D0C" w:rsidRPr="00A73279" w:rsidRDefault="00735D0C" w:rsidP="009A25B0">
            <w:pPr>
              <w:jc w:val="both"/>
              <w:rPr>
                <w:b/>
                <w:strike/>
              </w:rPr>
            </w:pPr>
            <w:r w:rsidRPr="00A73279">
              <w:rPr>
                <w:b/>
                <w:bCs/>
                <w:strike/>
              </w:rPr>
              <w:t>Contato:</w:t>
            </w:r>
          </w:p>
        </w:tc>
      </w:tr>
    </w:tbl>
    <w:p w:rsidR="00621DE5" w:rsidRPr="00A73279" w:rsidRDefault="00621DE5" w:rsidP="00083A59">
      <w:pPr>
        <w:spacing w:after="0" w:afterAutospacing="0"/>
        <w:jc w:val="both"/>
        <w:rPr>
          <w:b/>
          <w:strike/>
          <w:lang w:val="en-US"/>
        </w:rPr>
      </w:pPr>
      <w:bookmarkStart w:id="3" w:name="_GoBack"/>
      <w:bookmarkEnd w:id="3"/>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9"/>
        <w:gridCol w:w="839"/>
        <w:gridCol w:w="675"/>
        <w:gridCol w:w="839"/>
      </w:tblGrid>
      <w:tr w:rsidR="00735D0C" w:rsidRPr="00A73279" w:rsidTr="009A25B0">
        <w:trPr>
          <w:trHeight w:val="454"/>
          <w:jc w:val="center"/>
        </w:trPr>
        <w:tc>
          <w:tcPr>
            <w:tcW w:w="9900" w:type="dxa"/>
            <w:gridSpan w:val="4"/>
            <w:vAlign w:val="center"/>
          </w:tcPr>
          <w:p w:rsidR="00735D0C" w:rsidRPr="00A73279" w:rsidRDefault="00735D0C" w:rsidP="009A25B0">
            <w:pPr>
              <w:jc w:val="both"/>
              <w:rPr>
                <w:b/>
                <w:strike/>
              </w:rPr>
            </w:pPr>
            <w:r w:rsidRPr="00A73279">
              <w:rPr>
                <w:b/>
                <w:strike/>
              </w:rPr>
              <w:t>8. Aférese terapêutica</w:t>
            </w:r>
          </w:p>
        </w:tc>
      </w:tr>
      <w:tr w:rsidR="00735D0C" w:rsidRPr="00A73279" w:rsidTr="009A25B0">
        <w:trPr>
          <w:jc w:val="center"/>
        </w:trPr>
        <w:tc>
          <w:tcPr>
            <w:tcW w:w="7380" w:type="dxa"/>
            <w:vAlign w:val="center"/>
          </w:tcPr>
          <w:p w:rsidR="00735D0C" w:rsidRPr="00A73279" w:rsidRDefault="00735D0C" w:rsidP="009A25B0">
            <w:pPr>
              <w:jc w:val="both"/>
              <w:rPr>
                <w:b/>
                <w:strike/>
              </w:rPr>
            </w:pPr>
            <w:proofErr w:type="gramStart"/>
            <w:r w:rsidRPr="00A73279">
              <w:rPr>
                <w:b/>
                <w:strike/>
              </w:rPr>
              <w:t>8.1</w:t>
            </w:r>
            <w:r w:rsidRPr="00A73279">
              <w:rPr>
                <w:strike/>
              </w:rPr>
              <w:t xml:space="preserve"> Realizada mediante pedido médico do paciente e concordância com o </w:t>
            </w:r>
            <w:proofErr w:type="spellStart"/>
            <w:r w:rsidRPr="00A73279">
              <w:rPr>
                <w:strike/>
              </w:rPr>
              <w:t>hemoterapeuta</w:t>
            </w:r>
            <w:proofErr w:type="spellEnd"/>
            <w:proofErr w:type="gramEnd"/>
          </w:p>
        </w:tc>
        <w:tc>
          <w:tcPr>
            <w:tcW w:w="900" w:type="dxa"/>
            <w:vAlign w:val="center"/>
          </w:tcPr>
          <w:p w:rsidR="00735D0C" w:rsidRPr="00A73279" w:rsidRDefault="00735D0C" w:rsidP="009A25B0">
            <w:pPr>
              <w:jc w:val="both"/>
              <w:rPr>
                <w:b/>
                <w:strike/>
                <w:lang w:val="en-US"/>
              </w:rPr>
            </w:pPr>
            <w:r w:rsidRPr="00A73279">
              <w:rPr>
                <w:b/>
                <w:strike/>
                <w:lang w:val="en-US"/>
              </w:rPr>
              <w:t>III</w:t>
            </w:r>
          </w:p>
        </w:tc>
        <w:tc>
          <w:tcPr>
            <w:tcW w:w="720" w:type="dxa"/>
            <w:vAlign w:val="center"/>
          </w:tcPr>
          <w:p w:rsidR="00735D0C" w:rsidRPr="00A73279" w:rsidRDefault="00735D0C" w:rsidP="009A25B0">
            <w:pPr>
              <w:jc w:val="both"/>
              <w:rPr>
                <w:b/>
                <w:strike/>
                <w:lang w:val="en-US"/>
              </w:rPr>
            </w:pPr>
          </w:p>
        </w:tc>
        <w:tc>
          <w:tcPr>
            <w:tcW w:w="900" w:type="dxa"/>
            <w:vAlign w:val="center"/>
          </w:tcPr>
          <w:p w:rsidR="00735D0C" w:rsidRPr="00A73279" w:rsidRDefault="00735D0C" w:rsidP="009A25B0">
            <w:pPr>
              <w:jc w:val="both"/>
              <w:rPr>
                <w:b/>
                <w:strike/>
                <w:lang w:val="en-US"/>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8.2</w:t>
            </w:r>
            <w:r w:rsidRPr="00A73279">
              <w:rPr>
                <w:strike/>
              </w:rPr>
              <w:t xml:space="preserve"> Procedimentos realizados exclusivamente por médico </w:t>
            </w:r>
            <w:proofErr w:type="spellStart"/>
            <w:r w:rsidRPr="00A73279">
              <w:rPr>
                <w:strike/>
              </w:rPr>
              <w:t>hemoterapeuta</w:t>
            </w:r>
            <w:proofErr w:type="spellEnd"/>
            <w:r w:rsidRPr="00A73279">
              <w:rPr>
                <w:strike/>
              </w:rPr>
              <w:t>, com disponibilidade para cuidados de emergência para reações adversas.</w:t>
            </w:r>
          </w:p>
        </w:tc>
        <w:tc>
          <w:tcPr>
            <w:tcW w:w="900" w:type="dxa"/>
            <w:vAlign w:val="center"/>
          </w:tcPr>
          <w:p w:rsidR="00735D0C" w:rsidRPr="00A73279" w:rsidRDefault="00735D0C" w:rsidP="009A25B0">
            <w:pPr>
              <w:jc w:val="both"/>
              <w:rPr>
                <w:b/>
                <w:strike/>
              </w:rPr>
            </w:pPr>
            <w:r w:rsidRPr="00A73279">
              <w:rPr>
                <w:b/>
                <w:strike/>
              </w:rPr>
              <w:t>III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r w:rsidR="00735D0C" w:rsidRPr="00A73279" w:rsidTr="009A25B0">
        <w:trPr>
          <w:jc w:val="center"/>
        </w:trPr>
        <w:tc>
          <w:tcPr>
            <w:tcW w:w="7380" w:type="dxa"/>
            <w:vAlign w:val="center"/>
          </w:tcPr>
          <w:p w:rsidR="00735D0C" w:rsidRPr="00A73279" w:rsidRDefault="00735D0C" w:rsidP="009A25B0">
            <w:pPr>
              <w:jc w:val="both"/>
              <w:rPr>
                <w:b/>
                <w:strike/>
              </w:rPr>
            </w:pPr>
            <w:r w:rsidRPr="00A73279">
              <w:rPr>
                <w:b/>
                <w:strike/>
              </w:rPr>
              <w:t>8.3</w:t>
            </w:r>
            <w:r w:rsidRPr="00A73279">
              <w:rPr>
                <w:strike/>
              </w:rPr>
              <w:t xml:space="preserve"> </w:t>
            </w:r>
            <w:proofErr w:type="gramStart"/>
            <w:r w:rsidRPr="00A73279">
              <w:rPr>
                <w:strike/>
              </w:rPr>
              <w:t>Registra</w:t>
            </w:r>
            <w:proofErr w:type="gramEnd"/>
            <w:r w:rsidRPr="00A73279">
              <w:rPr>
                <w:strike/>
              </w:rPr>
              <w:t xml:space="preserve">: identificação do paciente, diagnóstico, tipo de </w:t>
            </w:r>
            <w:r w:rsidRPr="00A73279">
              <w:rPr>
                <w:strike/>
              </w:rPr>
              <w:lastRenderedPageBreak/>
              <w:t xml:space="preserve">procedimento terapêutico, método empregado, volume sanguíneo </w:t>
            </w:r>
            <w:proofErr w:type="spellStart"/>
            <w:r w:rsidRPr="00A73279">
              <w:rPr>
                <w:strike/>
              </w:rPr>
              <w:t>extra-corpóreo</w:t>
            </w:r>
            <w:proofErr w:type="spellEnd"/>
            <w:r w:rsidRPr="00A73279">
              <w:rPr>
                <w:strike/>
              </w:rPr>
              <w:t>, qualidade e quantidade do componente removido, qualidade e quantidade dos líquidos utilizados, qualquer reação adversa ocorrida e medicação administrada.</w:t>
            </w:r>
          </w:p>
        </w:tc>
        <w:tc>
          <w:tcPr>
            <w:tcW w:w="900" w:type="dxa"/>
            <w:vAlign w:val="center"/>
          </w:tcPr>
          <w:p w:rsidR="00735D0C" w:rsidRPr="00A73279" w:rsidRDefault="00735D0C" w:rsidP="009A25B0">
            <w:pPr>
              <w:jc w:val="both"/>
              <w:rPr>
                <w:b/>
                <w:strike/>
              </w:rPr>
            </w:pPr>
            <w:r w:rsidRPr="00A73279">
              <w:rPr>
                <w:b/>
                <w:strike/>
              </w:rPr>
              <w:lastRenderedPageBreak/>
              <w:t>II</w:t>
            </w:r>
          </w:p>
        </w:tc>
        <w:tc>
          <w:tcPr>
            <w:tcW w:w="720" w:type="dxa"/>
            <w:vAlign w:val="center"/>
          </w:tcPr>
          <w:p w:rsidR="00735D0C" w:rsidRPr="00A73279" w:rsidRDefault="00735D0C" w:rsidP="009A25B0">
            <w:pPr>
              <w:jc w:val="both"/>
              <w:rPr>
                <w:b/>
                <w:strike/>
              </w:rPr>
            </w:pPr>
          </w:p>
        </w:tc>
        <w:tc>
          <w:tcPr>
            <w:tcW w:w="900" w:type="dxa"/>
            <w:vAlign w:val="center"/>
          </w:tcPr>
          <w:p w:rsidR="00735D0C" w:rsidRPr="00A73279" w:rsidRDefault="00735D0C" w:rsidP="009A25B0">
            <w:pPr>
              <w:jc w:val="both"/>
              <w:rPr>
                <w:b/>
                <w:strike/>
              </w:rPr>
            </w:pPr>
          </w:p>
        </w:tc>
      </w:tr>
    </w:tbl>
    <w:p w:rsidR="00735D0C" w:rsidRPr="00A73279" w:rsidRDefault="00735D0C" w:rsidP="00083A59">
      <w:pPr>
        <w:spacing w:after="0" w:afterAutospacing="0"/>
        <w:jc w:val="both"/>
        <w:rPr>
          <w:b/>
          <w:strike/>
          <w:lang w:val="en-US"/>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072" w:type="dxa"/>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072" w:type="dxa"/>
          </w:tcPr>
          <w:p w:rsidR="00735D0C" w:rsidRPr="00A73279" w:rsidRDefault="00735D0C" w:rsidP="009A25B0">
            <w:pPr>
              <w:jc w:val="both"/>
              <w:rPr>
                <w:b/>
                <w:bCs/>
                <w:strike/>
              </w:rPr>
            </w:pPr>
          </w:p>
        </w:tc>
      </w:tr>
      <w:tr w:rsidR="00735D0C" w:rsidRPr="00A73279" w:rsidTr="009A25B0">
        <w:trPr>
          <w:jc w:val="center"/>
        </w:trPr>
        <w:tc>
          <w:tcPr>
            <w:tcW w:w="9072" w:type="dxa"/>
          </w:tcPr>
          <w:p w:rsidR="00735D0C" w:rsidRPr="00A73279" w:rsidRDefault="00735D0C" w:rsidP="009A25B0">
            <w:pPr>
              <w:jc w:val="both"/>
              <w:rPr>
                <w:b/>
                <w:bCs/>
                <w:strike/>
              </w:rPr>
            </w:pPr>
          </w:p>
        </w:tc>
      </w:tr>
      <w:tr w:rsidR="00735D0C" w:rsidRPr="00A73279" w:rsidTr="009A25B0">
        <w:trPr>
          <w:jc w:val="center"/>
        </w:trPr>
        <w:tc>
          <w:tcPr>
            <w:tcW w:w="9072" w:type="dxa"/>
          </w:tcPr>
          <w:p w:rsidR="00735D0C" w:rsidRPr="00A73279" w:rsidRDefault="00735D0C" w:rsidP="009A25B0">
            <w:pPr>
              <w:jc w:val="both"/>
              <w:rPr>
                <w:b/>
                <w:bCs/>
                <w:strike/>
              </w:rPr>
            </w:pPr>
          </w:p>
        </w:tc>
      </w:tr>
    </w:tbl>
    <w:p w:rsidR="00735D0C" w:rsidRPr="00A73279" w:rsidRDefault="00735D0C" w:rsidP="00735D0C">
      <w:pPr>
        <w:jc w:val="both"/>
        <w:rPr>
          <w:b/>
          <w:strike/>
          <w:highlight w:val="cyan"/>
        </w:rPr>
      </w:pPr>
      <w:r w:rsidRPr="00A73279">
        <w:rPr>
          <w:b/>
          <w:strike/>
        </w:rPr>
        <w:t xml:space="preserve">9. Irradiação de </w:t>
      </w:r>
      <w:proofErr w:type="spellStart"/>
      <w:r w:rsidRPr="00A73279">
        <w:rPr>
          <w:b/>
          <w:strike/>
        </w:rPr>
        <w:t>Hemocomponentes</w:t>
      </w:r>
      <w:proofErr w:type="spellEnd"/>
      <w:r w:rsidRPr="00A73279">
        <w:rPr>
          <w:b/>
          <w:strike/>
          <w:highlight w:val="cyan"/>
        </w:rPr>
        <w:t xml:space="preserve">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35D0C" w:rsidRPr="00A73279" w:rsidTr="009A25B0">
        <w:trPr>
          <w:jc w:val="center"/>
        </w:trPr>
        <w:tc>
          <w:tcPr>
            <w:tcW w:w="9072" w:type="dxa"/>
          </w:tcPr>
          <w:p w:rsidR="00735D0C" w:rsidRPr="00A73279" w:rsidRDefault="00735D0C" w:rsidP="009A25B0">
            <w:pPr>
              <w:jc w:val="both"/>
              <w:rPr>
                <w:b/>
                <w:strike/>
              </w:rPr>
            </w:pPr>
            <w:r w:rsidRPr="00A73279">
              <w:rPr>
                <w:b/>
                <w:strike/>
              </w:rPr>
              <w:t>Nome do responsável:</w:t>
            </w:r>
          </w:p>
        </w:tc>
      </w:tr>
      <w:tr w:rsidR="00735D0C" w:rsidRPr="00A73279" w:rsidTr="009A25B0">
        <w:trPr>
          <w:jc w:val="center"/>
        </w:trPr>
        <w:tc>
          <w:tcPr>
            <w:tcW w:w="9072" w:type="dxa"/>
          </w:tcPr>
          <w:p w:rsidR="00735D0C" w:rsidRPr="00A73279" w:rsidRDefault="00735D0C" w:rsidP="009A25B0">
            <w:pPr>
              <w:jc w:val="both"/>
              <w:rPr>
                <w:b/>
                <w:strike/>
              </w:rPr>
            </w:pPr>
            <w:r w:rsidRPr="00A73279">
              <w:rPr>
                <w:b/>
                <w:strike/>
              </w:rPr>
              <w:t>Formação profissional:</w:t>
            </w:r>
          </w:p>
        </w:tc>
      </w:tr>
      <w:tr w:rsidR="00735D0C" w:rsidRPr="00A73279" w:rsidTr="009A25B0">
        <w:trPr>
          <w:jc w:val="center"/>
        </w:trPr>
        <w:tc>
          <w:tcPr>
            <w:tcW w:w="9072" w:type="dxa"/>
          </w:tcPr>
          <w:p w:rsidR="00735D0C" w:rsidRPr="00A73279" w:rsidRDefault="00735D0C" w:rsidP="009A25B0">
            <w:pPr>
              <w:jc w:val="both"/>
              <w:rPr>
                <w:b/>
                <w:strike/>
              </w:rPr>
            </w:pPr>
            <w:r w:rsidRPr="00A73279">
              <w:rPr>
                <w:b/>
                <w:strike/>
              </w:rPr>
              <w:t>Registro no conselho de classe:</w:t>
            </w:r>
          </w:p>
        </w:tc>
      </w:tr>
      <w:tr w:rsidR="00735D0C" w:rsidRPr="00A73279" w:rsidTr="009A25B0">
        <w:trPr>
          <w:jc w:val="center"/>
        </w:trPr>
        <w:tc>
          <w:tcPr>
            <w:tcW w:w="9072" w:type="dxa"/>
          </w:tcPr>
          <w:p w:rsidR="00735D0C" w:rsidRPr="00A73279" w:rsidRDefault="00735D0C" w:rsidP="009A25B0">
            <w:pPr>
              <w:jc w:val="both"/>
              <w:rPr>
                <w:b/>
                <w:strike/>
              </w:rPr>
            </w:pPr>
            <w:r w:rsidRPr="00A73279">
              <w:rPr>
                <w:b/>
                <w:bCs/>
                <w:strike/>
              </w:rPr>
              <w:t>Contato:</w:t>
            </w:r>
          </w:p>
        </w:tc>
      </w:tr>
    </w:tbl>
    <w:p w:rsidR="00735D0C" w:rsidRPr="00A73279" w:rsidRDefault="00735D0C" w:rsidP="00083A59">
      <w:pPr>
        <w:spacing w:after="0" w:afterAutospacing="0"/>
        <w:jc w:val="both"/>
        <w:rPr>
          <w:b/>
          <w:strike/>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9"/>
        <w:gridCol w:w="839"/>
        <w:gridCol w:w="675"/>
        <w:gridCol w:w="839"/>
      </w:tblGrid>
      <w:tr w:rsidR="00735D0C" w:rsidRPr="00A73279" w:rsidTr="00621DE5">
        <w:trPr>
          <w:trHeight w:val="302"/>
          <w:jc w:val="center"/>
        </w:trPr>
        <w:tc>
          <w:tcPr>
            <w:tcW w:w="6719" w:type="dxa"/>
            <w:vAlign w:val="center"/>
          </w:tcPr>
          <w:p w:rsidR="00735D0C" w:rsidRPr="00A73279" w:rsidRDefault="00735D0C" w:rsidP="009A25B0">
            <w:pPr>
              <w:jc w:val="both"/>
              <w:rPr>
                <w:b/>
                <w:strike/>
                <w:vanish/>
                <w:highlight w:val="cyan"/>
              </w:rPr>
            </w:pPr>
            <w:r w:rsidRPr="00A73279">
              <w:rPr>
                <w:b/>
                <w:strike/>
              </w:rPr>
              <w:t xml:space="preserve">9.1 Recursos </w:t>
            </w:r>
            <w:proofErr w:type="spellStart"/>
            <w:proofErr w:type="gramStart"/>
            <w:r w:rsidRPr="00A73279">
              <w:rPr>
                <w:b/>
                <w:strike/>
              </w:rPr>
              <w:t>HumanosUHum</w:t>
            </w:r>
            <w:proofErr w:type="spellEnd"/>
            <w:proofErr w:type="gramEnd"/>
          </w:p>
        </w:tc>
        <w:tc>
          <w:tcPr>
            <w:tcW w:w="839" w:type="dxa"/>
            <w:vAlign w:val="center"/>
          </w:tcPr>
          <w:p w:rsidR="00735D0C" w:rsidRPr="00A73279" w:rsidRDefault="00735D0C" w:rsidP="009A25B0">
            <w:pPr>
              <w:jc w:val="both"/>
              <w:rPr>
                <w:b/>
                <w:strike/>
              </w:rPr>
            </w:pPr>
            <w:r w:rsidRPr="00A73279">
              <w:rPr>
                <w:b/>
                <w:strike/>
              </w:rPr>
              <w:t>Nível</w:t>
            </w:r>
          </w:p>
        </w:tc>
        <w:tc>
          <w:tcPr>
            <w:tcW w:w="675" w:type="dxa"/>
            <w:vAlign w:val="center"/>
          </w:tcPr>
          <w:p w:rsidR="00735D0C" w:rsidRPr="00A73279" w:rsidRDefault="00735D0C" w:rsidP="009A25B0">
            <w:pPr>
              <w:jc w:val="both"/>
              <w:rPr>
                <w:b/>
                <w:strike/>
              </w:rPr>
            </w:pPr>
            <w:r w:rsidRPr="00A73279">
              <w:rPr>
                <w:b/>
                <w:strike/>
              </w:rPr>
              <w:t>Sim</w:t>
            </w:r>
          </w:p>
        </w:tc>
        <w:tc>
          <w:tcPr>
            <w:tcW w:w="839" w:type="dxa"/>
            <w:vAlign w:val="center"/>
          </w:tcPr>
          <w:p w:rsidR="00735D0C" w:rsidRPr="00A73279" w:rsidRDefault="00735D0C" w:rsidP="009A25B0">
            <w:pPr>
              <w:jc w:val="both"/>
              <w:rPr>
                <w:b/>
                <w:strike/>
              </w:rPr>
            </w:pPr>
            <w:r w:rsidRPr="00A73279">
              <w:rPr>
                <w:b/>
                <w:strike/>
              </w:rPr>
              <w:t>Não</w:t>
            </w:r>
          </w:p>
        </w:tc>
      </w:tr>
      <w:tr w:rsidR="00735D0C" w:rsidRPr="00A73279" w:rsidTr="00621DE5">
        <w:trPr>
          <w:trHeight w:val="302"/>
          <w:jc w:val="center"/>
        </w:trPr>
        <w:tc>
          <w:tcPr>
            <w:tcW w:w="6719" w:type="dxa"/>
            <w:vAlign w:val="center"/>
          </w:tcPr>
          <w:p w:rsidR="00735D0C" w:rsidRPr="00A73279" w:rsidRDefault="00735D0C" w:rsidP="009A25B0">
            <w:pPr>
              <w:jc w:val="both"/>
              <w:rPr>
                <w:b/>
                <w:strike/>
                <w:highlight w:val="cyan"/>
              </w:rPr>
            </w:pPr>
            <w:r w:rsidRPr="00A73279">
              <w:rPr>
                <w:b/>
                <w:strike/>
              </w:rPr>
              <w:t xml:space="preserve">9.1.1. </w:t>
            </w:r>
            <w:r w:rsidRPr="00A73279">
              <w:rPr>
                <w:bCs/>
                <w:strike/>
              </w:rPr>
              <w:t>RH qualificado/capacitado</w:t>
            </w:r>
          </w:p>
        </w:tc>
        <w:tc>
          <w:tcPr>
            <w:tcW w:w="839" w:type="dxa"/>
            <w:vAlign w:val="center"/>
          </w:tcPr>
          <w:p w:rsidR="00735D0C" w:rsidRPr="00A73279" w:rsidRDefault="00735D0C" w:rsidP="009A25B0">
            <w:pPr>
              <w:jc w:val="both"/>
              <w:rPr>
                <w:b/>
                <w:strike/>
              </w:rPr>
            </w:pPr>
            <w:r w:rsidRPr="00A73279">
              <w:rPr>
                <w:b/>
                <w:strike/>
              </w:rPr>
              <w:t>II</w:t>
            </w:r>
          </w:p>
        </w:tc>
        <w:tc>
          <w:tcPr>
            <w:tcW w:w="675" w:type="dxa"/>
            <w:vAlign w:val="center"/>
          </w:tcPr>
          <w:p w:rsidR="00735D0C" w:rsidRPr="00A73279" w:rsidRDefault="00735D0C" w:rsidP="009A25B0">
            <w:pPr>
              <w:jc w:val="both"/>
              <w:rPr>
                <w:b/>
                <w:strike/>
              </w:rPr>
            </w:pPr>
          </w:p>
        </w:tc>
        <w:tc>
          <w:tcPr>
            <w:tcW w:w="839" w:type="dxa"/>
            <w:vAlign w:val="center"/>
          </w:tcPr>
          <w:p w:rsidR="00735D0C" w:rsidRPr="00A73279" w:rsidRDefault="00735D0C" w:rsidP="009A25B0">
            <w:pPr>
              <w:jc w:val="both"/>
              <w:rPr>
                <w:b/>
                <w:strike/>
              </w:rPr>
            </w:pPr>
          </w:p>
        </w:tc>
      </w:tr>
      <w:tr w:rsidR="00735D0C" w:rsidRPr="00A73279" w:rsidTr="00621DE5">
        <w:trPr>
          <w:trHeight w:val="302"/>
          <w:jc w:val="center"/>
        </w:trPr>
        <w:tc>
          <w:tcPr>
            <w:tcW w:w="6719" w:type="dxa"/>
            <w:vAlign w:val="center"/>
          </w:tcPr>
          <w:p w:rsidR="00735D0C" w:rsidRPr="00A73279" w:rsidRDefault="00735D0C" w:rsidP="009A25B0">
            <w:pPr>
              <w:jc w:val="both"/>
              <w:rPr>
                <w:b/>
                <w:strike/>
              </w:rPr>
            </w:pPr>
            <w:r w:rsidRPr="00A73279">
              <w:rPr>
                <w:b/>
                <w:strike/>
              </w:rPr>
              <w:t>Método:</w:t>
            </w:r>
          </w:p>
        </w:tc>
        <w:tc>
          <w:tcPr>
            <w:tcW w:w="839" w:type="dxa"/>
            <w:vAlign w:val="center"/>
          </w:tcPr>
          <w:p w:rsidR="00735D0C" w:rsidRPr="00A73279" w:rsidRDefault="00735D0C" w:rsidP="009A25B0">
            <w:pPr>
              <w:jc w:val="both"/>
              <w:rPr>
                <w:b/>
                <w:strike/>
              </w:rPr>
            </w:pPr>
          </w:p>
        </w:tc>
        <w:tc>
          <w:tcPr>
            <w:tcW w:w="675" w:type="dxa"/>
            <w:vAlign w:val="center"/>
          </w:tcPr>
          <w:p w:rsidR="00735D0C" w:rsidRPr="00A73279" w:rsidRDefault="00735D0C" w:rsidP="009A25B0">
            <w:pPr>
              <w:jc w:val="both"/>
              <w:rPr>
                <w:b/>
                <w:strike/>
              </w:rPr>
            </w:pPr>
          </w:p>
        </w:tc>
        <w:tc>
          <w:tcPr>
            <w:tcW w:w="839" w:type="dxa"/>
            <w:vAlign w:val="center"/>
          </w:tcPr>
          <w:p w:rsidR="00735D0C" w:rsidRPr="00A73279" w:rsidRDefault="00735D0C" w:rsidP="009A25B0">
            <w:pPr>
              <w:jc w:val="both"/>
              <w:rPr>
                <w:b/>
                <w:strike/>
              </w:rPr>
            </w:pPr>
          </w:p>
        </w:tc>
      </w:tr>
      <w:tr w:rsidR="00735D0C" w:rsidRPr="00A73279" w:rsidTr="00621DE5">
        <w:trPr>
          <w:trHeight w:val="302"/>
          <w:jc w:val="center"/>
        </w:trPr>
        <w:tc>
          <w:tcPr>
            <w:tcW w:w="6719" w:type="dxa"/>
            <w:vAlign w:val="center"/>
          </w:tcPr>
          <w:p w:rsidR="00735D0C" w:rsidRPr="00A73279" w:rsidRDefault="00735D0C" w:rsidP="009A25B0">
            <w:pPr>
              <w:jc w:val="both"/>
              <w:rPr>
                <w:b/>
                <w:strike/>
              </w:rPr>
            </w:pPr>
            <w:r w:rsidRPr="00A73279">
              <w:rPr>
                <w:b/>
                <w:strike/>
              </w:rPr>
              <w:t xml:space="preserve">9.2. </w:t>
            </w:r>
            <w:r w:rsidRPr="00A73279">
              <w:rPr>
                <w:strike/>
              </w:rPr>
              <w:t xml:space="preserve">Caso o processo de irradiação seja terceirizado, serviço prestador deste serviço é regularizado junto ao órgão de vigilância </w:t>
            </w:r>
            <w:proofErr w:type="gramStart"/>
            <w:r w:rsidRPr="00A73279">
              <w:rPr>
                <w:strike/>
              </w:rPr>
              <w:t>sanitária</w:t>
            </w:r>
            <w:proofErr w:type="gramEnd"/>
          </w:p>
        </w:tc>
        <w:tc>
          <w:tcPr>
            <w:tcW w:w="839" w:type="dxa"/>
            <w:vAlign w:val="center"/>
          </w:tcPr>
          <w:p w:rsidR="00735D0C" w:rsidRPr="00A73279" w:rsidRDefault="00735D0C" w:rsidP="009A25B0">
            <w:pPr>
              <w:jc w:val="both"/>
              <w:rPr>
                <w:b/>
                <w:strike/>
              </w:rPr>
            </w:pPr>
            <w:r w:rsidRPr="00A73279">
              <w:rPr>
                <w:b/>
                <w:strike/>
              </w:rPr>
              <w:t>III</w:t>
            </w:r>
          </w:p>
        </w:tc>
        <w:tc>
          <w:tcPr>
            <w:tcW w:w="675" w:type="dxa"/>
            <w:vAlign w:val="center"/>
          </w:tcPr>
          <w:p w:rsidR="00735D0C" w:rsidRPr="00A73279" w:rsidRDefault="00735D0C" w:rsidP="009A25B0">
            <w:pPr>
              <w:jc w:val="both"/>
              <w:rPr>
                <w:b/>
                <w:strike/>
              </w:rPr>
            </w:pPr>
          </w:p>
        </w:tc>
        <w:tc>
          <w:tcPr>
            <w:tcW w:w="839" w:type="dxa"/>
            <w:vAlign w:val="center"/>
          </w:tcPr>
          <w:p w:rsidR="00735D0C" w:rsidRPr="00A73279" w:rsidRDefault="00735D0C" w:rsidP="009A25B0">
            <w:pPr>
              <w:jc w:val="both"/>
              <w:rPr>
                <w:b/>
                <w:strike/>
              </w:rPr>
            </w:pPr>
          </w:p>
        </w:tc>
      </w:tr>
      <w:tr w:rsidR="00735D0C" w:rsidRPr="00A73279" w:rsidTr="00621DE5">
        <w:trPr>
          <w:jc w:val="center"/>
        </w:trPr>
        <w:tc>
          <w:tcPr>
            <w:tcW w:w="6719" w:type="dxa"/>
            <w:vAlign w:val="center"/>
          </w:tcPr>
          <w:p w:rsidR="00735D0C" w:rsidRPr="00A73279" w:rsidRDefault="00735D0C" w:rsidP="009A25B0">
            <w:pPr>
              <w:jc w:val="both"/>
              <w:rPr>
                <w:b/>
                <w:strike/>
              </w:rPr>
            </w:pPr>
            <w:r w:rsidRPr="00A73279">
              <w:rPr>
                <w:b/>
                <w:strike/>
              </w:rPr>
              <w:t>9.3.</w:t>
            </w:r>
            <w:r w:rsidRPr="00A73279">
              <w:rPr>
                <w:strike/>
              </w:rPr>
              <w:t xml:space="preserve"> POP atualizado e disponível</w:t>
            </w:r>
          </w:p>
        </w:tc>
        <w:tc>
          <w:tcPr>
            <w:tcW w:w="839" w:type="dxa"/>
            <w:vAlign w:val="center"/>
          </w:tcPr>
          <w:p w:rsidR="00735D0C" w:rsidRPr="00A73279" w:rsidRDefault="00735D0C" w:rsidP="009A25B0">
            <w:pPr>
              <w:jc w:val="both"/>
              <w:rPr>
                <w:b/>
                <w:strike/>
              </w:rPr>
            </w:pPr>
            <w:r w:rsidRPr="00A73279">
              <w:rPr>
                <w:b/>
                <w:strike/>
              </w:rPr>
              <w:t>II</w:t>
            </w:r>
          </w:p>
        </w:tc>
        <w:tc>
          <w:tcPr>
            <w:tcW w:w="675" w:type="dxa"/>
            <w:vAlign w:val="center"/>
          </w:tcPr>
          <w:p w:rsidR="00735D0C" w:rsidRPr="00A73279" w:rsidRDefault="00735D0C" w:rsidP="009A25B0">
            <w:pPr>
              <w:jc w:val="both"/>
              <w:rPr>
                <w:b/>
                <w:strike/>
              </w:rPr>
            </w:pPr>
          </w:p>
        </w:tc>
        <w:tc>
          <w:tcPr>
            <w:tcW w:w="839" w:type="dxa"/>
            <w:vAlign w:val="center"/>
          </w:tcPr>
          <w:p w:rsidR="00735D0C" w:rsidRPr="00A73279" w:rsidRDefault="00735D0C" w:rsidP="009A25B0">
            <w:pPr>
              <w:jc w:val="both"/>
              <w:rPr>
                <w:b/>
                <w:strike/>
              </w:rPr>
            </w:pPr>
          </w:p>
        </w:tc>
      </w:tr>
      <w:tr w:rsidR="00735D0C" w:rsidRPr="00A73279" w:rsidTr="00621DE5">
        <w:trPr>
          <w:jc w:val="center"/>
        </w:trPr>
        <w:tc>
          <w:tcPr>
            <w:tcW w:w="6719" w:type="dxa"/>
            <w:vAlign w:val="center"/>
          </w:tcPr>
          <w:p w:rsidR="00735D0C" w:rsidRPr="00A73279" w:rsidRDefault="00735D0C" w:rsidP="009A25B0">
            <w:pPr>
              <w:jc w:val="both"/>
              <w:rPr>
                <w:strike/>
              </w:rPr>
            </w:pPr>
            <w:r w:rsidRPr="00A73279">
              <w:rPr>
                <w:b/>
                <w:strike/>
              </w:rPr>
              <w:t>9.4.</w:t>
            </w:r>
            <w:r w:rsidRPr="00A73279">
              <w:rPr>
                <w:bCs/>
                <w:strike/>
              </w:rPr>
              <w:t xml:space="preserve"> Procedimentos executados de acordo com o POP</w:t>
            </w:r>
          </w:p>
        </w:tc>
        <w:tc>
          <w:tcPr>
            <w:tcW w:w="839" w:type="dxa"/>
            <w:vAlign w:val="center"/>
          </w:tcPr>
          <w:p w:rsidR="00735D0C" w:rsidRPr="00A73279" w:rsidRDefault="00735D0C" w:rsidP="009A25B0">
            <w:pPr>
              <w:jc w:val="both"/>
              <w:rPr>
                <w:b/>
                <w:strike/>
              </w:rPr>
            </w:pPr>
            <w:r w:rsidRPr="00A73279">
              <w:rPr>
                <w:b/>
                <w:strike/>
              </w:rPr>
              <w:t>II</w:t>
            </w:r>
          </w:p>
        </w:tc>
        <w:tc>
          <w:tcPr>
            <w:tcW w:w="675" w:type="dxa"/>
            <w:vAlign w:val="center"/>
          </w:tcPr>
          <w:p w:rsidR="00735D0C" w:rsidRPr="00A73279" w:rsidRDefault="00735D0C" w:rsidP="009A25B0">
            <w:pPr>
              <w:jc w:val="both"/>
              <w:rPr>
                <w:b/>
                <w:strike/>
              </w:rPr>
            </w:pPr>
          </w:p>
        </w:tc>
        <w:tc>
          <w:tcPr>
            <w:tcW w:w="839" w:type="dxa"/>
            <w:vAlign w:val="center"/>
          </w:tcPr>
          <w:p w:rsidR="00735D0C" w:rsidRPr="00A73279" w:rsidRDefault="00735D0C" w:rsidP="009A25B0">
            <w:pPr>
              <w:jc w:val="both"/>
              <w:rPr>
                <w:b/>
                <w:strike/>
              </w:rPr>
            </w:pPr>
          </w:p>
        </w:tc>
      </w:tr>
      <w:tr w:rsidR="00735D0C" w:rsidRPr="00A73279" w:rsidTr="00621DE5">
        <w:trPr>
          <w:jc w:val="center"/>
        </w:trPr>
        <w:tc>
          <w:tcPr>
            <w:tcW w:w="6719" w:type="dxa"/>
            <w:vAlign w:val="center"/>
          </w:tcPr>
          <w:p w:rsidR="00735D0C" w:rsidRPr="00A73279" w:rsidRDefault="00735D0C" w:rsidP="009A25B0">
            <w:pPr>
              <w:jc w:val="both"/>
              <w:rPr>
                <w:strike/>
              </w:rPr>
            </w:pPr>
            <w:r w:rsidRPr="00A73279">
              <w:rPr>
                <w:b/>
                <w:strike/>
              </w:rPr>
              <w:t xml:space="preserve">9.5. </w:t>
            </w:r>
            <w:r w:rsidRPr="00A73279">
              <w:rPr>
                <w:strike/>
              </w:rPr>
              <w:t xml:space="preserve">Dose mínima sobre o plano médio da unidade irradiada - 25 </w:t>
            </w:r>
            <w:proofErr w:type="spellStart"/>
            <w:r w:rsidRPr="00A73279">
              <w:rPr>
                <w:strike/>
              </w:rPr>
              <w:t>Gy</w:t>
            </w:r>
            <w:proofErr w:type="spellEnd"/>
            <w:r w:rsidRPr="00A73279">
              <w:rPr>
                <w:strike/>
              </w:rPr>
              <w:t xml:space="preserve"> (2.500 </w:t>
            </w:r>
            <w:proofErr w:type="spellStart"/>
            <w:proofErr w:type="gramStart"/>
            <w:r w:rsidRPr="00A73279">
              <w:rPr>
                <w:strike/>
              </w:rPr>
              <w:t>cGy</w:t>
            </w:r>
            <w:proofErr w:type="spellEnd"/>
            <w:proofErr w:type="gramEnd"/>
            <w:r w:rsidRPr="00A73279">
              <w:rPr>
                <w:strike/>
              </w:rPr>
              <w:t xml:space="preserve">) - uma dose inferior em nenhum ponto de 15 </w:t>
            </w:r>
            <w:proofErr w:type="spellStart"/>
            <w:r w:rsidRPr="00A73279">
              <w:rPr>
                <w:strike/>
              </w:rPr>
              <w:t>Gy</w:t>
            </w:r>
            <w:proofErr w:type="spellEnd"/>
            <w:r w:rsidRPr="00A73279">
              <w:rPr>
                <w:strike/>
              </w:rPr>
              <w:t xml:space="preserve"> (1.500 </w:t>
            </w:r>
            <w:proofErr w:type="spellStart"/>
            <w:r w:rsidRPr="00A73279">
              <w:rPr>
                <w:strike/>
              </w:rPr>
              <w:t>cGy</w:t>
            </w:r>
            <w:proofErr w:type="spellEnd"/>
            <w:r w:rsidRPr="00A73279">
              <w:rPr>
                <w:strike/>
              </w:rPr>
              <w:t xml:space="preserve">) nem superior a 50 </w:t>
            </w:r>
            <w:proofErr w:type="spellStart"/>
            <w:r w:rsidRPr="00A73279">
              <w:rPr>
                <w:strike/>
              </w:rPr>
              <w:t>Gy</w:t>
            </w:r>
            <w:proofErr w:type="spellEnd"/>
            <w:r w:rsidRPr="00A73279">
              <w:rPr>
                <w:strike/>
              </w:rPr>
              <w:t xml:space="preserve"> (50.000 </w:t>
            </w:r>
            <w:proofErr w:type="spellStart"/>
            <w:r w:rsidRPr="00A73279">
              <w:rPr>
                <w:strike/>
              </w:rPr>
              <w:t>cGy</w:t>
            </w:r>
            <w:proofErr w:type="spellEnd"/>
            <w:r w:rsidRPr="00A73279">
              <w:rPr>
                <w:strike/>
              </w:rPr>
              <w:t>)</w:t>
            </w:r>
          </w:p>
        </w:tc>
        <w:tc>
          <w:tcPr>
            <w:tcW w:w="839" w:type="dxa"/>
            <w:vAlign w:val="center"/>
          </w:tcPr>
          <w:p w:rsidR="00735D0C" w:rsidRPr="00A73279" w:rsidRDefault="00735D0C" w:rsidP="009A25B0">
            <w:pPr>
              <w:jc w:val="both"/>
              <w:rPr>
                <w:b/>
                <w:strike/>
              </w:rPr>
            </w:pPr>
            <w:r w:rsidRPr="00A73279">
              <w:rPr>
                <w:b/>
                <w:strike/>
              </w:rPr>
              <w:t>III</w:t>
            </w:r>
          </w:p>
        </w:tc>
        <w:tc>
          <w:tcPr>
            <w:tcW w:w="675" w:type="dxa"/>
            <w:vAlign w:val="center"/>
          </w:tcPr>
          <w:p w:rsidR="00735D0C" w:rsidRPr="00A73279" w:rsidRDefault="00735D0C" w:rsidP="009A25B0">
            <w:pPr>
              <w:jc w:val="both"/>
              <w:rPr>
                <w:b/>
                <w:strike/>
              </w:rPr>
            </w:pPr>
          </w:p>
        </w:tc>
        <w:tc>
          <w:tcPr>
            <w:tcW w:w="839" w:type="dxa"/>
            <w:vAlign w:val="center"/>
          </w:tcPr>
          <w:p w:rsidR="00735D0C" w:rsidRPr="00A73279" w:rsidRDefault="00735D0C" w:rsidP="009A25B0">
            <w:pPr>
              <w:jc w:val="both"/>
              <w:rPr>
                <w:b/>
                <w:strike/>
              </w:rPr>
            </w:pPr>
          </w:p>
        </w:tc>
      </w:tr>
      <w:tr w:rsidR="00735D0C" w:rsidRPr="00A73279" w:rsidTr="00621DE5">
        <w:trPr>
          <w:jc w:val="center"/>
        </w:trPr>
        <w:tc>
          <w:tcPr>
            <w:tcW w:w="6719" w:type="dxa"/>
            <w:vAlign w:val="center"/>
          </w:tcPr>
          <w:p w:rsidR="00735D0C" w:rsidRPr="00A73279" w:rsidRDefault="00735D0C" w:rsidP="009A25B0">
            <w:pPr>
              <w:jc w:val="both"/>
              <w:rPr>
                <w:strike/>
              </w:rPr>
            </w:pPr>
            <w:r w:rsidRPr="00A73279">
              <w:rPr>
                <w:b/>
                <w:strike/>
              </w:rPr>
              <w:t>9.6.</w:t>
            </w:r>
            <w:r w:rsidRPr="00A73279">
              <w:rPr>
                <w:strike/>
              </w:rPr>
              <w:t xml:space="preserve"> Processo de irradiação validado e registrado</w:t>
            </w:r>
          </w:p>
        </w:tc>
        <w:tc>
          <w:tcPr>
            <w:tcW w:w="839" w:type="dxa"/>
            <w:vAlign w:val="center"/>
          </w:tcPr>
          <w:p w:rsidR="00735D0C" w:rsidRPr="00A73279" w:rsidRDefault="00735D0C" w:rsidP="009A25B0">
            <w:pPr>
              <w:jc w:val="both"/>
              <w:rPr>
                <w:b/>
                <w:strike/>
              </w:rPr>
            </w:pPr>
            <w:r w:rsidRPr="00A73279">
              <w:rPr>
                <w:b/>
                <w:strike/>
              </w:rPr>
              <w:t>II</w:t>
            </w:r>
          </w:p>
        </w:tc>
        <w:tc>
          <w:tcPr>
            <w:tcW w:w="675" w:type="dxa"/>
            <w:vAlign w:val="center"/>
          </w:tcPr>
          <w:p w:rsidR="00735D0C" w:rsidRPr="00A73279" w:rsidRDefault="00735D0C" w:rsidP="009A25B0">
            <w:pPr>
              <w:jc w:val="both"/>
              <w:rPr>
                <w:b/>
                <w:strike/>
              </w:rPr>
            </w:pPr>
          </w:p>
        </w:tc>
        <w:tc>
          <w:tcPr>
            <w:tcW w:w="839" w:type="dxa"/>
            <w:vAlign w:val="center"/>
          </w:tcPr>
          <w:p w:rsidR="00735D0C" w:rsidRPr="00A73279" w:rsidRDefault="00735D0C" w:rsidP="009A25B0">
            <w:pPr>
              <w:jc w:val="both"/>
              <w:rPr>
                <w:b/>
                <w:strike/>
              </w:rPr>
            </w:pPr>
          </w:p>
        </w:tc>
      </w:tr>
      <w:tr w:rsidR="00735D0C" w:rsidRPr="00A73279" w:rsidTr="00621DE5">
        <w:trPr>
          <w:jc w:val="center"/>
        </w:trPr>
        <w:tc>
          <w:tcPr>
            <w:tcW w:w="6719" w:type="dxa"/>
          </w:tcPr>
          <w:p w:rsidR="00735D0C" w:rsidRPr="00A73279" w:rsidRDefault="00735D0C" w:rsidP="009A25B0">
            <w:pPr>
              <w:jc w:val="both"/>
              <w:rPr>
                <w:b/>
                <w:strike/>
              </w:rPr>
            </w:pPr>
            <w:r w:rsidRPr="00A73279">
              <w:rPr>
                <w:b/>
                <w:strike/>
              </w:rPr>
              <w:t xml:space="preserve">9.7. </w:t>
            </w:r>
            <w:r w:rsidRPr="00A73279">
              <w:rPr>
                <w:strike/>
              </w:rPr>
              <w:t>Registro de controle da fonte radioativa anualmente</w:t>
            </w:r>
          </w:p>
        </w:tc>
        <w:tc>
          <w:tcPr>
            <w:tcW w:w="839"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675" w:type="dxa"/>
          </w:tcPr>
          <w:p w:rsidR="00735D0C" w:rsidRPr="00A73279" w:rsidRDefault="00735D0C" w:rsidP="009A25B0">
            <w:pPr>
              <w:jc w:val="both"/>
              <w:rPr>
                <w:strike/>
              </w:rPr>
            </w:pPr>
          </w:p>
        </w:tc>
        <w:tc>
          <w:tcPr>
            <w:tcW w:w="839" w:type="dxa"/>
            <w:vAlign w:val="center"/>
          </w:tcPr>
          <w:p w:rsidR="00735D0C" w:rsidRPr="00A73279" w:rsidRDefault="00735D0C" w:rsidP="009A25B0">
            <w:pPr>
              <w:jc w:val="both"/>
              <w:rPr>
                <w:b/>
                <w:strike/>
              </w:rPr>
            </w:pPr>
          </w:p>
        </w:tc>
      </w:tr>
      <w:tr w:rsidR="00735D0C" w:rsidRPr="00A73279" w:rsidTr="00621DE5">
        <w:trPr>
          <w:jc w:val="center"/>
        </w:trPr>
        <w:tc>
          <w:tcPr>
            <w:tcW w:w="6719" w:type="dxa"/>
          </w:tcPr>
          <w:p w:rsidR="00735D0C" w:rsidRPr="00A73279" w:rsidRDefault="00735D0C" w:rsidP="009A25B0">
            <w:pPr>
              <w:jc w:val="both"/>
              <w:rPr>
                <w:strike/>
                <w:highlight w:val="cyan"/>
              </w:rPr>
            </w:pPr>
            <w:r w:rsidRPr="00A73279">
              <w:rPr>
                <w:b/>
                <w:strike/>
              </w:rPr>
              <w:t>9.8.</w:t>
            </w:r>
            <w:r w:rsidRPr="00A73279">
              <w:rPr>
                <w:strike/>
              </w:rPr>
              <w:t xml:space="preserve"> Unidades irradiadas identificadas e rotuladas com a inscrição: IRRADIADOS</w:t>
            </w:r>
          </w:p>
        </w:tc>
        <w:tc>
          <w:tcPr>
            <w:tcW w:w="839"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675" w:type="dxa"/>
          </w:tcPr>
          <w:p w:rsidR="00735D0C" w:rsidRPr="00A73279" w:rsidRDefault="00735D0C" w:rsidP="009A25B0">
            <w:pPr>
              <w:jc w:val="both"/>
              <w:rPr>
                <w:strike/>
              </w:rPr>
            </w:pPr>
          </w:p>
        </w:tc>
        <w:tc>
          <w:tcPr>
            <w:tcW w:w="839" w:type="dxa"/>
            <w:vAlign w:val="center"/>
          </w:tcPr>
          <w:p w:rsidR="00735D0C" w:rsidRPr="00A73279" w:rsidRDefault="00735D0C" w:rsidP="009A25B0">
            <w:pPr>
              <w:jc w:val="both"/>
              <w:rPr>
                <w:b/>
                <w:strike/>
              </w:rPr>
            </w:pPr>
          </w:p>
        </w:tc>
      </w:tr>
      <w:tr w:rsidR="00735D0C" w:rsidRPr="00A73279" w:rsidTr="00621DE5">
        <w:trPr>
          <w:jc w:val="center"/>
        </w:trPr>
        <w:tc>
          <w:tcPr>
            <w:tcW w:w="6719" w:type="dxa"/>
          </w:tcPr>
          <w:p w:rsidR="00735D0C" w:rsidRPr="00A73279" w:rsidRDefault="00735D0C" w:rsidP="009A25B0">
            <w:pPr>
              <w:jc w:val="both"/>
              <w:rPr>
                <w:strike/>
              </w:rPr>
            </w:pPr>
            <w:r w:rsidRPr="00A73279">
              <w:rPr>
                <w:b/>
                <w:strike/>
              </w:rPr>
              <w:t>9.9.</w:t>
            </w:r>
            <w:r w:rsidRPr="00A73279">
              <w:rPr>
                <w:strike/>
              </w:rPr>
              <w:t xml:space="preserve"> Armazenados segregados de outros </w:t>
            </w:r>
            <w:proofErr w:type="spellStart"/>
            <w:r w:rsidRPr="00A73279">
              <w:rPr>
                <w:strike/>
              </w:rPr>
              <w:t>hemocomponentes</w:t>
            </w:r>
            <w:proofErr w:type="spellEnd"/>
          </w:p>
        </w:tc>
        <w:tc>
          <w:tcPr>
            <w:tcW w:w="839"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675" w:type="dxa"/>
          </w:tcPr>
          <w:p w:rsidR="00735D0C" w:rsidRPr="00A73279" w:rsidRDefault="00735D0C" w:rsidP="009A25B0">
            <w:pPr>
              <w:jc w:val="both"/>
              <w:rPr>
                <w:strike/>
              </w:rPr>
            </w:pPr>
          </w:p>
        </w:tc>
        <w:tc>
          <w:tcPr>
            <w:tcW w:w="839" w:type="dxa"/>
            <w:vAlign w:val="center"/>
          </w:tcPr>
          <w:p w:rsidR="00735D0C" w:rsidRPr="00A73279" w:rsidRDefault="00735D0C" w:rsidP="009A25B0">
            <w:pPr>
              <w:jc w:val="both"/>
              <w:rPr>
                <w:b/>
                <w:strike/>
              </w:rPr>
            </w:pPr>
          </w:p>
        </w:tc>
      </w:tr>
      <w:tr w:rsidR="00735D0C" w:rsidRPr="00A73279" w:rsidTr="00621DE5">
        <w:trPr>
          <w:jc w:val="center"/>
        </w:trPr>
        <w:tc>
          <w:tcPr>
            <w:tcW w:w="6719" w:type="dxa"/>
          </w:tcPr>
          <w:p w:rsidR="00735D0C" w:rsidRPr="00A73279" w:rsidRDefault="00735D0C" w:rsidP="009A25B0">
            <w:pPr>
              <w:jc w:val="both"/>
              <w:rPr>
                <w:strike/>
              </w:rPr>
            </w:pPr>
            <w:r w:rsidRPr="00A73279">
              <w:rPr>
                <w:b/>
                <w:strike/>
              </w:rPr>
              <w:t>9.10.</w:t>
            </w:r>
            <w:r w:rsidRPr="00A73279">
              <w:rPr>
                <w:strike/>
              </w:rPr>
              <w:t xml:space="preserve"> Concentrado de hemácias irradiadas produzido até 14 dias após a coleta e armazenado ate 28 dias depois da irradiação. A irradiação após de concentrados de hemácias após 14 dias, tem validade de 48 horas e mediante justificativa.</w:t>
            </w:r>
          </w:p>
        </w:tc>
        <w:tc>
          <w:tcPr>
            <w:tcW w:w="839" w:type="dxa"/>
            <w:vAlign w:val="center"/>
          </w:tcPr>
          <w:p w:rsidR="00735D0C" w:rsidRPr="00A73279" w:rsidRDefault="00735D0C" w:rsidP="009A25B0">
            <w:pPr>
              <w:pStyle w:val="Ttulo2"/>
              <w:jc w:val="both"/>
              <w:rPr>
                <w:rFonts w:ascii="Times New Roman" w:hAnsi="Times New Roman" w:cs="Times New Roman"/>
                <w:strike/>
                <w:sz w:val="24"/>
                <w:szCs w:val="24"/>
              </w:rPr>
            </w:pPr>
            <w:r w:rsidRPr="00A73279">
              <w:rPr>
                <w:rFonts w:ascii="Times New Roman" w:hAnsi="Times New Roman" w:cs="Times New Roman"/>
                <w:strike/>
                <w:sz w:val="24"/>
                <w:szCs w:val="24"/>
              </w:rPr>
              <w:t>III</w:t>
            </w:r>
          </w:p>
        </w:tc>
        <w:tc>
          <w:tcPr>
            <w:tcW w:w="675" w:type="dxa"/>
          </w:tcPr>
          <w:p w:rsidR="00735D0C" w:rsidRPr="00A73279" w:rsidRDefault="00735D0C" w:rsidP="009A25B0">
            <w:pPr>
              <w:jc w:val="both"/>
              <w:rPr>
                <w:strike/>
              </w:rPr>
            </w:pPr>
          </w:p>
        </w:tc>
        <w:tc>
          <w:tcPr>
            <w:tcW w:w="839" w:type="dxa"/>
            <w:vAlign w:val="center"/>
          </w:tcPr>
          <w:p w:rsidR="00735D0C" w:rsidRPr="00A73279" w:rsidRDefault="00735D0C" w:rsidP="009A25B0">
            <w:pPr>
              <w:jc w:val="both"/>
              <w:rPr>
                <w:b/>
                <w:strike/>
              </w:rPr>
            </w:pPr>
          </w:p>
        </w:tc>
      </w:tr>
      <w:tr w:rsidR="00735D0C" w:rsidRPr="00A73279" w:rsidTr="009A25B0">
        <w:trPr>
          <w:jc w:val="center"/>
        </w:trPr>
        <w:tc>
          <w:tcPr>
            <w:tcW w:w="9072" w:type="dxa"/>
            <w:gridSpan w:val="4"/>
          </w:tcPr>
          <w:p w:rsidR="00735D0C" w:rsidRPr="00A73279" w:rsidRDefault="00735D0C" w:rsidP="009A25B0">
            <w:pPr>
              <w:jc w:val="both"/>
              <w:rPr>
                <w:b/>
                <w:bCs/>
                <w:strike/>
              </w:rPr>
            </w:pPr>
            <w:r w:rsidRPr="00A73279">
              <w:rPr>
                <w:b/>
                <w:bCs/>
                <w:strike/>
              </w:rPr>
              <w:t>Observações:</w:t>
            </w:r>
          </w:p>
        </w:tc>
      </w:tr>
      <w:tr w:rsidR="00735D0C" w:rsidRPr="00A73279" w:rsidTr="009A25B0">
        <w:trPr>
          <w:jc w:val="center"/>
        </w:trPr>
        <w:tc>
          <w:tcPr>
            <w:tcW w:w="9072" w:type="dxa"/>
            <w:gridSpan w:val="4"/>
          </w:tcPr>
          <w:p w:rsidR="00735D0C" w:rsidRPr="00A73279" w:rsidRDefault="00735D0C" w:rsidP="009A25B0">
            <w:pPr>
              <w:jc w:val="both"/>
              <w:rPr>
                <w:b/>
                <w:bCs/>
                <w:strike/>
              </w:rPr>
            </w:pPr>
          </w:p>
        </w:tc>
      </w:tr>
      <w:tr w:rsidR="00083A59" w:rsidRPr="00A73279" w:rsidTr="009A25B0">
        <w:trPr>
          <w:jc w:val="center"/>
        </w:trPr>
        <w:tc>
          <w:tcPr>
            <w:tcW w:w="9072" w:type="dxa"/>
            <w:gridSpan w:val="4"/>
          </w:tcPr>
          <w:p w:rsidR="00083A59" w:rsidRPr="00A73279" w:rsidRDefault="00083A59" w:rsidP="009A25B0">
            <w:pPr>
              <w:jc w:val="both"/>
              <w:rPr>
                <w:b/>
                <w:bCs/>
                <w:strike/>
              </w:rPr>
            </w:pPr>
          </w:p>
        </w:tc>
      </w:tr>
      <w:tr w:rsidR="00083A59" w:rsidRPr="00A73279" w:rsidTr="009A25B0">
        <w:trPr>
          <w:jc w:val="center"/>
        </w:trPr>
        <w:tc>
          <w:tcPr>
            <w:tcW w:w="9072" w:type="dxa"/>
            <w:gridSpan w:val="4"/>
          </w:tcPr>
          <w:p w:rsidR="00083A59" w:rsidRPr="00A73279" w:rsidRDefault="00083A59" w:rsidP="009A25B0">
            <w:pPr>
              <w:jc w:val="both"/>
              <w:rPr>
                <w:b/>
                <w:bCs/>
                <w:strike/>
              </w:rPr>
            </w:pPr>
          </w:p>
        </w:tc>
      </w:tr>
    </w:tbl>
    <w:p w:rsidR="006B784D" w:rsidRPr="00A73279" w:rsidRDefault="006B784D" w:rsidP="00083A59">
      <w:pPr>
        <w:rPr>
          <w:strike/>
        </w:rPr>
      </w:pPr>
    </w:p>
    <w:sectPr w:rsidR="006B784D" w:rsidRPr="00A73279" w:rsidSect="006B784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A59" w:rsidRDefault="00083A59" w:rsidP="00083A59">
      <w:pPr>
        <w:spacing w:before="0" w:after="0"/>
      </w:pPr>
      <w:r>
        <w:separator/>
      </w:r>
    </w:p>
  </w:endnote>
  <w:endnote w:type="continuationSeparator" w:id="0">
    <w:p w:rsidR="00083A59" w:rsidRDefault="00083A59" w:rsidP="00083A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 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A59" w:rsidRPr="00083A59" w:rsidRDefault="00083A59" w:rsidP="00083A59">
    <w:pPr>
      <w:tabs>
        <w:tab w:val="center" w:pos="4252"/>
        <w:tab w:val="right" w:pos="8504"/>
      </w:tabs>
      <w:spacing w:before="0" w:beforeAutospacing="0" w:after="0" w:afterAutospacing="0"/>
      <w:jc w:val="center"/>
      <w:rPr>
        <w:rFonts w:ascii="Calibri" w:eastAsia="Calibri" w:hAnsi="Calibri"/>
        <w:sz w:val="22"/>
        <w:szCs w:val="22"/>
        <w:lang w:eastAsia="en-US"/>
      </w:rPr>
    </w:pPr>
    <w:r w:rsidRPr="00083A59">
      <w:rPr>
        <w:rFonts w:ascii="Calibri" w:eastAsia="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A59" w:rsidRDefault="00083A59" w:rsidP="00083A59">
      <w:pPr>
        <w:spacing w:before="0" w:after="0"/>
      </w:pPr>
      <w:r>
        <w:separator/>
      </w:r>
    </w:p>
  </w:footnote>
  <w:footnote w:type="continuationSeparator" w:id="0">
    <w:p w:rsidR="00083A59" w:rsidRDefault="00083A59" w:rsidP="00083A5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A59" w:rsidRPr="00083A59" w:rsidRDefault="00083A59" w:rsidP="00083A59">
    <w:pPr>
      <w:tabs>
        <w:tab w:val="center" w:pos="4252"/>
        <w:tab w:val="right" w:pos="8504"/>
      </w:tabs>
      <w:spacing w:before="0" w:beforeAutospacing="0" w:after="0" w:afterAutospacing="0"/>
      <w:jc w:val="center"/>
      <w:rPr>
        <w:rFonts w:ascii="Calibri" w:eastAsia="Calibri" w:hAnsi="Calibri"/>
        <w:sz w:val="22"/>
        <w:szCs w:val="22"/>
        <w:lang w:eastAsia="en-US"/>
      </w:rPr>
    </w:pPr>
    <w:r w:rsidRPr="00083A59">
      <w:rPr>
        <w:rFonts w:ascii="Calibri" w:eastAsia="Calibri" w:hAnsi="Calibri"/>
        <w:noProof/>
        <w:sz w:val="22"/>
        <w:szCs w:val="22"/>
      </w:rPr>
      <w:drawing>
        <wp:inline distT="0" distB="0" distL="0" distR="0" wp14:anchorId="059A6781" wp14:editId="0F817298">
          <wp:extent cx="666750" cy="657085"/>
          <wp:effectExtent l="19050" t="0" r="0" b="0"/>
          <wp:docPr id="2" name="Imagem 2"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083A59" w:rsidRPr="00083A59" w:rsidRDefault="00083A59" w:rsidP="00083A59">
    <w:pPr>
      <w:tabs>
        <w:tab w:val="center" w:pos="4252"/>
        <w:tab w:val="right" w:pos="8504"/>
      </w:tabs>
      <w:spacing w:before="0" w:beforeAutospacing="0" w:after="0" w:afterAutospacing="0"/>
      <w:jc w:val="center"/>
      <w:rPr>
        <w:rFonts w:ascii="Calibri" w:eastAsia="Calibri" w:hAnsi="Calibri"/>
        <w:b/>
        <w:szCs w:val="22"/>
        <w:lang w:eastAsia="en-US"/>
      </w:rPr>
    </w:pPr>
    <w:r w:rsidRPr="00083A59">
      <w:rPr>
        <w:rFonts w:ascii="Calibri" w:eastAsia="Calibri" w:hAnsi="Calibri"/>
        <w:b/>
        <w:szCs w:val="22"/>
        <w:lang w:eastAsia="en-US"/>
      </w:rPr>
      <w:t>Ministério da Saúde - MS</w:t>
    </w:r>
  </w:p>
  <w:p w:rsidR="00083A59" w:rsidRPr="00083A59" w:rsidRDefault="00083A59" w:rsidP="00083A59">
    <w:pPr>
      <w:tabs>
        <w:tab w:val="center" w:pos="4252"/>
        <w:tab w:val="right" w:pos="8504"/>
      </w:tabs>
      <w:spacing w:before="0" w:beforeAutospacing="0" w:after="0" w:afterAutospacing="0"/>
      <w:jc w:val="center"/>
      <w:rPr>
        <w:rFonts w:ascii="Calibri" w:eastAsia="Calibri" w:hAnsi="Calibri"/>
        <w:b/>
        <w:szCs w:val="22"/>
        <w:lang w:eastAsia="en-US"/>
      </w:rPr>
    </w:pPr>
    <w:r w:rsidRPr="00083A59">
      <w:rPr>
        <w:rFonts w:ascii="Calibri" w:eastAsia="Calibri" w:hAnsi="Calibri"/>
        <w:b/>
        <w:szCs w:val="22"/>
        <w:lang w:eastAsia="en-US"/>
      </w:rPr>
      <w:t>Agência Nacional de Vigilância Sanitária - ANVISA</w:t>
    </w:r>
  </w:p>
  <w:p w:rsidR="00083A59" w:rsidRPr="00083A59" w:rsidRDefault="00083A59">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nsid w:val="02D66D0E"/>
    <w:multiLevelType w:val="hybridMultilevel"/>
    <w:tmpl w:val="BDCE1250"/>
    <w:lvl w:ilvl="0" w:tplc="7EB09A16">
      <w:start w:val="2"/>
      <w:numFmt w:val="bullet"/>
      <w:lvlText w:val="–"/>
      <w:lvlJc w:val="left"/>
      <w:pPr>
        <w:tabs>
          <w:tab w:val="num" w:pos="420"/>
        </w:tabs>
        <w:ind w:left="420" w:hanging="360"/>
      </w:pPr>
      <w:rPr>
        <w:rFonts w:ascii="Times New Roman" w:eastAsia="Times New Roman" w:hAnsi="Times New Roman" w:hint="default"/>
        <w:b/>
      </w:rPr>
    </w:lvl>
    <w:lvl w:ilvl="1" w:tplc="04160003" w:tentative="1">
      <w:start w:val="1"/>
      <w:numFmt w:val="bullet"/>
      <w:lvlText w:val="o"/>
      <w:lvlJc w:val="left"/>
      <w:pPr>
        <w:tabs>
          <w:tab w:val="num" w:pos="1140"/>
        </w:tabs>
        <w:ind w:left="1140" w:hanging="360"/>
      </w:pPr>
      <w:rPr>
        <w:rFonts w:ascii="Courier New" w:hAnsi="Courier New" w:hint="default"/>
      </w:rPr>
    </w:lvl>
    <w:lvl w:ilvl="2" w:tplc="04160005" w:tentative="1">
      <w:start w:val="1"/>
      <w:numFmt w:val="bullet"/>
      <w:lvlText w:val=""/>
      <w:lvlJc w:val="left"/>
      <w:pPr>
        <w:tabs>
          <w:tab w:val="num" w:pos="1860"/>
        </w:tabs>
        <w:ind w:left="1860" w:hanging="360"/>
      </w:pPr>
      <w:rPr>
        <w:rFonts w:ascii="Wingdings" w:hAnsi="Wingdings" w:hint="default"/>
      </w:rPr>
    </w:lvl>
    <w:lvl w:ilvl="3" w:tplc="04160001" w:tentative="1">
      <w:start w:val="1"/>
      <w:numFmt w:val="bullet"/>
      <w:lvlText w:val=""/>
      <w:lvlJc w:val="left"/>
      <w:pPr>
        <w:tabs>
          <w:tab w:val="num" w:pos="2580"/>
        </w:tabs>
        <w:ind w:left="2580" w:hanging="360"/>
      </w:pPr>
      <w:rPr>
        <w:rFonts w:ascii="Symbol" w:hAnsi="Symbol" w:hint="default"/>
      </w:rPr>
    </w:lvl>
    <w:lvl w:ilvl="4" w:tplc="04160003" w:tentative="1">
      <w:start w:val="1"/>
      <w:numFmt w:val="bullet"/>
      <w:lvlText w:val="o"/>
      <w:lvlJc w:val="left"/>
      <w:pPr>
        <w:tabs>
          <w:tab w:val="num" w:pos="3300"/>
        </w:tabs>
        <w:ind w:left="3300" w:hanging="360"/>
      </w:pPr>
      <w:rPr>
        <w:rFonts w:ascii="Courier New" w:hAnsi="Courier New" w:hint="default"/>
      </w:rPr>
    </w:lvl>
    <w:lvl w:ilvl="5" w:tplc="04160005" w:tentative="1">
      <w:start w:val="1"/>
      <w:numFmt w:val="bullet"/>
      <w:lvlText w:val=""/>
      <w:lvlJc w:val="left"/>
      <w:pPr>
        <w:tabs>
          <w:tab w:val="num" w:pos="4020"/>
        </w:tabs>
        <w:ind w:left="4020" w:hanging="360"/>
      </w:pPr>
      <w:rPr>
        <w:rFonts w:ascii="Wingdings" w:hAnsi="Wingdings" w:hint="default"/>
      </w:rPr>
    </w:lvl>
    <w:lvl w:ilvl="6" w:tplc="04160001" w:tentative="1">
      <w:start w:val="1"/>
      <w:numFmt w:val="bullet"/>
      <w:lvlText w:val=""/>
      <w:lvlJc w:val="left"/>
      <w:pPr>
        <w:tabs>
          <w:tab w:val="num" w:pos="4740"/>
        </w:tabs>
        <w:ind w:left="4740" w:hanging="360"/>
      </w:pPr>
      <w:rPr>
        <w:rFonts w:ascii="Symbol" w:hAnsi="Symbol" w:hint="default"/>
      </w:rPr>
    </w:lvl>
    <w:lvl w:ilvl="7" w:tplc="04160003" w:tentative="1">
      <w:start w:val="1"/>
      <w:numFmt w:val="bullet"/>
      <w:lvlText w:val="o"/>
      <w:lvlJc w:val="left"/>
      <w:pPr>
        <w:tabs>
          <w:tab w:val="num" w:pos="5460"/>
        </w:tabs>
        <w:ind w:left="5460" w:hanging="360"/>
      </w:pPr>
      <w:rPr>
        <w:rFonts w:ascii="Courier New" w:hAnsi="Courier New" w:hint="default"/>
      </w:rPr>
    </w:lvl>
    <w:lvl w:ilvl="8" w:tplc="04160005" w:tentative="1">
      <w:start w:val="1"/>
      <w:numFmt w:val="bullet"/>
      <w:lvlText w:val=""/>
      <w:lvlJc w:val="left"/>
      <w:pPr>
        <w:tabs>
          <w:tab w:val="num" w:pos="6180"/>
        </w:tabs>
        <w:ind w:left="6180" w:hanging="360"/>
      </w:pPr>
      <w:rPr>
        <w:rFonts w:ascii="Wingdings" w:hAnsi="Wingdings" w:hint="default"/>
      </w:rPr>
    </w:lvl>
  </w:abstractNum>
  <w:abstractNum w:abstractNumId="2">
    <w:nsid w:val="0C100682"/>
    <w:multiLevelType w:val="singleLevel"/>
    <w:tmpl w:val="0416000F"/>
    <w:lvl w:ilvl="0">
      <w:start w:val="1"/>
      <w:numFmt w:val="decimal"/>
      <w:lvlText w:val="%1."/>
      <w:lvlJc w:val="left"/>
      <w:pPr>
        <w:tabs>
          <w:tab w:val="num" w:pos="360"/>
        </w:tabs>
        <w:ind w:left="360" w:hanging="360"/>
      </w:pPr>
      <w:rPr>
        <w:rFonts w:cs="Times New Roman"/>
      </w:rPr>
    </w:lvl>
  </w:abstractNum>
  <w:abstractNum w:abstractNumId="3">
    <w:nsid w:val="10FC3543"/>
    <w:multiLevelType w:val="singleLevel"/>
    <w:tmpl w:val="07385F00"/>
    <w:lvl w:ilvl="0">
      <w:start w:val="1"/>
      <w:numFmt w:val="bullet"/>
      <w:lvlText w:val="-"/>
      <w:lvlJc w:val="left"/>
      <w:pPr>
        <w:tabs>
          <w:tab w:val="num" w:pos="420"/>
        </w:tabs>
        <w:ind w:left="420" w:hanging="360"/>
      </w:pPr>
      <w:rPr>
        <w:rFonts w:ascii="Times New Roman" w:hAnsi="Times New Roman" w:hint="default"/>
      </w:rPr>
    </w:lvl>
  </w:abstractNum>
  <w:abstractNum w:abstractNumId="4">
    <w:nsid w:val="11650E6A"/>
    <w:multiLevelType w:val="hybridMultilevel"/>
    <w:tmpl w:val="99C0E214"/>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ABF58C0"/>
    <w:multiLevelType w:val="hybridMultilevel"/>
    <w:tmpl w:val="00BCAAEE"/>
    <w:lvl w:ilvl="0" w:tplc="E2707BE8">
      <w:start w:val="2"/>
      <w:numFmt w:val="bullet"/>
      <w:lvlText w:val="-"/>
      <w:lvlJc w:val="left"/>
      <w:pPr>
        <w:tabs>
          <w:tab w:val="num" w:pos="420"/>
        </w:tabs>
        <w:ind w:left="420" w:hanging="360"/>
      </w:pPr>
      <w:rPr>
        <w:rFonts w:ascii="Times New Roman" w:eastAsia="Times New Roman" w:hAnsi="Times New Roman" w:hint="default"/>
      </w:rPr>
    </w:lvl>
    <w:lvl w:ilvl="1" w:tplc="04160003" w:tentative="1">
      <w:start w:val="1"/>
      <w:numFmt w:val="bullet"/>
      <w:lvlText w:val="o"/>
      <w:lvlJc w:val="left"/>
      <w:pPr>
        <w:tabs>
          <w:tab w:val="num" w:pos="1140"/>
        </w:tabs>
        <w:ind w:left="1140" w:hanging="360"/>
      </w:pPr>
      <w:rPr>
        <w:rFonts w:ascii="Courier New" w:hAnsi="Courier New" w:hint="default"/>
      </w:rPr>
    </w:lvl>
    <w:lvl w:ilvl="2" w:tplc="04160005" w:tentative="1">
      <w:start w:val="1"/>
      <w:numFmt w:val="bullet"/>
      <w:lvlText w:val=""/>
      <w:lvlJc w:val="left"/>
      <w:pPr>
        <w:tabs>
          <w:tab w:val="num" w:pos="1860"/>
        </w:tabs>
        <w:ind w:left="1860" w:hanging="360"/>
      </w:pPr>
      <w:rPr>
        <w:rFonts w:ascii="Wingdings" w:hAnsi="Wingdings" w:hint="default"/>
      </w:rPr>
    </w:lvl>
    <w:lvl w:ilvl="3" w:tplc="04160001" w:tentative="1">
      <w:start w:val="1"/>
      <w:numFmt w:val="bullet"/>
      <w:lvlText w:val=""/>
      <w:lvlJc w:val="left"/>
      <w:pPr>
        <w:tabs>
          <w:tab w:val="num" w:pos="2580"/>
        </w:tabs>
        <w:ind w:left="2580" w:hanging="360"/>
      </w:pPr>
      <w:rPr>
        <w:rFonts w:ascii="Symbol" w:hAnsi="Symbol" w:hint="default"/>
      </w:rPr>
    </w:lvl>
    <w:lvl w:ilvl="4" w:tplc="04160003" w:tentative="1">
      <w:start w:val="1"/>
      <w:numFmt w:val="bullet"/>
      <w:lvlText w:val="o"/>
      <w:lvlJc w:val="left"/>
      <w:pPr>
        <w:tabs>
          <w:tab w:val="num" w:pos="3300"/>
        </w:tabs>
        <w:ind w:left="3300" w:hanging="360"/>
      </w:pPr>
      <w:rPr>
        <w:rFonts w:ascii="Courier New" w:hAnsi="Courier New" w:hint="default"/>
      </w:rPr>
    </w:lvl>
    <w:lvl w:ilvl="5" w:tplc="04160005" w:tentative="1">
      <w:start w:val="1"/>
      <w:numFmt w:val="bullet"/>
      <w:lvlText w:val=""/>
      <w:lvlJc w:val="left"/>
      <w:pPr>
        <w:tabs>
          <w:tab w:val="num" w:pos="4020"/>
        </w:tabs>
        <w:ind w:left="4020" w:hanging="360"/>
      </w:pPr>
      <w:rPr>
        <w:rFonts w:ascii="Wingdings" w:hAnsi="Wingdings" w:hint="default"/>
      </w:rPr>
    </w:lvl>
    <w:lvl w:ilvl="6" w:tplc="04160001" w:tentative="1">
      <w:start w:val="1"/>
      <w:numFmt w:val="bullet"/>
      <w:lvlText w:val=""/>
      <w:lvlJc w:val="left"/>
      <w:pPr>
        <w:tabs>
          <w:tab w:val="num" w:pos="4740"/>
        </w:tabs>
        <w:ind w:left="4740" w:hanging="360"/>
      </w:pPr>
      <w:rPr>
        <w:rFonts w:ascii="Symbol" w:hAnsi="Symbol" w:hint="default"/>
      </w:rPr>
    </w:lvl>
    <w:lvl w:ilvl="7" w:tplc="04160003" w:tentative="1">
      <w:start w:val="1"/>
      <w:numFmt w:val="bullet"/>
      <w:lvlText w:val="o"/>
      <w:lvlJc w:val="left"/>
      <w:pPr>
        <w:tabs>
          <w:tab w:val="num" w:pos="5460"/>
        </w:tabs>
        <w:ind w:left="5460" w:hanging="360"/>
      </w:pPr>
      <w:rPr>
        <w:rFonts w:ascii="Courier New" w:hAnsi="Courier New" w:hint="default"/>
      </w:rPr>
    </w:lvl>
    <w:lvl w:ilvl="8" w:tplc="04160005" w:tentative="1">
      <w:start w:val="1"/>
      <w:numFmt w:val="bullet"/>
      <w:lvlText w:val=""/>
      <w:lvlJc w:val="left"/>
      <w:pPr>
        <w:tabs>
          <w:tab w:val="num" w:pos="6180"/>
        </w:tabs>
        <w:ind w:left="6180" w:hanging="360"/>
      </w:pPr>
      <w:rPr>
        <w:rFonts w:ascii="Wingdings" w:hAnsi="Wingdings" w:hint="default"/>
      </w:rPr>
    </w:lvl>
  </w:abstractNum>
  <w:abstractNum w:abstractNumId="6">
    <w:nsid w:val="1E321544"/>
    <w:multiLevelType w:val="singleLevel"/>
    <w:tmpl w:val="0416000F"/>
    <w:lvl w:ilvl="0">
      <w:start w:val="1"/>
      <w:numFmt w:val="decimal"/>
      <w:lvlText w:val="%1."/>
      <w:lvlJc w:val="left"/>
      <w:pPr>
        <w:tabs>
          <w:tab w:val="num" w:pos="360"/>
        </w:tabs>
        <w:ind w:left="360" w:hanging="360"/>
      </w:pPr>
      <w:rPr>
        <w:rFonts w:cs="Times New Roman"/>
      </w:rPr>
    </w:lvl>
  </w:abstractNum>
  <w:abstractNum w:abstractNumId="7">
    <w:nsid w:val="1F134595"/>
    <w:multiLevelType w:val="hybridMultilevel"/>
    <w:tmpl w:val="332C9E80"/>
    <w:lvl w:ilvl="0" w:tplc="E5A0B24A">
      <w:start w:val="2"/>
      <w:numFmt w:val="bullet"/>
      <w:lvlText w:val="–"/>
      <w:lvlJc w:val="left"/>
      <w:pPr>
        <w:tabs>
          <w:tab w:val="num" w:pos="420"/>
        </w:tabs>
        <w:ind w:left="420" w:hanging="360"/>
      </w:pPr>
      <w:rPr>
        <w:rFonts w:ascii="Times New Roman" w:eastAsia="Times New Roman" w:hAnsi="Times New Roman" w:hint="default"/>
        <w:b/>
      </w:rPr>
    </w:lvl>
    <w:lvl w:ilvl="1" w:tplc="04160003" w:tentative="1">
      <w:start w:val="1"/>
      <w:numFmt w:val="bullet"/>
      <w:lvlText w:val="o"/>
      <w:lvlJc w:val="left"/>
      <w:pPr>
        <w:tabs>
          <w:tab w:val="num" w:pos="1140"/>
        </w:tabs>
        <w:ind w:left="1140" w:hanging="360"/>
      </w:pPr>
      <w:rPr>
        <w:rFonts w:ascii="Courier New" w:hAnsi="Courier New" w:hint="default"/>
      </w:rPr>
    </w:lvl>
    <w:lvl w:ilvl="2" w:tplc="04160005" w:tentative="1">
      <w:start w:val="1"/>
      <w:numFmt w:val="bullet"/>
      <w:lvlText w:val=""/>
      <w:lvlJc w:val="left"/>
      <w:pPr>
        <w:tabs>
          <w:tab w:val="num" w:pos="1860"/>
        </w:tabs>
        <w:ind w:left="1860" w:hanging="360"/>
      </w:pPr>
      <w:rPr>
        <w:rFonts w:ascii="Wingdings" w:hAnsi="Wingdings" w:hint="default"/>
      </w:rPr>
    </w:lvl>
    <w:lvl w:ilvl="3" w:tplc="04160001" w:tentative="1">
      <w:start w:val="1"/>
      <w:numFmt w:val="bullet"/>
      <w:lvlText w:val=""/>
      <w:lvlJc w:val="left"/>
      <w:pPr>
        <w:tabs>
          <w:tab w:val="num" w:pos="2580"/>
        </w:tabs>
        <w:ind w:left="2580" w:hanging="360"/>
      </w:pPr>
      <w:rPr>
        <w:rFonts w:ascii="Symbol" w:hAnsi="Symbol" w:hint="default"/>
      </w:rPr>
    </w:lvl>
    <w:lvl w:ilvl="4" w:tplc="04160003" w:tentative="1">
      <w:start w:val="1"/>
      <w:numFmt w:val="bullet"/>
      <w:lvlText w:val="o"/>
      <w:lvlJc w:val="left"/>
      <w:pPr>
        <w:tabs>
          <w:tab w:val="num" w:pos="3300"/>
        </w:tabs>
        <w:ind w:left="3300" w:hanging="360"/>
      </w:pPr>
      <w:rPr>
        <w:rFonts w:ascii="Courier New" w:hAnsi="Courier New" w:hint="default"/>
      </w:rPr>
    </w:lvl>
    <w:lvl w:ilvl="5" w:tplc="04160005" w:tentative="1">
      <w:start w:val="1"/>
      <w:numFmt w:val="bullet"/>
      <w:lvlText w:val=""/>
      <w:lvlJc w:val="left"/>
      <w:pPr>
        <w:tabs>
          <w:tab w:val="num" w:pos="4020"/>
        </w:tabs>
        <w:ind w:left="4020" w:hanging="360"/>
      </w:pPr>
      <w:rPr>
        <w:rFonts w:ascii="Wingdings" w:hAnsi="Wingdings" w:hint="default"/>
      </w:rPr>
    </w:lvl>
    <w:lvl w:ilvl="6" w:tplc="04160001" w:tentative="1">
      <w:start w:val="1"/>
      <w:numFmt w:val="bullet"/>
      <w:lvlText w:val=""/>
      <w:lvlJc w:val="left"/>
      <w:pPr>
        <w:tabs>
          <w:tab w:val="num" w:pos="4740"/>
        </w:tabs>
        <w:ind w:left="4740" w:hanging="360"/>
      </w:pPr>
      <w:rPr>
        <w:rFonts w:ascii="Symbol" w:hAnsi="Symbol" w:hint="default"/>
      </w:rPr>
    </w:lvl>
    <w:lvl w:ilvl="7" w:tplc="04160003" w:tentative="1">
      <w:start w:val="1"/>
      <w:numFmt w:val="bullet"/>
      <w:lvlText w:val="o"/>
      <w:lvlJc w:val="left"/>
      <w:pPr>
        <w:tabs>
          <w:tab w:val="num" w:pos="5460"/>
        </w:tabs>
        <w:ind w:left="5460" w:hanging="360"/>
      </w:pPr>
      <w:rPr>
        <w:rFonts w:ascii="Courier New" w:hAnsi="Courier New" w:hint="default"/>
      </w:rPr>
    </w:lvl>
    <w:lvl w:ilvl="8" w:tplc="04160005" w:tentative="1">
      <w:start w:val="1"/>
      <w:numFmt w:val="bullet"/>
      <w:lvlText w:val=""/>
      <w:lvlJc w:val="left"/>
      <w:pPr>
        <w:tabs>
          <w:tab w:val="num" w:pos="6180"/>
        </w:tabs>
        <w:ind w:left="6180" w:hanging="360"/>
      </w:pPr>
      <w:rPr>
        <w:rFonts w:ascii="Wingdings" w:hAnsi="Wingdings" w:hint="default"/>
      </w:rPr>
    </w:lvl>
  </w:abstractNum>
  <w:abstractNum w:abstractNumId="8">
    <w:nsid w:val="1F1F2E62"/>
    <w:multiLevelType w:val="multilevel"/>
    <w:tmpl w:val="5E963B7A"/>
    <w:lvl w:ilvl="0">
      <w:start w:val="9"/>
      <w:numFmt w:val="decimal"/>
      <w:lvlText w:val="%1"/>
      <w:lvlJc w:val="left"/>
      <w:pPr>
        <w:tabs>
          <w:tab w:val="num" w:pos="720"/>
        </w:tabs>
        <w:ind w:left="720" w:hanging="720"/>
      </w:pPr>
      <w:rPr>
        <w:rFonts w:cs="Times New Roman" w:hint="default"/>
        <w:b/>
      </w:rPr>
    </w:lvl>
    <w:lvl w:ilvl="1">
      <w:start w:val="8"/>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9">
    <w:nsid w:val="214D4BFA"/>
    <w:multiLevelType w:val="singleLevel"/>
    <w:tmpl w:val="F550B422"/>
    <w:lvl w:ilvl="0">
      <w:start w:val="2"/>
      <w:numFmt w:val="bullet"/>
      <w:lvlText w:val="-"/>
      <w:lvlJc w:val="left"/>
      <w:pPr>
        <w:tabs>
          <w:tab w:val="num" w:pos="360"/>
        </w:tabs>
        <w:ind w:left="360" w:hanging="360"/>
      </w:pPr>
      <w:rPr>
        <w:rFonts w:hint="default"/>
      </w:rPr>
    </w:lvl>
  </w:abstractNum>
  <w:abstractNum w:abstractNumId="10">
    <w:nsid w:val="221A750A"/>
    <w:multiLevelType w:val="hybridMultilevel"/>
    <w:tmpl w:val="C66A709C"/>
    <w:lvl w:ilvl="0" w:tplc="FFFFFFFF">
      <w:start w:val="1"/>
      <w:numFmt w:val="lowerLetter"/>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nsid w:val="2B3D78CB"/>
    <w:multiLevelType w:val="hybridMultilevel"/>
    <w:tmpl w:val="2BBAC586"/>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nsid w:val="31983FF2"/>
    <w:multiLevelType w:val="hybridMultilevel"/>
    <w:tmpl w:val="A8C87240"/>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33A61F16"/>
    <w:multiLevelType w:val="hybridMultilevel"/>
    <w:tmpl w:val="2B500D60"/>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
    <w:nsid w:val="39453CF5"/>
    <w:multiLevelType w:val="multilevel"/>
    <w:tmpl w:val="7EB694AA"/>
    <w:lvl w:ilvl="0">
      <w:start w:val="6"/>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43D5124D"/>
    <w:multiLevelType w:val="hybridMultilevel"/>
    <w:tmpl w:val="87C4067C"/>
    <w:lvl w:ilvl="0" w:tplc="D93681A8">
      <w:start w:val="2"/>
      <w:numFmt w:val="bullet"/>
      <w:lvlText w:val="–"/>
      <w:lvlJc w:val="left"/>
      <w:pPr>
        <w:tabs>
          <w:tab w:val="num" w:pos="420"/>
        </w:tabs>
        <w:ind w:left="420" w:hanging="360"/>
      </w:pPr>
      <w:rPr>
        <w:rFonts w:ascii="Times New Roman" w:eastAsia="Times New Roman" w:hAnsi="Times New Roman" w:hint="default"/>
      </w:rPr>
    </w:lvl>
    <w:lvl w:ilvl="1" w:tplc="04160003" w:tentative="1">
      <w:start w:val="1"/>
      <w:numFmt w:val="bullet"/>
      <w:lvlText w:val="o"/>
      <w:lvlJc w:val="left"/>
      <w:pPr>
        <w:tabs>
          <w:tab w:val="num" w:pos="1140"/>
        </w:tabs>
        <w:ind w:left="1140" w:hanging="360"/>
      </w:pPr>
      <w:rPr>
        <w:rFonts w:ascii="Courier New" w:hAnsi="Courier New" w:hint="default"/>
      </w:rPr>
    </w:lvl>
    <w:lvl w:ilvl="2" w:tplc="04160005" w:tentative="1">
      <w:start w:val="1"/>
      <w:numFmt w:val="bullet"/>
      <w:lvlText w:val=""/>
      <w:lvlJc w:val="left"/>
      <w:pPr>
        <w:tabs>
          <w:tab w:val="num" w:pos="1860"/>
        </w:tabs>
        <w:ind w:left="1860" w:hanging="360"/>
      </w:pPr>
      <w:rPr>
        <w:rFonts w:ascii="Wingdings" w:hAnsi="Wingdings" w:hint="default"/>
      </w:rPr>
    </w:lvl>
    <w:lvl w:ilvl="3" w:tplc="04160001" w:tentative="1">
      <w:start w:val="1"/>
      <w:numFmt w:val="bullet"/>
      <w:lvlText w:val=""/>
      <w:lvlJc w:val="left"/>
      <w:pPr>
        <w:tabs>
          <w:tab w:val="num" w:pos="2580"/>
        </w:tabs>
        <w:ind w:left="2580" w:hanging="360"/>
      </w:pPr>
      <w:rPr>
        <w:rFonts w:ascii="Symbol" w:hAnsi="Symbol" w:hint="default"/>
      </w:rPr>
    </w:lvl>
    <w:lvl w:ilvl="4" w:tplc="04160003" w:tentative="1">
      <w:start w:val="1"/>
      <w:numFmt w:val="bullet"/>
      <w:lvlText w:val="o"/>
      <w:lvlJc w:val="left"/>
      <w:pPr>
        <w:tabs>
          <w:tab w:val="num" w:pos="3300"/>
        </w:tabs>
        <w:ind w:left="3300" w:hanging="360"/>
      </w:pPr>
      <w:rPr>
        <w:rFonts w:ascii="Courier New" w:hAnsi="Courier New" w:hint="default"/>
      </w:rPr>
    </w:lvl>
    <w:lvl w:ilvl="5" w:tplc="04160005" w:tentative="1">
      <w:start w:val="1"/>
      <w:numFmt w:val="bullet"/>
      <w:lvlText w:val=""/>
      <w:lvlJc w:val="left"/>
      <w:pPr>
        <w:tabs>
          <w:tab w:val="num" w:pos="4020"/>
        </w:tabs>
        <w:ind w:left="4020" w:hanging="360"/>
      </w:pPr>
      <w:rPr>
        <w:rFonts w:ascii="Wingdings" w:hAnsi="Wingdings" w:hint="default"/>
      </w:rPr>
    </w:lvl>
    <w:lvl w:ilvl="6" w:tplc="04160001" w:tentative="1">
      <w:start w:val="1"/>
      <w:numFmt w:val="bullet"/>
      <w:lvlText w:val=""/>
      <w:lvlJc w:val="left"/>
      <w:pPr>
        <w:tabs>
          <w:tab w:val="num" w:pos="4740"/>
        </w:tabs>
        <w:ind w:left="4740" w:hanging="360"/>
      </w:pPr>
      <w:rPr>
        <w:rFonts w:ascii="Symbol" w:hAnsi="Symbol" w:hint="default"/>
      </w:rPr>
    </w:lvl>
    <w:lvl w:ilvl="7" w:tplc="04160003" w:tentative="1">
      <w:start w:val="1"/>
      <w:numFmt w:val="bullet"/>
      <w:lvlText w:val="o"/>
      <w:lvlJc w:val="left"/>
      <w:pPr>
        <w:tabs>
          <w:tab w:val="num" w:pos="5460"/>
        </w:tabs>
        <w:ind w:left="5460" w:hanging="360"/>
      </w:pPr>
      <w:rPr>
        <w:rFonts w:ascii="Courier New" w:hAnsi="Courier New" w:hint="default"/>
      </w:rPr>
    </w:lvl>
    <w:lvl w:ilvl="8" w:tplc="04160005" w:tentative="1">
      <w:start w:val="1"/>
      <w:numFmt w:val="bullet"/>
      <w:lvlText w:val=""/>
      <w:lvlJc w:val="left"/>
      <w:pPr>
        <w:tabs>
          <w:tab w:val="num" w:pos="6180"/>
        </w:tabs>
        <w:ind w:left="6180" w:hanging="360"/>
      </w:pPr>
      <w:rPr>
        <w:rFonts w:ascii="Wingdings" w:hAnsi="Wingdings" w:hint="default"/>
      </w:rPr>
    </w:lvl>
  </w:abstractNum>
  <w:abstractNum w:abstractNumId="16">
    <w:nsid w:val="46544F1C"/>
    <w:multiLevelType w:val="hybridMultilevel"/>
    <w:tmpl w:val="401E1B60"/>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nsid w:val="500510B8"/>
    <w:multiLevelType w:val="hybridMultilevel"/>
    <w:tmpl w:val="06F41892"/>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505A5E1E"/>
    <w:multiLevelType w:val="multilevel"/>
    <w:tmpl w:val="F31ACD5E"/>
    <w:lvl w:ilvl="0">
      <w:start w:val="8"/>
      <w:numFmt w:val="decimal"/>
      <w:lvlText w:val="%1."/>
      <w:lvlJc w:val="left"/>
      <w:pPr>
        <w:tabs>
          <w:tab w:val="num" w:pos="432"/>
        </w:tabs>
        <w:ind w:left="432" w:hanging="432"/>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nsid w:val="506A261B"/>
    <w:multiLevelType w:val="singleLevel"/>
    <w:tmpl w:val="38B278A4"/>
    <w:lvl w:ilvl="0">
      <w:start w:val="2"/>
      <w:numFmt w:val="decimal"/>
      <w:lvlText w:val="3.%1 "/>
      <w:legacy w:legacy="1" w:legacySpace="0" w:legacyIndent="283"/>
      <w:lvlJc w:val="left"/>
      <w:pPr>
        <w:ind w:left="283" w:hanging="283"/>
      </w:pPr>
      <w:rPr>
        <w:rFonts w:ascii="Times New Roman" w:hAnsi="Times New Roman" w:cs="Times New Roman" w:hint="default"/>
        <w:b/>
        <w:i w:val="0"/>
        <w:sz w:val="22"/>
        <w:u w:val="none"/>
      </w:rPr>
    </w:lvl>
  </w:abstractNum>
  <w:abstractNum w:abstractNumId="20">
    <w:nsid w:val="55BA7CE9"/>
    <w:multiLevelType w:val="hybridMultilevel"/>
    <w:tmpl w:val="E3A6E96C"/>
    <w:lvl w:ilvl="0" w:tplc="60DC5FC8">
      <w:start w:val="1"/>
      <w:numFmt w:val="lowerLetter"/>
      <w:lvlText w:val="%1)"/>
      <w:lvlJc w:val="left"/>
      <w:pPr>
        <w:tabs>
          <w:tab w:val="num" w:pos="705"/>
        </w:tabs>
        <w:ind w:left="705" w:hanging="360"/>
      </w:pPr>
      <w:rPr>
        <w:rFonts w:cs="Times New Roman" w:hint="default"/>
      </w:rPr>
    </w:lvl>
    <w:lvl w:ilvl="1" w:tplc="04160019" w:tentative="1">
      <w:start w:val="1"/>
      <w:numFmt w:val="lowerLetter"/>
      <w:lvlText w:val="%2."/>
      <w:lvlJc w:val="left"/>
      <w:pPr>
        <w:tabs>
          <w:tab w:val="num" w:pos="1425"/>
        </w:tabs>
        <w:ind w:left="1425" w:hanging="360"/>
      </w:pPr>
      <w:rPr>
        <w:rFonts w:cs="Times New Roman"/>
      </w:rPr>
    </w:lvl>
    <w:lvl w:ilvl="2" w:tplc="0416001B" w:tentative="1">
      <w:start w:val="1"/>
      <w:numFmt w:val="lowerRoman"/>
      <w:lvlText w:val="%3."/>
      <w:lvlJc w:val="right"/>
      <w:pPr>
        <w:tabs>
          <w:tab w:val="num" w:pos="2145"/>
        </w:tabs>
        <w:ind w:left="2145" w:hanging="180"/>
      </w:pPr>
      <w:rPr>
        <w:rFonts w:cs="Times New Roman"/>
      </w:rPr>
    </w:lvl>
    <w:lvl w:ilvl="3" w:tplc="0416000F" w:tentative="1">
      <w:start w:val="1"/>
      <w:numFmt w:val="decimal"/>
      <w:lvlText w:val="%4."/>
      <w:lvlJc w:val="left"/>
      <w:pPr>
        <w:tabs>
          <w:tab w:val="num" w:pos="2865"/>
        </w:tabs>
        <w:ind w:left="2865" w:hanging="360"/>
      </w:pPr>
      <w:rPr>
        <w:rFonts w:cs="Times New Roman"/>
      </w:rPr>
    </w:lvl>
    <w:lvl w:ilvl="4" w:tplc="04160019" w:tentative="1">
      <w:start w:val="1"/>
      <w:numFmt w:val="lowerLetter"/>
      <w:lvlText w:val="%5."/>
      <w:lvlJc w:val="left"/>
      <w:pPr>
        <w:tabs>
          <w:tab w:val="num" w:pos="3585"/>
        </w:tabs>
        <w:ind w:left="3585" w:hanging="360"/>
      </w:pPr>
      <w:rPr>
        <w:rFonts w:cs="Times New Roman"/>
      </w:rPr>
    </w:lvl>
    <w:lvl w:ilvl="5" w:tplc="0416001B" w:tentative="1">
      <w:start w:val="1"/>
      <w:numFmt w:val="lowerRoman"/>
      <w:lvlText w:val="%6."/>
      <w:lvlJc w:val="right"/>
      <w:pPr>
        <w:tabs>
          <w:tab w:val="num" w:pos="4305"/>
        </w:tabs>
        <w:ind w:left="4305" w:hanging="180"/>
      </w:pPr>
      <w:rPr>
        <w:rFonts w:cs="Times New Roman"/>
      </w:rPr>
    </w:lvl>
    <w:lvl w:ilvl="6" w:tplc="0416000F" w:tentative="1">
      <w:start w:val="1"/>
      <w:numFmt w:val="decimal"/>
      <w:lvlText w:val="%7."/>
      <w:lvlJc w:val="left"/>
      <w:pPr>
        <w:tabs>
          <w:tab w:val="num" w:pos="5025"/>
        </w:tabs>
        <w:ind w:left="5025" w:hanging="360"/>
      </w:pPr>
      <w:rPr>
        <w:rFonts w:cs="Times New Roman"/>
      </w:rPr>
    </w:lvl>
    <w:lvl w:ilvl="7" w:tplc="04160019" w:tentative="1">
      <w:start w:val="1"/>
      <w:numFmt w:val="lowerLetter"/>
      <w:lvlText w:val="%8."/>
      <w:lvlJc w:val="left"/>
      <w:pPr>
        <w:tabs>
          <w:tab w:val="num" w:pos="5745"/>
        </w:tabs>
        <w:ind w:left="5745" w:hanging="360"/>
      </w:pPr>
      <w:rPr>
        <w:rFonts w:cs="Times New Roman"/>
      </w:rPr>
    </w:lvl>
    <w:lvl w:ilvl="8" w:tplc="0416001B" w:tentative="1">
      <w:start w:val="1"/>
      <w:numFmt w:val="lowerRoman"/>
      <w:lvlText w:val="%9."/>
      <w:lvlJc w:val="right"/>
      <w:pPr>
        <w:tabs>
          <w:tab w:val="num" w:pos="6465"/>
        </w:tabs>
        <w:ind w:left="6465" w:hanging="180"/>
      </w:pPr>
      <w:rPr>
        <w:rFonts w:cs="Times New Roman"/>
      </w:rPr>
    </w:lvl>
  </w:abstractNum>
  <w:abstractNum w:abstractNumId="21">
    <w:nsid w:val="5A74548B"/>
    <w:multiLevelType w:val="hybridMultilevel"/>
    <w:tmpl w:val="20F81E0E"/>
    <w:lvl w:ilvl="0" w:tplc="4D7E5FEA">
      <w:numFmt w:val="bullet"/>
      <w:lvlText w:val="-"/>
      <w:lvlJc w:val="left"/>
      <w:pPr>
        <w:tabs>
          <w:tab w:val="num" w:pos="420"/>
        </w:tabs>
        <w:ind w:left="420" w:hanging="360"/>
      </w:pPr>
      <w:rPr>
        <w:rFonts w:ascii="Times New Roman" w:eastAsia="Times New Roman" w:hAnsi="Times New Roman" w:hint="default"/>
        <w:b/>
      </w:rPr>
    </w:lvl>
    <w:lvl w:ilvl="1" w:tplc="04160003" w:tentative="1">
      <w:start w:val="1"/>
      <w:numFmt w:val="bullet"/>
      <w:lvlText w:val="o"/>
      <w:lvlJc w:val="left"/>
      <w:pPr>
        <w:tabs>
          <w:tab w:val="num" w:pos="1140"/>
        </w:tabs>
        <w:ind w:left="1140" w:hanging="360"/>
      </w:pPr>
      <w:rPr>
        <w:rFonts w:ascii="Courier New" w:hAnsi="Courier New" w:hint="default"/>
      </w:rPr>
    </w:lvl>
    <w:lvl w:ilvl="2" w:tplc="04160005" w:tentative="1">
      <w:start w:val="1"/>
      <w:numFmt w:val="bullet"/>
      <w:lvlText w:val=""/>
      <w:lvlJc w:val="left"/>
      <w:pPr>
        <w:tabs>
          <w:tab w:val="num" w:pos="1860"/>
        </w:tabs>
        <w:ind w:left="1860" w:hanging="360"/>
      </w:pPr>
      <w:rPr>
        <w:rFonts w:ascii="Wingdings" w:hAnsi="Wingdings" w:hint="default"/>
      </w:rPr>
    </w:lvl>
    <w:lvl w:ilvl="3" w:tplc="04160001" w:tentative="1">
      <w:start w:val="1"/>
      <w:numFmt w:val="bullet"/>
      <w:lvlText w:val=""/>
      <w:lvlJc w:val="left"/>
      <w:pPr>
        <w:tabs>
          <w:tab w:val="num" w:pos="2580"/>
        </w:tabs>
        <w:ind w:left="2580" w:hanging="360"/>
      </w:pPr>
      <w:rPr>
        <w:rFonts w:ascii="Symbol" w:hAnsi="Symbol" w:hint="default"/>
      </w:rPr>
    </w:lvl>
    <w:lvl w:ilvl="4" w:tplc="04160003" w:tentative="1">
      <w:start w:val="1"/>
      <w:numFmt w:val="bullet"/>
      <w:lvlText w:val="o"/>
      <w:lvlJc w:val="left"/>
      <w:pPr>
        <w:tabs>
          <w:tab w:val="num" w:pos="3300"/>
        </w:tabs>
        <w:ind w:left="3300" w:hanging="360"/>
      </w:pPr>
      <w:rPr>
        <w:rFonts w:ascii="Courier New" w:hAnsi="Courier New" w:hint="default"/>
      </w:rPr>
    </w:lvl>
    <w:lvl w:ilvl="5" w:tplc="04160005" w:tentative="1">
      <w:start w:val="1"/>
      <w:numFmt w:val="bullet"/>
      <w:lvlText w:val=""/>
      <w:lvlJc w:val="left"/>
      <w:pPr>
        <w:tabs>
          <w:tab w:val="num" w:pos="4020"/>
        </w:tabs>
        <w:ind w:left="4020" w:hanging="360"/>
      </w:pPr>
      <w:rPr>
        <w:rFonts w:ascii="Wingdings" w:hAnsi="Wingdings" w:hint="default"/>
      </w:rPr>
    </w:lvl>
    <w:lvl w:ilvl="6" w:tplc="04160001" w:tentative="1">
      <w:start w:val="1"/>
      <w:numFmt w:val="bullet"/>
      <w:lvlText w:val=""/>
      <w:lvlJc w:val="left"/>
      <w:pPr>
        <w:tabs>
          <w:tab w:val="num" w:pos="4740"/>
        </w:tabs>
        <w:ind w:left="4740" w:hanging="360"/>
      </w:pPr>
      <w:rPr>
        <w:rFonts w:ascii="Symbol" w:hAnsi="Symbol" w:hint="default"/>
      </w:rPr>
    </w:lvl>
    <w:lvl w:ilvl="7" w:tplc="04160003" w:tentative="1">
      <w:start w:val="1"/>
      <w:numFmt w:val="bullet"/>
      <w:lvlText w:val="o"/>
      <w:lvlJc w:val="left"/>
      <w:pPr>
        <w:tabs>
          <w:tab w:val="num" w:pos="5460"/>
        </w:tabs>
        <w:ind w:left="5460" w:hanging="360"/>
      </w:pPr>
      <w:rPr>
        <w:rFonts w:ascii="Courier New" w:hAnsi="Courier New" w:hint="default"/>
      </w:rPr>
    </w:lvl>
    <w:lvl w:ilvl="8" w:tplc="04160005" w:tentative="1">
      <w:start w:val="1"/>
      <w:numFmt w:val="bullet"/>
      <w:lvlText w:val=""/>
      <w:lvlJc w:val="left"/>
      <w:pPr>
        <w:tabs>
          <w:tab w:val="num" w:pos="6180"/>
        </w:tabs>
        <w:ind w:left="6180" w:hanging="360"/>
      </w:pPr>
      <w:rPr>
        <w:rFonts w:ascii="Wingdings" w:hAnsi="Wingdings" w:hint="default"/>
      </w:rPr>
    </w:lvl>
  </w:abstractNum>
  <w:abstractNum w:abstractNumId="22">
    <w:nsid w:val="65EF4B86"/>
    <w:multiLevelType w:val="singleLevel"/>
    <w:tmpl w:val="19BCC7A0"/>
    <w:lvl w:ilvl="0">
      <w:start w:val="1"/>
      <w:numFmt w:val="decimal"/>
      <w:lvlText w:val="3.2.%1 "/>
      <w:legacy w:legacy="1" w:legacySpace="0" w:legacyIndent="283"/>
      <w:lvlJc w:val="left"/>
      <w:pPr>
        <w:ind w:left="283" w:hanging="283"/>
      </w:pPr>
      <w:rPr>
        <w:rFonts w:ascii="Times New Roman" w:hAnsi="Times New Roman" w:cs="Times New Roman" w:hint="default"/>
        <w:b/>
        <w:i w:val="0"/>
        <w:sz w:val="22"/>
        <w:u w:val="none"/>
      </w:rPr>
    </w:lvl>
  </w:abstractNum>
  <w:abstractNum w:abstractNumId="23">
    <w:nsid w:val="693011EE"/>
    <w:multiLevelType w:val="singleLevel"/>
    <w:tmpl w:val="FD9E5614"/>
    <w:lvl w:ilvl="0">
      <w:start w:val="1"/>
      <w:numFmt w:val="lowerLetter"/>
      <w:lvlText w:val="%1)"/>
      <w:lvlJc w:val="left"/>
      <w:pPr>
        <w:tabs>
          <w:tab w:val="num" w:pos="1065"/>
        </w:tabs>
        <w:ind w:left="1065" w:hanging="360"/>
      </w:pPr>
      <w:rPr>
        <w:rFonts w:cs="Times New Roman" w:hint="default"/>
      </w:rPr>
    </w:lvl>
  </w:abstractNum>
  <w:abstractNum w:abstractNumId="24">
    <w:nsid w:val="69C86CF4"/>
    <w:multiLevelType w:val="hybridMultilevel"/>
    <w:tmpl w:val="11F0AB16"/>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74633EDE"/>
    <w:multiLevelType w:val="hybridMultilevel"/>
    <w:tmpl w:val="F782BD6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9"/>
  </w:num>
  <w:num w:numId="3">
    <w:abstractNumId w:val="22"/>
  </w:num>
  <w:num w:numId="4">
    <w:abstractNumId w:val="23"/>
  </w:num>
  <w:num w:numId="5">
    <w:abstractNumId w:val="9"/>
  </w:num>
  <w:num w:numId="6">
    <w:abstractNumId w:val="6"/>
  </w:num>
  <w:num w:numId="7">
    <w:abstractNumId w:val="2"/>
  </w:num>
  <w:num w:numId="8">
    <w:abstractNumId w:val="3"/>
  </w:num>
  <w:num w:numId="9">
    <w:abstractNumId w:val="10"/>
  </w:num>
  <w:num w:numId="10">
    <w:abstractNumId w:val="3"/>
  </w:num>
  <w:num w:numId="11">
    <w:abstractNumId w:val="18"/>
  </w:num>
  <w:num w:numId="12">
    <w:abstractNumId w:val="14"/>
  </w:num>
  <w:num w:numId="13">
    <w:abstractNumId w:val="4"/>
  </w:num>
  <w:num w:numId="14">
    <w:abstractNumId w:val="20"/>
  </w:num>
  <w:num w:numId="15">
    <w:abstractNumId w:val="13"/>
  </w:num>
  <w:num w:numId="16">
    <w:abstractNumId w:val="11"/>
  </w:num>
  <w:num w:numId="17">
    <w:abstractNumId w:val="12"/>
  </w:num>
  <w:num w:numId="18">
    <w:abstractNumId w:val="16"/>
  </w:num>
  <w:num w:numId="19">
    <w:abstractNumId w:val="21"/>
  </w:num>
  <w:num w:numId="20">
    <w:abstractNumId w:val="15"/>
  </w:num>
  <w:num w:numId="21">
    <w:abstractNumId w:val="1"/>
  </w:num>
  <w:num w:numId="22">
    <w:abstractNumId w:val="7"/>
  </w:num>
  <w:num w:numId="23">
    <w:abstractNumId w:val="5"/>
  </w:num>
  <w:num w:numId="24">
    <w:abstractNumId w:val="24"/>
  </w:num>
  <w:num w:numId="25">
    <w:abstractNumId w:val="17"/>
  </w:num>
  <w:num w:numId="26">
    <w:abstractNumId w:val="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35D0C"/>
    <w:rsid w:val="000139CC"/>
    <w:rsid w:val="00044B9F"/>
    <w:rsid w:val="00046C3E"/>
    <w:rsid w:val="000521EB"/>
    <w:rsid w:val="00055296"/>
    <w:rsid w:val="00083A59"/>
    <w:rsid w:val="00090116"/>
    <w:rsid w:val="00100842"/>
    <w:rsid w:val="001043D2"/>
    <w:rsid w:val="001356C3"/>
    <w:rsid w:val="00167A91"/>
    <w:rsid w:val="00190A51"/>
    <w:rsid w:val="001C498D"/>
    <w:rsid w:val="001E06FE"/>
    <w:rsid w:val="001F4AAA"/>
    <w:rsid w:val="001F5D21"/>
    <w:rsid w:val="001F5E9B"/>
    <w:rsid w:val="001F704A"/>
    <w:rsid w:val="00203308"/>
    <w:rsid w:val="00215C87"/>
    <w:rsid w:val="00253915"/>
    <w:rsid w:val="00263F97"/>
    <w:rsid w:val="002772A5"/>
    <w:rsid w:val="00277571"/>
    <w:rsid w:val="002A006C"/>
    <w:rsid w:val="002B250F"/>
    <w:rsid w:val="002C7202"/>
    <w:rsid w:val="00334462"/>
    <w:rsid w:val="003E37CA"/>
    <w:rsid w:val="00431A7A"/>
    <w:rsid w:val="00433112"/>
    <w:rsid w:val="0048389F"/>
    <w:rsid w:val="004A7E7D"/>
    <w:rsid w:val="004B25F2"/>
    <w:rsid w:val="004C2A6D"/>
    <w:rsid w:val="005038E3"/>
    <w:rsid w:val="005120F0"/>
    <w:rsid w:val="00577D54"/>
    <w:rsid w:val="00591394"/>
    <w:rsid w:val="005A1896"/>
    <w:rsid w:val="005B1B8B"/>
    <w:rsid w:val="005C2456"/>
    <w:rsid w:val="005D41CA"/>
    <w:rsid w:val="00621DE5"/>
    <w:rsid w:val="0063494A"/>
    <w:rsid w:val="00652CE5"/>
    <w:rsid w:val="006729AE"/>
    <w:rsid w:val="006B784D"/>
    <w:rsid w:val="006D6708"/>
    <w:rsid w:val="00711DD9"/>
    <w:rsid w:val="007346E1"/>
    <w:rsid w:val="00735D0C"/>
    <w:rsid w:val="0074046C"/>
    <w:rsid w:val="008310B3"/>
    <w:rsid w:val="008433E1"/>
    <w:rsid w:val="00871288"/>
    <w:rsid w:val="00902D32"/>
    <w:rsid w:val="0092245B"/>
    <w:rsid w:val="00951FF2"/>
    <w:rsid w:val="00962189"/>
    <w:rsid w:val="00963432"/>
    <w:rsid w:val="00970509"/>
    <w:rsid w:val="009A25B0"/>
    <w:rsid w:val="009B3253"/>
    <w:rsid w:val="009C0F58"/>
    <w:rsid w:val="00A73279"/>
    <w:rsid w:val="00A758DE"/>
    <w:rsid w:val="00AB0180"/>
    <w:rsid w:val="00AC382F"/>
    <w:rsid w:val="00AC3936"/>
    <w:rsid w:val="00AC5493"/>
    <w:rsid w:val="00AF6C82"/>
    <w:rsid w:val="00B1275B"/>
    <w:rsid w:val="00B157A4"/>
    <w:rsid w:val="00B202A7"/>
    <w:rsid w:val="00B82872"/>
    <w:rsid w:val="00BC6FB1"/>
    <w:rsid w:val="00C231E3"/>
    <w:rsid w:val="00C5337C"/>
    <w:rsid w:val="00C97B32"/>
    <w:rsid w:val="00CC1FAA"/>
    <w:rsid w:val="00CD2717"/>
    <w:rsid w:val="00CF1EE8"/>
    <w:rsid w:val="00D068DE"/>
    <w:rsid w:val="00D55252"/>
    <w:rsid w:val="00D6451F"/>
    <w:rsid w:val="00D87B90"/>
    <w:rsid w:val="00DB7D1F"/>
    <w:rsid w:val="00DD17FC"/>
    <w:rsid w:val="00E114D5"/>
    <w:rsid w:val="00E508DC"/>
    <w:rsid w:val="00E95257"/>
    <w:rsid w:val="00EB2A31"/>
    <w:rsid w:val="00EC6F3E"/>
    <w:rsid w:val="00EE41DF"/>
    <w:rsid w:val="00EE76AF"/>
    <w:rsid w:val="00F34D63"/>
    <w:rsid w:val="00F77770"/>
    <w:rsid w:val="00FC6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D0C"/>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735D0C"/>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735D0C"/>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unhideWhenUsed/>
    <w:qFormat/>
    <w:rsid w:val="00735D0C"/>
    <w:pPr>
      <w:keepNext/>
      <w:spacing w:before="240" w:beforeAutospacing="0" w:after="60" w:afterAutospacing="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qFormat/>
    <w:rsid w:val="00735D0C"/>
    <w:pPr>
      <w:keepNext/>
      <w:spacing w:before="240" w:beforeAutospacing="0" w:after="60" w:afterAutospacing="0"/>
      <w:outlineLvl w:val="3"/>
    </w:pPr>
    <w:rPr>
      <w:rFonts w:eastAsia="Times New Roman"/>
      <w:b/>
      <w:bCs/>
      <w:sz w:val="28"/>
      <w:szCs w:val="28"/>
    </w:rPr>
  </w:style>
  <w:style w:type="paragraph" w:styleId="Ttulo5">
    <w:name w:val="heading 5"/>
    <w:basedOn w:val="Normal"/>
    <w:next w:val="Normal"/>
    <w:link w:val="Ttulo5Char"/>
    <w:uiPriority w:val="9"/>
    <w:qFormat/>
    <w:rsid w:val="00735D0C"/>
    <w:pPr>
      <w:spacing w:before="240" w:beforeAutospacing="0" w:after="60" w:afterAutospacing="0"/>
      <w:outlineLvl w:val="4"/>
    </w:pPr>
    <w:rPr>
      <w:rFonts w:eastAsia="Times New Roman"/>
      <w:b/>
      <w:bCs/>
      <w:i/>
      <w:iCs/>
      <w:sz w:val="26"/>
      <w:szCs w:val="26"/>
    </w:rPr>
  </w:style>
  <w:style w:type="paragraph" w:styleId="Ttulo6">
    <w:name w:val="heading 6"/>
    <w:basedOn w:val="Normal"/>
    <w:next w:val="Normal"/>
    <w:link w:val="Ttulo6Char"/>
    <w:uiPriority w:val="9"/>
    <w:qFormat/>
    <w:rsid w:val="00735D0C"/>
    <w:pPr>
      <w:keepNext/>
      <w:spacing w:before="0" w:beforeAutospacing="0" w:after="0" w:afterAutospacing="0"/>
      <w:outlineLvl w:val="5"/>
    </w:pPr>
    <w:rPr>
      <w:rFonts w:ascii="Arial" w:eastAsia="Times New Roman" w:hAnsi="Arial" w:cs="Arial"/>
      <w:b/>
      <w:bCs/>
      <w:color w:val="FF0000"/>
      <w:sz w:val="28"/>
    </w:rPr>
  </w:style>
  <w:style w:type="paragraph" w:styleId="Ttulo7">
    <w:name w:val="heading 7"/>
    <w:basedOn w:val="Normal"/>
    <w:next w:val="Normal"/>
    <w:link w:val="Ttulo7Char"/>
    <w:uiPriority w:val="9"/>
    <w:qFormat/>
    <w:rsid w:val="00735D0C"/>
    <w:pPr>
      <w:keepNext/>
      <w:spacing w:before="0" w:beforeAutospacing="0" w:after="0" w:afterAutospacing="0"/>
      <w:jc w:val="center"/>
      <w:outlineLvl w:val="6"/>
    </w:pPr>
    <w:rPr>
      <w:rFonts w:ascii="Arial" w:eastAsia="Times New Roman" w:hAnsi="Arial" w:cs="Arial"/>
      <w:b/>
      <w:bCs/>
      <w:color w:val="FF0000"/>
      <w:sz w:val="28"/>
    </w:rPr>
  </w:style>
  <w:style w:type="paragraph" w:styleId="Ttulo8">
    <w:name w:val="heading 8"/>
    <w:basedOn w:val="Normal"/>
    <w:next w:val="Normal"/>
    <w:link w:val="Ttulo8Char"/>
    <w:uiPriority w:val="9"/>
    <w:qFormat/>
    <w:rsid w:val="00735D0C"/>
    <w:pPr>
      <w:keepNext/>
      <w:spacing w:before="0" w:beforeAutospacing="0" w:after="0" w:afterAutospacing="0"/>
      <w:outlineLvl w:val="7"/>
    </w:pPr>
    <w:rPr>
      <w:rFonts w:ascii="Arial" w:eastAsia="Times New Roman" w:hAnsi="Arial" w:cs="Arial"/>
      <w:b/>
      <w:color w:val="0000FF"/>
      <w:sz w:val="28"/>
    </w:rPr>
  </w:style>
  <w:style w:type="paragraph" w:styleId="Ttulo9">
    <w:name w:val="heading 9"/>
    <w:basedOn w:val="Normal"/>
    <w:next w:val="Normal"/>
    <w:link w:val="Ttulo9Char"/>
    <w:uiPriority w:val="9"/>
    <w:qFormat/>
    <w:rsid w:val="00735D0C"/>
    <w:pPr>
      <w:keepNext/>
      <w:spacing w:before="0" w:beforeAutospacing="0" w:after="0" w:afterAutospacing="0"/>
      <w:outlineLvl w:val="8"/>
    </w:pPr>
    <w:rPr>
      <w:rFonts w:ascii="Arial" w:eastAsia="Times New Roman" w:hAnsi="Arial" w:cs="Arial"/>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D0C"/>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735D0C"/>
    <w:rPr>
      <w:rFonts w:ascii="Arial" w:eastAsiaTheme="minorEastAsia" w:hAnsi="Arial" w:cs="Arial"/>
      <w:b/>
      <w:bCs/>
      <w:color w:val="000000"/>
      <w:sz w:val="21"/>
      <w:szCs w:val="21"/>
      <w:lang w:eastAsia="pt-BR"/>
    </w:rPr>
  </w:style>
  <w:style w:type="character" w:customStyle="1" w:styleId="Ttulo3Char">
    <w:name w:val="Título 3 Char"/>
    <w:basedOn w:val="Fontepargpadro"/>
    <w:link w:val="Ttulo3"/>
    <w:uiPriority w:val="9"/>
    <w:rsid w:val="00735D0C"/>
    <w:rPr>
      <w:rFonts w:asciiTheme="majorHAnsi" w:eastAsiaTheme="majorEastAsia" w:hAnsiTheme="majorHAnsi" w:cs="Times New Roman"/>
      <w:b/>
      <w:bCs/>
      <w:sz w:val="26"/>
      <w:szCs w:val="26"/>
      <w:lang w:eastAsia="pt-BR"/>
    </w:rPr>
  </w:style>
  <w:style w:type="character" w:customStyle="1" w:styleId="Ttulo4Char">
    <w:name w:val="Título 4 Char"/>
    <w:basedOn w:val="Fontepargpadro"/>
    <w:link w:val="Ttulo4"/>
    <w:uiPriority w:val="9"/>
    <w:rsid w:val="00735D0C"/>
    <w:rPr>
      <w:rFonts w:ascii="Times New Roman" w:eastAsia="Times New Roman" w:hAnsi="Times New Roman" w:cs="Times New Roman"/>
      <w:b/>
      <w:bCs/>
      <w:sz w:val="28"/>
      <w:szCs w:val="28"/>
      <w:lang w:eastAsia="pt-BR"/>
    </w:rPr>
  </w:style>
  <w:style w:type="character" w:customStyle="1" w:styleId="Ttulo5Char">
    <w:name w:val="Título 5 Char"/>
    <w:basedOn w:val="Fontepargpadro"/>
    <w:link w:val="Ttulo5"/>
    <w:uiPriority w:val="9"/>
    <w:rsid w:val="00735D0C"/>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uiPriority w:val="9"/>
    <w:rsid w:val="00735D0C"/>
    <w:rPr>
      <w:rFonts w:ascii="Arial" w:eastAsia="Times New Roman" w:hAnsi="Arial" w:cs="Arial"/>
      <w:b/>
      <w:bCs/>
      <w:color w:val="FF0000"/>
      <w:sz w:val="28"/>
      <w:szCs w:val="24"/>
      <w:lang w:eastAsia="pt-BR"/>
    </w:rPr>
  </w:style>
  <w:style w:type="character" w:customStyle="1" w:styleId="Ttulo7Char">
    <w:name w:val="Título 7 Char"/>
    <w:basedOn w:val="Fontepargpadro"/>
    <w:link w:val="Ttulo7"/>
    <w:uiPriority w:val="9"/>
    <w:rsid w:val="00735D0C"/>
    <w:rPr>
      <w:rFonts w:ascii="Arial" w:eastAsia="Times New Roman" w:hAnsi="Arial" w:cs="Arial"/>
      <w:b/>
      <w:bCs/>
      <w:color w:val="FF0000"/>
      <w:sz w:val="28"/>
      <w:szCs w:val="24"/>
      <w:lang w:eastAsia="pt-BR"/>
    </w:rPr>
  </w:style>
  <w:style w:type="character" w:customStyle="1" w:styleId="Ttulo8Char">
    <w:name w:val="Título 8 Char"/>
    <w:basedOn w:val="Fontepargpadro"/>
    <w:link w:val="Ttulo8"/>
    <w:uiPriority w:val="9"/>
    <w:rsid w:val="00735D0C"/>
    <w:rPr>
      <w:rFonts w:ascii="Arial" w:eastAsia="Times New Roman" w:hAnsi="Arial" w:cs="Arial"/>
      <w:b/>
      <w:color w:val="0000FF"/>
      <w:sz w:val="28"/>
      <w:szCs w:val="24"/>
      <w:lang w:eastAsia="pt-BR"/>
    </w:rPr>
  </w:style>
  <w:style w:type="character" w:customStyle="1" w:styleId="Ttulo9Char">
    <w:name w:val="Título 9 Char"/>
    <w:basedOn w:val="Fontepargpadro"/>
    <w:link w:val="Ttulo9"/>
    <w:uiPriority w:val="9"/>
    <w:rsid w:val="00735D0C"/>
    <w:rPr>
      <w:rFonts w:ascii="Arial" w:eastAsia="Times New Roman" w:hAnsi="Arial" w:cs="Arial"/>
      <w:color w:val="000000"/>
      <w:sz w:val="28"/>
      <w:szCs w:val="24"/>
      <w:lang w:eastAsia="pt-BR"/>
    </w:rPr>
  </w:style>
  <w:style w:type="character" w:styleId="Hyperlink">
    <w:name w:val="Hyperlink"/>
    <w:basedOn w:val="Fontepargpadro"/>
    <w:uiPriority w:val="99"/>
    <w:unhideWhenUsed/>
    <w:rsid w:val="00735D0C"/>
    <w:rPr>
      <w:rFonts w:cs="Times New Roman"/>
      <w:color w:val="0000FF"/>
      <w:u w:val="single"/>
    </w:rPr>
  </w:style>
  <w:style w:type="paragraph" w:styleId="NormalWeb">
    <w:name w:val="Normal (Web)"/>
    <w:basedOn w:val="Normal"/>
    <w:uiPriority w:val="99"/>
    <w:unhideWhenUsed/>
    <w:rsid w:val="00735D0C"/>
    <w:pPr>
      <w:ind w:firstLine="567"/>
      <w:jc w:val="both"/>
    </w:pPr>
    <w:rPr>
      <w:rFonts w:ascii="Arial" w:hAnsi="Arial" w:cs="Arial"/>
      <w:color w:val="000000"/>
      <w:sz w:val="20"/>
      <w:szCs w:val="20"/>
    </w:rPr>
  </w:style>
  <w:style w:type="paragraph" w:customStyle="1" w:styleId="legenda">
    <w:name w:val="legenda"/>
    <w:basedOn w:val="Normal"/>
    <w:rsid w:val="00735D0C"/>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rsid w:val="00735D0C"/>
    <w:pPr>
      <w:spacing w:before="75" w:beforeAutospacing="0"/>
      <w:ind w:firstLine="567"/>
      <w:jc w:val="center"/>
    </w:pPr>
    <w:rPr>
      <w:rFonts w:ascii="Verdana" w:hAnsi="Verdana" w:cs="Arial"/>
      <w:color w:val="003366"/>
      <w:sz w:val="18"/>
      <w:szCs w:val="18"/>
    </w:rPr>
  </w:style>
  <w:style w:type="paragraph" w:customStyle="1" w:styleId="texto">
    <w:name w:val="texto"/>
    <w:basedOn w:val="Normal"/>
    <w:rsid w:val="00735D0C"/>
    <w:pPr>
      <w:ind w:firstLine="567"/>
    </w:pPr>
    <w:rPr>
      <w:rFonts w:ascii="Arial" w:hAnsi="Arial" w:cs="Arial"/>
      <w:color w:val="000000"/>
      <w:sz w:val="20"/>
      <w:szCs w:val="20"/>
    </w:rPr>
  </w:style>
  <w:style w:type="paragraph" w:customStyle="1" w:styleId="textocenter">
    <w:name w:val="texto_center"/>
    <w:basedOn w:val="Normal"/>
    <w:rsid w:val="00735D0C"/>
    <w:pPr>
      <w:jc w:val="center"/>
    </w:pPr>
    <w:rPr>
      <w:rFonts w:ascii="Arial" w:hAnsi="Arial" w:cs="Arial"/>
      <w:color w:val="000000"/>
      <w:sz w:val="20"/>
      <w:szCs w:val="20"/>
    </w:rPr>
  </w:style>
  <w:style w:type="paragraph" w:customStyle="1" w:styleId="alineas">
    <w:name w:val="alineas"/>
    <w:basedOn w:val="Normal"/>
    <w:rsid w:val="00735D0C"/>
    <w:pPr>
      <w:ind w:left="750"/>
      <w:jc w:val="both"/>
    </w:pPr>
    <w:rPr>
      <w:rFonts w:ascii="Arial" w:hAnsi="Arial" w:cs="Arial"/>
      <w:color w:val="000000"/>
      <w:sz w:val="20"/>
      <w:szCs w:val="20"/>
    </w:rPr>
  </w:style>
  <w:style w:type="paragraph" w:customStyle="1" w:styleId="ementa">
    <w:name w:val="ementa"/>
    <w:basedOn w:val="Normal"/>
    <w:rsid w:val="00735D0C"/>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sid w:val="00735D0C"/>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735D0C"/>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5D0C"/>
    <w:rPr>
      <w:rFonts w:ascii="Tahoma" w:eastAsiaTheme="minorEastAsia" w:hAnsi="Tahoma" w:cs="Tahoma"/>
      <w:sz w:val="16"/>
      <w:szCs w:val="16"/>
      <w:lang w:eastAsia="pt-BR"/>
    </w:rPr>
  </w:style>
  <w:style w:type="paragraph" w:styleId="TextosemFormatao">
    <w:name w:val="Plain Text"/>
    <w:basedOn w:val="Normal"/>
    <w:link w:val="TextosemFormataoChar"/>
    <w:uiPriority w:val="99"/>
    <w:rsid w:val="00735D0C"/>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rsid w:val="00735D0C"/>
    <w:rPr>
      <w:rFonts w:ascii="Courier New" w:eastAsia="Times New Roman" w:hAnsi="Courier New" w:cs="Courier New"/>
      <w:sz w:val="20"/>
      <w:szCs w:val="20"/>
      <w:lang w:eastAsia="pt-BR"/>
    </w:rPr>
  </w:style>
  <w:style w:type="paragraph" w:styleId="Recuodecorpodetexto2">
    <w:name w:val="Body Text Indent 2"/>
    <w:basedOn w:val="Normal"/>
    <w:link w:val="Recuodecorpodetexto2Char"/>
    <w:uiPriority w:val="99"/>
    <w:semiHidden/>
    <w:unhideWhenUsed/>
    <w:rsid w:val="00735D0C"/>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rsid w:val="00735D0C"/>
    <w:rPr>
      <w:rFonts w:ascii="Arial" w:eastAsia="Times New Roman" w:hAnsi="Arial" w:cs="Times New Roman"/>
      <w:sz w:val="24"/>
      <w:szCs w:val="20"/>
      <w:lang w:eastAsia="pt-BR"/>
    </w:rPr>
  </w:style>
  <w:style w:type="paragraph" w:styleId="Corpodetexto3">
    <w:name w:val="Body Text 3"/>
    <w:basedOn w:val="Normal"/>
    <w:link w:val="Corpodetexto3Char"/>
    <w:uiPriority w:val="99"/>
    <w:unhideWhenUsed/>
    <w:rsid w:val="00735D0C"/>
    <w:pPr>
      <w:spacing w:after="120"/>
    </w:pPr>
    <w:rPr>
      <w:sz w:val="16"/>
      <w:szCs w:val="16"/>
    </w:rPr>
  </w:style>
  <w:style w:type="character" w:customStyle="1" w:styleId="Corpodetexto3Char">
    <w:name w:val="Corpo de texto 3 Char"/>
    <w:basedOn w:val="Fontepargpadro"/>
    <w:link w:val="Corpodetexto3"/>
    <w:uiPriority w:val="99"/>
    <w:rsid w:val="00735D0C"/>
    <w:rPr>
      <w:rFonts w:ascii="Times New Roman" w:eastAsiaTheme="minorEastAsia" w:hAnsi="Times New Roman" w:cs="Times New Roman"/>
      <w:sz w:val="16"/>
      <w:szCs w:val="16"/>
      <w:lang w:eastAsia="pt-BR"/>
    </w:rPr>
  </w:style>
  <w:style w:type="paragraph" w:styleId="Corpodetexto">
    <w:name w:val="Body Text"/>
    <w:basedOn w:val="Normal"/>
    <w:link w:val="CorpodetextoChar"/>
    <w:uiPriority w:val="99"/>
    <w:rsid w:val="00735D0C"/>
    <w:pPr>
      <w:spacing w:before="0" w:beforeAutospacing="0" w:after="120" w:afterAutospacing="0"/>
    </w:pPr>
    <w:rPr>
      <w:rFonts w:eastAsia="Times New Roman"/>
    </w:rPr>
  </w:style>
  <w:style w:type="character" w:customStyle="1" w:styleId="CorpodetextoChar">
    <w:name w:val="Corpo de texto Char"/>
    <w:basedOn w:val="Fontepargpadro"/>
    <w:link w:val="Corpodetexto"/>
    <w:uiPriority w:val="99"/>
    <w:rsid w:val="00735D0C"/>
    <w:rPr>
      <w:rFonts w:ascii="Times New Roman" w:eastAsia="Times New Roman" w:hAnsi="Times New Roman" w:cs="Times New Roman"/>
      <w:sz w:val="24"/>
      <w:szCs w:val="24"/>
      <w:lang w:eastAsia="pt-BR"/>
    </w:rPr>
  </w:style>
  <w:style w:type="paragraph" w:styleId="Corpodetexto2">
    <w:name w:val="Body Text 2"/>
    <w:basedOn w:val="Normal"/>
    <w:link w:val="Corpodetexto2Char"/>
    <w:uiPriority w:val="99"/>
    <w:rsid w:val="00735D0C"/>
    <w:pPr>
      <w:spacing w:before="0" w:beforeAutospacing="0" w:after="120" w:afterAutospacing="0" w:line="480" w:lineRule="auto"/>
    </w:pPr>
    <w:rPr>
      <w:rFonts w:eastAsia="Times New Roman"/>
    </w:rPr>
  </w:style>
  <w:style w:type="character" w:customStyle="1" w:styleId="Corpodetexto2Char">
    <w:name w:val="Corpo de texto 2 Char"/>
    <w:basedOn w:val="Fontepargpadro"/>
    <w:link w:val="Corpodetexto2"/>
    <w:uiPriority w:val="99"/>
    <w:rsid w:val="00735D0C"/>
    <w:rPr>
      <w:rFonts w:ascii="Times New Roman" w:eastAsia="Times New Roman" w:hAnsi="Times New Roman" w:cs="Times New Roman"/>
      <w:sz w:val="24"/>
      <w:szCs w:val="24"/>
      <w:lang w:eastAsia="pt-BR"/>
    </w:rPr>
  </w:style>
  <w:style w:type="character" w:customStyle="1" w:styleId="s1">
    <w:name w:val="s1"/>
    <w:basedOn w:val="Fontepargpadro"/>
    <w:rsid w:val="00735D0C"/>
    <w:rPr>
      <w:rFonts w:ascii="Arial" w:hAnsi="Arial" w:cs="Arial"/>
    </w:rPr>
  </w:style>
  <w:style w:type="character" w:customStyle="1" w:styleId="MapadoDocumentoChar">
    <w:name w:val="Mapa do Documento Char"/>
    <w:basedOn w:val="Fontepargpadro"/>
    <w:link w:val="MapadoDocumento"/>
    <w:uiPriority w:val="99"/>
    <w:semiHidden/>
    <w:locked/>
    <w:rsid w:val="00735D0C"/>
    <w:rPr>
      <w:rFonts w:ascii="Tahoma" w:hAnsi="Tahoma" w:cs="Tahoma"/>
      <w:shd w:val="clear" w:color="auto" w:fill="000080"/>
    </w:rPr>
  </w:style>
  <w:style w:type="paragraph" w:styleId="MapadoDocumento">
    <w:name w:val="Document Map"/>
    <w:basedOn w:val="Normal"/>
    <w:link w:val="MapadoDocumentoChar"/>
    <w:uiPriority w:val="99"/>
    <w:semiHidden/>
    <w:rsid w:val="00735D0C"/>
    <w:pPr>
      <w:shd w:val="clear" w:color="auto" w:fill="000080"/>
      <w:spacing w:before="0" w:beforeAutospacing="0" w:after="0" w:afterAutospacing="0"/>
    </w:pPr>
    <w:rPr>
      <w:rFonts w:ascii="Tahoma" w:eastAsiaTheme="minorHAnsi" w:hAnsi="Tahoma" w:cs="Tahoma"/>
      <w:sz w:val="22"/>
      <w:szCs w:val="22"/>
      <w:lang w:eastAsia="en-US"/>
    </w:rPr>
  </w:style>
  <w:style w:type="character" w:customStyle="1" w:styleId="MapadoDocumentoChar1">
    <w:name w:val="Mapa do Documento Char1"/>
    <w:basedOn w:val="Fontepargpadro"/>
    <w:uiPriority w:val="99"/>
    <w:semiHidden/>
    <w:rsid w:val="00735D0C"/>
    <w:rPr>
      <w:rFonts w:ascii="Tahoma" w:eastAsiaTheme="minorEastAsia" w:hAnsi="Tahoma" w:cs="Tahoma"/>
      <w:sz w:val="16"/>
      <w:szCs w:val="16"/>
      <w:lang w:eastAsia="pt-BR"/>
    </w:rPr>
  </w:style>
  <w:style w:type="character" w:customStyle="1" w:styleId="TextodecomentrioChar">
    <w:name w:val="Texto de comentário Char"/>
    <w:basedOn w:val="Fontepargpadro"/>
    <w:link w:val="Textodecomentrio"/>
    <w:uiPriority w:val="99"/>
    <w:semiHidden/>
    <w:locked/>
    <w:rsid w:val="00735D0C"/>
    <w:rPr>
      <w:rFonts w:cs="Times New Roman"/>
    </w:rPr>
  </w:style>
  <w:style w:type="paragraph" w:styleId="Textodecomentrio">
    <w:name w:val="annotation text"/>
    <w:basedOn w:val="Normal"/>
    <w:link w:val="TextodecomentrioChar"/>
    <w:uiPriority w:val="99"/>
    <w:semiHidden/>
    <w:rsid w:val="00735D0C"/>
    <w:pPr>
      <w:spacing w:before="0" w:beforeAutospacing="0" w:after="0" w:afterAutospacing="0"/>
    </w:pPr>
    <w:rPr>
      <w:rFonts w:asciiTheme="minorHAnsi" w:eastAsiaTheme="minorHAnsi" w:hAnsiTheme="minorHAnsi"/>
      <w:sz w:val="22"/>
      <w:szCs w:val="22"/>
      <w:lang w:eastAsia="en-US"/>
    </w:rPr>
  </w:style>
  <w:style w:type="character" w:customStyle="1" w:styleId="TextodecomentrioChar1">
    <w:name w:val="Texto de comentário Char1"/>
    <w:basedOn w:val="Fontepargpadro"/>
    <w:uiPriority w:val="99"/>
    <w:semiHidden/>
    <w:rsid w:val="00735D0C"/>
    <w:rPr>
      <w:rFonts w:ascii="Times New Roman" w:eastAsiaTheme="minorEastAsia" w:hAnsi="Times New Roman" w:cs="Times New Roman"/>
      <w:sz w:val="20"/>
      <w:szCs w:val="20"/>
      <w:lang w:eastAsia="pt-BR"/>
    </w:rPr>
  </w:style>
  <w:style w:type="character" w:customStyle="1" w:styleId="AssuntodocomentrioChar">
    <w:name w:val="Assunto do comentário Char"/>
    <w:basedOn w:val="TextodecomentrioChar"/>
    <w:link w:val="Assuntodocomentrio"/>
    <w:uiPriority w:val="99"/>
    <w:semiHidden/>
    <w:locked/>
    <w:rsid w:val="00735D0C"/>
    <w:rPr>
      <w:rFonts w:cs="Times New Roman"/>
      <w:b/>
      <w:bCs/>
    </w:rPr>
  </w:style>
  <w:style w:type="paragraph" w:styleId="Assuntodocomentrio">
    <w:name w:val="annotation subject"/>
    <w:basedOn w:val="Textodecomentrio"/>
    <w:next w:val="Textodecomentrio"/>
    <w:link w:val="AssuntodocomentrioChar"/>
    <w:uiPriority w:val="99"/>
    <w:semiHidden/>
    <w:rsid w:val="00735D0C"/>
    <w:rPr>
      <w:b/>
      <w:bCs/>
    </w:rPr>
  </w:style>
  <w:style w:type="character" w:customStyle="1" w:styleId="AssuntodocomentrioChar1">
    <w:name w:val="Assunto do comentário Char1"/>
    <w:basedOn w:val="TextodecomentrioChar1"/>
    <w:uiPriority w:val="99"/>
    <w:semiHidden/>
    <w:rsid w:val="00735D0C"/>
    <w:rPr>
      <w:rFonts w:ascii="Times New Roman" w:eastAsiaTheme="minorEastAsia" w:hAnsi="Times New Roman" w:cs="Times New Roman"/>
      <w:b/>
      <w:bCs/>
      <w:sz w:val="20"/>
      <w:szCs w:val="20"/>
      <w:lang w:eastAsia="pt-BR"/>
    </w:rPr>
  </w:style>
  <w:style w:type="paragraph" w:customStyle="1" w:styleId="TDC1">
    <w:name w:val="TDC 1"/>
    <w:basedOn w:val="Normal"/>
    <w:next w:val="Normal"/>
    <w:rsid w:val="00735D0C"/>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735D0C"/>
    <w:rPr>
      <w:color w:val="000000"/>
    </w:rPr>
  </w:style>
  <w:style w:type="paragraph" w:styleId="Cabealho">
    <w:name w:val="header"/>
    <w:basedOn w:val="Normal"/>
    <w:link w:val="CabealhoChar"/>
    <w:uiPriority w:val="99"/>
    <w:rsid w:val="00735D0C"/>
    <w:pPr>
      <w:tabs>
        <w:tab w:val="center" w:pos="4419"/>
        <w:tab w:val="right" w:pos="8838"/>
      </w:tabs>
      <w:spacing w:before="0" w:beforeAutospacing="0" w:after="0" w:afterAutospacing="0"/>
      <w:jc w:val="both"/>
    </w:pPr>
    <w:rPr>
      <w:rFonts w:eastAsia="Times New Roman"/>
      <w:szCs w:val="20"/>
      <w:lang w:val="es-ES_tradnl"/>
    </w:rPr>
  </w:style>
  <w:style w:type="character" w:customStyle="1" w:styleId="CabealhoChar">
    <w:name w:val="Cabeçalho Char"/>
    <w:basedOn w:val="Fontepargpadro"/>
    <w:link w:val="Cabealho"/>
    <w:uiPriority w:val="99"/>
    <w:rsid w:val="00735D0C"/>
    <w:rPr>
      <w:rFonts w:ascii="Times New Roman" w:eastAsia="Times New Roman" w:hAnsi="Times New Roman" w:cs="Times New Roman"/>
      <w:sz w:val="24"/>
      <w:szCs w:val="20"/>
      <w:lang w:val="es-ES_tradnl" w:eastAsia="pt-BR"/>
    </w:rPr>
  </w:style>
  <w:style w:type="character" w:styleId="Nmerodepgina">
    <w:name w:val="page number"/>
    <w:basedOn w:val="Fontepargpadro"/>
    <w:uiPriority w:val="99"/>
    <w:rsid w:val="00735D0C"/>
    <w:rPr>
      <w:rFonts w:cs="Times New Roman"/>
    </w:rPr>
  </w:style>
  <w:style w:type="paragraph" w:styleId="Rodap">
    <w:name w:val="footer"/>
    <w:basedOn w:val="Normal"/>
    <w:link w:val="RodapChar"/>
    <w:uiPriority w:val="99"/>
    <w:rsid w:val="00735D0C"/>
    <w:pPr>
      <w:widowControl w:val="0"/>
      <w:tabs>
        <w:tab w:val="center" w:pos="4419"/>
        <w:tab w:val="right" w:pos="8838"/>
      </w:tabs>
      <w:spacing w:before="0" w:beforeAutospacing="0" w:after="0" w:afterAutospacing="0"/>
    </w:pPr>
    <w:rPr>
      <w:rFonts w:ascii="Arial" w:eastAsia="Times New Roman" w:hAnsi="Arial"/>
      <w:szCs w:val="20"/>
      <w:lang w:val="pt-PT"/>
    </w:rPr>
  </w:style>
  <w:style w:type="character" w:customStyle="1" w:styleId="RodapChar">
    <w:name w:val="Rodapé Char"/>
    <w:basedOn w:val="Fontepargpadro"/>
    <w:link w:val="Rodap"/>
    <w:uiPriority w:val="99"/>
    <w:rsid w:val="00735D0C"/>
    <w:rPr>
      <w:rFonts w:ascii="Arial" w:eastAsia="Times New Roman" w:hAnsi="Arial" w:cs="Times New Roman"/>
      <w:sz w:val="24"/>
      <w:szCs w:val="20"/>
      <w:lang w:val="pt-PT" w:eastAsia="pt-BR"/>
    </w:rPr>
  </w:style>
  <w:style w:type="paragraph" w:styleId="Ttulo">
    <w:name w:val="Title"/>
    <w:basedOn w:val="Normal"/>
    <w:link w:val="TtuloChar"/>
    <w:uiPriority w:val="10"/>
    <w:qFormat/>
    <w:rsid w:val="00735D0C"/>
    <w:pPr>
      <w:spacing w:before="0" w:beforeAutospacing="0" w:after="0" w:afterAutospacing="0"/>
      <w:jc w:val="center"/>
    </w:pPr>
    <w:rPr>
      <w:rFonts w:ascii="Arial" w:eastAsia="Times New Roman" w:hAnsi="Arial" w:cs="Arial"/>
      <w:b/>
      <w:color w:val="FF0000"/>
      <w:sz w:val="28"/>
    </w:rPr>
  </w:style>
  <w:style w:type="character" w:customStyle="1" w:styleId="TtuloChar">
    <w:name w:val="Título Char"/>
    <w:basedOn w:val="Fontepargpadro"/>
    <w:link w:val="Ttulo"/>
    <w:uiPriority w:val="10"/>
    <w:rsid w:val="00735D0C"/>
    <w:rPr>
      <w:rFonts w:ascii="Arial" w:eastAsia="Times New Roman" w:hAnsi="Arial" w:cs="Arial"/>
      <w:b/>
      <w:color w:val="FF0000"/>
      <w:sz w:val="28"/>
      <w:szCs w:val="24"/>
      <w:lang w:eastAsia="pt-BR"/>
    </w:rPr>
  </w:style>
  <w:style w:type="paragraph" w:styleId="Legenda0">
    <w:name w:val="caption"/>
    <w:basedOn w:val="Normal"/>
    <w:next w:val="Normal"/>
    <w:uiPriority w:val="35"/>
    <w:qFormat/>
    <w:rsid w:val="00735D0C"/>
    <w:pPr>
      <w:spacing w:before="0" w:beforeAutospacing="0" w:after="0" w:afterAutospacing="0"/>
      <w:jc w:val="both"/>
    </w:pPr>
    <w:rPr>
      <w:rFonts w:ascii="Arial" w:eastAsia="Times New Roman" w:hAnsi="Arial" w:cs="Arial"/>
      <w:b/>
      <w:color w:val="FF0000"/>
    </w:rPr>
  </w:style>
  <w:style w:type="paragraph" w:customStyle="1" w:styleId="Default">
    <w:name w:val="Default"/>
    <w:rsid w:val="009A25B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939E2-ED52-440F-95ED-22B1B1E07C27}"/>
</file>

<file path=customXml/itemProps2.xml><?xml version="1.0" encoding="utf-8"?>
<ds:datastoreItem xmlns:ds="http://schemas.openxmlformats.org/officeDocument/2006/customXml" ds:itemID="{D55A0697-8578-4B25-A89F-8A10DE7C1C10}"/>
</file>

<file path=customXml/itemProps3.xml><?xml version="1.0" encoding="utf-8"?>
<ds:datastoreItem xmlns:ds="http://schemas.openxmlformats.org/officeDocument/2006/customXml" ds:itemID="{AA98FCF8-A57A-4692-BEF2-5C9DB59057D0}"/>
</file>

<file path=docProps/app.xml><?xml version="1.0" encoding="utf-8"?>
<Properties xmlns="http://schemas.openxmlformats.org/officeDocument/2006/extended-properties" xmlns:vt="http://schemas.openxmlformats.org/officeDocument/2006/docPropsVTypes">
  <Template>Normal</Template>
  <TotalTime>284</TotalTime>
  <Pages>89</Pages>
  <Words>25134</Words>
  <Characters>135728</Characters>
  <Application>Microsoft Office Word</Application>
  <DocSecurity>0</DocSecurity>
  <Lines>1131</Lines>
  <Paragraphs>321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160541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Raianne Liberal Coutinho</cp:lastModifiedBy>
  <cp:revision>93</cp:revision>
  <dcterms:created xsi:type="dcterms:W3CDTF">2015-06-30T12:59:00Z</dcterms:created>
  <dcterms:modified xsi:type="dcterms:W3CDTF">2016-06-27T19:58:00Z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